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6942CBDD" w:rsidR="001C6A31" w:rsidRPr="00E20073" w:rsidRDefault="00012ECA" w:rsidP="00DF4B25">
      <w:pPr>
        <w:pStyle w:val="Title1"/>
      </w:pPr>
      <w:proofErr w:type="spellStart"/>
      <w:r>
        <w:t>MicroMaps</w:t>
      </w:r>
      <w:proofErr w:type="spellEnd"/>
      <w:r w:rsidR="001C6A31" w:rsidRPr="00E20073">
        <w:t xml:space="preserve"> Requirements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E20073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E20073" w:rsidRDefault="004C6FB7" w:rsidP="00DF4B25">
            <w:pPr>
              <w:pStyle w:val="Title2"/>
            </w:pPr>
            <w:r w:rsidRPr="00E20073">
              <w:t>REQ No.</w:t>
            </w:r>
          </w:p>
          <w:p w14:paraId="54C61813" w14:textId="77777777" w:rsidR="005F3916" w:rsidRPr="00E20073" w:rsidRDefault="00797124" w:rsidP="00DF4B25">
            <w:pPr>
              <w:pStyle w:val="Title3"/>
            </w:pPr>
            <w: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E20073" w:rsidRDefault="004F05DB" w:rsidP="00DF4B25">
            <w:pPr>
              <w:pStyle w:val="Title2"/>
            </w:pPr>
            <w:r w:rsidRPr="00E20073">
              <w:t>Project</w:t>
            </w:r>
          </w:p>
          <w:p w14:paraId="7EC2C793" w14:textId="6EA53561" w:rsidR="005F3916" w:rsidRPr="006B43BF" w:rsidRDefault="00012ECA" w:rsidP="00C92710">
            <w:pPr>
              <w:pStyle w:val="Title3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MicroMaps</w:t>
            </w:r>
            <w:proofErr w:type="spellEnd"/>
            <w:r w:rsidR="00EC0EFA">
              <w:rPr>
                <w:color w:val="000000"/>
              </w:rPr>
              <w:t xml:space="preserve"> </w:t>
            </w:r>
          </w:p>
        </w:tc>
      </w:tr>
    </w:tbl>
    <w:p w14:paraId="77A9AB81" w14:textId="77777777" w:rsidR="007B589E" w:rsidRPr="00E20073" w:rsidRDefault="007B589E" w:rsidP="00DF4B25">
      <w:pPr>
        <w:pStyle w:val="BodyText"/>
        <w:pBdr>
          <w:bottom w:val="single" w:sz="18" w:space="1" w:color="auto"/>
        </w:pBdr>
      </w:pPr>
    </w:p>
    <w:p w14:paraId="432558B8" w14:textId="77777777" w:rsidR="00CF6A48" w:rsidRPr="00E20073" w:rsidRDefault="00CF6A48" w:rsidP="00293E77">
      <w:pPr>
        <w:pStyle w:val="Bodytext0"/>
        <w:rPr>
          <w:color w:val="000080"/>
          <w:sz w:val="24"/>
        </w:rPr>
      </w:pPr>
    </w:p>
    <w:p w14:paraId="0AC95134" w14:textId="77777777" w:rsidR="007B589E" w:rsidRDefault="007B589E" w:rsidP="00293E77">
      <w:pPr>
        <w:pStyle w:val="Bodytext0"/>
        <w:rPr>
          <w:color w:val="000080"/>
          <w:sz w:val="24"/>
        </w:rPr>
      </w:pPr>
      <w:r w:rsidRPr="00E20073">
        <w:rPr>
          <w:color w:val="000080"/>
          <w:sz w:val="24"/>
        </w:rPr>
        <w:t>Abstract</w:t>
      </w:r>
    </w:p>
    <w:p w14:paraId="23B5393C" w14:textId="77777777" w:rsidR="002573A9" w:rsidRPr="002573A9" w:rsidRDefault="002573A9" w:rsidP="002573A9">
      <w:pPr>
        <w:rPr>
          <w:rFonts w:ascii="Times" w:hAnsi="Times"/>
          <w:szCs w:val="20"/>
          <w:lang w:eastAsia="en-US"/>
        </w:rPr>
      </w:pPr>
    </w:p>
    <w:p w14:paraId="68C5BA84" w14:textId="77777777" w:rsidR="0082768B" w:rsidRPr="006B43BF" w:rsidRDefault="0082768B" w:rsidP="00293E77">
      <w:pPr>
        <w:pStyle w:val="Abstract"/>
        <w:rPr>
          <w:color w:val="000000"/>
        </w:rPr>
      </w:pPr>
    </w:p>
    <w:p w14:paraId="04914E05" w14:textId="77777777" w:rsidR="0082768B" w:rsidRPr="00E20073" w:rsidRDefault="0082768B" w:rsidP="00293E77">
      <w:pPr>
        <w:pStyle w:val="Abstract"/>
        <w:rPr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E20073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E20073" w:rsidRDefault="00A47B59" w:rsidP="00C54C74">
            <w:pPr>
              <w:pStyle w:val="CellBase"/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Status</w:t>
            </w:r>
          </w:p>
        </w:tc>
      </w:tr>
      <w:tr w:rsidR="007B79C5" w:rsidRPr="00E20073" w14:paraId="7F8CBAC2" w14:textId="77777777" w:rsidTr="00C54C74">
        <w:tc>
          <w:tcPr>
            <w:tcW w:w="1188" w:type="dxa"/>
          </w:tcPr>
          <w:p w14:paraId="677890E9" w14:textId="77777777" w:rsidR="007B79C5" w:rsidRPr="00E20073" w:rsidRDefault="002B774F" w:rsidP="00C54C74">
            <w:pPr>
              <w:pStyle w:val="CellBase"/>
              <w:jc w:val="center"/>
            </w:pPr>
            <w:r>
              <w:t>1</w:t>
            </w:r>
          </w:p>
        </w:tc>
        <w:tc>
          <w:tcPr>
            <w:tcW w:w="1920" w:type="dxa"/>
          </w:tcPr>
          <w:p w14:paraId="175C1DA1" w14:textId="2BD46B4E" w:rsidR="007B79C5" w:rsidRPr="00E20073" w:rsidRDefault="00FF0820" w:rsidP="00C54C74">
            <w:pPr>
              <w:pStyle w:val="CellBase"/>
              <w:jc w:val="center"/>
            </w:pPr>
            <w:r>
              <w:t>26/01/2015</w:t>
            </w:r>
          </w:p>
        </w:tc>
        <w:tc>
          <w:tcPr>
            <w:tcW w:w="2310" w:type="dxa"/>
          </w:tcPr>
          <w:p w14:paraId="43E95AF1" w14:textId="073B5B5E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6A52A4E4" w14:textId="30028079" w:rsidR="007B79C5" w:rsidRPr="006B43BF" w:rsidRDefault="006563F0" w:rsidP="00C54C74">
            <w:pPr>
              <w:pStyle w:val="CellBase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start</w:t>
            </w:r>
            <w:proofErr w:type="gramEnd"/>
          </w:p>
        </w:tc>
      </w:tr>
      <w:tr w:rsidR="00706A19" w:rsidRPr="00E20073" w14:paraId="155B85C1" w14:textId="77777777" w:rsidTr="00C54C74">
        <w:tc>
          <w:tcPr>
            <w:tcW w:w="1188" w:type="dxa"/>
          </w:tcPr>
          <w:p w14:paraId="37E5534A" w14:textId="2C53A082" w:rsidR="00706A19" w:rsidRPr="00E20073" w:rsidRDefault="000E2709" w:rsidP="00C54C74">
            <w:pPr>
              <w:pStyle w:val="CellBase"/>
              <w:jc w:val="center"/>
            </w:pPr>
            <w:r>
              <w:t>2</w:t>
            </w:r>
          </w:p>
        </w:tc>
        <w:tc>
          <w:tcPr>
            <w:tcW w:w="1920" w:type="dxa"/>
          </w:tcPr>
          <w:p w14:paraId="73B8FE78" w14:textId="77777777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1B073177" w14:textId="0B2CE0A5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E015D0C" w14:textId="699F9078" w:rsidR="00706A19" w:rsidRPr="00E20073" w:rsidRDefault="00706A19" w:rsidP="00C54C74">
            <w:pPr>
              <w:pStyle w:val="CellBase"/>
              <w:jc w:val="center"/>
            </w:pPr>
          </w:p>
        </w:tc>
      </w:tr>
      <w:tr w:rsidR="003D4E1E" w:rsidRPr="00E20073" w14:paraId="0B7E9415" w14:textId="77777777" w:rsidTr="00C54C74">
        <w:tc>
          <w:tcPr>
            <w:tcW w:w="1188" w:type="dxa"/>
          </w:tcPr>
          <w:p w14:paraId="3DC07CF6" w14:textId="1203A247" w:rsidR="003D4E1E" w:rsidRPr="00E20073" w:rsidRDefault="003D4E1E" w:rsidP="00C54C74">
            <w:pPr>
              <w:pStyle w:val="CellBase"/>
              <w:jc w:val="center"/>
            </w:pPr>
            <w:r>
              <w:t>3</w:t>
            </w:r>
          </w:p>
        </w:tc>
        <w:tc>
          <w:tcPr>
            <w:tcW w:w="1920" w:type="dxa"/>
          </w:tcPr>
          <w:p w14:paraId="1C86B785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773B2E19" w14:textId="53B2D5F5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34646B8B" w14:textId="0EC2FE39" w:rsidR="003D4E1E" w:rsidRPr="00E20073" w:rsidRDefault="003D4E1E" w:rsidP="00C54C74">
            <w:pPr>
              <w:pStyle w:val="CellBase"/>
              <w:jc w:val="center"/>
            </w:pPr>
          </w:p>
        </w:tc>
      </w:tr>
      <w:tr w:rsidR="003D4E1E" w:rsidRPr="00E20073" w14:paraId="5A44C7B8" w14:textId="77777777" w:rsidTr="00C54C74">
        <w:tc>
          <w:tcPr>
            <w:tcW w:w="1188" w:type="dxa"/>
          </w:tcPr>
          <w:p w14:paraId="0DD2327B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53E754C6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CAC23B1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22E22F7E" w14:textId="77777777" w:rsidR="003D4E1E" w:rsidRPr="00E20073" w:rsidRDefault="003D4E1E" w:rsidP="00C54C74">
            <w:pPr>
              <w:pStyle w:val="CellBase"/>
              <w:jc w:val="center"/>
            </w:pPr>
          </w:p>
        </w:tc>
      </w:tr>
      <w:tr w:rsidR="007B79C5" w:rsidRPr="00E20073" w14:paraId="12EA19F3" w14:textId="77777777" w:rsidTr="00C54C74">
        <w:tc>
          <w:tcPr>
            <w:tcW w:w="1188" w:type="dxa"/>
          </w:tcPr>
          <w:p w14:paraId="54E58EF3" w14:textId="3A4779C6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05A9DE77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0C83B11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C8EF215" w14:textId="77777777" w:rsidR="007B79C5" w:rsidRPr="00E20073" w:rsidRDefault="007B79C5" w:rsidP="00C54C74">
            <w:pPr>
              <w:pStyle w:val="CellBase"/>
              <w:jc w:val="center"/>
            </w:pPr>
          </w:p>
        </w:tc>
      </w:tr>
    </w:tbl>
    <w:p w14:paraId="39F23EBE" w14:textId="77777777" w:rsidR="00E03EC0" w:rsidRPr="00E20073" w:rsidRDefault="00E03EC0" w:rsidP="00D94A5D">
      <w:pPr>
        <w:pStyle w:val="SectionHeading"/>
        <w:rPr>
          <w:color w:val="000080"/>
        </w:rPr>
      </w:pPr>
    </w:p>
    <w:p w14:paraId="1D5DD318" w14:textId="77777777" w:rsidR="005E312B" w:rsidRPr="00E20073" w:rsidRDefault="00E03EC0" w:rsidP="00D94A5D">
      <w:pPr>
        <w:pStyle w:val="SectionHeading"/>
        <w:rPr>
          <w:color w:val="000080"/>
        </w:rPr>
      </w:pPr>
      <w:r w:rsidRPr="00E20073">
        <w:rPr>
          <w:color w:val="000080"/>
        </w:rPr>
        <w:br w:type="page"/>
      </w:r>
      <w:r w:rsidR="005E312B" w:rsidRPr="00E20073">
        <w:rPr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E20073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FYI</w:t>
            </w:r>
          </w:p>
        </w:tc>
      </w:tr>
      <w:tr w:rsidR="00433418" w:rsidRPr="00E20073" w14:paraId="78582774" w14:textId="77777777" w:rsidTr="00656CE3">
        <w:tc>
          <w:tcPr>
            <w:tcW w:w="2578" w:type="pct"/>
            <w:shd w:val="clear" w:color="auto" w:fill="auto"/>
          </w:tcPr>
          <w:p w14:paraId="669B9102" w14:textId="7E06B917" w:rsidR="00AA63AC" w:rsidRDefault="00252893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  <w:proofErr w:type="spellStart"/>
            <w:r>
              <w:rPr>
                <w:rFonts w:ascii="Bookman Old Style" w:hAnsi="Bookman Old Style"/>
                <w:color w:val="808080"/>
                <w:szCs w:val="20"/>
              </w:rPr>
              <w:t>Ji</w:t>
            </w:r>
            <w:proofErr w:type="spellEnd"/>
            <w:r>
              <w:rPr>
                <w:rFonts w:ascii="Bookman Old Style" w:hAnsi="Bookman Old Style"/>
                <w:color w:val="808080"/>
                <w:szCs w:val="20"/>
              </w:rPr>
              <w:t xml:space="preserve"> Lucas</w:t>
            </w:r>
          </w:p>
          <w:p w14:paraId="7916E2C6" w14:textId="77777777" w:rsidR="004F56BC" w:rsidRDefault="004F56BC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  <w:r>
              <w:rPr>
                <w:rFonts w:ascii="Bookman Old Style" w:hAnsi="Bookman Old Style"/>
                <w:color w:val="808080"/>
                <w:szCs w:val="20"/>
              </w:rPr>
              <w:t>Patrick</w:t>
            </w:r>
          </w:p>
          <w:p w14:paraId="34F3E5CF" w14:textId="62F7AE99" w:rsidR="004F56BC" w:rsidRPr="00E20073" w:rsidRDefault="004F56BC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  <w:r>
              <w:rPr>
                <w:rFonts w:ascii="Bookman Old Style" w:hAnsi="Bookman Old Style"/>
                <w:color w:val="808080"/>
                <w:szCs w:val="20"/>
              </w:rPr>
              <w:t>Heather</w:t>
            </w:r>
          </w:p>
        </w:tc>
        <w:tc>
          <w:tcPr>
            <w:tcW w:w="2422" w:type="pct"/>
            <w:shd w:val="clear" w:color="auto" w:fill="auto"/>
          </w:tcPr>
          <w:p w14:paraId="0BC3F9F0" w14:textId="77777777" w:rsidR="006563F0" w:rsidRPr="00E20073" w:rsidRDefault="006563F0" w:rsidP="004B1843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</w:tbl>
    <w:p w14:paraId="68EE80FA" w14:textId="74538DCD" w:rsidR="005E312B" w:rsidRPr="00E20073" w:rsidRDefault="00541278" w:rsidP="00D94A5D">
      <w:pPr>
        <w:pStyle w:val="SectionHeading"/>
        <w:rPr>
          <w:color w:val="000080"/>
        </w:rPr>
      </w:pPr>
      <w:r w:rsidRPr="00E20073">
        <w:br w:type="page"/>
      </w:r>
      <w:r w:rsidR="005E312B" w:rsidRPr="00E20073">
        <w:rPr>
          <w:color w:val="000080"/>
        </w:rPr>
        <w:t xml:space="preserve"> </w:t>
      </w:r>
      <w:r w:rsidR="00C73EBC" w:rsidRPr="00E20073">
        <w:rPr>
          <w:color w:val="000080"/>
        </w:rPr>
        <w:t>Table of Contents</w:t>
      </w:r>
    </w:p>
    <w:p w14:paraId="5B645AEC" w14:textId="77777777" w:rsidR="006D5F6D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E20073">
        <w:fldChar w:fldCharType="begin"/>
      </w:r>
      <w:r w:rsidRPr="00E20073">
        <w:instrText xml:space="preserve"> TOC \o "1-3" \h \z </w:instrText>
      </w:r>
      <w:r w:rsidRPr="00E20073">
        <w:fldChar w:fldCharType="separate"/>
      </w:r>
      <w:r w:rsidR="006D5F6D">
        <w:rPr>
          <w:noProof/>
        </w:rPr>
        <w:t>1. Introduction</w:t>
      </w:r>
      <w:r w:rsidR="006D5F6D">
        <w:rPr>
          <w:noProof/>
        </w:rPr>
        <w:tab/>
      </w:r>
      <w:r w:rsidR="006D5F6D">
        <w:rPr>
          <w:noProof/>
        </w:rPr>
        <w:fldChar w:fldCharType="begin"/>
      </w:r>
      <w:r w:rsidR="006D5F6D">
        <w:rPr>
          <w:noProof/>
        </w:rPr>
        <w:instrText xml:space="preserve"> PAGEREF _Toc287515173 \h </w:instrText>
      </w:r>
      <w:r w:rsidR="006D5F6D">
        <w:rPr>
          <w:noProof/>
        </w:rPr>
      </w:r>
      <w:r w:rsidR="006D5F6D">
        <w:rPr>
          <w:noProof/>
        </w:rPr>
        <w:fldChar w:fldCharType="separate"/>
      </w:r>
      <w:r w:rsidR="006D5F6D">
        <w:rPr>
          <w:noProof/>
        </w:rPr>
        <w:t>4</w:t>
      </w:r>
      <w:r w:rsidR="006D5F6D">
        <w:rPr>
          <w:noProof/>
        </w:rPr>
        <w:fldChar w:fldCharType="end"/>
      </w:r>
    </w:p>
    <w:p w14:paraId="3400F809" w14:textId="77777777" w:rsidR="006D5F6D" w:rsidRDefault="006D5F6D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38451E" w14:textId="77777777" w:rsidR="006D5F6D" w:rsidRDefault="006D5F6D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C04D31" w14:textId="77777777" w:rsidR="006D5F6D" w:rsidRDefault="006D5F6D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 Application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5E1A9A" w14:textId="77777777" w:rsidR="006D5F6D" w:rsidRDefault="006D5F6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4.1. High Level Application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F82ED" w14:textId="77777777" w:rsidR="006D5F6D" w:rsidRDefault="006D5F6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4.2.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BE9709" w14:textId="77777777" w:rsidR="006D5F6D" w:rsidRDefault="006D5F6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4.3. Application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B52569" w14:textId="77777777" w:rsidR="006D5F6D" w:rsidRDefault="006D5F6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4.3.1. GeoClickers and KML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69119F" w14:textId="77777777" w:rsidR="006D5F6D" w:rsidRDefault="006D5F6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4.3.2.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D5F0DB" w14:textId="77777777" w:rsidR="006D5F6D" w:rsidRDefault="006D5F6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4.4. Client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85D136" w14:textId="77777777" w:rsidR="006D5F6D" w:rsidRDefault="006D5F6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4.4.1. Front UI 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B7BB50" w14:textId="77777777" w:rsidR="006D5F6D" w:rsidRDefault="006D5F6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4.4.2. The required search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99DCD5" w14:textId="77777777" w:rsidR="006D5F6D" w:rsidRDefault="006D5F6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4.4.3. The required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B99904" w14:textId="77777777" w:rsidR="006D5F6D" w:rsidRDefault="006D5F6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4.4.4. Expected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300CCA" w14:textId="77777777" w:rsidR="006D5F6D" w:rsidRDefault="006D5F6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4.5.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676F28" w14:textId="77777777" w:rsidR="006D5F6D" w:rsidRDefault="006D5F6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4.6.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204034" w14:textId="77777777" w:rsidR="006D5F6D" w:rsidRDefault="006D5F6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4.7.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4BC94E" w14:textId="77777777" w:rsidR="006D5F6D" w:rsidRDefault="006D5F6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4.8.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769AEF" w14:textId="77777777" w:rsidR="006D5F6D" w:rsidRDefault="006D5F6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4.9.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22CEB7" w14:textId="77777777" w:rsidR="006D5F6D" w:rsidRDefault="006D5F6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4.10.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61211D" w14:textId="77777777" w:rsidR="006D5F6D" w:rsidRDefault="006D5F6D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E403F2E" w14:textId="77777777" w:rsidR="006D5F6D" w:rsidRDefault="006D5F6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 Requirement Spec.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C4CC43" w14:textId="77777777" w:rsidR="006D5F6D" w:rsidRDefault="006D5F6D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DCE640" w14:textId="77777777" w:rsidR="006D5F6D" w:rsidRDefault="006D5F6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7A2322" w14:textId="77777777" w:rsidR="006D5F6D" w:rsidRDefault="006D5F6D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5.2.2.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6A29FE7" w14:textId="77777777" w:rsidR="006D5F6D" w:rsidRDefault="006D5F6D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DD1E83" w14:textId="77777777" w:rsidR="006D5F6D" w:rsidRDefault="006D5F6D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6.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_Toc287515199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07F56F" w14:textId="77777777" w:rsidR="00C73EBC" w:rsidRPr="00E20073" w:rsidRDefault="00142401" w:rsidP="001A3786">
      <w:pPr>
        <w:pStyle w:val="BodyText"/>
      </w:pPr>
      <w:r w:rsidRPr="00E20073">
        <w:fldChar w:fldCharType="end"/>
      </w:r>
    </w:p>
    <w:p w14:paraId="395F8ABA" w14:textId="32D35F81" w:rsidR="00C73EBC" w:rsidRPr="00E20073" w:rsidRDefault="00E03EC0" w:rsidP="008F4A83">
      <w:pPr>
        <w:pStyle w:val="Title0"/>
        <w:jc w:val="center"/>
      </w:pPr>
      <w:r w:rsidRPr="00E20073">
        <w:br w:type="page"/>
      </w:r>
      <w:proofErr w:type="spellStart"/>
      <w:r w:rsidR="00860894">
        <w:t>MicroMaps</w:t>
      </w:r>
      <w:proofErr w:type="spellEnd"/>
    </w:p>
    <w:p w14:paraId="2159CE86" w14:textId="77777777" w:rsidR="009D4DF2" w:rsidRPr="00E20073" w:rsidRDefault="00C73EBC" w:rsidP="00760DB3">
      <w:pPr>
        <w:pStyle w:val="Heading1"/>
      </w:pPr>
      <w:bookmarkStart w:id="0" w:name="_Toc287515173"/>
      <w:r w:rsidRPr="00E20073">
        <w:t>Introduction</w:t>
      </w:r>
      <w:bookmarkEnd w:id="0"/>
    </w:p>
    <w:p w14:paraId="549B26D8" w14:textId="77777777" w:rsidR="00B970B9" w:rsidRPr="00470921" w:rsidRDefault="00B970B9" w:rsidP="00B970B9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  <w:bookmarkStart w:id="1" w:name="_Toc72549694"/>
      <w:bookmarkStart w:id="2" w:name="_Toc81281991"/>
    </w:p>
    <w:p w14:paraId="5F2E21F4" w14:textId="77777777" w:rsidR="00E72BD9" w:rsidRPr="00E20073" w:rsidRDefault="00E72BD9" w:rsidP="00760DB3">
      <w:pPr>
        <w:pStyle w:val="Heading1"/>
      </w:pPr>
      <w:bookmarkStart w:id="3" w:name="_Toc287515174"/>
      <w:r w:rsidRPr="00E20073">
        <w:t>Related Documents/Links</w:t>
      </w:r>
      <w:bookmarkEnd w:id="1"/>
      <w:bookmarkEnd w:id="2"/>
      <w:r w:rsidR="006B2048" w:rsidRPr="00E20073">
        <w:t>/People</w:t>
      </w:r>
      <w:bookmarkEnd w:id="3"/>
    </w:p>
    <w:p w14:paraId="07D986A7" w14:textId="77777777" w:rsidR="00FF48FC" w:rsidRPr="00402A55" w:rsidRDefault="00E72BD9" w:rsidP="002C5251">
      <w:pPr>
        <w:pStyle w:val="BodyText"/>
        <w:rPr>
          <w:szCs w:val="20"/>
        </w:rPr>
      </w:pPr>
      <w:r w:rsidRPr="00402A55">
        <w:rPr>
          <w:szCs w:val="20"/>
        </w:rPr>
        <w:t>References in the text</w:t>
      </w:r>
      <w:r w:rsidR="00D9645E" w:rsidRPr="00402A55">
        <w:rPr>
          <w:szCs w:val="20"/>
        </w:rPr>
        <w:t xml:space="preserve"> throughout this document</w:t>
      </w:r>
      <w:r w:rsidRPr="00402A55">
        <w:rPr>
          <w:szCs w:val="20"/>
        </w:rPr>
        <w:t xml:space="preserve"> appear in square brackets (e.g., [</w:t>
      </w:r>
      <w:r w:rsidR="00E560B8" w:rsidRPr="00402A55">
        <w:rPr>
          <w:szCs w:val="20"/>
        </w:rPr>
        <w:t>1</w:t>
      </w:r>
      <w:r w:rsidRPr="00402A55">
        <w:rPr>
          <w:szCs w:val="20"/>
        </w:rPr>
        <w:t>]</w:t>
      </w:r>
      <w:r w:rsidR="009F24F2" w:rsidRPr="00402A55">
        <w:rPr>
          <w:szCs w:val="20"/>
        </w:rPr>
        <w:t>, [JS]</w:t>
      </w:r>
      <w:r w:rsidRPr="00402A55">
        <w:rPr>
          <w:szCs w:val="20"/>
        </w:rPr>
        <w:t>).</w:t>
      </w:r>
    </w:p>
    <w:p w14:paraId="3F0F758E" w14:textId="77777777" w:rsidR="002C5251" w:rsidRPr="00402A55" w:rsidRDefault="002C5251" w:rsidP="001A3786">
      <w:pPr>
        <w:pStyle w:val="BodyText"/>
        <w:rPr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402A55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Document/Link</w:t>
            </w:r>
            <w:r w:rsidR="009F24F2" w:rsidRPr="00402A55">
              <w:rPr>
                <w:b/>
                <w:szCs w:val="20"/>
              </w:rPr>
              <w:t>/Person</w:t>
            </w:r>
            <w:r w:rsidR="008A1329">
              <w:rPr>
                <w:b/>
                <w:szCs w:val="20"/>
              </w:rPr>
              <w:t>/Application</w:t>
            </w:r>
          </w:p>
        </w:tc>
      </w:tr>
      <w:tr w:rsidR="00F56DF8" w:rsidRPr="00402A55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402A55" w:rsidRDefault="00F56DF8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2E787EB8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5FA2226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6A0F714F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5775B76B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5A0A789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5EC1D25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4CAFFD85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</w:tbl>
    <w:p w14:paraId="05E06E18" w14:textId="77777777" w:rsidR="008F7062" w:rsidRPr="00E20073" w:rsidRDefault="008F7062" w:rsidP="00760DB3">
      <w:pPr>
        <w:pStyle w:val="Heading1"/>
      </w:pPr>
      <w:bookmarkStart w:id="4" w:name="_Ref90869722"/>
      <w:bookmarkStart w:id="5" w:name="_Toc287515175"/>
      <w:r w:rsidRPr="00E20073">
        <w:t>Glossary</w:t>
      </w:r>
      <w:bookmarkEnd w:id="5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E20073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E20073" w:rsidRDefault="008F7062" w:rsidP="00F97634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E20073" w:rsidRDefault="008F7062" w:rsidP="00F97634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Definition</w:t>
            </w:r>
          </w:p>
        </w:tc>
      </w:tr>
      <w:tr w:rsidR="0047098C" w:rsidRPr="00E20073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18C39A48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0EFB214B" w14:textId="2AADE1F3" w:rsidR="00127CF5" w:rsidRPr="00402A55" w:rsidRDefault="00127CF5" w:rsidP="00127CF5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23027867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E6605BF" w14:textId="6BC1EF5B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62920BB4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47673DBD" w14:textId="30D1BC65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EB861F0" w14:textId="0A086C39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79353246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002C8B6C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77777777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</w:tbl>
    <w:p w14:paraId="0DDC6C50" w14:textId="0CFCE560" w:rsidR="0028358A" w:rsidRDefault="005C4D09" w:rsidP="00760DB3">
      <w:pPr>
        <w:pStyle w:val="Heading1"/>
      </w:pPr>
      <w:bookmarkStart w:id="6" w:name="_Toc287515176"/>
      <w:bookmarkEnd w:id="4"/>
      <w:r>
        <w:t>Application Design</w:t>
      </w:r>
      <w:bookmarkEnd w:id="6"/>
    </w:p>
    <w:p w14:paraId="1A1000A2" w14:textId="77777777" w:rsidR="00883C38" w:rsidRPr="00883C38" w:rsidRDefault="00883C38" w:rsidP="00883C38"/>
    <w:p w14:paraId="5CF85D7E" w14:textId="34881457" w:rsidR="00951557" w:rsidRDefault="00951557" w:rsidP="001C6A31">
      <w:pPr>
        <w:pStyle w:val="Heading2"/>
      </w:pPr>
      <w:bookmarkStart w:id="7" w:name="_Toc287515177"/>
      <w:r>
        <w:t>High Level Application Design</w:t>
      </w:r>
      <w:bookmarkEnd w:id="7"/>
    </w:p>
    <w:p w14:paraId="3B4438E1" w14:textId="77777777" w:rsidR="00951557" w:rsidRPr="00951557" w:rsidRDefault="00951557" w:rsidP="00951557"/>
    <w:p w14:paraId="113F86FC" w14:textId="77777777" w:rsidR="00951557" w:rsidRDefault="00951557" w:rsidP="00951557">
      <w:r>
        <w:rPr>
          <w:noProof/>
          <w:lang w:eastAsia="en-US"/>
        </w:rPr>
        <w:drawing>
          <wp:inline distT="0" distB="0" distL="0" distR="0" wp14:anchorId="052C0906" wp14:editId="0562D2F8">
            <wp:extent cx="6126480" cy="2609242"/>
            <wp:effectExtent l="0" t="0" r="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60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A3C06" w14:textId="77777777" w:rsidR="00951557" w:rsidRDefault="00951557" w:rsidP="00951557"/>
    <w:p w14:paraId="37E60D82" w14:textId="4F954AE1" w:rsidR="0043134C" w:rsidRDefault="0043134C" w:rsidP="0043134C">
      <w:r>
        <w:t>There is an existing process that filters data into geo-map ready data for the map. In this do</w:t>
      </w:r>
      <w:r>
        <w:t>c</w:t>
      </w:r>
      <w:r>
        <w:t xml:space="preserve">ument, we assume that data has been processed and has been geo-tagged properly based on each clicker’s business logic. Therefore, </w:t>
      </w:r>
      <w:r w:rsidR="006D5F6D">
        <w:t>we will discuss about data generation and client map template development</w:t>
      </w:r>
      <w:r>
        <w:t>.</w:t>
      </w:r>
    </w:p>
    <w:p w14:paraId="167F978F" w14:textId="77777777" w:rsidR="0043134C" w:rsidRDefault="0043134C" w:rsidP="00951557"/>
    <w:p w14:paraId="5AC34BCB" w14:textId="77777777" w:rsidR="00951557" w:rsidRPr="00951557" w:rsidRDefault="00951557" w:rsidP="00951557"/>
    <w:p w14:paraId="4FC0BC73" w14:textId="3E06D089" w:rsidR="0040714C" w:rsidRPr="0040714C" w:rsidRDefault="00063CCF" w:rsidP="0040714C">
      <w:pPr>
        <w:pStyle w:val="Heading2"/>
      </w:pPr>
      <w:bookmarkStart w:id="8" w:name="_Toc287515178"/>
      <w:r>
        <w:t>Database</w:t>
      </w:r>
      <w:bookmarkEnd w:id="8"/>
    </w:p>
    <w:p w14:paraId="7B97E466" w14:textId="0422672B" w:rsidR="00063CCF" w:rsidRDefault="00063CCF" w:rsidP="00063CCF">
      <w:r>
        <w:rPr>
          <w:noProof/>
          <w:lang w:eastAsia="en-US"/>
        </w:rPr>
        <w:drawing>
          <wp:inline distT="0" distB="0" distL="0" distR="0" wp14:anchorId="5D923E8D" wp14:editId="24F29B69">
            <wp:extent cx="6126480" cy="4799563"/>
            <wp:effectExtent l="0" t="0" r="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79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60B4" w14:textId="77777777" w:rsidR="007A565C" w:rsidRDefault="007A565C" w:rsidP="00063CCF"/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802"/>
        <w:gridCol w:w="4819"/>
        <w:gridCol w:w="2693"/>
      </w:tblGrid>
      <w:tr w:rsidR="00AF7327" w14:paraId="1CE1144E" w14:textId="77777777" w:rsidTr="00AF7327">
        <w:tc>
          <w:tcPr>
            <w:tcW w:w="2802" w:type="dxa"/>
          </w:tcPr>
          <w:p w14:paraId="5E4EC8F1" w14:textId="61982BEC" w:rsidR="007A565C" w:rsidRDefault="00AF7327" w:rsidP="00063CCF">
            <w:r>
              <w:t>TABLE NAME</w:t>
            </w:r>
          </w:p>
        </w:tc>
        <w:tc>
          <w:tcPr>
            <w:tcW w:w="4819" w:type="dxa"/>
          </w:tcPr>
          <w:p w14:paraId="0F7FAE87" w14:textId="25D9E8DC" w:rsidR="007A565C" w:rsidRDefault="00AF7327" w:rsidP="00063CCF">
            <w:r>
              <w:t>DESCRIPTION</w:t>
            </w:r>
          </w:p>
        </w:tc>
        <w:tc>
          <w:tcPr>
            <w:tcW w:w="2693" w:type="dxa"/>
          </w:tcPr>
          <w:p w14:paraId="305736E1" w14:textId="33C6F785" w:rsidR="007A565C" w:rsidRDefault="00AF7327" w:rsidP="00063CCF">
            <w:r>
              <w:t>NOTE</w:t>
            </w:r>
          </w:p>
        </w:tc>
      </w:tr>
      <w:tr w:rsidR="00AF7327" w14:paraId="7E1E8F36" w14:textId="77777777" w:rsidTr="00AF7327">
        <w:tc>
          <w:tcPr>
            <w:tcW w:w="2802" w:type="dxa"/>
          </w:tcPr>
          <w:p w14:paraId="01D4C184" w14:textId="0DFD5445" w:rsidR="007A565C" w:rsidRDefault="00AF7327" w:rsidP="00063CCF">
            <w:proofErr w:type="spellStart"/>
            <w:proofErr w:type="gramStart"/>
            <w:r>
              <w:t>clientApp</w:t>
            </w:r>
            <w:proofErr w:type="spellEnd"/>
            <w:proofErr w:type="gramEnd"/>
          </w:p>
        </w:tc>
        <w:tc>
          <w:tcPr>
            <w:tcW w:w="4819" w:type="dxa"/>
          </w:tcPr>
          <w:p w14:paraId="5A109BE0" w14:textId="0FF34675" w:rsidR="007A565C" w:rsidRDefault="00AF7327" w:rsidP="00063CCF">
            <w:proofErr w:type="gramStart"/>
            <w:r>
              <w:t>holds</w:t>
            </w:r>
            <w:proofErr w:type="gramEnd"/>
            <w:r>
              <w:t xml:space="preserve"> each clicker configuration</w:t>
            </w:r>
          </w:p>
        </w:tc>
        <w:tc>
          <w:tcPr>
            <w:tcW w:w="2693" w:type="dxa"/>
          </w:tcPr>
          <w:p w14:paraId="4A38BFB0" w14:textId="77777777" w:rsidR="007A565C" w:rsidRDefault="007A565C" w:rsidP="00063CCF"/>
        </w:tc>
      </w:tr>
      <w:tr w:rsidR="00AF7327" w14:paraId="4B576223" w14:textId="77777777" w:rsidTr="00AF7327">
        <w:tc>
          <w:tcPr>
            <w:tcW w:w="2802" w:type="dxa"/>
          </w:tcPr>
          <w:p w14:paraId="7569075F" w14:textId="38DC62C0" w:rsidR="007A565C" w:rsidRDefault="00AF7327" w:rsidP="00063CCF">
            <w:proofErr w:type="spellStart"/>
            <w:proofErr w:type="gramStart"/>
            <w:r>
              <w:t>taskQueue</w:t>
            </w:r>
            <w:proofErr w:type="spellEnd"/>
            <w:proofErr w:type="gramEnd"/>
          </w:p>
        </w:tc>
        <w:tc>
          <w:tcPr>
            <w:tcW w:w="4819" w:type="dxa"/>
          </w:tcPr>
          <w:p w14:paraId="594CB1FC" w14:textId="078A3DFC" w:rsidR="007A565C" w:rsidRDefault="00AF7327" w:rsidP="00063CCF">
            <w:proofErr w:type="gramStart"/>
            <w:r>
              <w:t>holds</w:t>
            </w:r>
            <w:proofErr w:type="gramEnd"/>
            <w:r>
              <w:t xml:space="preserve"> all available &amp; completed tasks</w:t>
            </w:r>
          </w:p>
        </w:tc>
        <w:tc>
          <w:tcPr>
            <w:tcW w:w="2693" w:type="dxa"/>
          </w:tcPr>
          <w:p w14:paraId="6E54EEBB" w14:textId="77777777" w:rsidR="007A565C" w:rsidRDefault="007A565C" w:rsidP="00AF7327">
            <w:pPr>
              <w:ind w:left="654"/>
            </w:pPr>
          </w:p>
        </w:tc>
      </w:tr>
      <w:tr w:rsidR="00AF7327" w14:paraId="37948EF9" w14:textId="77777777" w:rsidTr="00AF7327">
        <w:tc>
          <w:tcPr>
            <w:tcW w:w="2802" w:type="dxa"/>
          </w:tcPr>
          <w:p w14:paraId="725CA943" w14:textId="5FCF3FB3" w:rsidR="007A565C" w:rsidRDefault="00AF7327" w:rsidP="00063CCF">
            <w:proofErr w:type="spellStart"/>
            <w:proofErr w:type="gramStart"/>
            <w:r>
              <w:t>taskQueueResponse</w:t>
            </w:r>
            <w:proofErr w:type="spellEnd"/>
            <w:proofErr w:type="gramEnd"/>
          </w:p>
        </w:tc>
        <w:tc>
          <w:tcPr>
            <w:tcW w:w="4819" w:type="dxa"/>
          </w:tcPr>
          <w:p w14:paraId="67D6534B" w14:textId="4D84EB95" w:rsidR="007A565C" w:rsidRDefault="00AF7327" w:rsidP="00063CCF">
            <w:proofErr w:type="gramStart"/>
            <w:r>
              <w:t>holds</w:t>
            </w:r>
            <w:proofErr w:type="gramEnd"/>
            <w:r>
              <w:t xml:space="preserve"> completed task responses</w:t>
            </w:r>
          </w:p>
        </w:tc>
        <w:tc>
          <w:tcPr>
            <w:tcW w:w="2693" w:type="dxa"/>
          </w:tcPr>
          <w:p w14:paraId="24464A13" w14:textId="77777777" w:rsidR="007A565C" w:rsidRDefault="007A565C" w:rsidP="00063CCF"/>
        </w:tc>
      </w:tr>
      <w:tr w:rsidR="00AF7327" w14:paraId="10D96868" w14:textId="77777777" w:rsidTr="00AF7327">
        <w:tc>
          <w:tcPr>
            <w:tcW w:w="2802" w:type="dxa"/>
          </w:tcPr>
          <w:p w14:paraId="593DB8A7" w14:textId="09E71D1D" w:rsidR="007A565C" w:rsidRDefault="00AF7327" w:rsidP="00063CCF">
            <w:proofErr w:type="spellStart"/>
            <w:proofErr w:type="gramStart"/>
            <w:r>
              <w:t>reportTemplate</w:t>
            </w:r>
            <w:proofErr w:type="spellEnd"/>
            <w:proofErr w:type="gramEnd"/>
          </w:p>
        </w:tc>
        <w:tc>
          <w:tcPr>
            <w:tcW w:w="4819" w:type="dxa"/>
          </w:tcPr>
          <w:p w14:paraId="2FE1C279" w14:textId="7F8174DF" w:rsidR="007A565C" w:rsidRDefault="00AF7327" w:rsidP="00063CCF">
            <w:proofErr w:type="gramStart"/>
            <w:r>
              <w:t>holds</w:t>
            </w:r>
            <w:proofErr w:type="gramEnd"/>
            <w:r>
              <w:t xml:space="preserve"> task info with answer that is used to generate geo clicker’s data feed</w:t>
            </w:r>
          </w:p>
        </w:tc>
        <w:tc>
          <w:tcPr>
            <w:tcW w:w="2693" w:type="dxa"/>
          </w:tcPr>
          <w:p w14:paraId="02EE73B4" w14:textId="77777777" w:rsidR="007A565C" w:rsidRDefault="007A565C" w:rsidP="00063CCF"/>
        </w:tc>
      </w:tr>
      <w:tr w:rsidR="00AF7327" w14:paraId="628D5DDC" w14:textId="77777777" w:rsidTr="00AF7327">
        <w:tc>
          <w:tcPr>
            <w:tcW w:w="2802" w:type="dxa"/>
          </w:tcPr>
          <w:p w14:paraId="7F87111B" w14:textId="4130F593" w:rsidR="007A565C" w:rsidRDefault="007B090C" w:rsidP="00063CCF">
            <w:proofErr w:type="spellStart"/>
            <w:proofErr w:type="gramStart"/>
            <w:r>
              <w:t>clientAppAnswer</w:t>
            </w:r>
            <w:proofErr w:type="spellEnd"/>
            <w:proofErr w:type="gramEnd"/>
          </w:p>
        </w:tc>
        <w:tc>
          <w:tcPr>
            <w:tcW w:w="4819" w:type="dxa"/>
          </w:tcPr>
          <w:p w14:paraId="7BA839E8" w14:textId="2BFEFBA6" w:rsidR="007A565C" w:rsidRDefault="007B090C" w:rsidP="0081172F">
            <w:r>
              <w:t>Holds answers and answer business logic</w:t>
            </w:r>
          </w:p>
        </w:tc>
        <w:tc>
          <w:tcPr>
            <w:tcW w:w="2693" w:type="dxa"/>
          </w:tcPr>
          <w:p w14:paraId="7FC27848" w14:textId="6EBCD2C2" w:rsidR="007A565C" w:rsidRDefault="0081172F" w:rsidP="00063CCF">
            <w:r>
              <w:t xml:space="preserve">Need to re-structure </w:t>
            </w:r>
            <w:proofErr w:type="spellStart"/>
            <w:r>
              <w:t>json</w:t>
            </w:r>
            <w:proofErr w:type="spellEnd"/>
          </w:p>
        </w:tc>
      </w:tr>
      <w:tr w:rsidR="00AF7327" w14:paraId="076E75F3" w14:textId="77777777" w:rsidTr="00AF7327">
        <w:tc>
          <w:tcPr>
            <w:tcW w:w="2802" w:type="dxa"/>
          </w:tcPr>
          <w:p w14:paraId="6456BCED" w14:textId="77777777" w:rsidR="007A565C" w:rsidRDefault="007A565C" w:rsidP="00063CCF"/>
        </w:tc>
        <w:tc>
          <w:tcPr>
            <w:tcW w:w="4819" w:type="dxa"/>
          </w:tcPr>
          <w:p w14:paraId="6E9AC189" w14:textId="77777777" w:rsidR="007A565C" w:rsidRDefault="007A565C" w:rsidP="00063CCF"/>
        </w:tc>
        <w:tc>
          <w:tcPr>
            <w:tcW w:w="2693" w:type="dxa"/>
          </w:tcPr>
          <w:p w14:paraId="41FFA51F" w14:textId="77777777" w:rsidR="007A565C" w:rsidRDefault="007A565C" w:rsidP="00063CCF"/>
        </w:tc>
      </w:tr>
    </w:tbl>
    <w:p w14:paraId="2893C371" w14:textId="77777777" w:rsidR="007A565C" w:rsidRDefault="007A565C" w:rsidP="00063CCF"/>
    <w:p w14:paraId="76FA3D61" w14:textId="3844DBCC" w:rsidR="00AF7327" w:rsidRDefault="00AF7327" w:rsidP="00063CCF">
      <w:r>
        <w:t xml:space="preserve">* To generate </w:t>
      </w:r>
      <w:proofErr w:type="spellStart"/>
      <w:r>
        <w:t>geojson</w:t>
      </w:r>
      <w:proofErr w:type="spellEnd"/>
      <w:r>
        <w:t xml:space="preserve"> or </w:t>
      </w:r>
      <w:proofErr w:type="spellStart"/>
      <w:r>
        <w:t>kml</w:t>
      </w:r>
      <w:proofErr w:type="spellEnd"/>
      <w:r>
        <w:t xml:space="preserve"> values for </w:t>
      </w:r>
      <w:proofErr w:type="spellStart"/>
      <w:r>
        <w:t>MicroMaps</w:t>
      </w:r>
      <w:proofErr w:type="spellEnd"/>
      <w:r>
        <w:t xml:space="preserve">, the system should get the data from </w:t>
      </w:r>
      <w:proofErr w:type="spellStart"/>
      <w:r>
        <w:t>taskQueueResponse</w:t>
      </w:r>
      <w:proofErr w:type="spellEnd"/>
      <w:r>
        <w:t xml:space="preserve"> &amp; </w:t>
      </w:r>
      <w:proofErr w:type="spellStart"/>
      <w:r>
        <w:t>reportTemplate</w:t>
      </w:r>
      <w:proofErr w:type="spellEnd"/>
      <w:r>
        <w:t>.</w:t>
      </w:r>
    </w:p>
    <w:p w14:paraId="34AC7179" w14:textId="568A0DD1" w:rsidR="00AF7327" w:rsidRDefault="00AF7327" w:rsidP="001C6A31">
      <w:pPr>
        <w:pStyle w:val="Heading2"/>
      </w:pPr>
      <w:bookmarkStart w:id="9" w:name="_Toc287515179"/>
      <w:r>
        <w:t>Application Design</w:t>
      </w:r>
      <w:bookmarkEnd w:id="9"/>
    </w:p>
    <w:p w14:paraId="6AB15D02" w14:textId="0A1D681D" w:rsidR="006B5BC3" w:rsidRDefault="006B5BC3" w:rsidP="00AF7327">
      <w:pPr>
        <w:pStyle w:val="Heading3"/>
      </w:pPr>
      <w:bookmarkStart w:id="10" w:name="_Toc287515180"/>
      <w:proofErr w:type="spellStart"/>
      <w:r>
        <w:t>GeoClicker</w:t>
      </w:r>
      <w:r w:rsidR="001C3FA8">
        <w:t>s</w:t>
      </w:r>
      <w:proofErr w:type="spellEnd"/>
      <w:r w:rsidR="001C3FA8">
        <w:t xml:space="preserve"> and KML</w:t>
      </w:r>
      <w:r>
        <w:t xml:space="preserve"> Flow</w:t>
      </w:r>
      <w:bookmarkEnd w:id="10"/>
    </w:p>
    <w:p w14:paraId="66DC0928" w14:textId="77777777" w:rsidR="006A2338" w:rsidRPr="006A2338" w:rsidRDefault="006A2338" w:rsidP="006A2338"/>
    <w:p w14:paraId="314A0525" w14:textId="0C48FF01" w:rsidR="006B5BC3" w:rsidRDefault="006B5BC3" w:rsidP="006B5BC3">
      <w:r>
        <w:rPr>
          <w:noProof/>
          <w:lang w:eastAsia="en-US"/>
        </w:rPr>
        <w:drawing>
          <wp:inline distT="0" distB="0" distL="0" distR="0" wp14:anchorId="64A96537" wp14:editId="054E2E11">
            <wp:extent cx="2540000" cy="297434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374B" w14:textId="77777777" w:rsidR="006A2338" w:rsidRDefault="006A2338" w:rsidP="006B5BC3"/>
    <w:p w14:paraId="3DD0DD56" w14:textId="77777777" w:rsidR="006A2338" w:rsidRPr="006B5BC3" w:rsidRDefault="006A2338" w:rsidP="006B5BC3"/>
    <w:p w14:paraId="56830279" w14:textId="77777777" w:rsidR="006A2338" w:rsidRPr="006A2338" w:rsidRDefault="006A2338" w:rsidP="006A2338"/>
    <w:p w14:paraId="58D28D13" w14:textId="207B0A3D" w:rsidR="00F246F7" w:rsidRDefault="006A2338" w:rsidP="00F246F7">
      <w:r>
        <w:rPr>
          <w:noProof/>
          <w:lang w:eastAsia="en-US"/>
        </w:rPr>
        <w:drawing>
          <wp:inline distT="0" distB="0" distL="0" distR="0" wp14:anchorId="777FF8AF" wp14:editId="51473EA2">
            <wp:extent cx="5401310" cy="5146040"/>
            <wp:effectExtent l="0" t="0" r="8890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791" cy="514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2E8F" w14:textId="2B449510" w:rsidR="009E5546" w:rsidRDefault="00AF7327" w:rsidP="00AF7327">
      <w:pPr>
        <w:pStyle w:val="Heading3"/>
      </w:pPr>
      <w:bookmarkStart w:id="11" w:name="_Toc287515181"/>
      <w:r>
        <w:t>Appli</w:t>
      </w:r>
      <w:r w:rsidR="001C3FA8">
        <w:t>cation</w:t>
      </w:r>
      <w:bookmarkEnd w:id="11"/>
    </w:p>
    <w:p w14:paraId="005D8194" w14:textId="77777777" w:rsidR="00A06CB4" w:rsidRPr="00A06CB4" w:rsidRDefault="00A06CB4" w:rsidP="00A06CB4"/>
    <w:p w14:paraId="4663C6AF" w14:textId="71DE9B12" w:rsidR="00102111" w:rsidRDefault="00A06CB4" w:rsidP="009E5546">
      <w:r>
        <w:rPr>
          <w:noProof/>
          <w:lang w:eastAsia="en-US"/>
        </w:rPr>
        <w:drawing>
          <wp:inline distT="0" distB="0" distL="0" distR="0" wp14:anchorId="3FCD8726" wp14:editId="5E01A681">
            <wp:extent cx="6126480" cy="1082676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08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83FF" w14:textId="6C8A342B" w:rsidR="00C316EF" w:rsidRDefault="00A06CB4" w:rsidP="00A06CB4">
      <w:pPr>
        <w:pStyle w:val="ListParagraph"/>
        <w:numPr>
          <w:ilvl w:val="0"/>
          <w:numId w:val="34"/>
        </w:numPr>
      </w:pPr>
      <w:r>
        <w:t>Application should be event-driven process.</w:t>
      </w:r>
    </w:p>
    <w:p w14:paraId="3705974D" w14:textId="57FDFF25" w:rsidR="00A06CB4" w:rsidRDefault="00A06CB4" w:rsidP="00A06CB4">
      <w:pPr>
        <w:pStyle w:val="ListParagraph"/>
        <w:numPr>
          <w:ilvl w:val="0"/>
          <w:numId w:val="34"/>
        </w:numPr>
      </w:pPr>
      <w:r>
        <w:t>Maps template should have channel</w:t>
      </w:r>
      <w:r w:rsidR="00F658C3">
        <w:t>s</w:t>
      </w:r>
      <w:r>
        <w:t xml:space="preserve"> to listen event</w:t>
      </w:r>
    </w:p>
    <w:p w14:paraId="0D00559A" w14:textId="46322640" w:rsidR="00A06CB4" w:rsidRDefault="00A06CB4" w:rsidP="00A06CB4">
      <w:pPr>
        <w:pStyle w:val="ListParagraph"/>
        <w:numPr>
          <w:ilvl w:val="0"/>
          <w:numId w:val="34"/>
        </w:numPr>
      </w:pPr>
      <w:r>
        <w:t xml:space="preserve">Maps should </w:t>
      </w:r>
      <w:r w:rsidR="00F658C3">
        <w:t xml:space="preserve">contain </w:t>
      </w:r>
      <w:r>
        <w:t>all history and the current data</w:t>
      </w:r>
    </w:p>
    <w:p w14:paraId="381FBEDA" w14:textId="0DC2FC73" w:rsidR="00A06CB4" w:rsidRDefault="001774AC" w:rsidP="00A06CB4">
      <w:pPr>
        <w:pStyle w:val="ListParagraph"/>
        <w:numPr>
          <w:ilvl w:val="0"/>
          <w:numId w:val="34"/>
        </w:numPr>
      </w:pPr>
      <w:r>
        <w:t>Application should push notification to the front-end</w:t>
      </w:r>
    </w:p>
    <w:p w14:paraId="5E11B69C" w14:textId="22776CF2" w:rsidR="006A6441" w:rsidRDefault="006A6441" w:rsidP="00A06CB4">
      <w:pPr>
        <w:pStyle w:val="ListParagraph"/>
        <w:numPr>
          <w:ilvl w:val="0"/>
          <w:numId w:val="34"/>
        </w:numPr>
      </w:pPr>
      <w:r>
        <w:t xml:space="preserve">Application should generate </w:t>
      </w:r>
      <w:proofErr w:type="spellStart"/>
      <w:r>
        <w:t>geojson</w:t>
      </w:r>
      <w:proofErr w:type="spellEnd"/>
      <w:r>
        <w:t>/</w:t>
      </w:r>
      <w:proofErr w:type="spellStart"/>
      <w:r>
        <w:t>kml</w:t>
      </w:r>
      <w:proofErr w:type="spellEnd"/>
      <w:r>
        <w:t xml:space="preserve"> based on each application’s need. In other word, it should be minimal info of the below.</w:t>
      </w:r>
    </w:p>
    <w:p w14:paraId="1B7ECF1F" w14:textId="64B5FD2F" w:rsidR="002B50F0" w:rsidRDefault="002B50F0" w:rsidP="00A06CB4">
      <w:pPr>
        <w:pStyle w:val="ListParagraph"/>
        <w:numPr>
          <w:ilvl w:val="0"/>
          <w:numId w:val="34"/>
        </w:numPr>
      </w:pPr>
      <w:proofErr w:type="gramStart"/>
      <w:r>
        <w:t>mm</w:t>
      </w:r>
      <w:proofErr w:type="gramEnd"/>
      <w:r>
        <w:t>-</w:t>
      </w:r>
      <w:proofErr w:type="spellStart"/>
      <w:r>
        <w:t>gis</w:t>
      </w:r>
      <w:proofErr w:type="spellEnd"/>
      <w:r>
        <w:t>-</w:t>
      </w:r>
      <w:proofErr w:type="spellStart"/>
      <w:r>
        <w:t>api</w:t>
      </w:r>
      <w:proofErr w:type="spellEnd"/>
      <w:r>
        <w:t xml:space="preserve"> will have restful </w:t>
      </w:r>
      <w:proofErr w:type="spellStart"/>
      <w:r>
        <w:t>api</w:t>
      </w:r>
      <w:proofErr w:type="spellEnd"/>
      <w:r>
        <w:t xml:space="preserve"> for data download</w:t>
      </w:r>
    </w:p>
    <w:p w14:paraId="5AE6D63E" w14:textId="34BEED29" w:rsidR="002B50F0" w:rsidRDefault="002B50F0" w:rsidP="00A06CB4">
      <w:pPr>
        <w:pStyle w:val="ListParagraph"/>
        <w:numPr>
          <w:ilvl w:val="0"/>
          <w:numId w:val="34"/>
        </w:numPr>
      </w:pPr>
      <w:proofErr w:type="gramStart"/>
      <w:r>
        <w:t>mm</w:t>
      </w:r>
      <w:proofErr w:type="gramEnd"/>
      <w:r>
        <w:t>-</w:t>
      </w:r>
      <w:proofErr w:type="spellStart"/>
      <w:r>
        <w:t>gis</w:t>
      </w:r>
      <w:proofErr w:type="spellEnd"/>
      <w:r>
        <w:t>-</w:t>
      </w:r>
      <w:proofErr w:type="spellStart"/>
      <w:r>
        <w:t>api</w:t>
      </w:r>
      <w:proofErr w:type="spellEnd"/>
      <w:r>
        <w:t xml:space="preserve"> will have push notification workflow</w:t>
      </w:r>
    </w:p>
    <w:p w14:paraId="60418C85" w14:textId="77777777" w:rsidR="00F87600" w:rsidRDefault="00F87600" w:rsidP="00F87600"/>
    <w:p w14:paraId="1417672B" w14:textId="77777777" w:rsidR="00F87600" w:rsidRDefault="00F87600" w:rsidP="00F87600"/>
    <w:p w14:paraId="6A295046" w14:textId="77777777" w:rsidR="005B2B1B" w:rsidRPr="00FC43B3" w:rsidRDefault="005B2B1B" w:rsidP="005B2B1B">
      <w:pPr>
        <w:pStyle w:val="ListParagraph"/>
        <w:rPr>
          <w:vertAlign w:val="subscript"/>
        </w:rPr>
      </w:pPr>
    </w:p>
    <w:p w14:paraId="54E7FBDE" w14:textId="62B65F52" w:rsidR="00A466B5" w:rsidRDefault="00A466B5" w:rsidP="001C6A31">
      <w:pPr>
        <w:pStyle w:val="Heading2"/>
      </w:pPr>
      <w:bookmarkStart w:id="12" w:name="_Toc287515182"/>
      <w:r>
        <w:t>Client Application</w:t>
      </w:r>
      <w:bookmarkEnd w:id="12"/>
    </w:p>
    <w:p w14:paraId="582CD971" w14:textId="78D87DE0" w:rsidR="00435CE3" w:rsidRDefault="00435CE3" w:rsidP="00E237E6">
      <w:pPr>
        <w:pStyle w:val="Heading3"/>
      </w:pPr>
      <w:bookmarkStart w:id="13" w:name="_Toc287515183"/>
      <w:r>
        <w:t xml:space="preserve">Front UI </w:t>
      </w:r>
      <w:r w:rsidR="004F7D02">
        <w:t>Mockup</w:t>
      </w:r>
      <w:bookmarkEnd w:id="13"/>
    </w:p>
    <w:p w14:paraId="4B9E97E5" w14:textId="6ECEEA0D" w:rsidR="00435CE3" w:rsidRPr="00435CE3" w:rsidRDefault="00FC43B3" w:rsidP="00FC43B3">
      <w:pPr>
        <w:ind w:left="-993"/>
      </w:pPr>
      <w:r>
        <w:rPr>
          <w:noProof/>
          <w:lang w:eastAsia="en-US"/>
        </w:rPr>
        <w:drawing>
          <wp:inline distT="0" distB="0" distL="0" distR="0" wp14:anchorId="12F5EAE3" wp14:editId="1E3F5FEA">
            <wp:extent cx="7447464" cy="36940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9 at 9.54.46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62" cy="369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977A" w14:textId="3AC01C43" w:rsidR="00A466B5" w:rsidRDefault="00A466B5" w:rsidP="00E237E6">
      <w:pPr>
        <w:pStyle w:val="Heading3"/>
      </w:pPr>
      <w:bookmarkStart w:id="14" w:name="_Toc287515184"/>
      <w:r>
        <w:t>The required search function</w:t>
      </w:r>
      <w:bookmarkEnd w:id="14"/>
    </w:p>
    <w:p w14:paraId="1C3AA860" w14:textId="77C86B0B" w:rsidR="00D61D44" w:rsidRDefault="00C63ED3" w:rsidP="0033496B">
      <w:pPr>
        <w:pStyle w:val="ListParagraph"/>
        <w:numPr>
          <w:ilvl w:val="0"/>
          <w:numId w:val="35"/>
        </w:numPr>
      </w:pPr>
      <w:r>
        <w:t>Search by Clicker Type</w:t>
      </w:r>
    </w:p>
    <w:p w14:paraId="6B2B50D2" w14:textId="70FBEE96" w:rsidR="00C63ED3" w:rsidRDefault="00C63ED3" w:rsidP="00C63ED3">
      <w:pPr>
        <w:pStyle w:val="ListParagraph"/>
        <w:numPr>
          <w:ilvl w:val="1"/>
          <w:numId w:val="35"/>
        </w:numPr>
      </w:pPr>
      <w:r>
        <w:t>Text Clicker</w:t>
      </w:r>
    </w:p>
    <w:p w14:paraId="5EBF6E6B" w14:textId="00AADA00" w:rsidR="00C63ED3" w:rsidRDefault="00C63ED3" w:rsidP="00C63ED3">
      <w:pPr>
        <w:pStyle w:val="ListParagraph"/>
        <w:numPr>
          <w:ilvl w:val="1"/>
          <w:numId w:val="35"/>
        </w:numPr>
      </w:pPr>
      <w:r>
        <w:t>Image Clicker</w:t>
      </w:r>
    </w:p>
    <w:p w14:paraId="0BFCEA08" w14:textId="1FE3F0D1" w:rsidR="00C63ED3" w:rsidRDefault="00C63ED3" w:rsidP="00C63ED3">
      <w:pPr>
        <w:pStyle w:val="ListParagraph"/>
        <w:numPr>
          <w:ilvl w:val="1"/>
          <w:numId w:val="35"/>
        </w:numPr>
      </w:pPr>
      <w:r>
        <w:t>Aerial Clicker</w:t>
      </w:r>
    </w:p>
    <w:p w14:paraId="3579E21B" w14:textId="65B1BA12" w:rsidR="00C63ED3" w:rsidRDefault="00C63ED3" w:rsidP="00C63ED3">
      <w:pPr>
        <w:pStyle w:val="ListParagraph"/>
        <w:numPr>
          <w:ilvl w:val="1"/>
          <w:numId w:val="35"/>
        </w:numPr>
      </w:pPr>
      <w:r>
        <w:t>Satellite Clicker</w:t>
      </w:r>
    </w:p>
    <w:p w14:paraId="069A3A0D" w14:textId="15492B30" w:rsidR="00C63ED3" w:rsidRDefault="00C63ED3" w:rsidP="00C63ED3">
      <w:pPr>
        <w:pStyle w:val="ListParagraph"/>
        <w:numPr>
          <w:ilvl w:val="1"/>
          <w:numId w:val="35"/>
        </w:numPr>
      </w:pPr>
      <w:r>
        <w:t>3W Clicker</w:t>
      </w:r>
    </w:p>
    <w:p w14:paraId="6F28E81E" w14:textId="01ED4C19" w:rsidR="00C63ED3" w:rsidRDefault="00C63ED3" w:rsidP="00C63ED3">
      <w:pPr>
        <w:pStyle w:val="ListParagraph"/>
        <w:numPr>
          <w:ilvl w:val="0"/>
          <w:numId w:val="35"/>
        </w:numPr>
      </w:pPr>
      <w:r>
        <w:t xml:space="preserve">Search by </w:t>
      </w:r>
      <w:r w:rsidR="004F7D02">
        <w:t>D</w:t>
      </w:r>
      <w:r>
        <w:t>ate</w:t>
      </w:r>
    </w:p>
    <w:p w14:paraId="19C92ED9" w14:textId="078D1BC0" w:rsidR="00C63ED3" w:rsidRDefault="00C63ED3" w:rsidP="004F7D02">
      <w:pPr>
        <w:pStyle w:val="ListParagraph"/>
      </w:pPr>
    </w:p>
    <w:p w14:paraId="7CD1C765" w14:textId="2609BA44" w:rsidR="00A466B5" w:rsidRDefault="00A466B5" w:rsidP="00A466B5">
      <w:pPr>
        <w:pStyle w:val="Heading3"/>
      </w:pPr>
      <w:bookmarkStart w:id="15" w:name="_Toc287515185"/>
      <w:r>
        <w:t>The required output</w:t>
      </w:r>
      <w:bookmarkEnd w:id="15"/>
    </w:p>
    <w:p w14:paraId="3776EA87" w14:textId="6726DCA3" w:rsidR="006D4E39" w:rsidRDefault="006D4E39" w:rsidP="00A466B5">
      <w:pPr>
        <w:pStyle w:val="ListParagraph"/>
        <w:numPr>
          <w:ilvl w:val="0"/>
          <w:numId w:val="36"/>
        </w:numPr>
      </w:pPr>
      <w:r>
        <w:t xml:space="preserve">User should be able to download the </w:t>
      </w:r>
      <w:proofErr w:type="spellStart"/>
      <w:r>
        <w:t>labled</w:t>
      </w:r>
      <w:proofErr w:type="spellEnd"/>
      <w:r>
        <w:t xml:space="preserve"> data based on clicker + crisis only</w:t>
      </w:r>
      <w:r w:rsidR="00BB0F2A">
        <w:t>.</w:t>
      </w:r>
    </w:p>
    <w:p w14:paraId="5E3B95A6" w14:textId="2BF99AFF" w:rsidR="00A466B5" w:rsidRDefault="00A466B5" w:rsidP="00A466B5">
      <w:pPr>
        <w:pStyle w:val="ListParagraph"/>
        <w:numPr>
          <w:ilvl w:val="0"/>
          <w:numId w:val="36"/>
        </w:numPr>
      </w:pPr>
      <w:r>
        <w:t xml:space="preserve">User should be able to download dataset with </w:t>
      </w:r>
      <w:proofErr w:type="spellStart"/>
      <w:r>
        <w:t>geojson</w:t>
      </w:r>
      <w:proofErr w:type="spellEnd"/>
      <w:r>
        <w:t xml:space="preserve"> or </w:t>
      </w:r>
      <w:proofErr w:type="spellStart"/>
      <w:r>
        <w:t>kml</w:t>
      </w:r>
      <w:proofErr w:type="spellEnd"/>
      <w:r>
        <w:t xml:space="preserve"> format. </w:t>
      </w:r>
    </w:p>
    <w:p w14:paraId="51C2746F" w14:textId="21BBE5DB" w:rsidR="00A466B5" w:rsidRDefault="00A466B5" w:rsidP="00A466B5">
      <w:pPr>
        <w:pStyle w:val="ListParagraph"/>
        <w:numPr>
          <w:ilvl w:val="0"/>
          <w:numId w:val="36"/>
        </w:numPr>
      </w:pPr>
      <w:r>
        <w:t>When user clickers on a pin, user should be able to output answer</w:t>
      </w:r>
    </w:p>
    <w:p w14:paraId="708CAFD0" w14:textId="51ED5D3B" w:rsidR="00E31E27" w:rsidRDefault="00E31E27" w:rsidP="00A466B5">
      <w:pPr>
        <w:pStyle w:val="ListParagraph"/>
        <w:numPr>
          <w:ilvl w:val="0"/>
          <w:numId w:val="36"/>
        </w:numPr>
      </w:pPr>
      <w:r>
        <w:t xml:space="preserve">Text clicker download dataset should </w:t>
      </w:r>
      <w:proofErr w:type="gramStart"/>
      <w:r>
        <w:t>contain :</w:t>
      </w:r>
      <w:proofErr w:type="gramEnd"/>
    </w:p>
    <w:p w14:paraId="6041A896" w14:textId="1E14C34D" w:rsidR="00E31E27" w:rsidRDefault="00E31E27" w:rsidP="00E31E27">
      <w:pPr>
        <w:pStyle w:val="ListParagraph"/>
        <w:numPr>
          <w:ilvl w:val="1"/>
          <w:numId w:val="36"/>
        </w:numPr>
      </w:pPr>
      <w:r>
        <w:t>Text</w:t>
      </w:r>
    </w:p>
    <w:p w14:paraId="1A1E7900" w14:textId="00281E8E" w:rsidR="00E31E27" w:rsidRDefault="00E31E27" w:rsidP="00E31E27">
      <w:pPr>
        <w:pStyle w:val="ListParagraph"/>
        <w:numPr>
          <w:ilvl w:val="1"/>
          <w:numId w:val="36"/>
        </w:numPr>
      </w:pPr>
      <w:r>
        <w:t>Answer</w:t>
      </w:r>
    </w:p>
    <w:p w14:paraId="1D9533B2" w14:textId="2754F164" w:rsidR="00E31E27" w:rsidRDefault="00E31E27" w:rsidP="00E31E27">
      <w:pPr>
        <w:pStyle w:val="ListParagraph"/>
        <w:numPr>
          <w:ilvl w:val="1"/>
          <w:numId w:val="36"/>
        </w:numPr>
      </w:pPr>
      <w:r>
        <w:t xml:space="preserve">Geo with </w:t>
      </w:r>
      <w:proofErr w:type="spellStart"/>
      <w:r>
        <w:t>lat</w:t>
      </w:r>
      <w:proofErr w:type="spellEnd"/>
      <w:r>
        <w:t xml:space="preserve"> &amp; </w:t>
      </w:r>
      <w:proofErr w:type="spellStart"/>
      <w:r>
        <w:t>lon</w:t>
      </w:r>
      <w:proofErr w:type="spellEnd"/>
      <w:r w:rsidR="00BB588D">
        <w:t xml:space="preserve"> &amp; address</w:t>
      </w:r>
    </w:p>
    <w:p w14:paraId="40EC9AAE" w14:textId="32251D27" w:rsidR="00E31E27" w:rsidRDefault="00E31E27" w:rsidP="00E31E27">
      <w:pPr>
        <w:pStyle w:val="ListParagraph"/>
        <w:numPr>
          <w:ilvl w:val="0"/>
          <w:numId w:val="36"/>
        </w:numPr>
      </w:pPr>
      <w:r>
        <w:t>Image clicker download dataset should contain:</w:t>
      </w:r>
    </w:p>
    <w:p w14:paraId="4EAF322F" w14:textId="1BC89BD4" w:rsidR="00E31E27" w:rsidRDefault="00E31E27" w:rsidP="00E31E27">
      <w:pPr>
        <w:pStyle w:val="ListParagraph"/>
        <w:numPr>
          <w:ilvl w:val="1"/>
          <w:numId w:val="36"/>
        </w:numPr>
      </w:pPr>
      <w:r>
        <w:t>Text</w:t>
      </w:r>
    </w:p>
    <w:p w14:paraId="54DC201B" w14:textId="273579D9" w:rsidR="00E31E27" w:rsidRDefault="00E31E27" w:rsidP="00E31E27">
      <w:pPr>
        <w:pStyle w:val="ListParagraph"/>
        <w:numPr>
          <w:ilvl w:val="1"/>
          <w:numId w:val="36"/>
        </w:numPr>
      </w:pPr>
      <w:r>
        <w:t>Image-URL</w:t>
      </w:r>
    </w:p>
    <w:p w14:paraId="7A0EDCB1" w14:textId="3E8B1A51" w:rsidR="00E31E27" w:rsidRDefault="00E31E27" w:rsidP="00E31E27">
      <w:pPr>
        <w:pStyle w:val="ListParagraph"/>
        <w:numPr>
          <w:ilvl w:val="1"/>
          <w:numId w:val="36"/>
        </w:numPr>
      </w:pPr>
      <w:r>
        <w:t>Answer</w:t>
      </w:r>
    </w:p>
    <w:p w14:paraId="499043F0" w14:textId="564F1170" w:rsidR="00E31E27" w:rsidRDefault="00E31E27" w:rsidP="00E31E27">
      <w:pPr>
        <w:pStyle w:val="ListParagraph"/>
        <w:numPr>
          <w:ilvl w:val="1"/>
          <w:numId w:val="36"/>
        </w:numPr>
      </w:pPr>
      <w:r>
        <w:t xml:space="preserve">Geo with </w:t>
      </w:r>
      <w:proofErr w:type="spellStart"/>
      <w:r>
        <w:t>lat</w:t>
      </w:r>
      <w:proofErr w:type="spellEnd"/>
      <w:r>
        <w:t xml:space="preserve"> &amp; </w:t>
      </w:r>
      <w:proofErr w:type="spellStart"/>
      <w:r>
        <w:t>lon</w:t>
      </w:r>
      <w:proofErr w:type="spellEnd"/>
      <w:r w:rsidR="00BB588D">
        <w:t xml:space="preserve"> &amp; address</w:t>
      </w:r>
    </w:p>
    <w:p w14:paraId="1C7698A1" w14:textId="4255E512" w:rsidR="00863C61" w:rsidRDefault="00863C61" w:rsidP="00863C61">
      <w:pPr>
        <w:pStyle w:val="ListParagraph"/>
        <w:numPr>
          <w:ilvl w:val="0"/>
          <w:numId w:val="36"/>
        </w:numPr>
      </w:pPr>
      <w:r>
        <w:t>Aerial/satellite clicker download dataset should contain:</w:t>
      </w:r>
    </w:p>
    <w:p w14:paraId="0CCA2764" w14:textId="10ECD189" w:rsidR="00863C61" w:rsidRDefault="00863C61" w:rsidP="00863C61">
      <w:pPr>
        <w:pStyle w:val="ListParagraph"/>
        <w:numPr>
          <w:ilvl w:val="1"/>
          <w:numId w:val="36"/>
        </w:numPr>
      </w:pPr>
      <w:r>
        <w:t>Image-URL</w:t>
      </w:r>
    </w:p>
    <w:p w14:paraId="29AA9A43" w14:textId="158FEDEE" w:rsidR="00863C61" w:rsidRDefault="00863C61" w:rsidP="00863C61">
      <w:pPr>
        <w:pStyle w:val="ListParagraph"/>
        <w:numPr>
          <w:ilvl w:val="1"/>
          <w:numId w:val="36"/>
        </w:numPr>
      </w:pPr>
      <w:r>
        <w:t>Answer</w:t>
      </w:r>
    </w:p>
    <w:p w14:paraId="4DA78386" w14:textId="2E6D9122" w:rsidR="00863C61" w:rsidRDefault="00863C61" w:rsidP="00863C61">
      <w:pPr>
        <w:pStyle w:val="ListParagraph"/>
        <w:numPr>
          <w:ilvl w:val="1"/>
          <w:numId w:val="36"/>
        </w:numPr>
      </w:pPr>
      <w:r>
        <w:t xml:space="preserve">Geo with </w:t>
      </w:r>
      <w:proofErr w:type="spellStart"/>
      <w:r>
        <w:t>geojson</w:t>
      </w:r>
      <w:proofErr w:type="spellEnd"/>
    </w:p>
    <w:p w14:paraId="16744EA1" w14:textId="10AA7A2E" w:rsidR="00652142" w:rsidRDefault="00652142" w:rsidP="00652142">
      <w:pPr>
        <w:pStyle w:val="ListParagraph"/>
        <w:numPr>
          <w:ilvl w:val="0"/>
          <w:numId w:val="36"/>
        </w:numPr>
      </w:pPr>
      <w:r>
        <w:t>3W clicker download dataset should contain:</w:t>
      </w:r>
    </w:p>
    <w:p w14:paraId="690D7E87" w14:textId="15581A3D" w:rsidR="006B7360" w:rsidRDefault="00BB588D" w:rsidP="006B7360">
      <w:pPr>
        <w:pStyle w:val="ListParagraph"/>
        <w:numPr>
          <w:ilvl w:val="1"/>
          <w:numId w:val="36"/>
        </w:numPr>
      </w:pPr>
      <w:r>
        <w:t>Link</w:t>
      </w:r>
    </w:p>
    <w:p w14:paraId="68EADE1E" w14:textId="65F1E624" w:rsidR="00BB588D" w:rsidRDefault="00BB588D" w:rsidP="006B7360">
      <w:pPr>
        <w:pStyle w:val="ListParagraph"/>
        <w:numPr>
          <w:ilvl w:val="1"/>
          <w:numId w:val="36"/>
        </w:numPr>
      </w:pPr>
      <w:r>
        <w:t>Who</w:t>
      </w:r>
    </w:p>
    <w:p w14:paraId="6FF35ADE" w14:textId="2DF9BB0F" w:rsidR="00BB588D" w:rsidRDefault="00BB588D" w:rsidP="006B7360">
      <w:pPr>
        <w:pStyle w:val="ListParagraph"/>
        <w:numPr>
          <w:ilvl w:val="1"/>
          <w:numId w:val="36"/>
        </w:numPr>
      </w:pPr>
      <w:r>
        <w:t xml:space="preserve">Geo with </w:t>
      </w:r>
      <w:proofErr w:type="spellStart"/>
      <w:r>
        <w:t>lat</w:t>
      </w:r>
      <w:proofErr w:type="spellEnd"/>
      <w:r>
        <w:t xml:space="preserve"> &amp; </w:t>
      </w:r>
      <w:proofErr w:type="spellStart"/>
      <w:r>
        <w:t>lon</w:t>
      </w:r>
      <w:proofErr w:type="spellEnd"/>
      <w:r>
        <w:t xml:space="preserve"> &amp; address</w:t>
      </w:r>
    </w:p>
    <w:p w14:paraId="0C16D7B6" w14:textId="732A4DE5" w:rsidR="00BB588D" w:rsidRDefault="00BB588D" w:rsidP="006B7360">
      <w:pPr>
        <w:pStyle w:val="ListParagraph"/>
        <w:numPr>
          <w:ilvl w:val="1"/>
          <w:numId w:val="36"/>
        </w:numPr>
      </w:pPr>
      <w:r>
        <w:t>What</w:t>
      </w:r>
    </w:p>
    <w:p w14:paraId="38FB4945" w14:textId="1D4952D1" w:rsidR="00BB588D" w:rsidRDefault="00BB588D" w:rsidP="00BB588D">
      <w:pPr>
        <w:pStyle w:val="Heading3"/>
      </w:pPr>
      <w:bookmarkStart w:id="16" w:name="_Toc287515186"/>
      <w:r>
        <w:t>Expected Behavior</w:t>
      </w:r>
      <w:bookmarkEnd w:id="16"/>
    </w:p>
    <w:p w14:paraId="06872080" w14:textId="7BB65D0E" w:rsidR="00BB588D" w:rsidRDefault="004A6D8C" w:rsidP="00495510">
      <w:pPr>
        <w:pStyle w:val="ListParagraph"/>
        <w:numPr>
          <w:ilvl w:val="0"/>
          <w:numId w:val="39"/>
        </w:numPr>
      </w:pPr>
      <w:r>
        <w:t>The system should listen any update from server</w:t>
      </w:r>
    </w:p>
    <w:p w14:paraId="469FCE33" w14:textId="644F6C06" w:rsidR="004A6D8C" w:rsidRDefault="004A6D8C" w:rsidP="00495510">
      <w:pPr>
        <w:pStyle w:val="ListParagraph"/>
        <w:numPr>
          <w:ilvl w:val="0"/>
          <w:numId w:val="39"/>
        </w:numPr>
      </w:pPr>
      <w:r>
        <w:t>The data update should render on the map properly</w:t>
      </w:r>
    </w:p>
    <w:p w14:paraId="1C784CBC" w14:textId="77777777" w:rsidR="007357AF" w:rsidRDefault="007357AF" w:rsidP="007357AF">
      <w:pPr>
        <w:pStyle w:val="ListParagraph"/>
        <w:numPr>
          <w:ilvl w:val="0"/>
          <w:numId w:val="39"/>
        </w:numPr>
      </w:pPr>
      <w:r>
        <w:t>Expected data format example:</w:t>
      </w:r>
    </w:p>
    <w:p w14:paraId="4E2494B9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>[</w:t>
      </w:r>
    </w:p>
    <w:p w14:paraId="6C6A6189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{</w:t>
      </w:r>
    </w:p>
    <w:p w14:paraId="482CA6ED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gramStart"/>
      <w:r w:rsidRPr="007357AF">
        <w:rPr>
          <w:sz w:val="16"/>
          <w:szCs w:val="16"/>
        </w:rPr>
        <w:t>text</w:t>
      </w:r>
      <w:proofErr w:type="gramEnd"/>
      <w:r w:rsidRPr="007357AF">
        <w:rPr>
          <w:sz w:val="16"/>
          <w:szCs w:val="16"/>
        </w:rPr>
        <w:t>": "test text tweet clicker ",</w:t>
      </w:r>
    </w:p>
    <w:p w14:paraId="740CAA23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gramStart"/>
      <w:r w:rsidRPr="007357AF">
        <w:rPr>
          <w:sz w:val="16"/>
          <w:szCs w:val="16"/>
        </w:rPr>
        <w:t>image</w:t>
      </w:r>
      <w:proofErr w:type="gramEnd"/>
      <w:r w:rsidRPr="007357AF">
        <w:rPr>
          <w:sz w:val="16"/>
          <w:szCs w:val="16"/>
        </w:rPr>
        <w:t>": "",</w:t>
      </w:r>
    </w:p>
    <w:p w14:paraId="24E7EAF7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gramStart"/>
      <w:r w:rsidRPr="007357AF">
        <w:rPr>
          <w:sz w:val="16"/>
          <w:szCs w:val="16"/>
        </w:rPr>
        <w:t>answer</w:t>
      </w:r>
      <w:proofErr w:type="gramEnd"/>
      <w:r w:rsidRPr="007357AF">
        <w:rPr>
          <w:sz w:val="16"/>
          <w:szCs w:val="16"/>
        </w:rPr>
        <w:t>": "Help needed",</w:t>
      </w:r>
    </w:p>
    <w:p w14:paraId="702DCF15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gramStart"/>
      <w:r w:rsidRPr="007357AF">
        <w:rPr>
          <w:sz w:val="16"/>
          <w:szCs w:val="16"/>
        </w:rPr>
        <w:t>geo</w:t>
      </w:r>
      <w:proofErr w:type="gramEnd"/>
      <w:r w:rsidRPr="007357AF">
        <w:rPr>
          <w:sz w:val="16"/>
          <w:szCs w:val="16"/>
        </w:rPr>
        <w:t>": "[125.00571277923882,11.241663227712435 ]",</w:t>
      </w:r>
    </w:p>
    <w:p w14:paraId="286E522A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spellStart"/>
      <w:proofErr w:type="gramStart"/>
      <w:r w:rsidRPr="007357AF">
        <w:rPr>
          <w:sz w:val="16"/>
          <w:szCs w:val="16"/>
        </w:rPr>
        <w:t>taskID</w:t>
      </w:r>
      <w:proofErr w:type="spellEnd"/>
      <w:proofErr w:type="gramEnd"/>
      <w:r w:rsidRPr="007357AF">
        <w:rPr>
          <w:sz w:val="16"/>
          <w:szCs w:val="16"/>
        </w:rPr>
        <w:t>": 517397,</w:t>
      </w:r>
    </w:p>
    <w:p w14:paraId="2B52E0B6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spellStart"/>
      <w:proofErr w:type="gramStart"/>
      <w:r w:rsidRPr="007357AF">
        <w:rPr>
          <w:sz w:val="16"/>
          <w:szCs w:val="16"/>
        </w:rPr>
        <w:t>appType</w:t>
      </w:r>
      <w:proofErr w:type="spellEnd"/>
      <w:proofErr w:type="gramEnd"/>
      <w:r w:rsidRPr="007357AF">
        <w:rPr>
          <w:sz w:val="16"/>
          <w:szCs w:val="16"/>
        </w:rPr>
        <w:t>": 1</w:t>
      </w:r>
    </w:p>
    <w:p w14:paraId="25837C96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},</w:t>
      </w:r>
    </w:p>
    <w:p w14:paraId="404F517F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{</w:t>
      </w:r>
    </w:p>
    <w:p w14:paraId="3DF64828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gramStart"/>
      <w:r w:rsidRPr="007357AF">
        <w:rPr>
          <w:sz w:val="16"/>
          <w:szCs w:val="16"/>
        </w:rPr>
        <w:t>text</w:t>
      </w:r>
      <w:proofErr w:type="gramEnd"/>
      <w:r w:rsidRPr="007357AF">
        <w:rPr>
          <w:sz w:val="16"/>
          <w:szCs w:val="16"/>
        </w:rPr>
        <w:t>": "image clicker testing",</w:t>
      </w:r>
    </w:p>
    <w:p w14:paraId="2C3B0A43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gramStart"/>
      <w:r w:rsidRPr="007357AF">
        <w:rPr>
          <w:sz w:val="16"/>
          <w:szCs w:val="16"/>
        </w:rPr>
        <w:t>image</w:t>
      </w:r>
      <w:proofErr w:type="gramEnd"/>
      <w:r w:rsidRPr="007357AF">
        <w:rPr>
          <w:sz w:val="16"/>
          <w:szCs w:val="16"/>
        </w:rPr>
        <w:t>": "/static/namibia/day5_rgb_transect_rosinki_ixus/slice/IMG_8218_2.jpg",</w:t>
      </w:r>
    </w:p>
    <w:p w14:paraId="70057D1C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gramStart"/>
      <w:r w:rsidRPr="007357AF">
        <w:rPr>
          <w:sz w:val="16"/>
          <w:szCs w:val="16"/>
        </w:rPr>
        <w:t>answer</w:t>
      </w:r>
      <w:proofErr w:type="gramEnd"/>
      <w:r w:rsidRPr="007357AF">
        <w:rPr>
          <w:sz w:val="16"/>
          <w:szCs w:val="16"/>
        </w:rPr>
        <w:t>": "severe",</w:t>
      </w:r>
    </w:p>
    <w:p w14:paraId="1D9D9409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gramStart"/>
      <w:r w:rsidRPr="007357AF">
        <w:rPr>
          <w:sz w:val="16"/>
          <w:szCs w:val="16"/>
        </w:rPr>
        <w:t>geo</w:t>
      </w:r>
      <w:proofErr w:type="gramEnd"/>
      <w:r w:rsidRPr="007357AF">
        <w:rPr>
          <w:sz w:val="16"/>
          <w:szCs w:val="16"/>
        </w:rPr>
        <w:t>": "[125.00571277923882,11.241663227712435 ]",</w:t>
      </w:r>
    </w:p>
    <w:p w14:paraId="4144D04C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spellStart"/>
      <w:proofErr w:type="gramStart"/>
      <w:r w:rsidRPr="007357AF">
        <w:rPr>
          <w:sz w:val="16"/>
          <w:szCs w:val="16"/>
        </w:rPr>
        <w:t>taskID</w:t>
      </w:r>
      <w:proofErr w:type="spellEnd"/>
      <w:proofErr w:type="gramEnd"/>
      <w:r w:rsidRPr="007357AF">
        <w:rPr>
          <w:sz w:val="16"/>
          <w:szCs w:val="16"/>
        </w:rPr>
        <w:t>": 517397,</w:t>
      </w:r>
    </w:p>
    <w:p w14:paraId="07F7C1D7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spellStart"/>
      <w:proofErr w:type="gramStart"/>
      <w:r w:rsidRPr="007357AF">
        <w:rPr>
          <w:sz w:val="16"/>
          <w:szCs w:val="16"/>
        </w:rPr>
        <w:t>appType</w:t>
      </w:r>
      <w:proofErr w:type="spellEnd"/>
      <w:proofErr w:type="gramEnd"/>
      <w:r w:rsidRPr="007357AF">
        <w:rPr>
          <w:sz w:val="16"/>
          <w:szCs w:val="16"/>
        </w:rPr>
        <w:t>": 2</w:t>
      </w:r>
    </w:p>
    <w:p w14:paraId="46D3FA7F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},</w:t>
      </w:r>
    </w:p>
    <w:p w14:paraId="4D3DA61D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{</w:t>
      </w:r>
    </w:p>
    <w:p w14:paraId="511A876B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gramStart"/>
      <w:r w:rsidRPr="007357AF">
        <w:rPr>
          <w:sz w:val="16"/>
          <w:szCs w:val="16"/>
        </w:rPr>
        <w:t>text</w:t>
      </w:r>
      <w:proofErr w:type="gramEnd"/>
      <w:r w:rsidRPr="007357AF">
        <w:rPr>
          <w:sz w:val="16"/>
          <w:szCs w:val="16"/>
        </w:rPr>
        <w:t>": "",</w:t>
      </w:r>
    </w:p>
    <w:p w14:paraId="01C9E865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gramStart"/>
      <w:r w:rsidRPr="007357AF">
        <w:rPr>
          <w:sz w:val="16"/>
          <w:szCs w:val="16"/>
        </w:rPr>
        <w:t>image</w:t>
      </w:r>
      <w:proofErr w:type="gramEnd"/>
      <w:r w:rsidRPr="007357AF">
        <w:rPr>
          <w:sz w:val="16"/>
          <w:szCs w:val="16"/>
        </w:rPr>
        <w:t>": "/static/namibia/day5_rgb_transect_rosinki_ixus/slice/IMG_8218_2.jpg",</w:t>
      </w:r>
    </w:p>
    <w:p w14:paraId="39E519F9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gramStart"/>
      <w:r w:rsidRPr="007357AF">
        <w:rPr>
          <w:sz w:val="16"/>
          <w:szCs w:val="16"/>
        </w:rPr>
        <w:t>answer</w:t>
      </w:r>
      <w:proofErr w:type="gramEnd"/>
      <w:r w:rsidRPr="007357AF">
        <w:rPr>
          <w:sz w:val="16"/>
          <w:szCs w:val="16"/>
        </w:rPr>
        <w:t>": "",</w:t>
      </w:r>
    </w:p>
    <w:p w14:paraId="2522308A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gramStart"/>
      <w:r w:rsidRPr="007357AF">
        <w:rPr>
          <w:sz w:val="16"/>
          <w:szCs w:val="16"/>
        </w:rPr>
        <w:t>geo</w:t>
      </w:r>
      <w:proofErr w:type="gramEnd"/>
      <w:r w:rsidRPr="007357AF">
        <w:rPr>
          <w:sz w:val="16"/>
          <w:szCs w:val="16"/>
        </w:rPr>
        <w:t>": "[[{\"bounds\":{\"_</w:t>
      </w:r>
      <w:proofErr w:type="spellStart"/>
      <w:r w:rsidRPr="007357AF">
        <w:rPr>
          <w:sz w:val="16"/>
          <w:szCs w:val="16"/>
        </w:rPr>
        <w:t>southWest</w:t>
      </w:r>
      <w:proofErr w:type="spellEnd"/>
      <w:r w:rsidRPr="007357AF">
        <w:rPr>
          <w:sz w:val="16"/>
          <w:szCs w:val="16"/>
        </w:rPr>
        <w:t>\":{\"</w:t>
      </w:r>
      <w:proofErr w:type="spellStart"/>
      <w:r w:rsidRPr="007357AF">
        <w:rPr>
          <w:sz w:val="16"/>
          <w:szCs w:val="16"/>
        </w:rPr>
        <w:t>lng</w:t>
      </w:r>
      <w:proofErr w:type="spellEnd"/>
      <w:r w:rsidRPr="007357AF">
        <w:rPr>
          <w:sz w:val="16"/>
          <w:szCs w:val="16"/>
        </w:rPr>
        <w:t>\":125.00571277923882,\"</w:t>
      </w:r>
      <w:proofErr w:type="spellStart"/>
      <w:r w:rsidRPr="007357AF">
        <w:rPr>
          <w:sz w:val="16"/>
          <w:szCs w:val="16"/>
        </w:rPr>
        <w:t>lat</w:t>
      </w:r>
      <w:proofErr w:type="spellEnd"/>
      <w:r w:rsidRPr="007357AF">
        <w:rPr>
          <w:sz w:val="16"/>
          <w:szCs w:val="16"/>
        </w:rPr>
        <w:t>\":11.241663227712435},\"_</w:t>
      </w:r>
      <w:proofErr w:type="spellStart"/>
      <w:r w:rsidRPr="007357AF">
        <w:rPr>
          <w:sz w:val="16"/>
          <w:szCs w:val="16"/>
        </w:rPr>
        <w:t>northEast</w:t>
      </w:r>
      <w:proofErr w:type="spellEnd"/>
      <w:r w:rsidRPr="007357AF">
        <w:rPr>
          <w:sz w:val="16"/>
          <w:szCs w:val="16"/>
        </w:rPr>
        <w:t>\":{\"</w:t>
      </w:r>
      <w:proofErr w:type="spellStart"/>
      <w:r w:rsidRPr="007357AF">
        <w:rPr>
          <w:sz w:val="16"/>
          <w:szCs w:val="16"/>
        </w:rPr>
        <w:t>lng</w:t>
      </w:r>
      <w:proofErr w:type="spellEnd"/>
      <w:r w:rsidRPr="007357AF">
        <w:rPr>
          <w:sz w:val="16"/>
          <w:szCs w:val="16"/>
        </w:rPr>
        <w:t>\":125.00572686083613,\"</w:t>
      </w:r>
      <w:proofErr w:type="spellStart"/>
      <w:r w:rsidRPr="007357AF">
        <w:rPr>
          <w:sz w:val="16"/>
          <w:szCs w:val="16"/>
        </w:rPr>
        <w:t>lat</w:t>
      </w:r>
      <w:proofErr w:type="spellEnd"/>
      <w:r w:rsidRPr="007357AF">
        <w:rPr>
          <w:sz w:val="16"/>
          <w:szCs w:val="16"/>
        </w:rPr>
        <w:t>\":11.241673997333708}},\"</w:t>
      </w:r>
      <w:proofErr w:type="spellStart"/>
      <w:r w:rsidRPr="007357AF">
        <w:rPr>
          <w:sz w:val="16"/>
          <w:szCs w:val="16"/>
        </w:rPr>
        <w:t>maxBounds</w:t>
      </w:r>
      <w:proofErr w:type="spellEnd"/>
      <w:r w:rsidRPr="007357AF">
        <w:rPr>
          <w:sz w:val="16"/>
          <w:szCs w:val="16"/>
        </w:rPr>
        <w:t>\":{\"_</w:t>
      </w:r>
      <w:proofErr w:type="spellStart"/>
      <w:r w:rsidRPr="007357AF">
        <w:rPr>
          <w:sz w:val="16"/>
          <w:szCs w:val="16"/>
        </w:rPr>
        <w:t>southWest</w:t>
      </w:r>
      <w:proofErr w:type="spellEnd"/>
      <w:r w:rsidRPr="007357AF">
        <w:rPr>
          <w:sz w:val="16"/>
          <w:szCs w:val="16"/>
        </w:rPr>
        <w:t>\":{\"</w:t>
      </w:r>
      <w:proofErr w:type="spellStart"/>
      <w:r w:rsidRPr="007357AF">
        <w:rPr>
          <w:sz w:val="16"/>
          <w:szCs w:val="16"/>
        </w:rPr>
        <w:t>lng</w:t>
      </w:r>
      <w:proofErr w:type="spellEnd"/>
      <w:r w:rsidRPr="007357AF">
        <w:rPr>
          <w:sz w:val="16"/>
          <w:szCs w:val="16"/>
        </w:rPr>
        <w:t>\":125.00570573844016,\"</w:t>
      </w:r>
      <w:proofErr w:type="spellStart"/>
      <w:r w:rsidRPr="007357AF">
        <w:rPr>
          <w:sz w:val="16"/>
          <w:szCs w:val="16"/>
        </w:rPr>
        <w:t>lat</w:t>
      </w:r>
      <w:proofErr w:type="spellEnd"/>
      <w:r w:rsidRPr="007357AF">
        <w:rPr>
          <w:sz w:val="16"/>
          <w:szCs w:val="16"/>
        </w:rPr>
        <w:t>\":11.241657842901798},\"_</w:t>
      </w:r>
      <w:proofErr w:type="spellStart"/>
      <w:r w:rsidRPr="007357AF">
        <w:rPr>
          <w:sz w:val="16"/>
          <w:szCs w:val="16"/>
        </w:rPr>
        <w:t>northEast</w:t>
      </w:r>
      <w:proofErr w:type="spellEnd"/>
      <w:r w:rsidRPr="007357AF">
        <w:rPr>
          <w:sz w:val="16"/>
          <w:szCs w:val="16"/>
        </w:rPr>
        <w:t>\":{\"</w:t>
      </w:r>
      <w:proofErr w:type="spellStart"/>
      <w:r w:rsidRPr="007357AF">
        <w:rPr>
          <w:sz w:val="16"/>
          <w:szCs w:val="16"/>
        </w:rPr>
        <w:t>lng</w:t>
      </w:r>
      <w:proofErr w:type="spellEnd"/>
      <w:r w:rsidRPr="007357AF">
        <w:rPr>
          <w:sz w:val="16"/>
          <w:szCs w:val="16"/>
        </w:rPr>
        <w:t>\":125.00573390163478,\"</w:t>
      </w:r>
      <w:proofErr w:type="spellStart"/>
      <w:r w:rsidRPr="007357AF">
        <w:rPr>
          <w:sz w:val="16"/>
          <w:szCs w:val="16"/>
        </w:rPr>
        <w:t>lat</w:t>
      </w:r>
      <w:proofErr w:type="spellEnd"/>
      <w:r w:rsidRPr="007357AF">
        <w:rPr>
          <w:sz w:val="16"/>
          <w:szCs w:val="16"/>
        </w:rPr>
        <w:t>\":11.241679382144344}},\"properties\":{},\"type\":\"Feature\",\"geometry\":{\"type\":\"Polygon\",\"coordinates\":[[[125.00572518445551,11.241673997333708],[125.00572292134164,11.24167251753843],[125.0057204067707,11.241669475737035],[125.00571713782847,11.241669886791287],[125.00571319833398,11.241669229104485],[125.00571277923882,11.241667338254944],[125.00571294687688,11.241663638766672],[125.005715880543,11.241663227712435],[125.00571956858039,11.241664049820937],[125.0057225022465,11.241665529616252],[125.00572543591261,11.241669311315336],[125.00572686083613,11.241673093014368],[125.00572518445551,11.241673997333708]]]}}]]",</w:t>
      </w:r>
    </w:p>
    <w:p w14:paraId="2BACE8C3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spellStart"/>
      <w:proofErr w:type="gramStart"/>
      <w:r w:rsidRPr="007357AF">
        <w:rPr>
          <w:sz w:val="16"/>
          <w:szCs w:val="16"/>
        </w:rPr>
        <w:t>taskID</w:t>
      </w:r>
      <w:proofErr w:type="spellEnd"/>
      <w:proofErr w:type="gramEnd"/>
      <w:r w:rsidRPr="007357AF">
        <w:rPr>
          <w:sz w:val="16"/>
          <w:szCs w:val="16"/>
        </w:rPr>
        <w:t>": 517397,</w:t>
      </w:r>
    </w:p>
    <w:p w14:paraId="236A5762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spellStart"/>
      <w:proofErr w:type="gramStart"/>
      <w:r w:rsidRPr="007357AF">
        <w:rPr>
          <w:sz w:val="16"/>
          <w:szCs w:val="16"/>
        </w:rPr>
        <w:t>appType</w:t>
      </w:r>
      <w:proofErr w:type="spellEnd"/>
      <w:proofErr w:type="gramEnd"/>
      <w:r w:rsidRPr="007357AF">
        <w:rPr>
          <w:sz w:val="16"/>
          <w:szCs w:val="16"/>
        </w:rPr>
        <w:t>": 5</w:t>
      </w:r>
    </w:p>
    <w:p w14:paraId="41A71C93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},</w:t>
      </w:r>
    </w:p>
    <w:p w14:paraId="4300024D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{</w:t>
      </w:r>
    </w:p>
    <w:p w14:paraId="72652813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gramStart"/>
      <w:r w:rsidRPr="007357AF">
        <w:rPr>
          <w:sz w:val="16"/>
          <w:szCs w:val="16"/>
        </w:rPr>
        <w:t>text</w:t>
      </w:r>
      <w:proofErr w:type="gramEnd"/>
      <w:r w:rsidRPr="007357AF">
        <w:rPr>
          <w:sz w:val="16"/>
          <w:szCs w:val="16"/>
        </w:rPr>
        <w:t>": "http://edition.cnn.com/2015/03/07/us/st-louis-hospital-copter-crash/index.html",</w:t>
      </w:r>
    </w:p>
    <w:p w14:paraId="2DBF5485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gramStart"/>
      <w:r w:rsidRPr="007357AF">
        <w:rPr>
          <w:sz w:val="16"/>
          <w:szCs w:val="16"/>
        </w:rPr>
        <w:t>image</w:t>
      </w:r>
      <w:proofErr w:type="gramEnd"/>
      <w:r w:rsidRPr="007357AF">
        <w:rPr>
          <w:sz w:val="16"/>
          <w:szCs w:val="16"/>
        </w:rPr>
        <w:t>": "",</w:t>
      </w:r>
    </w:p>
    <w:p w14:paraId="201A3049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gramStart"/>
      <w:r w:rsidRPr="007357AF">
        <w:rPr>
          <w:sz w:val="16"/>
          <w:szCs w:val="16"/>
        </w:rPr>
        <w:t>answer</w:t>
      </w:r>
      <w:proofErr w:type="gramEnd"/>
      <w:r w:rsidRPr="007357AF">
        <w:rPr>
          <w:sz w:val="16"/>
          <w:szCs w:val="16"/>
        </w:rPr>
        <w:t>": [</w:t>
      </w:r>
    </w:p>
    <w:p w14:paraId="27BB1C50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  {</w:t>
      </w:r>
    </w:p>
    <w:p w14:paraId="503A00F4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    "</w:t>
      </w:r>
      <w:proofErr w:type="gramStart"/>
      <w:r w:rsidRPr="007357AF">
        <w:rPr>
          <w:sz w:val="16"/>
          <w:szCs w:val="16"/>
        </w:rPr>
        <w:t>who</w:t>
      </w:r>
      <w:proofErr w:type="gramEnd"/>
      <w:r w:rsidRPr="007357AF">
        <w:rPr>
          <w:sz w:val="16"/>
          <w:szCs w:val="16"/>
        </w:rPr>
        <w:t>": [</w:t>
      </w:r>
    </w:p>
    <w:p w14:paraId="5C436CF3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      "</w:t>
      </w:r>
      <w:proofErr w:type="gramStart"/>
      <w:r w:rsidRPr="007357AF">
        <w:rPr>
          <w:sz w:val="16"/>
          <w:szCs w:val="16"/>
        </w:rPr>
        <w:t>red</w:t>
      </w:r>
      <w:proofErr w:type="gramEnd"/>
      <w:r w:rsidRPr="007357AF">
        <w:rPr>
          <w:sz w:val="16"/>
          <w:szCs w:val="16"/>
        </w:rPr>
        <w:t xml:space="preserve"> cross",</w:t>
      </w:r>
    </w:p>
    <w:p w14:paraId="21B79E17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      "UN"</w:t>
      </w:r>
    </w:p>
    <w:p w14:paraId="1C389CD8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    ],</w:t>
      </w:r>
    </w:p>
    <w:p w14:paraId="42E5BEB2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    "</w:t>
      </w:r>
      <w:proofErr w:type="gramStart"/>
      <w:r w:rsidRPr="007357AF">
        <w:rPr>
          <w:sz w:val="16"/>
          <w:szCs w:val="16"/>
        </w:rPr>
        <w:t>what</w:t>
      </w:r>
      <w:proofErr w:type="gramEnd"/>
      <w:r w:rsidRPr="007357AF">
        <w:rPr>
          <w:sz w:val="16"/>
          <w:szCs w:val="16"/>
        </w:rPr>
        <w:t>": [</w:t>
      </w:r>
    </w:p>
    <w:p w14:paraId="02D17D4C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      "Delivery of tarpaulins - Camp Coordination and Camp Management and/or Emergency Shelter"</w:t>
      </w:r>
    </w:p>
    <w:p w14:paraId="39C07CCA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    ]</w:t>
      </w:r>
    </w:p>
    <w:p w14:paraId="2880235C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  }</w:t>
      </w:r>
    </w:p>
    <w:p w14:paraId="56D93FF6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],</w:t>
      </w:r>
    </w:p>
    <w:p w14:paraId="67779B67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gramStart"/>
      <w:r w:rsidRPr="007357AF">
        <w:rPr>
          <w:sz w:val="16"/>
          <w:szCs w:val="16"/>
        </w:rPr>
        <w:t>geo</w:t>
      </w:r>
      <w:proofErr w:type="gramEnd"/>
      <w:r w:rsidRPr="007357AF">
        <w:rPr>
          <w:sz w:val="16"/>
          <w:szCs w:val="16"/>
        </w:rPr>
        <w:t>": "[125.00571277923882,11.241663227712435 ]",</w:t>
      </w:r>
    </w:p>
    <w:p w14:paraId="7291B2DB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spellStart"/>
      <w:proofErr w:type="gramStart"/>
      <w:r w:rsidRPr="007357AF">
        <w:rPr>
          <w:sz w:val="16"/>
          <w:szCs w:val="16"/>
        </w:rPr>
        <w:t>taskID</w:t>
      </w:r>
      <w:proofErr w:type="spellEnd"/>
      <w:proofErr w:type="gramEnd"/>
      <w:r w:rsidRPr="007357AF">
        <w:rPr>
          <w:sz w:val="16"/>
          <w:szCs w:val="16"/>
        </w:rPr>
        <w:t>": 517397,</w:t>
      </w:r>
    </w:p>
    <w:p w14:paraId="5A875FBD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  "</w:t>
      </w:r>
      <w:proofErr w:type="spellStart"/>
      <w:proofErr w:type="gramStart"/>
      <w:r w:rsidRPr="007357AF">
        <w:rPr>
          <w:sz w:val="16"/>
          <w:szCs w:val="16"/>
        </w:rPr>
        <w:t>appType</w:t>
      </w:r>
      <w:proofErr w:type="spellEnd"/>
      <w:proofErr w:type="gramEnd"/>
      <w:r w:rsidRPr="007357AF">
        <w:rPr>
          <w:sz w:val="16"/>
          <w:szCs w:val="16"/>
        </w:rPr>
        <w:t>": 6</w:t>
      </w:r>
    </w:p>
    <w:p w14:paraId="1670A9F5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 xml:space="preserve">  }</w:t>
      </w:r>
    </w:p>
    <w:p w14:paraId="7B34DCBD" w14:textId="77777777" w:rsidR="007357AF" w:rsidRPr="007357AF" w:rsidRDefault="007357AF" w:rsidP="007357AF">
      <w:pPr>
        <w:ind w:left="720"/>
        <w:rPr>
          <w:sz w:val="16"/>
          <w:szCs w:val="16"/>
        </w:rPr>
      </w:pPr>
      <w:r w:rsidRPr="007357AF">
        <w:rPr>
          <w:sz w:val="16"/>
          <w:szCs w:val="16"/>
        </w:rPr>
        <w:t>]</w:t>
      </w:r>
    </w:p>
    <w:p w14:paraId="36053C77" w14:textId="77777777" w:rsidR="007357AF" w:rsidRDefault="007357AF" w:rsidP="007357AF"/>
    <w:p w14:paraId="3AD1C4D1" w14:textId="0E74B4C4" w:rsidR="007357AF" w:rsidRDefault="007357AF" w:rsidP="00495510">
      <w:pPr>
        <w:pStyle w:val="ListParagraph"/>
        <w:numPr>
          <w:ilvl w:val="0"/>
          <w:numId w:val="39"/>
        </w:numPr>
      </w:pPr>
      <w:proofErr w:type="spellStart"/>
      <w:proofErr w:type="gramStart"/>
      <w:r>
        <w:t>appType</w:t>
      </w:r>
      <w:proofErr w:type="spellEnd"/>
      <w:proofErr w:type="gramEnd"/>
      <w:r>
        <w:t xml:space="preserve"> description :</w:t>
      </w:r>
    </w:p>
    <w:p w14:paraId="01ED7A2D" w14:textId="08390786" w:rsidR="007357AF" w:rsidRDefault="007357AF" w:rsidP="007357AF">
      <w:pPr>
        <w:pStyle w:val="ListParagraph"/>
        <w:numPr>
          <w:ilvl w:val="1"/>
          <w:numId w:val="39"/>
        </w:numPr>
      </w:pPr>
      <w:proofErr w:type="gramStart"/>
      <w:r>
        <w:t>1 :</w:t>
      </w:r>
      <w:proofErr w:type="gramEnd"/>
      <w:r>
        <w:t xml:space="preserve"> text clicker</w:t>
      </w:r>
    </w:p>
    <w:p w14:paraId="2E478153" w14:textId="1E79F63A" w:rsidR="007357AF" w:rsidRDefault="007357AF" w:rsidP="007357AF">
      <w:pPr>
        <w:pStyle w:val="ListParagraph"/>
        <w:numPr>
          <w:ilvl w:val="1"/>
          <w:numId w:val="39"/>
        </w:numPr>
      </w:pPr>
      <w:proofErr w:type="gramStart"/>
      <w:r>
        <w:t>2 :</w:t>
      </w:r>
      <w:proofErr w:type="gramEnd"/>
      <w:r>
        <w:t xml:space="preserve"> image clicker</w:t>
      </w:r>
    </w:p>
    <w:p w14:paraId="0EE26644" w14:textId="2AC79714" w:rsidR="007357AF" w:rsidRDefault="007357AF" w:rsidP="007357AF">
      <w:pPr>
        <w:pStyle w:val="ListParagraph"/>
        <w:numPr>
          <w:ilvl w:val="1"/>
          <w:numId w:val="39"/>
        </w:numPr>
      </w:pPr>
      <w:proofErr w:type="gramStart"/>
      <w:r>
        <w:t>5 :</w:t>
      </w:r>
      <w:proofErr w:type="gramEnd"/>
      <w:r>
        <w:t xml:space="preserve"> aerial/satellite clicker</w:t>
      </w:r>
    </w:p>
    <w:p w14:paraId="30F10E8A" w14:textId="45FBB707" w:rsidR="007357AF" w:rsidRDefault="007357AF" w:rsidP="007357AF">
      <w:pPr>
        <w:pStyle w:val="ListParagraph"/>
        <w:numPr>
          <w:ilvl w:val="1"/>
          <w:numId w:val="39"/>
        </w:numPr>
      </w:pPr>
      <w:proofErr w:type="gramStart"/>
      <w:r>
        <w:t>6 :</w:t>
      </w:r>
      <w:proofErr w:type="gramEnd"/>
      <w:r>
        <w:t xml:space="preserve"> 3W clicker</w:t>
      </w:r>
    </w:p>
    <w:p w14:paraId="7BFF7AFA" w14:textId="77777777" w:rsidR="001C6A31" w:rsidRDefault="001C6A31" w:rsidP="001C6A31">
      <w:pPr>
        <w:pStyle w:val="Heading2"/>
      </w:pPr>
      <w:bookmarkStart w:id="17" w:name="_Toc287515187"/>
      <w:r w:rsidRPr="00E20073">
        <w:t>In Scope</w:t>
      </w:r>
      <w:bookmarkEnd w:id="17"/>
    </w:p>
    <w:p w14:paraId="114B1CEB" w14:textId="02444809" w:rsidR="00B1006E" w:rsidRPr="003259E7" w:rsidRDefault="00B1006E" w:rsidP="00B1006E">
      <w:pPr>
        <w:pStyle w:val="ListParagraph"/>
        <w:numPr>
          <w:ilvl w:val="0"/>
          <w:numId w:val="37"/>
        </w:numPr>
      </w:pPr>
      <w:r>
        <w:t>Image, Aerial imagery, Satellite Imagery display only in info. window with its output</w:t>
      </w:r>
    </w:p>
    <w:p w14:paraId="28ECC758" w14:textId="19834122" w:rsidR="00B1006E" w:rsidRDefault="00CA03E4" w:rsidP="00B1006E">
      <w:pPr>
        <w:pStyle w:val="ListParagraph"/>
        <w:numPr>
          <w:ilvl w:val="0"/>
          <w:numId w:val="39"/>
        </w:numPr>
      </w:pPr>
      <w:r>
        <w:t>Push notification should be added in the server coding</w:t>
      </w:r>
    </w:p>
    <w:p w14:paraId="290AAC5D" w14:textId="5B66648E" w:rsidR="00CA03E4" w:rsidRPr="00B1006E" w:rsidRDefault="00CA03E4" w:rsidP="00B1006E">
      <w:pPr>
        <w:pStyle w:val="ListParagraph"/>
        <w:numPr>
          <w:ilvl w:val="0"/>
          <w:numId w:val="39"/>
        </w:numPr>
      </w:pPr>
      <w:r>
        <w:t>Push notification listener should be added in the client app.</w:t>
      </w:r>
    </w:p>
    <w:p w14:paraId="0A1AD9B7" w14:textId="36DD8686" w:rsidR="001C6A31" w:rsidRDefault="001C6A31" w:rsidP="001C6A31">
      <w:pPr>
        <w:pStyle w:val="Heading2"/>
      </w:pPr>
      <w:bookmarkStart w:id="18" w:name="_Toc287515188"/>
      <w:r w:rsidRPr="00E20073">
        <w:t>Out of Scop</w:t>
      </w:r>
      <w:r w:rsidR="00A92C76">
        <w:t>e</w:t>
      </w:r>
      <w:bookmarkEnd w:id="18"/>
    </w:p>
    <w:p w14:paraId="505AF921" w14:textId="4D1444DF" w:rsidR="003259E7" w:rsidRDefault="003259E7" w:rsidP="00BB588D">
      <w:pPr>
        <w:pStyle w:val="ListParagraph"/>
        <w:numPr>
          <w:ilvl w:val="0"/>
          <w:numId w:val="37"/>
        </w:numPr>
      </w:pPr>
      <w:r>
        <w:t xml:space="preserve">Only </w:t>
      </w:r>
      <w:proofErr w:type="spellStart"/>
      <w:r>
        <w:t>kml</w:t>
      </w:r>
      <w:proofErr w:type="spellEnd"/>
      <w:r>
        <w:t xml:space="preserve"> and </w:t>
      </w:r>
      <w:proofErr w:type="spellStart"/>
      <w:r>
        <w:t>geojson</w:t>
      </w:r>
      <w:proofErr w:type="spellEnd"/>
      <w:r>
        <w:t xml:space="preserve"> will be consumed for the map.</w:t>
      </w:r>
    </w:p>
    <w:p w14:paraId="0259D64A" w14:textId="4B7E7D92" w:rsidR="00BB588D" w:rsidRDefault="00BB588D" w:rsidP="00BB588D">
      <w:pPr>
        <w:pStyle w:val="ListParagraph"/>
        <w:numPr>
          <w:ilvl w:val="0"/>
          <w:numId w:val="37"/>
        </w:numPr>
      </w:pPr>
      <w:r>
        <w:t>Video clicker is not consider in the scope</w:t>
      </w:r>
    </w:p>
    <w:p w14:paraId="7409E757" w14:textId="5DCF9237" w:rsidR="00BF2772" w:rsidRDefault="00BF2772" w:rsidP="00BB588D">
      <w:pPr>
        <w:pStyle w:val="ListParagraph"/>
        <w:numPr>
          <w:ilvl w:val="0"/>
          <w:numId w:val="37"/>
        </w:numPr>
      </w:pPr>
      <w:r>
        <w:t>Image over layer won’t be enabled due to loading issue</w:t>
      </w:r>
    </w:p>
    <w:p w14:paraId="30389F65" w14:textId="441169B1" w:rsidR="00DA6647" w:rsidRDefault="002B52B1" w:rsidP="006563F0">
      <w:pPr>
        <w:pStyle w:val="Heading2"/>
      </w:pPr>
      <w:bookmarkStart w:id="19" w:name="_Toc287515189"/>
      <w:r w:rsidRPr="00E20073">
        <w:t>Assumptions</w:t>
      </w:r>
      <w:bookmarkEnd w:id="19"/>
    </w:p>
    <w:p w14:paraId="11C4BE32" w14:textId="56853BFB" w:rsidR="003259E7" w:rsidRDefault="003259E7" w:rsidP="003259E7">
      <w:pPr>
        <w:pStyle w:val="ListParagraph"/>
        <w:numPr>
          <w:ilvl w:val="0"/>
          <w:numId w:val="31"/>
        </w:numPr>
      </w:pPr>
      <w:proofErr w:type="spellStart"/>
      <w:r w:rsidRPr="003259E7">
        <w:t>MicroMaps</w:t>
      </w:r>
      <w:proofErr w:type="spellEnd"/>
      <w:r w:rsidRPr="003259E7">
        <w:t xml:space="preserve"> will consume </w:t>
      </w:r>
      <w:proofErr w:type="spellStart"/>
      <w:r w:rsidRPr="003259E7">
        <w:t>geojson</w:t>
      </w:r>
      <w:proofErr w:type="spellEnd"/>
      <w:r w:rsidRPr="003259E7">
        <w:t xml:space="preserve"> &amp; </w:t>
      </w:r>
      <w:proofErr w:type="spellStart"/>
      <w:r w:rsidRPr="003259E7">
        <w:t>kml</w:t>
      </w:r>
      <w:proofErr w:type="spellEnd"/>
      <w:r w:rsidRPr="003259E7">
        <w:t xml:space="preserve"> only to generate Maps.</w:t>
      </w:r>
    </w:p>
    <w:p w14:paraId="63D23B20" w14:textId="29B64122" w:rsidR="003259E7" w:rsidRDefault="003259E7" w:rsidP="003259E7">
      <w:pPr>
        <w:pStyle w:val="ListParagraph"/>
        <w:numPr>
          <w:ilvl w:val="0"/>
          <w:numId w:val="31"/>
        </w:numPr>
      </w:pPr>
      <w:r>
        <w:t>The system should be use push notification to render updated data.</w:t>
      </w:r>
    </w:p>
    <w:p w14:paraId="43F79043" w14:textId="564B22B1" w:rsidR="002B50F0" w:rsidRDefault="002B50F0" w:rsidP="003259E7">
      <w:pPr>
        <w:pStyle w:val="ListParagraph"/>
        <w:numPr>
          <w:ilvl w:val="0"/>
          <w:numId w:val="31"/>
        </w:numPr>
      </w:pPr>
      <w:proofErr w:type="gramStart"/>
      <w:r>
        <w:t>mm</w:t>
      </w:r>
      <w:proofErr w:type="gramEnd"/>
      <w:r>
        <w:t>-</w:t>
      </w:r>
      <w:proofErr w:type="spellStart"/>
      <w:r>
        <w:t>gis</w:t>
      </w:r>
      <w:proofErr w:type="spellEnd"/>
      <w:r>
        <w:t>-</w:t>
      </w:r>
      <w:proofErr w:type="spellStart"/>
      <w:r>
        <w:t>api</w:t>
      </w:r>
      <w:proofErr w:type="spellEnd"/>
      <w:r>
        <w:t xml:space="preserve"> will handle map related request/process</w:t>
      </w:r>
    </w:p>
    <w:p w14:paraId="4FED6CF3" w14:textId="77777777" w:rsidR="003259E7" w:rsidRPr="003259E7" w:rsidRDefault="003259E7" w:rsidP="00EF74AB">
      <w:pPr>
        <w:pStyle w:val="ListParagraph"/>
      </w:pPr>
    </w:p>
    <w:p w14:paraId="126CE3C4" w14:textId="2D435D43" w:rsidR="00724625" w:rsidRPr="00724625" w:rsidRDefault="002B52B1" w:rsidP="00724625">
      <w:pPr>
        <w:pStyle w:val="Heading2"/>
      </w:pPr>
      <w:bookmarkStart w:id="20" w:name="_Toc287515190"/>
      <w:r w:rsidRPr="00E20073">
        <w:t>Constraints</w:t>
      </w:r>
      <w:bookmarkEnd w:id="20"/>
    </w:p>
    <w:p w14:paraId="003A250A" w14:textId="77777777" w:rsidR="00566024" w:rsidRDefault="00566024" w:rsidP="00566024">
      <w:pPr>
        <w:rPr>
          <w:ins w:id="21" w:author="Rein, Bethany R" w:date="2013-01-16T14:37:00Z"/>
        </w:rPr>
      </w:pPr>
    </w:p>
    <w:p w14:paraId="51ABA588" w14:textId="77777777" w:rsidR="002B52B1" w:rsidRDefault="002B52B1" w:rsidP="00760DB3">
      <w:pPr>
        <w:pStyle w:val="Heading2"/>
      </w:pPr>
      <w:bookmarkStart w:id="22" w:name="_Toc287515191"/>
      <w:r w:rsidRPr="00E20073">
        <w:t>Dependencies</w:t>
      </w:r>
      <w:bookmarkEnd w:id="22"/>
    </w:p>
    <w:p w14:paraId="7710FDD5" w14:textId="5B9E9285" w:rsidR="003259E7" w:rsidRDefault="003259E7" w:rsidP="003259E7">
      <w:pPr>
        <w:pStyle w:val="ListParagraph"/>
        <w:numPr>
          <w:ilvl w:val="0"/>
          <w:numId w:val="33"/>
        </w:numPr>
      </w:pPr>
      <w:r>
        <w:t xml:space="preserve">Network connection to get </w:t>
      </w:r>
      <w:proofErr w:type="spellStart"/>
      <w:r>
        <w:t>osm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apis</w:t>
      </w:r>
      <w:proofErr w:type="spellEnd"/>
    </w:p>
    <w:p w14:paraId="5DA9F165" w14:textId="068022E2" w:rsidR="003259E7" w:rsidRPr="003259E7" w:rsidRDefault="003259E7" w:rsidP="003259E7">
      <w:pPr>
        <w:pStyle w:val="ListParagraph"/>
        <w:numPr>
          <w:ilvl w:val="0"/>
          <w:numId w:val="33"/>
        </w:numPr>
      </w:pPr>
      <w:r>
        <w:t>Imagery availability</w:t>
      </w:r>
    </w:p>
    <w:p w14:paraId="5A8DE782" w14:textId="77777777" w:rsidR="00552C01" w:rsidRPr="00552C01" w:rsidRDefault="00552C01" w:rsidP="00552C01"/>
    <w:p w14:paraId="59DEFD2A" w14:textId="77777777" w:rsidR="006A6901" w:rsidRDefault="006A6901" w:rsidP="00760DB3">
      <w:pPr>
        <w:pStyle w:val="Heading2"/>
      </w:pPr>
      <w:bookmarkStart w:id="23" w:name="_Toc287515192"/>
      <w:r w:rsidRPr="00E20073">
        <w:t>Risks</w:t>
      </w:r>
      <w:bookmarkEnd w:id="23"/>
    </w:p>
    <w:p w14:paraId="68ED1F50" w14:textId="5866B3EA" w:rsidR="003259E7" w:rsidRPr="003259E7" w:rsidRDefault="003259E7" w:rsidP="003259E7">
      <w:pPr>
        <w:pStyle w:val="ListParagraph"/>
        <w:numPr>
          <w:ilvl w:val="0"/>
          <w:numId w:val="32"/>
        </w:numPr>
      </w:pPr>
      <w:r>
        <w:t xml:space="preserve">Satellite imagery generation may </w:t>
      </w:r>
      <w:proofErr w:type="gramStart"/>
      <w:r>
        <w:t>causes</w:t>
      </w:r>
      <w:proofErr w:type="gramEnd"/>
      <w:r>
        <w:t xml:space="preserve"> data-loading issue.</w:t>
      </w:r>
    </w:p>
    <w:p w14:paraId="05A29115" w14:textId="77777777" w:rsidR="001A35BD" w:rsidRDefault="001A35BD" w:rsidP="001A35BD">
      <w:pPr>
        <w:pStyle w:val="ListParagraph"/>
      </w:pPr>
    </w:p>
    <w:p w14:paraId="48A498C3" w14:textId="77777777" w:rsidR="00470A89" w:rsidRPr="00E20073" w:rsidRDefault="009D4DF2" w:rsidP="00760DB3">
      <w:pPr>
        <w:pStyle w:val="Heading1"/>
      </w:pPr>
      <w:bookmarkStart w:id="24" w:name="_Toc287515193"/>
      <w:r w:rsidRPr="00E20073">
        <w:t>Requirements</w:t>
      </w:r>
      <w:bookmarkEnd w:id="24"/>
    </w:p>
    <w:p w14:paraId="6D854B47" w14:textId="77777777" w:rsidR="00E72BD9" w:rsidRPr="00E20073" w:rsidRDefault="00E72BD9" w:rsidP="001A3786">
      <w:pPr>
        <w:pStyle w:val="BodyText"/>
      </w:pPr>
      <w:r w:rsidRPr="00E20073">
        <w:t>The following subsections define software requirements.</w:t>
      </w:r>
      <w:r w:rsidR="00CA3918" w:rsidRPr="00E20073">
        <w:t xml:space="preserve"> </w:t>
      </w:r>
      <w:r w:rsidRPr="00E20073">
        <w:t xml:space="preserve"> Each requirement is labeled as fo</w:t>
      </w:r>
      <w:r w:rsidRPr="00E20073">
        <w:t>l</w:t>
      </w:r>
      <w:r w:rsidRPr="00E20073">
        <w:t>lows:</w:t>
      </w:r>
    </w:p>
    <w:p w14:paraId="2DA5C5DA" w14:textId="77777777" w:rsidR="00E72BD9" w:rsidRPr="00E20073" w:rsidRDefault="00072852" w:rsidP="00FF1962">
      <w:pPr>
        <w:pStyle w:val="ListBullet"/>
      </w:pPr>
      <w:r w:rsidRPr="00E20073">
        <w:rPr>
          <w:b/>
        </w:rPr>
        <w:t>ID</w:t>
      </w:r>
      <w:r w:rsidR="00FF1962" w:rsidRPr="00E20073">
        <w:rPr>
          <w:b/>
        </w:rPr>
        <w:t xml:space="preserve">. </w:t>
      </w:r>
      <w:r w:rsidR="00FF1962" w:rsidRPr="00E20073">
        <w:t>The unique identifier for the requirement.</w:t>
      </w:r>
    </w:p>
    <w:p w14:paraId="4BA3F4C4" w14:textId="77777777" w:rsidR="00FF1962" w:rsidRPr="00E20073" w:rsidRDefault="00FF1962" w:rsidP="00FF1962">
      <w:pPr>
        <w:pStyle w:val="ListBullet"/>
      </w:pPr>
      <w:r w:rsidRPr="00E20073">
        <w:rPr>
          <w:b/>
        </w:rPr>
        <w:t>Requirement.</w:t>
      </w:r>
      <w:r w:rsidRPr="00E20073">
        <w:t xml:space="preserve"> A clear and concise description of the requirement.</w:t>
      </w:r>
    </w:p>
    <w:p w14:paraId="6BF1E25C" w14:textId="77777777" w:rsidR="00FF1962" w:rsidRPr="00E20073" w:rsidRDefault="00FF1962" w:rsidP="00FF1962">
      <w:pPr>
        <w:pStyle w:val="ListBullet"/>
      </w:pPr>
      <w:r w:rsidRPr="00E20073">
        <w:rPr>
          <w:b/>
        </w:rPr>
        <w:t>Source.</w:t>
      </w:r>
      <w:r w:rsidRPr="00E20073">
        <w:t xml:space="preserve"> A cross-reference to the source of the requirement.</w:t>
      </w:r>
    </w:p>
    <w:p w14:paraId="3985D77D" w14:textId="77777777" w:rsidR="00FF1962" w:rsidRPr="00E20073" w:rsidRDefault="00FF1962" w:rsidP="002A7F51">
      <w:pPr>
        <w:pStyle w:val="ListBullet"/>
      </w:pPr>
      <w:r w:rsidRPr="00E20073">
        <w:rPr>
          <w:b/>
        </w:rPr>
        <w:t>Cat</w:t>
      </w:r>
      <w:r w:rsidRPr="00E20073">
        <w:t>egory</w:t>
      </w:r>
      <w:r w:rsidRPr="00E20073">
        <w:rPr>
          <w:b/>
        </w:rPr>
        <w:t>.</w:t>
      </w:r>
      <w:r w:rsidRPr="00E20073">
        <w:t xml:space="preserve"> A classification for the requirement using the selections from Table 1.</w:t>
      </w:r>
    </w:p>
    <w:p w14:paraId="5EA897D2" w14:textId="77777777" w:rsidR="002A7F51" w:rsidRPr="00E20073" w:rsidRDefault="002A7F51" w:rsidP="002A7F51">
      <w:pPr>
        <w:pStyle w:val="ListBullet"/>
        <w:numPr>
          <w:ilvl w:val="0"/>
          <w:numId w:val="0"/>
        </w:numPr>
        <w:ind w:left="360"/>
      </w:pPr>
    </w:p>
    <w:p w14:paraId="04D54316" w14:textId="77777777" w:rsidR="00C16585" w:rsidRPr="00E20073" w:rsidRDefault="00C16585" w:rsidP="00C16585">
      <w:pPr>
        <w:pStyle w:val="Caption"/>
      </w:pPr>
      <w:bookmarkStart w:id="25" w:name="_Ref77476447"/>
      <w:r w:rsidRPr="00E20073">
        <w:t xml:space="preserve">Table </w:t>
      </w:r>
      <w:fldSimple w:instr=" SEQ Table \* ARABIC ">
        <w:r w:rsidR="00C8051C">
          <w:rPr>
            <w:noProof/>
          </w:rPr>
          <w:t>1</w:t>
        </w:r>
      </w:fldSimple>
      <w:bookmarkEnd w:id="25"/>
      <w:r w:rsidRPr="00E20073"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5958"/>
      </w:tblGrid>
      <w:tr w:rsidR="00C16585" w:rsidRPr="00E20073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Description</w:t>
            </w:r>
          </w:p>
        </w:tc>
      </w:tr>
      <w:tr w:rsidR="00C16585" w:rsidRPr="00E20073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M</w:t>
            </w:r>
            <w:r w:rsidRPr="00E20073"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E20073" w:rsidRDefault="00C16585" w:rsidP="00683E55">
            <w:pPr>
              <w:pStyle w:val="CellDescription"/>
            </w:pPr>
            <w:r w:rsidRPr="00E20073">
              <w:t>Required minimum functionality.</w:t>
            </w:r>
          </w:p>
        </w:tc>
      </w:tr>
      <w:tr w:rsidR="00C16585" w:rsidRPr="00E20073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</w:t>
            </w:r>
            <w:r w:rsidRPr="00E20073"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E20073" w:rsidRDefault="00C16585" w:rsidP="00DD2029">
            <w:pPr>
              <w:pStyle w:val="CellDescription"/>
            </w:pPr>
            <w:r w:rsidRPr="00E20073">
              <w:t>Nice to have and will be implemented if time permits.</w:t>
            </w:r>
          </w:p>
        </w:tc>
      </w:tr>
      <w:tr w:rsidR="00CE12F3" w:rsidRPr="00E20073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E20073" w:rsidRDefault="00CE12F3" w:rsidP="00683E55">
            <w:pPr>
              <w:pStyle w:val="CellDescription"/>
              <w:rPr>
                <w:b/>
              </w:rPr>
            </w:pPr>
            <w:r w:rsidRPr="00E20073">
              <w:rPr>
                <w:b/>
              </w:rPr>
              <w:t>F</w:t>
            </w:r>
            <w:r w:rsidRPr="00E20073"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E20073" w:rsidRDefault="00B440AB" w:rsidP="00683E55">
            <w:pPr>
              <w:pStyle w:val="CellDescription"/>
            </w:pPr>
            <w:r w:rsidRPr="00E20073">
              <w:t>Will not be implemented now but should be considered for a future enhancement.</w:t>
            </w:r>
          </w:p>
        </w:tc>
      </w:tr>
      <w:tr w:rsidR="00C16585" w:rsidRPr="00E20073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D</w:t>
            </w:r>
            <w:r w:rsidRPr="00E20073"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E20073" w:rsidRDefault="00C16585" w:rsidP="00683E55">
            <w:pPr>
              <w:pStyle w:val="CellDescription"/>
            </w:pPr>
            <w:r w:rsidRPr="00E20073">
              <w:t xml:space="preserve">Requirement determined to be completely out of scope </w:t>
            </w:r>
            <w:r w:rsidRPr="00E20073">
              <w:rPr>
                <w:b/>
              </w:rPr>
              <w:t>after</w:t>
            </w:r>
            <w:r w:rsidRPr="00E20073">
              <w:t xml:space="preserve"> baseline.</w:t>
            </w:r>
          </w:p>
        </w:tc>
      </w:tr>
      <w:tr w:rsidR="00C16585" w:rsidRPr="00E20073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E</w:t>
            </w:r>
            <w:r w:rsidRPr="00E20073"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E20073" w:rsidRDefault="00C16585" w:rsidP="00683E55">
            <w:pPr>
              <w:pStyle w:val="CellDescription"/>
            </w:pPr>
            <w:r w:rsidRPr="00E20073">
              <w:t>Functionality already present in the software (for documentation pu</w:t>
            </w:r>
            <w:r w:rsidRPr="00E20073">
              <w:t>r</w:t>
            </w:r>
            <w:r w:rsidRPr="00E20073">
              <w:t>poses).</w:t>
            </w:r>
          </w:p>
        </w:tc>
      </w:tr>
      <w:tr w:rsidR="00C16585" w:rsidRPr="00E20073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Op</w:t>
            </w:r>
            <w:r w:rsidRPr="00E20073"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E20073" w:rsidRDefault="00C16585" w:rsidP="00DD2029">
            <w:pPr>
              <w:pStyle w:val="CellDescription"/>
            </w:pPr>
            <w:r w:rsidRPr="00E20073">
              <w:t>Will not be addressed in the software (documented for training pu</w:t>
            </w:r>
            <w:r w:rsidRPr="00E20073">
              <w:t>r</w:t>
            </w:r>
            <w:r w:rsidRPr="00E20073">
              <w:t>poses). This requirement should have a related item in the issue list in order to identify an owner.</w:t>
            </w:r>
          </w:p>
        </w:tc>
      </w:tr>
    </w:tbl>
    <w:p w14:paraId="7BC2E423" w14:textId="77777777" w:rsidR="00C16585" w:rsidRPr="00E20073" w:rsidRDefault="00C16585" w:rsidP="001A3786">
      <w:pPr>
        <w:pStyle w:val="BodyText"/>
        <w:rPr>
          <w:color w:val="808080"/>
        </w:rPr>
      </w:pPr>
    </w:p>
    <w:p w14:paraId="554F8C6B" w14:textId="6283426D" w:rsidR="00C929D5" w:rsidRPr="00253268" w:rsidRDefault="007357AF" w:rsidP="00253268">
      <w:pPr>
        <w:pStyle w:val="Heading2"/>
      </w:pPr>
      <w:bookmarkStart w:id="26" w:name="_Toc287515194"/>
      <w:r>
        <w:t>Requirement Spec.</w:t>
      </w:r>
      <w:bookmarkEnd w:id="26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6D5F6D" w:rsidRPr="00E20073" w14:paraId="643A6BD8" w14:textId="77777777" w:rsidTr="006D5F6D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CAF3B8" w14:textId="77777777" w:rsidR="006D5F6D" w:rsidRPr="00E20073" w:rsidRDefault="006D5F6D" w:rsidP="006D5F6D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70F4B5DA" w14:textId="77777777" w:rsidR="006D5F6D" w:rsidRPr="00E20073" w:rsidRDefault="006D5F6D" w:rsidP="006D5F6D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6F16E7E" w14:textId="77777777" w:rsidR="006D5F6D" w:rsidRPr="00E20073" w:rsidRDefault="006D5F6D" w:rsidP="006D5F6D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2728D32F" w14:textId="77777777" w:rsidR="006D5F6D" w:rsidRPr="00E20073" w:rsidRDefault="006D5F6D" w:rsidP="006D5F6D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6D5F6D" w:rsidRPr="00E20073" w14:paraId="4EEA2EAE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E1C9655" w14:textId="7F5EA544" w:rsidR="006D5F6D" w:rsidRPr="006D5F6D" w:rsidRDefault="006D5F6D" w:rsidP="006D5F6D">
            <w:pPr>
              <w:pStyle w:val="CellBase"/>
              <w:rPr>
                <w:bCs/>
                <w:szCs w:val="20"/>
              </w:rPr>
            </w:pPr>
            <w:r w:rsidRPr="006D5F6D">
              <w:rPr>
                <w:bCs/>
                <w:szCs w:val="20"/>
              </w:rPr>
              <w:t>1</w:t>
            </w:r>
          </w:p>
        </w:tc>
        <w:tc>
          <w:tcPr>
            <w:tcW w:w="6956" w:type="dxa"/>
          </w:tcPr>
          <w:p w14:paraId="19C012FF" w14:textId="6CF72C8B" w:rsidR="006D5F6D" w:rsidRPr="006D5F6D" w:rsidRDefault="006D5F6D" w:rsidP="006D5F6D">
            <w:pPr>
              <w:pStyle w:val="CellBase"/>
              <w:rPr>
                <w:szCs w:val="20"/>
              </w:rPr>
            </w:pPr>
            <w:r w:rsidRPr="006D5F6D">
              <w:rPr>
                <w:szCs w:val="20"/>
              </w:rPr>
              <w:t xml:space="preserve">The system should generate </w:t>
            </w:r>
            <w:proofErr w:type="spellStart"/>
            <w:r w:rsidRPr="006D5F6D">
              <w:rPr>
                <w:szCs w:val="20"/>
              </w:rPr>
              <w:t>geojson</w:t>
            </w:r>
            <w:proofErr w:type="spellEnd"/>
            <w:r w:rsidRPr="006D5F6D">
              <w:rPr>
                <w:szCs w:val="20"/>
              </w:rPr>
              <w:t xml:space="preserve"> to render data into map</w:t>
            </w:r>
          </w:p>
        </w:tc>
        <w:tc>
          <w:tcPr>
            <w:tcW w:w="990" w:type="dxa"/>
          </w:tcPr>
          <w:p w14:paraId="78A58B7D" w14:textId="0127F1D0" w:rsidR="006D5F6D" w:rsidRPr="006D5F6D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01E525DD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</w:tr>
      <w:tr w:rsidR="006D5F6D" w:rsidRPr="00E20073" w14:paraId="37D1A171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9CB4365" w14:textId="77777777" w:rsidR="006D5F6D" w:rsidRPr="006D5F6D" w:rsidRDefault="006D5F6D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05E57E78" w14:textId="6174C0A9" w:rsidR="006D5F6D" w:rsidRPr="006D5F6D" w:rsidRDefault="006D5F6D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The system should generate </w:t>
            </w:r>
            <w:proofErr w:type="spellStart"/>
            <w:r>
              <w:rPr>
                <w:szCs w:val="20"/>
              </w:rPr>
              <w:t>kml</w:t>
            </w:r>
            <w:proofErr w:type="spellEnd"/>
            <w:r>
              <w:rPr>
                <w:szCs w:val="20"/>
              </w:rPr>
              <w:t xml:space="preserve"> and </w:t>
            </w:r>
            <w:proofErr w:type="spellStart"/>
            <w:r>
              <w:rPr>
                <w:szCs w:val="20"/>
              </w:rPr>
              <w:t>geojson</w:t>
            </w:r>
            <w:proofErr w:type="spellEnd"/>
            <w:r>
              <w:rPr>
                <w:szCs w:val="20"/>
              </w:rPr>
              <w:t xml:space="preserve"> based on crisis + clicker type only</w:t>
            </w:r>
          </w:p>
        </w:tc>
        <w:tc>
          <w:tcPr>
            <w:tcW w:w="990" w:type="dxa"/>
          </w:tcPr>
          <w:p w14:paraId="50316FF9" w14:textId="74747327" w:rsidR="006D5F6D" w:rsidRPr="006D5F6D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13A18E02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</w:tr>
      <w:tr w:rsidR="00531485" w:rsidRPr="00E20073" w14:paraId="20D4A2C1" w14:textId="77777777" w:rsidTr="00531485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E8F2816" w14:textId="77777777" w:rsidR="00531485" w:rsidRPr="006D5F6D" w:rsidRDefault="00531485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3501C343" w14:textId="4311BE39" w:rsidR="00531485" w:rsidRDefault="0053148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User should be able to download </w:t>
            </w:r>
            <w:proofErr w:type="spellStart"/>
            <w:r>
              <w:rPr>
                <w:szCs w:val="20"/>
              </w:rPr>
              <w:t>kml</w:t>
            </w:r>
            <w:proofErr w:type="spellEnd"/>
            <w:r>
              <w:rPr>
                <w:szCs w:val="20"/>
              </w:rPr>
              <w:t xml:space="preserve"> or </w:t>
            </w:r>
            <w:proofErr w:type="spellStart"/>
            <w:r>
              <w:rPr>
                <w:szCs w:val="20"/>
              </w:rPr>
              <w:t>geojson</w:t>
            </w:r>
            <w:proofErr w:type="spellEnd"/>
            <w:r>
              <w:rPr>
                <w:szCs w:val="20"/>
              </w:rPr>
              <w:t xml:space="preserve"> by clicker a crisis + a clicker</w:t>
            </w:r>
          </w:p>
        </w:tc>
        <w:tc>
          <w:tcPr>
            <w:tcW w:w="990" w:type="dxa"/>
          </w:tcPr>
          <w:p w14:paraId="1FACB111" w14:textId="3272A105" w:rsidR="00531485" w:rsidRPr="006D5F6D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3F1196D8" w14:textId="77777777" w:rsidR="00531485" w:rsidRPr="006D5F6D" w:rsidRDefault="00531485" w:rsidP="006D5F6D">
            <w:pPr>
              <w:pStyle w:val="CellBase"/>
              <w:rPr>
                <w:szCs w:val="20"/>
              </w:rPr>
            </w:pPr>
          </w:p>
        </w:tc>
      </w:tr>
      <w:tr w:rsidR="006D5F6D" w:rsidRPr="00E20073" w14:paraId="314AA5CA" w14:textId="77777777" w:rsidTr="00531485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85E3ACD" w14:textId="77777777" w:rsidR="006D5F6D" w:rsidRPr="006D5F6D" w:rsidRDefault="006D5F6D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12029A33" w14:textId="57101073" w:rsidR="006D5F6D" w:rsidRPr="006D5F6D" w:rsidRDefault="006D5F6D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The system should notify any data update to client</w:t>
            </w:r>
          </w:p>
        </w:tc>
        <w:tc>
          <w:tcPr>
            <w:tcW w:w="990" w:type="dxa"/>
          </w:tcPr>
          <w:p w14:paraId="08E25432" w14:textId="729819F3" w:rsidR="006D5F6D" w:rsidRPr="006D5F6D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6DC4C872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</w:tr>
      <w:tr w:rsidR="006D5F6D" w:rsidRPr="00E20073" w14:paraId="69C67779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14C7FE9" w14:textId="77777777" w:rsidR="006D5F6D" w:rsidRPr="006D5F6D" w:rsidRDefault="006D5F6D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7ED3EFDF" w14:textId="713BA12F" w:rsidR="006D5F6D" w:rsidRPr="00531485" w:rsidRDefault="00531485" w:rsidP="006D5F6D">
            <w:pPr>
              <w:pStyle w:val="CellBase"/>
              <w:rPr>
                <w:szCs w:val="20"/>
              </w:rPr>
            </w:pPr>
            <w:proofErr w:type="spellStart"/>
            <w:r>
              <w:rPr>
                <w:szCs w:val="20"/>
              </w:rPr>
              <w:t>Geojson</w:t>
            </w:r>
            <w:proofErr w:type="spellEnd"/>
            <w:r>
              <w:rPr>
                <w:szCs w:val="20"/>
              </w:rPr>
              <w:t xml:space="preserve"> should contain </w:t>
            </w:r>
            <w:proofErr w:type="spellStart"/>
            <w:r>
              <w:rPr>
                <w:szCs w:val="20"/>
              </w:rPr>
              <w:t>appType</w:t>
            </w:r>
            <w:proofErr w:type="gramStart"/>
            <w:r>
              <w:rPr>
                <w:szCs w:val="20"/>
              </w:rPr>
              <w:t>,text</w:t>
            </w:r>
            <w:proofErr w:type="spellEnd"/>
            <w:proofErr w:type="gramEnd"/>
            <w:r>
              <w:rPr>
                <w:szCs w:val="20"/>
              </w:rPr>
              <w:t xml:space="preserve">, image, geo, answer, </w:t>
            </w:r>
            <w:proofErr w:type="spellStart"/>
            <w:r>
              <w:rPr>
                <w:szCs w:val="20"/>
              </w:rPr>
              <w:t>taskID</w:t>
            </w:r>
            <w:proofErr w:type="spellEnd"/>
          </w:p>
        </w:tc>
        <w:tc>
          <w:tcPr>
            <w:tcW w:w="990" w:type="dxa"/>
          </w:tcPr>
          <w:p w14:paraId="23A6433C" w14:textId="50287703" w:rsidR="006D5F6D" w:rsidRPr="006D5F6D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3C6E2D23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</w:tr>
      <w:tr w:rsidR="006D5F6D" w:rsidRPr="00E20073" w14:paraId="2EEB3E90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213EF16" w14:textId="77777777" w:rsidR="006D5F6D" w:rsidRPr="006D5F6D" w:rsidRDefault="006D5F6D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1ABB5AE3" w14:textId="24A93C92" w:rsidR="006D5F6D" w:rsidRDefault="0053148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Text clicker should have max 5 answers. Each answer will have its own color for markers:</w:t>
            </w:r>
          </w:p>
          <w:p w14:paraId="2964CAE0" w14:textId="77777777" w:rsidR="00531485" w:rsidRDefault="0053148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Red</w:t>
            </w:r>
          </w:p>
          <w:p w14:paraId="7D830F60" w14:textId="77777777" w:rsidR="00531485" w:rsidRDefault="0053148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Orange</w:t>
            </w:r>
          </w:p>
          <w:p w14:paraId="013BEB36" w14:textId="77777777" w:rsidR="00531485" w:rsidRDefault="0053148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Green</w:t>
            </w:r>
          </w:p>
          <w:p w14:paraId="0EEC27AF" w14:textId="77777777" w:rsidR="00531485" w:rsidRDefault="0053148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Blue</w:t>
            </w:r>
          </w:p>
          <w:p w14:paraId="01C8019A" w14:textId="592841E6" w:rsidR="00531485" w:rsidRPr="00531485" w:rsidRDefault="0053148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Purple</w:t>
            </w:r>
          </w:p>
        </w:tc>
        <w:tc>
          <w:tcPr>
            <w:tcW w:w="990" w:type="dxa"/>
          </w:tcPr>
          <w:p w14:paraId="70F225EB" w14:textId="3B6A921F" w:rsidR="006D5F6D" w:rsidRPr="006D5F6D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14A59253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</w:tr>
      <w:tr w:rsidR="006D5F6D" w:rsidRPr="00E20073" w14:paraId="69F58653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546377C" w14:textId="020DAA59" w:rsidR="006D5F6D" w:rsidRPr="006D5F6D" w:rsidRDefault="006D5F6D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0B85693F" w14:textId="77777777" w:rsidR="006D5F6D" w:rsidRDefault="0053148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Image clicker should have max 2 answers. Each answer will have its own color for markers:</w:t>
            </w:r>
          </w:p>
          <w:p w14:paraId="1F55F8C7" w14:textId="77777777" w:rsidR="00531485" w:rsidRDefault="00531485" w:rsidP="006D5F6D">
            <w:pPr>
              <w:pStyle w:val="CellBase"/>
              <w:rPr>
                <w:szCs w:val="20"/>
              </w:rPr>
            </w:pPr>
            <w:proofErr w:type="gramStart"/>
            <w:r>
              <w:rPr>
                <w:szCs w:val="20"/>
              </w:rPr>
              <w:t>Red :</w:t>
            </w:r>
            <w:proofErr w:type="gramEnd"/>
            <w:r>
              <w:rPr>
                <w:szCs w:val="20"/>
              </w:rPr>
              <w:t xml:space="preserve"> Severe</w:t>
            </w:r>
          </w:p>
          <w:p w14:paraId="51CB8203" w14:textId="68BF38F3" w:rsidR="00531485" w:rsidRPr="00531485" w:rsidRDefault="00531485" w:rsidP="006D5F6D">
            <w:pPr>
              <w:pStyle w:val="CellBase"/>
              <w:rPr>
                <w:szCs w:val="20"/>
              </w:rPr>
            </w:pPr>
            <w:proofErr w:type="gramStart"/>
            <w:r>
              <w:rPr>
                <w:szCs w:val="20"/>
              </w:rPr>
              <w:t>Orange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Milde</w:t>
            </w:r>
            <w:proofErr w:type="spellEnd"/>
          </w:p>
        </w:tc>
        <w:tc>
          <w:tcPr>
            <w:tcW w:w="990" w:type="dxa"/>
          </w:tcPr>
          <w:p w14:paraId="0747917F" w14:textId="0274758C" w:rsidR="006D5F6D" w:rsidRPr="006D5F6D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5FA577E5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</w:tr>
      <w:tr w:rsidR="006D5F6D" w:rsidRPr="00E20073" w14:paraId="3010EECE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645D2B5" w14:textId="4035BDCD" w:rsidR="006D5F6D" w:rsidRPr="006D5F6D" w:rsidRDefault="006D5F6D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2FB149F7" w14:textId="0C28D0D5" w:rsidR="006D5F6D" w:rsidRPr="00F801C8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Aerial Clicker should have its own icon for markers. No color code is required</w:t>
            </w:r>
          </w:p>
        </w:tc>
        <w:tc>
          <w:tcPr>
            <w:tcW w:w="990" w:type="dxa"/>
          </w:tcPr>
          <w:p w14:paraId="3F6F44E6" w14:textId="48CE3DDF" w:rsidR="006D5F6D" w:rsidRPr="006D5F6D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2AB2FFED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</w:tr>
      <w:tr w:rsidR="006D5F6D" w:rsidRPr="00E20073" w14:paraId="2DCFE4EA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D6147C1" w14:textId="77777777" w:rsidR="006D5F6D" w:rsidRPr="006D5F6D" w:rsidRDefault="006D5F6D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180AB85E" w14:textId="441C35E9" w:rsidR="006D5F6D" w:rsidRPr="00F801C8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Aerial clicker’s info window should render its </w:t>
            </w:r>
            <w:proofErr w:type="spellStart"/>
            <w:r>
              <w:rPr>
                <w:szCs w:val="20"/>
              </w:rPr>
              <w:t>geojson</w:t>
            </w:r>
            <w:proofErr w:type="spellEnd"/>
            <w:r>
              <w:rPr>
                <w:szCs w:val="20"/>
              </w:rPr>
              <w:t xml:space="preserve"> on the top of its imagery with drawing info</w:t>
            </w:r>
          </w:p>
        </w:tc>
        <w:tc>
          <w:tcPr>
            <w:tcW w:w="990" w:type="dxa"/>
          </w:tcPr>
          <w:p w14:paraId="6E4FAE5C" w14:textId="2B286ED4" w:rsidR="006D5F6D" w:rsidRPr="006D5F6D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01E0F2D1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</w:tr>
      <w:tr w:rsidR="006D5F6D" w:rsidRPr="00E20073" w14:paraId="0EB2E096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CE3A4E9" w14:textId="77777777" w:rsidR="006D5F6D" w:rsidRPr="006D5F6D" w:rsidRDefault="006D5F6D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243A624D" w14:textId="1CA13089" w:rsidR="006D5F6D" w:rsidRPr="00F801C8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3W Clicker should have its own icon for markers. No color code is required.</w:t>
            </w:r>
          </w:p>
        </w:tc>
        <w:tc>
          <w:tcPr>
            <w:tcW w:w="990" w:type="dxa"/>
          </w:tcPr>
          <w:p w14:paraId="6ED9EDC6" w14:textId="49308B30" w:rsidR="006D5F6D" w:rsidRPr="006D5F6D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3983C1E9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</w:tr>
      <w:tr w:rsidR="006D5F6D" w:rsidRPr="00E20073" w14:paraId="28607F19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7B76122" w14:textId="77777777" w:rsidR="006D5F6D" w:rsidRPr="006D5F6D" w:rsidRDefault="006D5F6D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0116369D" w14:textId="1A0306C8" w:rsidR="006D5F6D" w:rsidRPr="00F801C8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3W clicker’s info window should render text, link, </w:t>
            </w:r>
            <w:proofErr w:type="gramStart"/>
            <w:r>
              <w:rPr>
                <w:szCs w:val="20"/>
              </w:rPr>
              <w:t>who ,</w:t>
            </w:r>
            <w:proofErr w:type="gramEnd"/>
            <w:r>
              <w:rPr>
                <w:szCs w:val="20"/>
              </w:rPr>
              <w:t xml:space="preserve"> what</w:t>
            </w:r>
          </w:p>
        </w:tc>
        <w:tc>
          <w:tcPr>
            <w:tcW w:w="990" w:type="dxa"/>
          </w:tcPr>
          <w:p w14:paraId="4C39CFAB" w14:textId="665897E9" w:rsidR="006D5F6D" w:rsidRPr="006D5F6D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60E0BA86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</w:tr>
      <w:tr w:rsidR="00F801C8" w:rsidRPr="00E20073" w14:paraId="54F67A71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64B3CE5" w14:textId="77777777" w:rsidR="00F801C8" w:rsidRPr="006D5F6D" w:rsidRDefault="00F801C8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7F6BE3B2" w14:textId="4BD3434E" w:rsidR="00F801C8" w:rsidRPr="00F801C8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Map should have listener for the update. Push notification should be channeled properly</w:t>
            </w:r>
          </w:p>
        </w:tc>
        <w:tc>
          <w:tcPr>
            <w:tcW w:w="990" w:type="dxa"/>
          </w:tcPr>
          <w:p w14:paraId="690B20F1" w14:textId="27013766" w:rsidR="00F801C8" w:rsidRPr="006D5F6D" w:rsidRDefault="004921E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6AFBB25D" w14:textId="77777777" w:rsidR="00F801C8" w:rsidRPr="006D5F6D" w:rsidRDefault="00F801C8" w:rsidP="006D5F6D">
            <w:pPr>
              <w:pStyle w:val="CellBase"/>
              <w:rPr>
                <w:szCs w:val="20"/>
              </w:rPr>
            </w:pPr>
          </w:p>
        </w:tc>
      </w:tr>
      <w:tr w:rsidR="00F801C8" w:rsidRPr="00E20073" w14:paraId="663AB3D5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146CE9B" w14:textId="77777777" w:rsidR="00F801C8" w:rsidRPr="006D5F6D" w:rsidRDefault="00F801C8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2470F218" w14:textId="02C9F75C" w:rsidR="00F801C8" w:rsidRPr="00F801C8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Server should send any update via a channel</w:t>
            </w:r>
          </w:p>
        </w:tc>
        <w:tc>
          <w:tcPr>
            <w:tcW w:w="990" w:type="dxa"/>
          </w:tcPr>
          <w:p w14:paraId="1C0437C5" w14:textId="74B71772" w:rsidR="00F801C8" w:rsidRPr="006D5F6D" w:rsidRDefault="004921E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68DC4B1E" w14:textId="77777777" w:rsidR="00F801C8" w:rsidRPr="006D5F6D" w:rsidRDefault="00F801C8" w:rsidP="006D5F6D">
            <w:pPr>
              <w:pStyle w:val="CellBase"/>
              <w:rPr>
                <w:szCs w:val="20"/>
              </w:rPr>
            </w:pPr>
          </w:p>
        </w:tc>
      </w:tr>
      <w:tr w:rsidR="00F801C8" w:rsidRPr="00E20073" w14:paraId="1FB0A4C8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F8092C1" w14:textId="77777777" w:rsidR="00F801C8" w:rsidRPr="006D5F6D" w:rsidRDefault="00F801C8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328AF92A" w14:textId="205D9C81" w:rsidR="00F801C8" w:rsidRPr="00F801C8" w:rsidRDefault="00F801C8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Map should update when its gets a new data dynamically.</w:t>
            </w:r>
          </w:p>
        </w:tc>
        <w:tc>
          <w:tcPr>
            <w:tcW w:w="990" w:type="dxa"/>
          </w:tcPr>
          <w:p w14:paraId="18858E43" w14:textId="2F0B76FD" w:rsidR="00F801C8" w:rsidRPr="006D5F6D" w:rsidRDefault="004921E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56AF5730" w14:textId="77777777" w:rsidR="00F801C8" w:rsidRPr="006D5F6D" w:rsidRDefault="00F801C8" w:rsidP="006D5F6D">
            <w:pPr>
              <w:pStyle w:val="CellBase"/>
              <w:rPr>
                <w:szCs w:val="20"/>
              </w:rPr>
            </w:pPr>
          </w:p>
        </w:tc>
      </w:tr>
      <w:tr w:rsidR="00F801C8" w:rsidRPr="00E20073" w14:paraId="20AF1996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1A4BA31" w14:textId="77777777" w:rsidR="00F801C8" w:rsidRPr="006D5F6D" w:rsidRDefault="00F801C8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6787CDE7" w14:textId="52294687" w:rsidR="00F801C8" w:rsidRPr="00F801C8" w:rsidRDefault="004921E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Map’s right side search option panel should be updated when its gets a new data dynamically if it is required</w:t>
            </w:r>
          </w:p>
        </w:tc>
        <w:tc>
          <w:tcPr>
            <w:tcW w:w="990" w:type="dxa"/>
          </w:tcPr>
          <w:p w14:paraId="5FF30A88" w14:textId="65E08413" w:rsidR="00F801C8" w:rsidRPr="006D5F6D" w:rsidRDefault="004921E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09E7E7AA" w14:textId="77777777" w:rsidR="00F801C8" w:rsidRPr="006D5F6D" w:rsidRDefault="00F801C8" w:rsidP="006D5F6D">
            <w:pPr>
              <w:pStyle w:val="CellBase"/>
              <w:rPr>
                <w:szCs w:val="20"/>
              </w:rPr>
            </w:pPr>
          </w:p>
        </w:tc>
      </w:tr>
      <w:tr w:rsidR="00F801C8" w:rsidRPr="00E20073" w14:paraId="0D3D8784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3F0733C" w14:textId="77777777" w:rsidR="00F801C8" w:rsidRPr="006D5F6D" w:rsidRDefault="00F801C8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7A819CAF" w14:textId="14839684" w:rsidR="00F801C8" w:rsidRPr="004921E5" w:rsidRDefault="004921E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Search option panel should be displayed in default</w:t>
            </w:r>
          </w:p>
        </w:tc>
        <w:tc>
          <w:tcPr>
            <w:tcW w:w="990" w:type="dxa"/>
          </w:tcPr>
          <w:p w14:paraId="5964E83F" w14:textId="7137C7A2" w:rsidR="00F801C8" w:rsidRPr="006D5F6D" w:rsidRDefault="004921E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0F2EB0B3" w14:textId="77777777" w:rsidR="00F801C8" w:rsidRPr="006D5F6D" w:rsidRDefault="00F801C8" w:rsidP="006D5F6D">
            <w:pPr>
              <w:pStyle w:val="CellBase"/>
              <w:rPr>
                <w:szCs w:val="20"/>
              </w:rPr>
            </w:pPr>
          </w:p>
        </w:tc>
      </w:tr>
      <w:tr w:rsidR="00F801C8" w:rsidRPr="00E20073" w14:paraId="2F1DD411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166DDDE" w14:textId="77777777" w:rsidR="00F801C8" w:rsidRPr="006D5F6D" w:rsidRDefault="00F801C8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425A8336" w14:textId="173207E5" w:rsidR="00F801C8" w:rsidRPr="004921E5" w:rsidRDefault="004921E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User should be able to hide Search Option Panel to see a map only</w:t>
            </w:r>
          </w:p>
        </w:tc>
        <w:tc>
          <w:tcPr>
            <w:tcW w:w="990" w:type="dxa"/>
          </w:tcPr>
          <w:p w14:paraId="2568883C" w14:textId="03F27FED" w:rsidR="00F801C8" w:rsidRPr="006D5F6D" w:rsidRDefault="004921E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363F2291" w14:textId="77777777" w:rsidR="00F801C8" w:rsidRPr="006D5F6D" w:rsidRDefault="00F801C8" w:rsidP="006D5F6D">
            <w:pPr>
              <w:pStyle w:val="CellBase"/>
              <w:rPr>
                <w:szCs w:val="20"/>
              </w:rPr>
            </w:pPr>
          </w:p>
        </w:tc>
      </w:tr>
      <w:tr w:rsidR="00F801C8" w:rsidRPr="00E20073" w14:paraId="2819202D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D1C179A" w14:textId="77777777" w:rsidR="00F801C8" w:rsidRPr="006D5F6D" w:rsidRDefault="00F801C8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09C2257F" w14:textId="0F378209" w:rsidR="00F801C8" w:rsidRPr="004921E5" w:rsidRDefault="004921E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User should be able to select 1 or more or all answered data by s</w:t>
            </w:r>
            <w:r>
              <w:rPr>
                <w:szCs w:val="20"/>
              </w:rPr>
              <w:t>e</w:t>
            </w:r>
            <w:r>
              <w:rPr>
                <w:szCs w:val="20"/>
              </w:rPr>
              <w:t>lection answers in text clicker/image clicker.</w:t>
            </w:r>
          </w:p>
        </w:tc>
        <w:tc>
          <w:tcPr>
            <w:tcW w:w="990" w:type="dxa"/>
          </w:tcPr>
          <w:p w14:paraId="7825359A" w14:textId="09225422" w:rsidR="00F801C8" w:rsidRPr="006D5F6D" w:rsidRDefault="004921E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46864530" w14:textId="77777777" w:rsidR="00F801C8" w:rsidRPr="006D5F6D" w:rsidRDefault="00F801C8" w:rsidP="006D5F6D">
            <w:pPr>
              <w:pStyle w:val="CellBase"/>
              <w:rPr>
                <w:szCs w:val="20"/>
              </w:rPr>
            </w:pPr>
          </w:p>
        </w:tc>
      </w:tr>
      <w:tr w:rsidR="006D5F6D" w:rsidRPr="00E20073" w14:paraId="4CEF0C5E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E6F06CC" w14:textId="77777777" w:rsidR="006D5F6D" w:rsidRPr="006D5F6D" w:rsidRDefault="006D5F6D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246484E5" w14:textId="2615A254" w:rsidR="006D5F6D" w:rsidRPr="004921E5" w:rsidRDefault="004921E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Map should render proper data based on user’s search</w:t>
            </w:r>
          </w:p>
        </w:tc>
        <w:tc>
          <w:tcPr>
            <w:tcW w:w="990" w:type="dxa"/>
          </w:tcPr>
          <w:p w14:paraId="3F4B154A" w14:textId="05025633" w:rsidR="006D5F6D" w:rsidRPr="006D5F6D" w:rsidRDefault="004921E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3E7C9864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</w:tr>
      <w:tr w:rsidR="006D5F6D" w:rsidRPr="00E20073" w14:paraId="0811A870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1B08411" w14:textId="77777777" w:rsidR="006D5F6D" w:rsidRPr="006D5F6D" w:rsidRDefault="006D5F6D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7BC7597D" w14:textId="45B19EB2" w:rsidR="006D5F6D" w:rsidRPr="004921E5" w:rsidRDefault="004921E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 xml:space="preserve">Image </w:t>
            </w:r>
            <w:proofErr w:type="gramStart"/>
            <w:r>
              <w:rPr>
                <w:szCs w:val="20"/>
              </w:rPr>
              <w:t>clicker :</w:t>
            </w:r>
            <w:proofErr w:type="gramEnd"/>
            <w:r>
              <w:rPr>
                <w:szCs w:val="20"/>
              </w:rPr>
              <w:t xml:space="preserve"> user can select mild or severe or both</w:t>
            </w:r>
          </w:p>
        </w:tc>
        <w:tc>
          <w:tcPr>
            <w:tcW w:w="990" w:type="dxa"/>
          </w:tcPr>
          <w:p w14:paraId="29C11509" w14:textId="4A21E708" w:rsidR="006D5F6D" w:rsidRPr="006D5F6D" w:rsidRDefault="004921E5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6F50C139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</w:tr>
      <w:tr w:rsidR="006D5F6D" w:rsidRPr="00E20073" w14:paraId="09BC9DA0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22B2AF9" w14:textId="77777777" w:rsidR="006D5F6D" w:rsidRPr="006D5F6D" w:rsidRDefault="006D5F6D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5D1C859F" w14:textId="376B8E45" w:rsidR="006D5F6D" w:rsidRPr="009C71F1" w:rsidRDefault="009C71F1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Any server request call should direct to mm-</w:t>
            </w:r>
            <w:proofErr w:type="spellStart"/>
            <w:r>
              <w:rPr>
                <w:szCs w:val="20"/>
              </w:rPr>
              <w:t>gis</w:t>
            </w:r>
            <w:proofErr w:type="spellEnd"/>
            <w:r>
              <w:rPr>
                <w:szCs w:val="20"/>
              </w:rPr>
              <w:t>-</w:t>
            </w:r>
            <w:proofErr w:type="spellStart"/>
            <w:r>
              <w:rPr>
                <w:szCs w:val="20"/>
              </w:rPr>
              <w:t>api</w:t>
            </w:r>
            <w:proofErr w:type="spellEnd"/>
          </w:p>
        </w:tc>
        <w:tc>
          <w:tcPr>
            <w:tcW w:w="990" w:type="dxa"/>
          </w:tcPr>
          <w:p w14:paraId="2A3F0592" w14:textId="3D612DDB" w:rsidR="006D5F6D" w:rsidRPr="006D5F6D" w:rsidRDefault="009C71F1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630" w:type="dxa"/>
          </w:tcPr>
          <w:p w14:paraId="4EC57F97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</w:tr>
      <w:tr w:rsidR="006D5F6D" w:rsidRPr="00E20073" w14:paraId="2C63C945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EBD96C8" w14:textId="77777777" w:rsidR="006D5F6D" w:rsidRPr="006D5F6D" w:rsidRDefault="006D5F6D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0A4E3FF1" w14:textId="343DAEA1" w:rsidR="006D5F6D" w:rsidRPr="009C71F1" w:rsidRDefault="009C71F1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Any push notification process should resident in mm-</w:t>
            </w:r>
            <w:proofErr w:type="spellStart"/>
            <w:r>
              <w:rPr>
                <w:szCs w:val="20"/>
              </w:rPr>
              <w:t>gis</w:t>
            </w:r>
            <w:proofErr w:type="spellEnd"/>
            <w:r>
              <w:rPr>
                <w:szCs w:val="20"/>
              </w:rPr>
              <w:t>-</w:t>
            </w:r>
            <w:proofErr w:type="spellStart"/>
            <w:r>
              <w:rPr>
                <w:szCs w:val="20"/>
              </w:rPr>
              <w:t>api</w:t>
            </w:r>
            <w:proofErr w:type="spellEnd"/>
          </w:p>
        </w:tc>
        <w:tc>
          <w:tcPr>
            <w:tcW w:w="990" w:type="dxa"/>
          </w:tcPr>
          <w:p w14:paraId="76F7A663" w14:textId="5428FC74" w:rsidR="006D5F6D" w:rsidRPr="006D5F6D" w:rsidRDefault="009C71F1" w:rsidP="006D5F6D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M</w:t>
            </w:r>
            <w:bookmarkStart w:id="27" w:name="_GoBack"/>
            <w:bookmarkEnd w:id="27"/>
          </w:p>
        </w:tc>
        <w:tc>
          <w:tcPr>
            <w:tcW w:w="630" w:type="dxa"/>
          </w:tcPr>
          <w:p w14:paraId="15B719C1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</w:tr>
      <w:tr w:rsidR="006D5F6D" w:rsidRPr="00E20073" w14:paraId="1E6378AF" w14:textId="77777777" w:rsidTr="006D5F6D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0481908" w14:textId="090DA72D" w:rsidR="006D5F6D" w:rsidRPr="006D5F6D" w:rsidRDefault="006D5F6D" w:rsidP="006D5F6D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6956" w:type="dxa"/>
          </w:tcPr>
          <w:p w14:paraId="58F52065" w14:textId="77777777" w:rsidR="006D5F6D" w:rsidRPr="006D5F6D" w:rsidRDefault="006D5F6D" w:rsidP="006D5F6D">
            <w:pPr>
              <w:pStyle w:val="CellBase"/>
              <w:rPr>
                <w:i/>
                <w:color w:val="FF0000"/>
                <w:szCs w:val="20"/>
              </w:rPr>
            </w:pPr>
          </w:p>
        </w:tc>
        <w:tc>
          <w:tcPr>
            <w:tcW w:w="990" w:type="dxa"/>
          </w:tcPr>
          <w:p w14:paraId="4EE8B063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  <w:tc>
          <w:tcPr>
            <w:tcW w:w="630" w:type="dxa"/>
          </w:tcPr>
          <w:p w14:paraId="4FC39CCE" w14:textId="77777777" w:rsidR="006D5F6D" w:rsidRPr="006D5F6D" w:rsidRDefault="006D5F6D" w:rsidP="006D5F6D">
            <w:pPr>
              <w:pStyle w:val="CellBase"/>
              <w:rPr>
                <w:szCs w:val="20"/>
              </w:rPr>
            </w:pPr>
          </w:p>
        </w:tc>
      </w:tr>
    </w:tbl>
    <w:p w14:paraId="42DC5936" w14:textId="7D2EA633" w:rsidR="00F42F46" w:rsidRDefault="00F42F46" w:rsidP="00D37926"/>
    <w:p w14:paraId="07696CCD" w14:textId="1B34739B" w:rsidR="004A33AA" w:rsidRPr="00D37926" w:rsidRDefault="004A33AA" w:rsidP="00D37926"/>
    <w:p w14:paraId="727FA1BA" w14:textId="77777777" w:rsidR="00D8266D" w:rsidRPr="00E20073" w:rsidRDefault="00D8266D" w:rsidP="00760DB3">
      <w:pPr>
        <w:pStyle w:val="Heading2"/>
      </w:pPr>
      <w:bookmarkStart w:id="28" w:name="_Toc287515195"/>
      <w:r w:rsidRPr="00E20073">
        <w:t>Non-functional</w:t>
      </w:r>
      <w:bookmarkEnd w:id="28"/>
    </w:p>
    <w:p w14:paraId="256C51AF" w14:textId="77777777" w:rsidR="00DB7245" w:rsidRPr="00E20073" w:rsidRDefault="00DB7245" w:rsidP="00760DB3">
      <w:pPr>
        <w:pStyle w:val="Heading3"/>
      </w:pPr>
      <w:bookmarkStart w:id="29" w:name="_Toc287515196"/>
      <w:r w:rsidRPr="00E20073">
        <w:t>Security</w:t>
      </w:r>
      <w:bookmarkEnd w:id="29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E20073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E20073" w:rsidRDefault="000D5534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0D5534" w:rsidRPr="00E20073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4D76F2" w:rsidRDefault="004D76F2" w:rsidP="00793B0B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956" w:type="dxa"/>
          </w:tcPr>
          <w:p w14:paraId="0B79B6B0" w14:textId="0A4E5A8E" w:rsidR="000D5534" w:rsidRPr="00A801E0" w:rsidRDefault="000D5534" w:rsidP="00793B0B">
            <w:pPr>
              <w:pStyle w:val="CellBase"/>
              <w:rPr>
                <w:i/>
                <w:color w:val="FF0000"/>
              </w:rPr>
            </w:pPr>
          </w:p>
        </w:tc>
        <w:tc>
          <w:tcPr>
            <w:tcW w:w="990" w:type="dxa"/>
          </w:tcPr>
          <w:p w14:paraId="57623C0D" w14:textId="77777777" w:rsidR="000D5534" w:rsidRPr="00DC407E" w:rsidRDefault="000D5534" w:rsidP="00793B0B">
            <w:pPr>
              <w:pStyle w:val="CellBase"/>
            </w:pPr>
          </w:p>
        </w:tc>
        <w:tc>
          <w:tcPr>
            <w:tcW w:w="630" w:type="dxa"/>
          </w:tcPr>
          <w:p w14:paraId="6EA6AED0" w14:textId="77777777" w:rsidR="000D5534" w:rsidRPr="00DC407E" w:rsidRDefault="000D5534" w:rsidP="00793B0B">
            <w:pPr>
              <w:pStyle w:val="CellBase"/>
            </w:pPr>
          </w:p>
        </w:tc>
      </w:tr>
    </w:tbl>
    <w:p w14:paraId="48657F8A" w14:textId="77777777" w:rsidR="00DC407E" w:rsidRPr="00E20073" w:rsidRDefault="00DC407E" w:rsidP="00DC407E">
      <w:pPr>
        <w:pStyle w:val="Heading3"/>
      </w:pPr>
      <w:bookmarkStart w:id="30" w:name="_Toc287515197"/>
      <w:r>
        <w:t>Testing</w:t>
      </w:r>
      <w:bookmarkEnd w:id="30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DC407E" w:rsidRPr="00E20073" w14:paraId="7A8E4C0B" w14:textId="77777777" w:rsidTr="006464D7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DAA280" w14:textId="77777777" w:rsidR="00DC407E" w:rsidRPr="00E20073" w:rsidRDefault="00DC407E" w:rsidP="006464D7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769912BD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6970E1CE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2A939380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DC407E" w:rsidRPr="00E20073" w14:paraId="004623D2" w14:textId="77777777" w:rsidTr="006464D7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0084B31" w14:textId="77777777" w:rsidR="00DC407E" w:rsidRPr="004D76F2" w:rsidRDefault="00DC407E" w:rsidP="006464D7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956" w:type="dxa"/>
          </w:tcPr>
          <w:p w14:paraId="193960C2" w14:textId="77777777" w:rsidR="00DC407E" w:rsidRPr="00DC407E" w:rsidRDefault="00DC407E" w:rsidP="00DC407E">
            <w:pPr>
              <w:pStyle w:val="CellBase"/>
            </w:pPr>
          </w:p>
        </w:tc>
        <w:tc>
          <w:tcPr>
            <w:tcW w:w="990" w:type="dxa"/>
          </w:tcPr>
          <w:p w14:paraId="4941B0AB" w14:textId="77777777" w:rsidR="00DC407E" w:rsidRPr="00DC407E" w:rsidRDefault="00DC407E" w:rsidP="006464D7">
            <w:pPr>
              <w:pStyle w:val="CellBase"/>
            </w:pPr>
          </w:p>
        </w:tc>
        <w:tc>
          <w:tcPr>
            <w:tcW w:w="630" w:type="dxa"/>
          </w:tcPr>
          <w:p w14:paraId="782360D1" w14:textId="77777777" w:rsidR="00DC407E" w:rsidRPr="00DC407E" w:rsidRDefault="00DC407E" w:rsidP="006464D7">
            <w:pPr>
              <w:pStyle w:val="CellBase"/>
            </w:pPr>
          </w:p>
        </w:tc>
      </w:tr>
    </w:tbl>
    <w:p w14:paraId="1DD8E65D" w14:textId="77777777" w:rsidR="008A1BB0" w:rsidRPr="00E20073" w:rsidRDefault="008A1BB0" w:rsidP="00DC407E">
      <w:pPr>
        <w:pStyle w:val="Heading1"/>
        <w:numPr>
          <w:ilvl w:val="0"/>
          <w:numId w:val="0"/>
        </w:numPr>
      </w:pPr>
      <w:bookmarkStart w:id="31" w:name="_Toc287515198"/>
      <w:r w:rsidRPr="00E20073">
        <w:t>Issues/Questions</w:t>
      </w:r>
      <w:bookmarkEnd w:id="31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E20073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E20073" w:rsidRDefault="009B198C" w:rsidP="00A90E28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 w:rsidRPr="00E20073">
              <w:rPr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9B198C" w:rsidRPr="00E20073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E20073" w:rsidRDefault="009B198C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A99FBA5" w14:textId="5C1FFAB3" w:rsidR="00C538AA" w:rsidRPr="00E20073" w:rsidRDefault="00C538AA" w:rsidP="00876E76">
            <w:pPr>
              <w:pStyle w:val="CellBase"/>
            </w:pPr>
          </w:p>
        </w:tc>
        <w:tc>
          <w:tcPr>
            <w:tcW w:w="2610" w:type="dxa"/>
          </w:tcPr>
          <w:p w14:paraId="6057DDD4" w14:textId="51E19412" w:rsidR="00784CB4" w:rsidRPr="00784CB4" w:rsidRDefault="00784CB4" w:rsidP="00F56DF8">
            <w:pPr>
              <w:pStyle w:val="CellBase"/>
            </w:pPr>
          </w:p>
        </w:tc>
      </w:tr>
      <w:tr w:rsidR="009D795A" w:rsidRPr="00E20073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6D288030" w14:textId="77777777" w:rsidR="00784CB4" w:rsidRPr="00784CB4" w:rsidRDefault="00784CB4" w:rsidP="00C33547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45CA9864" w14:textId="55FA57B8" w:rsidR="009D795A" w:rsidRPr="00E20073" w:rsidRDefault="009D795A" w:rsidP="00F56DF8">
            <w:pPr>
              <w:pStyle w:val="CellBase"/>
            </w:pPr>
          </w:p>
        </w:tc>
      </w:tr>
      <w:tr w:rsidR="009D795A" w:rsidRPr="00E20073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422B551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2D2E1341" w14:textId="77777777" w:rsidR="009D795A" w:rsidRDefault="009D795A" w:rsidP="00F56DF8">
            <w:pPr>
              <w:pStyle w:val="CellBase"/>
            </w:pPr>
          </w:p>
        </w:tc>
        <w:tc>
          <w:tcPr>
            <w:tcW w:w="2610" w:type="dxa"/>
          </w:tcPr>
          <w:p w14:paraId="5BA56EA4" w14:textId="77777777" w:rsidR="009D795A" w:rsidRPr="009D795A" w:rsidRDefault="009D795A" w:rsidP="00F56DF8">
            <w:pPr>
              <w:pStyle w:val="CellBase"/>
            </w:pPr>
          </w:p>
        </w:tc>
      </w:tr>
      <w:tr w:rsidR="009D795A" w:rsidRPr="00E20073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CE9393B" w14:textId="77777777" w:rsidR="007B2560" w:rsidRDefault="007B2560" w:rsidP="00F56DF8">
            <w:pPr>
              <w:pStyle w:val="CellBase"/>
            </w:pPr>
          </w:p>
        </w:tc>
        <w:tc>
          <w:tcPr>
            <w:tcW w:w="2610" w:type="dxa"/>
          </w:tcPr>
          <w:p w14:paraId="7A457448" w14:textId="77777777" w:rsidR="001B1306" w:rsidRPr="001B1306" w:rsidRDefault="001B1306" w:rsidP="00F56DF8">
            <w:pPr>
              <w:pStyle w:val="CellBase"/>
            </w:pPr>
          </w:p>
        </w:tc>
      </w:tr>
      <w:tr w:rsidR="00784CB4" w:rsidRPr="00E20073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E20073" w:rsidRDefault="00784CB4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6DE260C1" w14:textId="77777777" w:rsidR="00DC407E" w:rsidRDefault="00DC407E" w:rsidP="00F56DF8">
            <w:pPr>
              <w:pStyle w:val="CellBase"/>
            </w:pPr>
          </w:p>
        </w:tc>
        <w:tc>
          <w:tcPr>
            <w:tcW w:w="2610" w:type="dxa"/>
          </w:tcPr>
          <w:p w14:paraId="20A6B3BE" w14:textId="77777777" w:rsidR="00D76112" w:rsidRPr="00D76112" w:rsidRDefault="00D76112" w:rsidP="00F56DF8">
            <w:pPr>
              <w:pStyle w:val="CellBase"/>
            </w:pPr>
          </w:p>
        </w:tc>
      </w:tr>
      <w:tr w:rsidR="00417BDA" w:rsidRPr="00E20073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E20073" w:rsidRDefault="00417BD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30512891" w14:textId="77777777" w:rsidR="00417BDA" w:rsidRDefault="00417BDA" w:rsidP="00F56DF8">
            <w:pPr>
              <w:pStyle w:val="CellBase"/>
            </w:pPr>
          </w:p>
        </w:tc>
        <w:tc>
          <w:tcPr>
            <w:tcW w:w="2610" w:type="dxa"/>
          </w:tcPr>
          <w:p w14:paraId="348E1300" w14:textId="77777777" w:rsidR="00417BDA" w:rsidRPr="00BA747B" w:rsidRDefault="00417BDA" w:rsidP="00F56DF8">
            <w:pPr>
              <w:pStyle w:val="CellBase"/>
              <w:rPr>
                <w:b/>
              </w:rPr>
            </w:pPr>
          </w:p>
        </w:tc>
      </w:tr>
      <w:tr w:rsidR="004C1F6E" w:rsidRPr="00E20073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E20073" w:rsidRDefault="004C1F6E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712B206D" w14:textId="77777777" w:rsidR="004C1F6E" w:rsidRPr="00552E8A" w:rsidRDefault="004C1F6E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BA747B" w:rsidRDefault="004C1F6E" w:rsidP="00F56DF8">
            <w:pPr>
              <w:pStyle w:val="CellBase"/>
              <w:rPr>
                <w:b/>
              </w:rPr>
            </w:pPr>
          </w:p>
        </w:tc>
      </w:tr>
    </w:tbl>
    <w:p w14:paraId="3627BD85" w14:textId="77777777" w:rsidR="005E312B" w:rsidRPr="00E20073" w:rsidRDefault="00CE12F3" w:rsidP="00760DB3">
      <w:pPr>
        <w:pStyle w:val="Heading1"/>
      </w:pPr>
      <w:bookmarkStart w:id="32" w:name="_Toc287515199"/>
      <w:r w:rsidRPr="00E20073">
        <w:t>R</w:t>
      </w:r>
      <w:r w:rsidR="005E312B" w:rsidRPr="00E20073">
        <w:t>evision History</w:t>
      </w:r>
      <w:bookmarkEnd w:id="32"/>
    </w:p>
    <w:p w14:paraId="2D9E7700" w14:textId="4F915B14" w:rsidR="005E312B" w:rsidRPr="00E20073" w:rsidRDefault="005E312B" w:rsidP="00894838">
      <w:pPr>
        <w:pStyle w:val="BodyText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E20073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Change Description</w:t>
            </w:r>
          </w:p>
        </w:tc>
      </w:tr>
      <w:tr w:rsidR="004F6826" w:rsidRPr="00E20073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77777777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524D2BD1" w14:textId="19F1F738" w:rsidR="004F6826" w:rsidRDefault="004F6826" w:rsidP="005257A4">
            <w:pPr>
              <w:pStyle w:val="CellBase"/>
            </w:pPr>
            <w:r>
              <w:t>Initial draft.</w:t>
            </w:r>
          </w:p>
        </w:tc>
      </w:tr>
      <w:tr w:rsidR="004F6826" w:rsidRPr="00E20073" w14:paraId="00AC9628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45ED95C" w14:textId="02F24F6D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05C5647C" w14:textId="24DDBCF9" w:rsidR="004F6826" w:rsidRDefault="004F6826" w:rsidP="005257A4">
            <w:pPr>
              <w:pStyle w:val="CellBase"/>
            </w:pPr>
          </w:p>
        </w:tc>
      </w:tr>
      <w:tr w:rsidR="004F6826" w:rsidRPr="00E20073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69A77506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3035FD01" w14:textId="58414C7B" w:rsidR="004F6826" w:rsidRDefault="004F6826" w:rsidP="005257A4">
            <w:pPr>
              <w:pStyle w:val="CellBase"/>
            </w:pPr>
          </w:p>
        </w:tc>
      </w:tr>
      <w:tr w:rsidR="008931DC" w:rsidRPr="00E20073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E20073" w:rsidRDefault="008931DC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E20073" w:rsidRDefault="008931DC" w:rsidP="005257A4">
            <w:pPr>
              <w:pStyle w:val="CellBase"/>
            </w:pPr>
          </w:p>
        </w:tc>
      </w:tr>
    </w:tbl>
    <w:p w14:paraId="5E3A1E18" w14:textId="77777777" w:rsidR="00862220" w:rsidRPr="00E20073" w:rsidRDefault="00862220" w:rsidP="00D51F6C">
      <w:pPr>
        <w:pStyle w:val="BodyText"/>
      </w:pPr>
    </w:p>
    <w:sectPr w:rsidR="00862220" w:rsidRPr="00E20073" w:rsidSect="00AC6B5D">
      <w:footerReference w:type="default" r:id="rId15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2B50F0" w:rsidRDefault="002B50F0">
      <w:r>
        <w:separator/>
      </w:r>
    </w:p>
  </w:endnote>
  <w:endnote w:type="continuationSeparator" w:id="0">
    <w:p w14:paraId="52FA21BA" w14:textId="77777777" w:rsidR="002B50F0" w:rsidRDefault="002B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2B50F0" w:rsidRPr="007B589E" w:rsidRDefault="002B50F0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C71F1">
      <w:rPr>
        <w:noProof/>
      </w:rPr>
      <w:t>12</w:t>
    </w:r>
    <w:r>
      <w:fldChar w:fldCharType="end"/>
    </w:r>
    <w:r>
      <w:t xml:space="preserve"> of </w:t>
    </w:r>
    <w:fldSimple w:instr=" SECTIONPAGES ">
      <w:r w:rsidR="009C71F1">
        <w:rPr>
          <w:noProof/>
        </w:rPr>
        <w:t>13</w:t>
      </w:r>
    </w:fldSimple>
  </w:p>
  <w:p w14:paraId="1A4E6633" w14:textId="77777777" w:rsidR="002B50F0" w:rsidRDefault="002B50F0" w:rsidP="004E4C2D">
    <w:pPr>
      <w:pStyle w:val="Footer"/>
      <w:ind w:hanging="900"/>
    </w:pPr>
  </w:p>
  <w:p w14:paraId="4CB37909" w14:textId="77777777" w:rsidR="002B50F0" w:rsidRPr="007B589E" w:rsidRDefault="002B50F0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2B50F0" w:rsidRDefault="002B50F0">
      <w:r>
        <w:separator/>
      </w:r>
    </w:p>
  </w:footnote>
  <w:footnote w:type="continuationSeparator" w:id="0">
    <w:p w14:paraId="0ED27F5B" w14:textId="77777777" w:rsidR="002B50F0" w:rsidRDefault="002B5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9F01AC"/>
    <w:multiLevelType w:val="hybridMultilevel"/>
    <w:tmpl w:val="898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024F"/>
    <w:multiLevelType w:val="hybridMultilevel"/>
    <w:tmpl w:val="7102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77584"/>
    <w:multiLevelType w:val="hybridMultilevel"/>
    <w:tmpl w:val="2C66A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403278"/>
    <w:multiLevelType w:val="hybridMultilevel"/>
    <w:tmpl w:val="E050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032F7"/>
    <w:multiLevelType w:val="hybridMultilevel"/>
    <w:tmpl w:val="86AA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8369B"/>
    <w:multiLevelType w:val="hybridMultilevel"/>
    <w:tmpl w:val="358E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FD1FE9"/>
    <w:multiLevelType w:val="hybridMultilevel"/>
    <w:tmpl w:val="AF8C0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1">
    <w:nsid w:val="4F245691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892B1E"/>
    <w:multiLevelType w:val="hybridMultilevel"/>
    <w:tmpl w:val="C12C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E66E97"/>
    <w:multiLevelType w:val="hybridMultilevel"/>
    <w:tmpl w:val="F00A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E055CA"/>
    <w:multiLevelType w:val="hybridMultilevel"/>
    <w:tmpl w:val="E072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D63762"/>
    <w:multiLevelType w:val="hybridMultilevel"/>
    <w:tmpl w:val="AE62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>
    <w:nsid w:val="73B95186"/>
    <w:multiLevelType w:val="hybridMultilevel"/>
    <w:tmpl w:val="3D5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E9639F"/>
    <w:multiLevelType w:val="hybridMultilevel"/>
    <w:tmpl w:val="31D65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E5319B"/>
    <w:multiLevelType w:val="hybridMultilevel"/>
    <w:tmpl w:val="96AC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28"/>
  </w:num>
  <w:num w:numId="4">
    <w:abstractNumId w:val="20"/>
  </w:num>
  <w:num w:numId="5">
    <w:abstractNumId w:val="27"/>
  </w:num>
  <w:num w:numId="6">
    <w:abstractNumId w:val="14"/>
  </w:num>
  <w:num w:numId="7">
    <w:abstractNumId w:val="5"/>
  </w:num>
  <w:num w:numId="8">
    <w:abstractNumId w:val="16"/>
  </w:num>
  <w:num w:numId="9">
    <w:abstractNumId w:val="9"/>
  </w:num>
  <w:num w:numId="10">
    <w:abstractNumId w:val="38"/>
  </w:num>
  <w:num w:numId="11">
    <w:abstractNumId w:val="32"/>
  </w:num>
  <w:num w:numId="12">
    <w:abstractNumId w:val="8"/>
  </w:num>
  <w:num w:numId="13">
    <w:abstractNumId w:val="29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31"/>
  </w:num>
  <w:num w:numId="17">
    <w:abstractNumId w:val="19"/>
  </w:num>
  <w:num w:numId="18">
    <w:abstractNumId w:val="0"/>
  </w:num>
  <w:num w:numId="19">
    <w:abstractNumId w:val="12"/>
  </w:num>
  <w:num w:numId="20">
    <w:abstractNumId w:val="15"/>
  </w:num>
  <w:num w:numId="21">
    <w:abstractNumId w:val="35"/>
  </w:num>
  <w:num w:numId="22">
    <w:abstractNumId w:val="7"/>
  </w:num>
  <w:num w:numId="23">
    <w:abstractNumId w:val="11"/>
  </w:num>
  <w:num w:numId="24">
    <w:abstractNumId w:val="22"/>
  </w:num>
  <w:num w:numId="25">
    <w:abstractNumId w:val="23"/>
  </w:num>
  <w:num w:numId="26">
    <w:abstractNumId w:val="21"/>
  </w:num>
  <w:num w:numId="27">
    <w:abstractNumId w:val="36"/>
  </w:num>
  <w:num w:numId="28">
    <w:abstractNumId w:val="37"/>
  </w:num>
  <w:num w:numId="29">
    <w:abstractNumId w:val="26"/>
  </w:num>
  <w:num w:numId="30">
    <w:abstractNumId w:val="18"/>
  </w:num>
  <w:num w:numId="31">
    <w:abstractNumId w:val="3"/>
  </w:num>
  <w:num w:numId="32">
    <w:abstractNumId w:val="30"/>
  </w:num>
  <w:num w:numId="33">
    <w:abstractNumId w:val="25"/>
  </w:num>
  <w:num w:numId="34">
    <w:abstractNumId w:val="10"/>
  </w:num>
  <w:num w:numId="35">
    <w:abstractNumId w:val="2"/>
  </w:num>
  <w:num w:numId="36">
    <w:abstractNumId w:val="13"/>
  </w:num>
  <w:num w:numId="37">
    <w:abstractNumId w:val="24"/>
  </w:num>
  <w:num w:numId="38">
    <w:abstractNumId w:val="6"/>
  </w:num>
  <w:num w:numId="39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2ECA"/>
    <w:rsid w:val="00016386"/>
    <w:rsid w:val="00021B50"/>
    <w:rsid w:val="00024A0A"/>
    <w:rsid w:val="00025768"/>
    <w:rsid w:val="000337E0"/>
    <w:rsid w:val="000407BD"/>
    <w:rsid w:val="00043A33"/>
    <w:rsid w:val="00047841"/>
    <w:rsid w:val="00050318"/>
    <w:rsid w:val="0005099F"/>
    <w:rsid w:val="00056E5D"/>
    <w:rsid w:val="00063CCF"/>
    <w:rsid w:val="00066638"/>
    <w:rsid w:val="00072852"/>
    <w:rsid w:val="00076CD0"/>
    <w:rsid w:val="00077147"/>
    <w:rsid w:val="00080A56"/>
    <w:rsid w:val="00081E22"/>
    <w:rsid w:val="00082038"/>
    <w:rsid w:val="00082BAB"/>
    <w:rsid w:val="00083231"/>
    <w:rsid w:val="00085AE8"/>
    <w:rsid w:val="00090AED"/>
    <w:rsid w:val="000931A4"/>
    <w:rsid w:val="000A0581"/>
    <w:rsid w:val="000A06B3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1C6B"/>
    <w:rsid w:val="000D5534"/>
    <w:rsid w:val="000E0084"/>
    <w:rsid w:val="000E2709"/>
    <w:rsid w:val="000E50BB"/>
    <w:rsid w:val="000E5BDC"/>
    <w:rsid w:val="000E716D"/>
    <w:rsid w:val="000F2F8D"/>
    <w:rsid w:val="00102111"/>
    <w:rsid w:val="001025FC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2401"/>
    <w:rsid w:val="00142FE8"/>
    <w:rsid w:val="0015163B"/>
    <w:rsid w:val="00152704"/>
    <w:rsid w:val="00153FDC"/>
    <w:rsid w:val="0015503F"/>
    <w:rsid w:val="00156F37"/>
    <w:rsid w:val="00157A14"/>
    <w:rsid w:val="00160727"/>
    <w:rsid w:val="001607D7"/>
    <w:rsid w:val="0016266E"/>
    <w:rsid w:val="00165B81"/>
    <w:rsid w:val="001711F3"/>
    <w:rsid w:val="00173C80"/>
    <w:rsid w:val="00175081"/>
    <w:rsid w:val="001774AC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3FA8"/>
    <w:rsid w:val="001C6A31"/>
    <w:rsid w:val="001D2203"/>
    <w:rsid w:val="001D5098"/>
    <w:rsid w:val="001E1E71"/>
    <w:rsid w:val="001E52A9"/>
    <w:rsid w:val="001E544D"/>
    <w:rsid w:val="001F1B11"/>
    <w:rsid w:val="001F2516"/>
    <w:rsid w:val="001F33F4"/>
    <w:rsid w:val="001F7A76"/>
    <w:rsid w:val="0021047F"/>
    <w:rsid w:val="00211E4F"/>
    <w:rsid w:val="002127E5"/>
    <w:rsid w:val="002274F2"/>
    <w:rsid w:val="002333CA"/>
    <w:rsid w:val="00237299"/>
    <w:rsid w:val="00241DF7"/>
    <w:rsid w:val="00244D64"/>
    <w:rsid w:val="0024536D"/>
    <w:rsid w:val="00246358"/>
    <w:rsid w:val="00247D5D"/>
    <w:rsid w:val="002510D0"/>
    <w:rsid w:val="00252893"/>
    <w:rsid w:val="00253268"/>
    <w:rsid w:val="00253E8D"/>
    <w:rsid w:val="0025494F"/>
    <w:rsid w:val="00255583"/>
    <w:rsid w:val="002573A9"/>
    <w:rsid w:val="00263214"/>
    <w:rsid w:val="002675B1"/>
    <w:rsid w:val="00275E8B"/>
    <w:rsid w:val="0028358A"/>
    <w:rsid w:val="0029342B"/>
    <w:rsid w:val="00293A44"/>
    <w:rsid w:val="00293E77"/>
    <w:rsid w:val="002A4A7C"/>
    <w:rsid w:val="002A7F51"/>
    <w:rsid w:val="002B0179"/>
    <w:rsid w:val="002B3E66"/>
    <w:rsid w:val="002B50F0"/>
    <w:rsid w:val="002B52B1"/>
    <w:rsid w:val="002B5C15"/>
    <w:rsid w:val="002B774F"/>
    <w:rsid w:val="002C253A"/>
    <w:rsid w:val="002C5251"/>
    <w:rsid w:val="002C583C"/>
    <w:rsid w:val="002D54CC"/>
    <w:rsid w:val="002E1F21"/>
    <w:rsid w:val="002E2B2E"/>
    <w:rsid w:val="002E6D82"/>
    <w:rsid w:val="002F4E27"/>
    <w:rsid w:val="0030420E"/>
    <w:rsid w:val="00304905"/>
    <w:rsid w:val="003068E4"/>
    <w:rsid w:val="003118A1"/>
    <w:rsid w:val="00311DBF"/>
    <w:rsid w:val="0031764F"/>
    <w:rsid w:val="00321EE0"/>
    <w:rsid w:val="003240D6"/>
    <w:rsid w:val="003259E7"/>
    <w:rsid w:val="0033108C"/>
    <w:rsid w:val="003324FA"/>
    <w:rsid w:val="0033496B"/>
    <w:rsid w:val="00343B20"/>
    <w:rsid w:val="003655FF"/>
    <w:rsid w:val="00372884"/>
    <w:rsid w:val="00375E73"/>
    <w:rsid w:val="00376201"/>
    <w:rsid w:val="003769B2"/>
    <w:rsid w:val="003834FB"/>
    <w:rsid w:val="003853CA"/>
    <w:rsid w:val="00385F65"/>
    <w:rsid w:val="003A4420"/>
    <w:rsid w:val="003A5460"/>
    <w:rsid w:val="003B2409"/>
    <w:rsid w:val="003B5457"/>
    <w:rsid w:val="003B5BC0"/>
    <w:rsid w:val="003C31D0"/>
    <w:rsid w:val="003C71E9"/>
    <w:rsid w:val="003D0866"/>
    <w:rsid w:val="003D326B"/>
    <w:rsid w:val="003D4E1E"/>
    <w:rsid w:val="003E1DD3"/>
    <w:rsid w:val="003E3AB7"/>
    <w:rsid w:val="00402870"/>
    <w:rsid w:val="00402A55"/>
    <w:rsid w:val="0040714C"/>
    <w:rsid w:val="004137AB"/>
    <w:rsid w:val="004155D4"/>
    <w:rsid w:val="00417BDA"/>
    <w:rsid w:val="00422D99"/>
    <w:rsid w:val="00424E38"/>
    <w:rsid w:val="0043134C"/>
    <w:rsid w:val="00431ECA"/>
    <w:rsid w:val="00433418"/>
    <w:rsid w:val="00435CE3"/>
    <w:rsid w:val="00436AD7"/>
    <w:rsid w:val="00452993"/>
    <w:rsid w:val="004578CC"/>
    <w:rsid w:val="00457D9E"/>
    <w:rsid w:val="004605CA"/>
    <w:rsid w:val="00460DD6"/>
    <w:rsid w:val="0046199E"/>
    <w:rsid w:val="00464989"/>
    <w:rsid w:val="00464AF2"/>
    <w:rsid w:val="00464C31"/>
    <w:rsid w:val="00465BE2"/>
    <w:rsid w:val="00466B56"/>
    <w:rsid w:val="0047098C"/>
    <w:rsid w:val="00470A89"/>
    <w:rsid w:val="004748E2"/>
    <w:rsid w:val="004772D2"/>
    <w:rsid w:val="0048116D"/>
    <w:rsid w:val="0048596C"/>
    <w:rsid w:val="004921E5"/>
    <w:rsid w:val="00495510"/>
    <w:rsid w:val="004958C0"/>
    <w:rsid w:val="00497DB2"/>
    <w:rsid w:val="004A142D"/>
    <w:rsid w:val="004A33AA"/>
    <w:rsid w:val="004A5A76"/>
    <w:rsid w:val="004A6D8C"/>
    <w:rsid w:val="004B1843"/>
    <w:rsid w:val="004B1FCF"/>
    <w:rsid w:val="004B2527"/>
    <w:rsid w:val="004B74EF"/>
    <w:rsid w:val="004C1F6E"/>
    <w:rsid w:val="004C31FC"/>
    <w:rsid w:val="004C6525"/>
    <w:rsid w:val="004C6FB7"/>
    <w:rsid w:val="004D20E1"/>
    <w:rsid w:val="004D3749"/>
    <w:rsid w:val="004D380E"/>
    <w:rsid w:val="004D76F2"/>
    <w:rsid w:val="004E1205"/>
    <w:rsid w:val="004E304B"/>
    <w:rsid w:val="004E4C2D"/>
    <w:rsid w:val="004F05DB"/>
    <w:rsid w:val="004F1F69"/>
    <w:rsid w:val="004F4136"/>
    <w:rsid w:val="004F56BC"/>
    <w:rsid w:val="004F6826"/>
    <w:rsid w:val="004F742B"/>
    <w:rsid w:val="004F7D02"/>
    <w:rsid w:val="005004AD"/>
    <w:rsid w:val="00500E8D"/>
    <w:rsid w:val="00503AB9"/>
    <w:rsid w:val="00520E1D"/>
    <w:rsid w:val="0052567D"/>
    <w:rsid w:val="005257A4"/>
    <w:rsid w:val="00525EE4"/>
    <w:rsid w:val="005307D7"/>
    <w:rsid w:val="00531485"/>
    <w:rsid w:val="00532096"/>
    <w:rsid w:val="00541278"/>
    <w:rsid w:val="0054577C"/>
    <w:rsid w:val="005517E9"/>
    <w:rsid w:val="00551DE9"/>
    <w:rsid w:val="00552C01"/>
    <w:rsid w:val="00552E8A"/>
    <w:rsid w:val="00555050"/>
    <w:rsid w:val="00562893"/>
    <w:rsid w:val="00564E50"/>
    <w:rsid w:val="00565C77"/>
    <w:rsid w:val="00566024"/>
    <w:rsid w:val="00567416"/>
    <w:rsid w:val="00572504"/>
    <w:rsid w:val="00576C54"/>
    <w:rsid w:val="00592C07"/>
    <w:rsid w:val="0059690B"/>
    <w:rsid w:val="005971F1"/>
    <w:rsid w:val="005A2208"/>
    <w:rsid w:val="005A549B"/>
    <w:rsid w:val="005A6D35"/>
    <w:rsid w:val="005B2B1B"/>
    <w:rsid w:val="005C320E"/>
    <w:rsid w:val="005C41A9"/>
    <w:rsid w:val="005C4D09"/>
    <w:rsid w:val="005C6E24"/>
    <w:rsid w:val="005E2C67"/>
    <w:rsid w:val="005E312B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41882"/>
    <w:rsid w:val="0064489B"/>
    <w:rsid w:val="00645B64"/>
    <w:rsid w:val="006464D7"/>
    <w:rsid w:val="00646D4C"/>
    <w:rsid w:val="00652142"/>
    <w:rsid w:val="006563F0"/>
    <w:rsid w:val="00656CE3"/>
    <w:rsid w:val="00656E5B"/>
    <w:rsid w:val="00667164"/>
    <w:rsid w:val="00675DB6"/>
    <w:rsid w:val="00677223"/>
    <w:rsid w:val="00683E55"/>
    <w:rsid w:val="0068666B"/>
    <w:rsid w:val="00686C98"/>
    <w:rsid w:val="00690C9F"/>
    <w:rsid w:val="006943C8"/>
    <w:rsid w:val="006A016A"/>
    <w:rsid w:val="006A0906"/>
    <w:rsid w:val="006A2338"/>
    <w:rsid w:val="006A5A23"/>
    <w:rsid w:val="006A6441"/>
    <w:rsid w:val="006A6901"/>
    <w:rsid w:val="006B2048"/>
    <w:rsid w:val="006B2333"/>
    <w:rsid w:val="006B2A39"/>
    <w:rsid w:val="006B2AAE"/>
    <w:rsid w:val="006B301B"/>
    <w:rsid w:val="006B43BF"/>
    <w:rsid w:val="006B5BC3"/>
    <w:rsid w:val="006B7360"/>
    <w:rsid w:val="006C78F5"/>
    <w:rsid w:val="006D0625"/>
    <w:rsid w:val="006D0707"/>
    <w:rsid w:val="006D4151"/>
    <w:rsid w:val="006D456B"/>
    <w:rsid w:val="006D4A73"/>
    <w:rsid w:val="006D4E39"/>
    <w:rsid w:val="006D5F6D"/>
    <w:rsid w:val="006D6088"/>
    <w:rsid w:val="006D6403"/>
    <w:rsid w:val="006E4E55"/>
    <w:rsid w:val="006F202D"/>
    <w:rsid w:val="006F5F0C"/>
    <w:rsid w:val="0070105B"/>
    <w:rsid w:val="0070386D"/>
    <w:rsid w:val="00706A19"/>
    <w:rsid w:val="0071272F"/>
    <w:rsid w:val="00721D75"/>
    <w:rsid w:val="00721E70"/>
    <w:rsid w:val="00724625"/>
    <w:rsid w:val="007310AB"/>
    <w:rsid w:val="00731F88"/>
    <w:rsid w:val="007330A6"/>
    <w:rsid w:val="007357AF"/>
    <w:rsid w:val="007368FC"/>
    <w:rsid w:val="007430E4"/>
    <w:rsid w:val="007505A1"/>
    <w:rsid w:val="007521EE"/>
    <w:rsid w:val="00760DB3"/>
    <w:rsid w:val="00761755"/>
    <w:rsid w:val="00763ACE"/>
    <w:rsid w:val="00766FEF"/>
    <w:rsid w:val="00774A6E"/>
    <w:rsid w:val="00776E1E"/>
    <w:rsid w:val="00783B2F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565C"/>
    <w:rsid w:val="007A6682"/>
    <w:rsid w:val="007B090C"/>
    <w:rsid w:val="007B1BDD"/>
    <w:rsid w:val="007B2560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1172F"/>
    <w:rsid w:val="00811B3E"/>
    <w:rsid w:val="008148E4"/>
    <w:rsid w:val="00814F8C"/>
    <w:rsid w:val="008171DA"/>
    <w:rsid w:val="0082047D"/>
    <w:rsid w:val="0082768B"/>
    <w:rsid w:val="00830136"/>
    <w:rsid w:val="0083464C"/>
    <w:rsid w:val="00842D31"/>
    <w:rsid w:val="008430F3"/>
    <w:rsid w:val="00846BA4"/>
    <w:rsid w:val="00854CD5"/>
    <w:rsid w:val="00860894"/>
    <w:rsid w:val="00862220"/>
    <w:rsid w:val="00863C61"/>
    <w:rsid w:val="00876E76"/>
    <w:rsid w:val="00881AB3"/>
    <w:rsid w:val="00883C38"/>
    <w:rsid w:val="00884C6F"/>
    <w:rsid w:val="00891148"/>
    <w:rsid w:val="008931DC"/>
    <w:rsid w:val="00894838"/>
    <w:rsid w:val="008A1329"/>
    <w:rsid w:val="008A1BB0"/>
    <w:rsid w:val="008A2D60"/>
    <w:rsid w:val="008B32E9"/>
    <w:rsid w:val="008B675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3117D"/>
    <w:rsid w:val="00940021"/>
    <w:rsid w:val="00943882"/>
    <w:rsid w:val="009472DD"/>
    <w:rsid w:val="00951557"/>
    <w:rsid w:val="00960C25"/>
    <w:rsid w:val="0096100B"/>
    <w:rsid w:val="00971533"/>
    <w:rsid w:val="00973063"/>
    <w:rsid w:val="00974D8D"/>
    <w:rsid w:val="00981A18"/>
    <w:rsid w:val="00982035"/>
    <w:rsid w:val="00993A28"/>
    <w:rsid w:val="009942B2"/>
    <w:rsid w:val="009967E8"/>
    <w:rsid w:val="009A0FFA"/>
    <w:rsid w:val="009A65F7"/>
    <w:rsid w:val="009B198C"/>
    <w:rsid w:val="009B2ED7"/>
    <w:rsid w:val="009B3D24"/>
    <w:rsid w:val="009B45D2"/>
    <w:rsid w:val="009B4C6F"/>
    <w:rsid w:val="009C0B58"/>
    <w:rsid w:val="009C3425"/>
    <w:rsid w:val="009C5B9E"/>
    <w:rsid w:val="009C71F1"/>
    <w:rsid w:val="009D0FB0"/>
    <w:rsid w:val="009D3BCC"/>
    <w:rsid w:val="009D4DF2"/>
    <w:rsid w:val="009D795A"/>
    <w:rsid w:val="009E5546"/>
    <w:rsid w:val="009F24F2"/>
    <w:rsid w:val="009F28E3"/>
    <w:rsid w:val="009F40FC"/>
    <w:rsid w:val="009F6E2D"/>
    <w:rsid w:val="00A030AA"/>
    <w:rsid w:val="00A0362C"/>
    <w:rsid w:val="00A06CB4"/>
    <w:rsid w:val="00A20A87"/>
    <w:rsid w:val="00A2515A"/>
    <w:rsid w:val="00A25512"/>
    <w:rsid w:val="00A466B5"/>
    <w:rsid w:val="00A476F7"/>
    <w:rsid w:val="00A47B59"/>
    <w:rsid w:val="00A502CC"/>
    <w:rsid w:val="00A50897"/>
    <w:rsid w:val="00A55D31"/>
    <w:rsid w:val="00A65045"/>
    <w:rsid w:val="00A70D5D"/>
    <w:rsid w:val="00A76B3C"/>
    <w:rsid w:val="00A801E0"/>
    <w:rsid w:val="00A85F03"/>
    <w:rsid w:val="00A90E28"/>
    <w:rsid w:val="00A92C76"/>
    <w:rsid w:val="00A93371"/>
    <w:rsid w:val="00A93C65"/>
    <w:rsid w:val="00A94A93"/>
    <w:rsid w:val="00A95559"/>
    <w:rsid w:val="00A96D09"/>
    <w:rsid w:val="00AA1116"/>
    <w:rsid w:val="00AA63AC"/>
    <w:rsid w:val="00AB0772"/>
    <w:rsid w:val="00AC2D08"/>
    <w:rsid w:val="00AC6067"/>
    <w:rsid w:val="00AC6B5D"/>
    <w:rsid w:val="00AD4236"/>
    <w:rsid w:val="00AD67A6"/>
    <w:rsid w:val="00AD684C"/>
    <w:rsid w:val="00AD7CE0"/>
    <w:rsid w:val="00AF6894"/>
    <w:rsid w:val="00AF7327"/>
    <w:rsid w:val="00B01E9F"/>
    <w:rsid w:val="00B1006E"/>
    <w:rsid w:val="00B144D5"/>
    <w:rsid w:val="00B14EF3"/>
    <w:rsid w:val="00B16722"/>
    <w:rsid w:val="00B17E3B"/>
    <w:rsid w:val="00B2011E"/>
    <w:rsid w:val="00B26BB7"/>
    <w:rsid w:val="00B311E9"/>
    <w:rsid w:val="00B33587"/>
    <w:rsid w:val="00B40BED"/>
    <w:rsid w:val="00B440AB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6D4B"/>
    <w:rsid w:val="00B970B9"/>
    <w:rsid w:val="00B97689"/>
    <w:rsid w:val="00BA4DC7"/>
    <w:rsid w:val="00BA6A1B"/>
    <w:rsid w:val="00BA747B"/>
    <w:rsid w:val="00BB0F2A"/>
    <w:rsid w:val="00BB3ABE"/>
    <w:rsid w:val="00BB588D"/>
    <w:rsid w:val="00BB5B12"/>
    <w:rsid w:val="00BB7F06"/>
    <w:rsid w:val="00BC380C"/>
    <w:rsid w:val="00BC3B96"/>
    <w:rsid w:val="00BC6A35"/>
    <w:rsid w:val="00BD77E9"/>
    <w:rsid w:val="00BD7B6F"/>
    <w:rsid w:val="00BE1393"/>
    <w:rsid w:val="00BE6A5D"/>
    <w:rsid w:val="00BF1E36"/>
    <w:rsid w:val="00BF2772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306CD"/>
    <w:rsid w:val="00C316EF"/>
    <w:rsid w:val="00C33547"/>
    <w:rsid w:val="00C4113F"/>
    <w:rsid w:val="00C443F6"/>
    <w:rsid w:val="00C44D98"/>
    <w:rsid w:val="00C51648"/>
    <w:rsid w:val="00C538AA"/>
    <w:rsid w:val="00C54C74"/>
    <w:rsid w:val="00C608C1"/>
    <w:rsid w:val="00C623FE"/>
    <w:rsid w:val="00C63E7C"/>
    <w:rsid w:val="00C63ED3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10"/>
    <w:rsid w:val="00C92787"/>
    <w:rsid w:val="00C929D5"/>
    <w:rsid w:val="00C95BE5"/>
    <w:rsid w:val="00CA03E4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3759"/>
    <w:rsid w:val="00CF6A48"/>
    <w:rsid w:val="00D020E1"/>
    <w:rsid w:val="00D05DCC"/>
    <w:rsid w:val="00D1368B"/>
    <w:rsid w:val="00D22BF1"/>
    <w:rsid w:val="00D32E1D"/>
    <w:rsid w:val="00D3468C"/>
    <w:rsid w:val="00D37926"/>
    <w:rsid w:val="00D445C0"/>
    <w:rsid w:val="00D51F6C"/>
    <w:rsid w:val="00D52620"/>
    <w:rsid w:val="00D61D44"/>
    <w:rsid w:val="00D64702"/>
    <w:rsid w:val="00D6603A"/>
    <w:rsid w:val="00D72FEA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7245"/>
    <w:rsid w:val="00DC241A"/>
    <w:rsid w:val="00DC31A5"/>
    <w:rsid w:val="00DC36C6"/>
    <w:rsid w:val="00DC407E"/>
    <w:rsid w:val="00DD2029"/>
    <w:rsid w:val="00DD4AEA"/>
    <w:rsid w:val="00DE0CBD"/>
    <w:rsid w:val="00DE101E"/>
    <w:rsid w:val="00DE35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36A8"/>
    <w:rsid w:val="00E13988"/>
    <w:rsid w:val="00E20073"/>
    <w:rsid w:val="00E2072A"/>
    <w:rsid w:val="00E237E6"/>
    <w:rsid w:val="00E23E47"/>
    <w:rsid w:val="00E3139B"/>
    <w:rsid w:val="00E31E27"/>
    <w:rsid w:val="00E33000"/>
    <w:rsid w:val="00E33122"/>
    <w:rsid w:val="00E36D65"/>
    <w:rsid w:val="00E3759A"/>
    <w:rsid w:val="00E42305"/>
    <w:rsid w:val="00E52DAA"/>
    <w:rsid w:val="00E53637"/>
    <w:rsid w:val="00E560B8"/>
    <w:rsid w:val="00E60B36"/>
    <w:rsid w:val="00E6269D"/>
    <w:rsid w:val="00E662BE"/>
    <w:rsid w:val="00E721A9"/>
    <w:rsid w:val="00E72BD9"/>
    <w:rsid w:val="00E740FB"/>
    <w:rsid w:val="00E86033"/>
    <w:rsid w:val="00E90A3D"/>
    <w:rsid w:val="00E91BA1"/>
    <w:rsid w:val="00E9305B"/>
    <w:rsid w:val="00E9407B"/>
    <w:rsid w:val="00E9433F"/>
    <w:rsid w:val="00EA3CC9"/>
    <w:rsid w:val="00EA4BA7"/>
    <w:rsid w:val="00EA5196"/>
    <w:rsid w:val="00EA5BC9"/>
    <w:rsid w:val="00EC0EFA"/>
    <w:rsid w:val="00ED541A"/>
    <w:rsid w:val="00EE3A18"/>
    <w:rsid w:val="00EE658C"/>
    <w:rsid w:val="00EF2117"/>
    <w:rsid w:val="00EF74AB"/>
    <w:rsid w:val="00F01378"/>
    <w:rsid w:val="00F10CD5"/>
    <w:rsid w:val="00F22B63"/>
    <w:rsid w:val="00F2348F"/>
    <w:rsid w:val="00F246F7"/>
    <w:rsid w:val="00F27F12"/>
    <w:rsid w:val="00F34B4D"/>
    <w:rsid w:val="00F35D1E"/>
    <w:rsid w:val="00F36BBB"/>
    <w:rsid w:val="00F40163"/>
    <w:rsid w:val="00F41219"/>
    <w:rsid w:val="00F42F46"/>
    <w:rsid w:val="00F43F35"/>
    <w:rsid w:val="00F445CC"/>
    <w:rsid w:val="00F5265B"/>
    <w:rsid w:val="00F563CB"/>
    <w:rsid w:val="00F56DF8"/>
    <w:rsid w:val="00F6099E"/>
    <w:rsid w:val="00F658C3"/>
    <w:rsid w:val="00F7069A"/>
    <w:rsid w:val="00F74D16"/>
    <w:rsid w:val="00F77B69"/>
    <w:rsid w:val="00F801C8"/>
    <w:rsid w:val="00F87600"/>
    <w:rsid w:val="00F90B01"/>
    <w:rsid w:val="00F97634"/>
    <w:rsid w:val="00FA6714"/>
    <w:rsid w:val="00FC00DE"/>
    <w:rsid w:val="00FC1958"/>
    <w:rsid w:val="00FC3C3B"/>
    <w:rsid w:val="00FC43B3"/>
    <w:rsid w:val="00FD29D2"/>
    <w:rsid w:val="00FD58C8"/>
    <w:rsid w:val="00FE028E"/>
    <w:rsid w:val="00FE1FFB"/>
    <w:rsid w:val="00FE7C06"/>
    <w:rsid w:val="00FF0820"/>
    <w:rsid w:val="00FF1962"/>
    <w:rsid w:val="00FF48FC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table" w:styleId="TableColorful2">
    <w:name w:val="Table Colorful 2"/>
    <w:basedOn w:val="TableNormal"/>
    <w:rsid w:val="006A644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1">
    <w:name w:val="Table Colorful 1"/>
    <w:basedOn w:val="TableNormal"/>
    <w:rsid w:val="006A644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lassic4">
    <w:name w:val="Table Classic 4"/>
    <w:basedOn w:val="TableNormal"/>
    <w:rsid w:val="006A644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rsid w:val="006A644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2">
    <w:name w:val="Table Classic 2"/>
    <w:basedOn w:val="TableNormal"/>
    <w:rsid w:val="006A644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1">
    <w:name w:val="Table Classic 1"/>
    <w:basedOn w:val="TableNormal"/>
    <w:rsid w:val="006A644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olumns1">
    <w:name w:val="Table Columns 1"/>
    <w:basedOn w:val="TableNormal"/>
    <w:rsid w:val="006A644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Grid5">
    <w:name w:val="Table Grid 5"/>
    <w:basedOn w:val="TableNormal"/>
    <w:rsid w:val="006A644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3">
    <w:name w:val="Table Grid 3"/>
    <w:basedOn w:val="TableNormal"/>
    <w:rsid w:val="006A644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Elegant">
    <w:name w:val="Table Elegant"/>
    <w:basedOn w:val="TableNormal"/>
    <w:rsid w:val="006A644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Columns3">
    <w:name w:val="Table Columns 3"/>
    <w:basedOn w:val="TableNormal"/>
    <w:rsid w:val="006A644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table" w:styleId="TableColorful2">
    <w:name w:val="Table Colorful 2"/>
    <w:basedOn w:val="TableNormal"/>
    <w:rsid w:val="006A644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1">
    <w:name w:val="Table Colorful 1"/>
    <w:basedOn w:val="TableNormal"/>
    <w:rsid w:val="006A644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lassic4">
    <w:name w:val="Table Classic 4"/>
    <w:basedOn w:val="TableNormal"/>
    <w:rsid w:val="006A644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rsid w:val="006A644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2">
    <w:name w:val="Table Classic 2"/>
    <w:basedOn w:val="TableNormal"/>
    <w:rsid w:val="006A644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1">
    <w:name w:val="Table Classic 1"/>
    <w:basedOn w:val="TableNormal"/>
    <w:rsid w:val="006A644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olumns1">
    <w:name w:val="Table Columns 1"/>
    <w:basedOn w:val="TableNormal"/>
    <w:rsid w:val="006A644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Grid5">
    <w:name w:val="Table Grid 5"/>
    <w:basedOn w:val="TableNormal"/>
    <w:rsid w:val="006A644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3">
    <w:name w:val="Table Grid 3"/>
    <w:basedOn w:val="TableNormal"/>
    <w:rsid w:val="006A644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Elegant">
    <w:name w:val="Table Elegant"/>
    <w:basedOn w:val="TableNormal"/>
    <w:rsid w:val="006A644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Columns3">
    <w:name w:val="Table Columns 3"/>
    <w:basedOn w:val="TableNormal"/>
    <w:rsid w:val="006A644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88018-092C-7E47-9E0E-5236EC6D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1600</TotalTime>
  <Pages>13</Pages>
  <Words>1503</Words>
  <Characters>8573</Characters>
  <Application>Microsoft Macintosh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10056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39</cp:revision>
  <cp:lastPrinted>2014-06-09T20:30:00Z</cp:lastPrinted>
  <dcterms:created xsi:type="dcterms:W3CDTF">2014-11-25T11:49:00Z</dcterms:created>
  <dcterms:modified xsi:type="dcterms:W3CDTF">2015-03-09T07:48:00Z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