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4AFF1EC1" w:rsidR="001C6A31" w:rsidRPr="00E20073" w:rsidRDefault="00B54965" w:rsidP="00DF4B25">
      <w:pPr>
        <w:pStyle w:val="Title1"/>
      </w:pPr>
      <w:r>
        <w:t>Aerial Clicker Mobile</w:t>
      </w:r>
      <w:r w:rsidR="001C6A31" w:rsidRPr="00E20073">
        <w:t xml:space="preserve"> 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220CC073" w:rsidR="005F3916" w:rsidRPr="006B43BF" w:rsidRDefault="00B54965" w:rsidP="00DF4B25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Aerial Clicker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683D00DE" w14:textId="2E9CA8A9" w:rsidR="00452993" w:rsidRDefault="00AA63AC" w:rsidP="00293E77">
      <w:pPr>
        <w:pStyle w:val="Abstract"/>
      </w:pPr>
      <w:r>
        <w:t xml:space="preserve">This document covers requirements for </w:t>
      </w:r>
      <w:r w:rsidR="00B54965">
        <w:t>Aerial Clicker Mobile Version</w:t>
      </w:r>
      <w:r w:rsidR="002B774F">
        <w:t xml:space="preserve"> Phase 1. 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5E3FCBB9" w:rsidR="007B79C5" w:rsidRPr="00E20073" w:rsidRDefault="00B54965" w:rsidP="00C54C74">
            <w:pPr>
              <w:pStyle w:val="CellBase"/>
              <w:jc w:val="center"/>
            </w:pPr>
            <w:r>
              <w:t>12/15/2014</w:t>
            </w:r>
          </w:p>
        </w:tc>
        <w:tc>
          <w:tcPr>
            <w:tcW w:w="2310" w:type="dxa"/>
          </w:tcPr>
          <w:p w14:paraId="43E95AF1" w14:textId="77777777" w:rsidR="007B79C5" w:rsidRPr="00E20073" w:rsidRDefault="00A47B59" w:rsidP="00C54C74">
            <w:pPr>
              <w:pStyle w:val="CellBase"/>
              <w:jc w:val="center"/>
            </w:pPr>
            <w:proofErr w:type="spellStart"/>
            <w:r>
              <w:t>Ji</w:t>
            </w:r>
            <w:proofErr w:type="spellEnd"/>
            <w:r>
              <w:t xml:space="preserve"> Lucas</w:t>
            </w:r>
          </w:p>
        </w:tc>
        <w:tc>
          <w:tcPr>
            <w:tcW w:w="4140" w:type="dxa"/>
          </w:tcPr>
          <w:p w14:paraId="6A52A4E4" w14:textId="77777777" w:rsidR="007B79C5" w:rsidRPr="006B43BF" w:rsidRDefault="002B774F" w:rsidP="00C54C74">
            <w:pPr>
              <w:pStyle w:val="CellBase"/>
              <w:jc w:val="center"/>
              <w:rPr>
                <w:color w:val="000000"/>
              </w:rPr>
            </w:pPr>
            <w:r>
              <w:rPr>
                <w:color w:val="000000"/>
              </w:rPr>
              <w:t>First draft</w:t>
            </w: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183D2AB5" w:rsidR="00706A19" w:rsidRPr="00E20073" w:rsidRDefault="00EF16F6" w:rsidP="00C54C74">
            <w:pPr>
              <w:pStyle w:val="CellBase"/>
              <w:jc w:val="center"/>
            </w:pPr>
            <w:r>
              <w:t>01/05/2015</w:t>
            </w:r>
          </w:p>
        </w:tc>
        <w:tc>
          <w:tcPr>
            <w:tcW w:w="2310" w:type="dxa"/>
          </w:tcPr>
          <w:p w14:paraId="1B073177" w14:textId="7D9C239D" w:rsidR="00706A19" w:rsidRPr="00E20073" w:rsidRDefault="00EF16F6" w:rsidP="00C54C74">
            <w:pPr>
              <w:pStyle w:val="CellBase"/>
              <w:jc w:val="center"/>
            </w:pPr>
            <w:proofErr w:type="spellStart"/>
            <w:r>
              <w:t>Ji</w:t>
            </w:r>
            <w:proofErr w:type="spellEnd"/>
            <w:r>
              <w:t xml:space="preserve"> Lucas</w:t>
            </w:r>
          </w:p>
        </w:tc>
        <w:tc>
          <w:tcPr>
            <w:tcW w:w="4140" w:type="dxa"/>
          </w:tcPr>
          <w:p w14:paraId="7E015D0C" w14:textId="13262BB1" w:rsidR="00706A19" w:rsidRPr="00E20073" w:rsidRDefault="00A3186A" w:rsidP="00C54C74">
            <w:pPr>
              <w:pStyle w:val="CellBase"/>
              <w:jc w:val="center"/>
            </w:pPr>
            <w:r>
              <w:t xml:space="preserve">Updated aerial clicker choice </w:t>
            </w:r>
            <w:proofErr w:type="spellStart"/>
            <w:r>
              <w:t>json</w:t>
            </w:r>
            <w:proofErr w:type="spellEnd"/>
            <w:r>
              <w:t xml:space="preserve"> property</w:t>
            </w: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1FF27EB7" w14:textId="1D5A6DF7" w:rsidR="00AA63AC" w:rsidRDefault="00AA63AC" w:rsidP="00AA63AC">
            <w:pPr>
              <w:pStyle w:val="NormalWeb"/>
              <w:spacing w:before="0" w:beforeAutospacing="0" w:after="0" w:afterAutospacing="0"/>
              <w:rPr>
                <w:szCs w:val="20"/>
              </w:rPr>
            </w:pPr>
            <w:proofErr w:type="spellStart"/>
            <w:r w:rsidRPr="001E2EB5">
              <w:rPr>
                <w:szCs w:val="20"/>
              </w:rPr>
              <w:t>Ji</w:t>
            </w:r>
            <w:proofErr w:type="spellEnd"/>
            <w:r w:rsidRPr="001E2EB5">
              <w:rPr>
                <w:szCs w:val="20"/>
              </w:rPr>
              <w:t xml:space="preserve"> Lucas</w:t>
            </w:r>
          </w:p>
          <w:p w14:paraId="52307CEC" w14:textId="77777777" w:rsidR="00B54965" w:rsidRDefault="00B54965" w:rsidP="00AA63AC">
            <w:pPr>
              <w:pStyle w:val="NormalWeb"/>
              <w:spacing w:before="0" w:beforeAutospacing="0" w:after="0" w:afterAutospacing="0"/>
              <w:rPr>
                <w:szCs w:val="20"/>
              </w:rPr>
            </w:pPr>
            <w:r>
              <w:rPr>
                <w:szCs w:val="20"/>
              </w:rPr>
              <w:t>Heather</w:t>
            </w:r>
          </w:p>
          <w:p w14:paraId="293539FC" w14:textId="77777777" w:rsidR="00B54965" w:rsidRDefault="00B54965" w:rsidP="00AA63AC">
            <w:pPr>
              <w:pStyle w:val="NormalWeb"/>
              <w:spacing w:before="0" w:beforeAutospacing="0" w:after="0" w:afterAutospacing="0"/>
              <w:rPr>
                <w:szCs w:val="20"/>
              </w:rPr>
            </w:pPr>
            <w:proofErr w:type="spellStart"/>
            <w:r>
              <w:rPr>
                <w:szCs w:val="20"/>
              </w:rPr>
              <w:t>Mowd</w:t>
            </w:r>
            <w:proofErr w:type="spellEnd"/>
          </w:p>
          <w:p w14:paraId="2A02304A" w14:textId="77777777" w:rsidR="00B54965" w:rsidRDefault="00B54965" w:rsidP="00AA63AC">
            <w:pPr>
              <w:pStyle w:val="NormalWeb"/>
              <w:spacing w:before="0" w:beforeAutospacing="0" w:after="0" w:afterAutospacing="0"/>
              <w:rPr>
                <w:szCs w:val="20"/>
              </w:rPr>
            </w:pPr>
            <w:r>
              <w:rPr>
                <w:szCs w:val="20"/>
              </w:rPr>
              <w:t>Slayer</w:t>
            </w:r>
          </w:p>
          <w:p w14:paraId="6677CF59" w14:textId="31394E09" w:rsidR="00B54965" w:rsidRDefault="00B54965" w:rsidP="00AA63AC">
            <w:pPr>
              <w:pStyle w:val="NormalWeb"/>
              <w:spacing w:before="0" w:beforeAutospacing="0" w:after="0" w:afterAutospacing="0"/>
              <w:rPr>
                <w:szCs w:val="20"/>
              </w:rPr>
            </w:pPr>
            <w:r>
              <w:rPr>
                <w:szCs w:val="20"/>
              </w:rPr>
              <w:t>Patrick</w:t>
            </w:r>
          </w:p>
          <w:p w14:paraId="34F3E5CF" w14:textId="77777777" w:rsidR="00AA63AC" w:rsidRPr="00E20073" w:rsidRDefault="00AA63AC" w:rsidP="00AA63AC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E20073" w:rsidRDefault="0082768B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7777777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47E0D8DB" w14:textId="77777777" w:rsidR="002039B6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2039B6">
        <w:rPr>
          <w:noProof/>
        </w:rPr>
        <w:t>1. Introduction</w:t>
      </w:r>
      <w:r w:rsidR="002039B6">
        <w:rPr>
          <w:noProof/>
        </w:rPr>
        <w:tab/>
      </w:r>
      <w:r w:rsidR="002039B6">
        <w:rPr>
          <w:noProof/>
        </w:rPr>
        <w:fldChar w:fldCharType="begin"/>
      </w:r>
      <w:r w:rsidR="002039B6">
        <w:rPr>
          <w:noProof/>
        </w:rPr>
        <w:instrText xml:space="preserve"> PAGEREF _Toc282160902 \h </w:instrText>
      </w:r>
      <w:r w:rsidR="002039B6">
        <w:rPr>
          <w:noProof/>
        </w:rPr>
      </w:r>
      <w:r w:rsidR="002039B6">
        <w:rPr>
          <w:noProof/>
        </w:rPr>
        <w:fldChar w:fldCharType="separate"/>
      </w:r>
      <w:r w:rsidR="005533B4">
        <w:rPr>
          <w:noProof/>
        </w:rPr>
        <w:t>4</w:t>
      </w:r>
      <w:r w:rsidR="002039B6">
        <w:rPr>
          <w:noProof/>
        </w:rPr>
        <w:fldChar w:fldCharType="end"/>
      </w:r>
    </w:p>
    <w:p w14:paraId="17EC342F" w14:textId="77777777" w:rsidR="002039B6" w:rsidRDefault="002039B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_Toc282160903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4</w:t>
      </w:r>
      <w:r>
        <w:rPr>
          <w:noProof/>
        </w:rPr>
        <w:fldChar w:fldCharType="end"/>
      </w:r>
    </w:p>
    <w:p w14:paraId="5B9AB4C2" w14:textId="77777777" w:rsidR="002039B6" w:rsidRDefault="002039B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_Toc282160904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4</w:t>
      </w:r>
      <w:r>
        <w:rPr>
          <w:noProof/>
        </w:rPr>
        <w:fldChar w:fldCharType="end"/>
      </w:r>
    </w:p>
    <w:p w14:paraId="59154D78" w14:textId="77777777" w:rsidR="002039B6" w:rsidRDefault="002039B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Enhancement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_Toc282160905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5</w:t>
      </w:r>
      <w:r>
        <w:rPr>
          <w:noProof/>
        </w:rPr>
        <w:fldChar w:fldCharType="end"/>
      </w:r>
    </w:p>
    <w:p w14:paraId="2149CA04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_Toc282160906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5</w:t>
      </w:r>
      <w:r>
        <w:rPr>
          <w:noProof/>
        </w:rPr>
        <w:fldChar w:fldCharType="end"/>
      </w:r>
    </w:p>
    <w:p w14:paraId="26D7B1A1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_Toc282160907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5</w:t>
      </w:r>
      <w:r>
        <w:rPr>
          <w:noProof/>
        </w:rPr>
        <w:fldChar w:fldCharType="end"/>
      </w:r>
    </w:p>
    <w:p w14:paraId="3BC62D7A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_Toc282160908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5</w:t>
      </w:r>
      <w:r>
        <w:rPr>
          <w:noProof/>
        </w:rPr>
        <w:fldChar w:fldCharType="end"/>
      </w:r>
    </w:p>
    <w:p w14:paraId="3CCB7FCE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_Toc282160909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5</w:t>
      </w:r>
      <w:r>
        <w:rPr>
          <w:noProof/>
        </w:rPr>
        <w:fldChar w:fldCharType="end"/>
      </w:r>
    </w:p>
    <w:p w14:paraId="65F2DD8C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_Toc282160910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5</w:t>
      </w:r>
      <w:r>
        <w:rPr>
          <w:noProof/>
        </w:rPr>
        <w:fldChar w:fldCharType="end"/>
      </w:r>
    </w:p>
    <w:p w14:paraId="312A2A4A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_Toc282160911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5</w:t>
      </w:r>
      <w:r>
        <w:rPr>
          <w:noProof/>
        </w:rPr>
        <w:fldChar w:fldCharType="end"/>
      </w:r>
    </w:p>
    <w:p w14:paraId="39A517F9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_Toc282160912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5</w:t>
      </w:r>
      <w:r>
        <w:rPr>
          <w:noProof/>
        </w:rPr>
        <w:fldChar w:fldCharType="end"/>
      </w:r>
    </w:p>
    <w:p w14:paraId="0D95830D" w14:textId="77777777" w:rsidR="002039B6" w:rsidRDefault="002039B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_Toc282160913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5</w:t>
      </w:r>
      <w:r>
        <w:rPr>
          <w:noProof/>
        </w:rPr>
        <w:fldChar w:fldCharType="end"/>
      </w:r>
    </w:p>
    <w:p w14:paraId="3BD14A29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_Toc282160914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6</w:t>
      </w:r>
      <w:r>
        <w:rPr>
          <w:noProof/>
        </w:rPr>
        <w:fldChar w:fldCharType="end"/>
      </w:r>
    </w:p>
    <w:p w14:paraId="6716E8D3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Aerial Clicker Mobile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_Toc282160915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6</w:t>
      </w:r>
      <w:r>
        <w:rPr>
          <w:noProof/>
        </w:rPr>
        <w:fldChar w:fldCharType="end"/>
      </w:r>
    </w:p>
    <w:p w14:paraId="74EED000" w14:textId="77777777" w:rsidR="002039B6" w:rsidRDefault="002039B6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General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_Toc282160916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6</w:t>
      </w:r>
      <w:r>
        <w:rPr>
          <w:noProof/>
        </w:rPr>
        <w:fldChar w:fldCharType="end"/>
      </w:r>
    </w:p>
    <w:p w14:paraId="08AE78AE" w14:textId="77777777" w:rsidR="002039B6" w:rsidRDefault="002039B6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Trainer API Activate clickers info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_Toc282160917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7</w:t>
      </w:r>
      <w:r>
        <w:rPr>
          <w:noProof/>
        </w:rPr>
        <w:fldChar w:fldCharType="end"/>
      </w:r>
    </w:p>
    <w:p w14:paraId="2858553F" w14:textId="77777777" w:rsidR="002039B6" w:rsidRDefault="002039B6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5.2.3. Input data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_Toc282160918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7</w:t>
      </w:r>
      <w:r>
        <w:rPr>
          <w:noProof/>
        </w:rPr>
        <w:fldChar w:fldCharType="end"/>
      </w:r>
    </w:p>
    <w:p w14:paraId="5FCB27E7" w14:textId="77777777" w:rsidR="002039B6" w:rsidRDefault="002039B6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5.2.4. Output Data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_Toc282160919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8</w:t>
      </w:r>
      <w:r>
        <w:rPr>
          <w:noProof/>
        </w:rPr>
        <w:fldChar w:fldCharType="end"/>
      </w:r>
    </w:p>
    <w:p w14:paraId="0FC6B6D7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UI/UX 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_Toc282160920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10</w:t>
      </w:r>
      <w:r>
        <w:rPr>
          <w:noProof/>
        </w:rPr>
        <w:fldChar w:fldCharType="end"/>
      </w:r>
    </w:p>
    <w:p w14:paraId="55611B7D" w14:textId="77777777" w:rsidR="002039B6" w:rsidRDefault="002039B6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5.3.1. UI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_Toc282160921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10</w:t>
      </w:r>
      <w:r>
        <w:rPr>
          <w:noProof/>
        </w:rPr>
        <w:fldChar w:fldCharType="end"/>
      </w:r>
    </w:p>
    <w:p w14:paraId="09686BE5" w14:textId="77777777" w:rsidR="002039B6" w:rsidRDefault="002039B6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5.3.2. Color schema, outline info.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_Toc282160922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10</w:t>
      </w:r>
      <w:r>
        <w:rPr>
          <w:noProof/>
        </w:rPr>
        <w:fldChar w:fldCharType="end"/>
      </w:r>
    </w:p>
    <w:p w14:paraId="05FFEFBC" w14:textId="77777777" w:rsidR="002039B6" w:rsidRDefault="002039B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_Toc282160923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10</w:t>
      </w:r>
      <w:r>
        <w:rPr>
          <w:noProof/>
        </w:rPr>
        <w:fldChar w:fldCharType="end"/>
      </w:r>
    </w:p>
    <w:p w14:paraId="469CB3F9" w14:textId="77777777" w:rsidR="002039B6" w:rsidRDefault="002039B6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_Toc282160924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10</w:t>
      </w:r>
      <w:r>
        <w:rPr>
          <w:noProof/>
        </w:rPr>
        <w:fldChar w:fldCharType="end"/>
      </w:r>
    </w:p>
    <w:p w14:paraId="04B12589" w14:textId="77777777" w:rsidR="002039B6" w:rsidRDefault="002039B6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_Toc282160925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10</w:t>
      </w:r>
      <w:r>
        <w:rPr>
          <w:noProof/>
        </w:rPr>
        <w:fldChar w:fldCharType="end"/>
      </w:r>
    </w:p>
    <w:p w14:paraId="1AF9B697" w14:textId="77777777" w:rsidR="002039B6" w:rsidRDefault="002039B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_Toc282160926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10</w:t>
      </w:r>
      <w:r>
        <w:rPr>
          <w:noProof/>
        </w:rPr>
        <w:fldChar w:fldCharType="end"/>
      </w:r>
    </w:p>
    <w:p w14:paraId="78DE6CB5" w14:textId="77777777" w:rsidR="002039B6" w:rsidRDefault="002039B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_Toc282160927 \h </w:instrText>
      </w:r>
      <w:r>
        <w:rPr>
          <w:noProof/>
        </w:rPr>
      </w:r>
      <w:r>
        <w:rPr>
          <w:noProof/>
        </w:rPr>
        <w:fldChar w:fldCharType="separate"/>
      </w:r>
      <w:r w:rsidR="005533B4">
        <w:rPr>
          <w:noProof/>
        </w:rPr>
        <w:t>10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7316A353" w:rsidR="00C73EBC" w:rsidRPr="00E20073" w:rsidRDefault="00E03EC0" w:rsidP="008F4A83">
      <w:pPr>
        <w:pStyle w:val="Title0"/>
        <w:jc w:val="center"/>
      </w:pPr>
      <w:r w:rsidRPr="00E20073">
        <w:br w:type="page"/>
      </w:r>
      <w:r w:rsidR="00D36361">
        <w:fldChar w:fldCharType="begin"/>
      </w:r>
      <w:r w:rsidR="00D36361">
        <w:instrText xml:space="preserve"> TITLE  \* MERGEFORMAT </w:instrText>
      </w:r>
      <w:r w:rsidR="00D36361">
        <w:fldChar w:fldCharType="separate"/>
      </w:r>
      <w:r w:rsidR="00B54965">
        <w:t>Aerial Clicker Mobile</w:t>
      </w:r>
      <w:r w:rsidR="007430E4">
        <w:t xml:space="preserve"> </w:t>
      </w:r>
      <w:r w:rsidR="00D36361">
        <w:fldChar w:fldCharType="end"/>
      </w:r>
    </w:p>
    <w:p w14:paraId="2159CE86" w14:textId="77777777" w:rsidR="009D4DF2" w:rsidRPr="00E20073" w:rsidRDefault="00C73EBC" w:rsidP="00760DB3">
      <w:pPr>
        <w:pStyle w:val="Heading1"/>
      </w:pPr>
      <w:bookmarkStart w:id="0" w:name="_Toc282160902"/>
      <w:r w:rsidRPr="00E20073">
        <w:t>Introduction</w:t>
      </w:r>
      <w:bookmarkEnd w:id="0"/>
    </w:p>
    <w:p w14:paraId="0D54B310" w14:textId="2A267393" w:rsidR="001D2203" w:rsidRDefault="00B54965" w:rsidP="00AA63AC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  <w:r>
        <w:rPr>
          <w:rFonts w:ascii="Verdana" w:hAnsi="Verdana"/>
          <w:szCs w:val="24"/>
          <w:lang w:eastAsia="en-GB"/>
        </w:rPr>
        <w:t>Th</w:t>
      </w:r>
      <w:r w:rsidRPr="00B54965">
        <w:rPr>
          <w:rFonts w:ascii="Verdana" w:hAnsi="Verdana"/>
          <w:szCs w:val="24"/>
          <w:lang w:eastAsia="en-GB"/>
        </w:rPr>
        <w:t>e purpose of the “Aerial Clicker” is to crowd</w:t>
      </w:r>
      <w:r w:rsidR="00E1441C">
        <w:rPr>
          <w:rFonts w:ascii="Verdana" w:hAnsi="Verdana"/>
          <w:szCs w:val="24"/>
          <w:lang w:eastAsia="en-GB"/>
        </w:rPr>
        <w:t>-</w:t>
      </w:r>
      <w:r w:rsidRPr="00B54965">
        <w:rPr>
          <w:rFonts w:ascii="Verdana" w:hAnsi="Verdana"/>
          <w:szCs w:val="24"/>
          <w:lang w:eastAsia="en-GB"/>
        </w:rPr>
        <w:t>source the tagging of aerial imagery captured by UAVs in humanitarian settings.</w:t>
      </w:r>
      <w:r>
        <w:rPr>
          <w:rFonts w:ascii="Verdana" w:hAnsi="Verdana"/>
          <w:szCs w:val="24"/>
          <w:lang w:eastAsia="en-GB"/>
        </w:rPr>
        <w:t xml:space="preserve"> Aerial Clicker’s users will trace object(s) using </w:t>
      </w:r>
      <w:proofErr w:type="gramStart"/>
      <w:r>
        <w:rPr>
          <w:rFonts w:ascii="Verdana" w:hAnsi="Verdana"/>
          <w:szCs w:val="24"/>
          <w:lang w:eastAsia="en-GB"/>
        </w:rPr>
        <w:t>map drawing</w:t>
      </w:r>
      <w:proofErr w:type="gramEnd"/>
      <w:r>
        <w:rPr>
          <w:rFonts w:ascii="Verdana" w:hAnsi="Verdana"/>
          <w:szCs w:val="24"/>
          <w:lang w:eastAsia="en-GB"/>
        </w:rPr>
        <w:t xml:space="preserve"> tools based on the business requirement. </w:t>
      </w:r>
    </w:p>
    <w:p w14:paraId="05663220" w14:textId="1BCA58D7" w:rsidR="00AA63AC" w:rsidRPr="00470921" w:rsidRDefault="008D3FEC" w:rsidP="00AA63AC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On phase 1, </w:t>
      </w:r>
      <w:r w:rsidR="00B54965">
        <w:rPr>
          <w:rFonts w:ascii="Verdana" w:hAnsi="Verdana"/>
          <w:szCs w:val="24"/>
          <w:lang w:eastAsia="en-GB"/>
        </w:rPr>
        <w:t>Aerial Clicker</w:t>
      </w:r>
      <w:r>
        <w:rPr>
          <w:rFonts w:ascii="Verdana" w:hAnsi="Verdana"/>
          <w:szCs w:val="24"/>
          <w:lang w:eastAsia="en-GB"/>
        </w:rPr>
        <w:t xml:space="preserve"> should expect to perform the below tasks:</w:t>
      </w:r>
    </w:p>
    <w:p w14:paraId="549B26D8" w14:textId="6DAB70A4" w:rsidR="00B970B9" w:rsidRDefault="00B54965" w:rsidP="00B54965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User should be able to draw polyline or/and polygon</w:t>
      </w:r>
      <w:r w:rsidR="00530B66">
        <w:rPr>
          <w:rFonts w:ascii="Verdana" w:hAnsi="Verdana"/>
          <w:szCs w:val="24"/>
          <w:lang w:eastAsia="en-GB"/>
        </w:rPr>
        <w:t xml:space="preserve"> or free drawing</w:t>
      </w:r>
      <w:r>
        <w:rPr>
          <w:rFonts w:ascii="Verdana" w:hAnsi="Verdana"/>
          <w:szCs w:val="24"/>
          <w:lang w:eastAsia="en-GB"/>
        </w:rPr>
        <w:t>.</w:t>
      </w:r>
    </w:p>
    <w:p w14:paraId="21E60DF4" w14:textId="35A1B60B" w:rsidR="00B54965" w:rsidRDefault="00B54965" w:rsidP="00B54965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User sho</w:t>
      </w:r>
      <w:r w:rsidR="002D01D2">
        <w:rPr>
          <w:rFonts w:ascii="Verdana" w:hAnsi="Verdana"/>
          <w:szCs w:val="24"/>
          <w:lang w:eastAsia="en-GB"/>
        </w:rPr>
        <w:t>uld be able to draw multiple objects</w:t>
      </w:r>
    </w:p>
    <w:p w14:paraId="6671C50F" w14:textId="649BB09C" w:rsidR="002D01D2" w:rsidRDefault="002D01D2" w:rsidP="00B54965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Aerial Clicker should be generate </w:t>
      </w:r>
      <w:proofErr w:type="spellStart"/>
      <w:r>
        <w:rPr>
          <w:rFonts w:ascii="Verdana" w:hAnsi="Verdana"/>
          <w:szCs w:val="24"/>
          <w:lang w:eastAsia="en-GB"/>
        </w:rPr>
        <w:t>geojson</w:t>
      </w:r>
      <w:proofErr w:type="spellEnd"/>
      <w:r>
        <w:rPr>
          <w:rFonts w:ascii="Verdana" w:hAnsi="Verdana"/>
          <w:szCs w:val="24"/>
          <w:lang w:eastAsia="en-GB"/>
        </w:rPr>
        <w:t xml:space="preserve"> of tracing</w:t>
      </w:r>
    </w:p>
    <w:p w14:paraId="78D7DF74" w14:textId="52AFF290" w:rsidR="002D01D2" w:rsidRDefault="002D01D2" w:rsidP="002D01D2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Aerial Clicker should have 2 buttons. One is for “Not found</w:t>
      </w:r>
      <w:proofErr w:type="gramStart"/>
      <w:r>
        <w:rPr>
          <w:rFonts w:ascii="Verdana" w:hAnsi="Verdana"/>
          <w:szCs w:val="24"/>
          <w:lang w:eastAsia="en-GB"/>
        </w:rPr>
        <w:t>”  and</w:t>
      </w:r>
      <w:proofErr w:type="gramEnd"/>
      <w:r>
        <w:rPr>
          <w:rFonts w:ascii="Verdana" w:hAnsi="Verdana"/>
          <w:szCs w:val="24"/>
          <w:lang w:eastAsia="en-GB"/>
        </w:rPr>
        <w:t xml:space="preserve">  “Submit”</w:t>
      </w:r>
    </w:p>
    <w:p w14:paraId="42F951D2" w14:textId="77777777" w:rsidR="002D01D2" w:rsidRPr="002D01D2" w:rsidRDefault="002D01D2" w:rsidP="002D01D2">
      <w:pPr>
        <w:pStyle w:val="BodyNarrative"/>
        <w:ind w:left="720"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3" w:name="_Toc282160903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68BE5CF6" w:rsidR="00B82E7C" w:rsidRPr="00402A55" w:rsidRDefault="008A1329" w:rsidP="00F56DF8">
            <w:pPr>
              <w:pStyle w:val="CellBase"/>
              <w:rPr>
                <w:szCs w:val="20"/>
              </w:rPr>
            </w:pPr>
            <w:proofErr w:type="spellStart"/>
            <w:r>
              <w:rPr>
                <w:szCs w:val="20"/>
              </w:rPr>
              <w:t>MicroMappers</w:t>
            </w:r>
            <w:proofErr w:type="spellEnd"/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</w:t>
            </w: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2DA9AFF2" w:rsidR="00B82E7C" w:rsidRPr="00402A55" w:rsidRDefault="00B54965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Aerial Clicker Desktop </w:t>
            </w:r>
            <w:proofErr w:type="gramStart"/>
            <w:r>
              <w:rPr>
                <w:szCs w:val="20"/>
              </w:rPr>
              <w:t>Version :</w:t>
            </w:r>
            <w:proofErr w:type="gramEnd"/>
            <w:r>
              <w:rPr>
                <w:szCs w:val="20"/>
              </w:rPr>
              <w:t xml:space="preserve"> </w:t>
            </w:r>
            <w:r w:rsidRPr="00B54965">
              <w:rPr>
                <w:szCs w:val="20"/>
              </w:rPr>
              <w:t>http://clickers.micromappers.org/app/MM_RemoteSenseClicker/</w:t>
            </w: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46F517" w14:textId="77777777" w:rsidR="00B82E7C" w:rsidRDefault="002D01D2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Aerial Clicker data output:</w:t>
            </w:r>
          </w:p>
          <w:p w14:paraId="53AB42D9" w14:textId="5F55C64B" w:rsidR="002D01D2" w:rsidRPr="00402A55" w:rsidRDefault="002D01D2" w:rsidP="00F56DF8">
            <w:pPr>
              <w:pStyle w:val="CellBase"/>
              <w:rPr>
                <w:szCs w:val="20"/>
              </w:rPr>
            </w:pPr>
            <w:r w:rsidRPr="002D01D2">
              <w:rPr>
                <w:szCs w:val="20"/>
              </w:rPr>
              <w:t>http://maps.micromappers.org/2014/conservation/skyeye/</w:t>
            </w: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353558BC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4BC28DC9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01C628F2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2A1D85F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9A9E59F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Toc282160904"/>
      <w:bookmarkStart w:id="5" w:name="_Ref90869722"/>
      <w:r w:rsidRPr="00E20073"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402A55" w:rsidRDefault="005E2C67" w:rsidP="0047098C">
            <w:pPr>
              <w:pStyle w:val="CellBase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3E6605BF" w14:textId="77777777" w:rsidR="0047098C" w:rsidRPr="00402A55" w:rsidRDefault="009271EE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 cloned customized of </w:t>
            </w:r>
            <w:proofErr w:type="spellStart"/>
            <w:r>
              <w:rPr>
                <w:szCs w:val="20"/>
              </w:rPr>
              <w:t>Pybossa</w:t>
            </w:r>
            <w:proofErr w:type="spellEnd"/>
            <w:r>
              <w:rPr>
                <w:szCs w:val="20"/>
              </w:rPr>
              <w:t xml:space="preserve"> platform for tagging by </w:t>
            </w:r>
            <w:r w:rsidRPr="009271EE">
              <w:rPr>
                <w:szCs w:val="20"/>
              </w:rPr>
              <w:t>Digital Humanita</w:t>
            </w:r>
            <w:r w:rsidRPr="009271EE">
              <w:rPr>
                <w:szCs w:val="20"/>
              </w:rPr>
              <w:t>r</w:t>
            </w:r>
            <w:r w:rsidRPr="009271EE">
              <w:rPr>
                <w:szCs w:val="20"/>
              </w:rPr>
              <w:t>ian</w:t>
            </w:r>
            <w:r>
              <w:rPr>
                <w:szCs w:val="20"/>
              </w:rPr>
              <w:t xml:space="preserve">s </w:t>
            </w:r>
            <w:r w:rsidRPr="009271EE">
              <w:rPr>
                <w:szCs w:val="20"/>
              </w:rPr>
              <w:t>http://clickers.micromappers.org/</w:t>
            </w:r>
          </w:p>
        </w:tc>
      </w:tr>
      <w:tr w:rsidR="0047098C" w:rsidRPr="00E20073" w14:paraId="31BEB180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B2F6D05" w14:textId="2A38A9DD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5762D8F" w14:textId="5AD94080" w:rsidR="0054577C" w:rsidRPr="00402A55" w:rsidRDefault="0054577C" w:rsidP="00A20A87">
            <w:pPr>
              <w:pStyle w:val="CellBase"/>
              <w:rPr>
                <w:szCs w:val="20"/>
              </w:rPr>
            </w:pPr>
          </w:p>
        </w:tc>
      </w:tr>
      <w:tr w:rsidR="00CA6BEA" w:rsidRPr="00E20073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5B8C57B3" w:rsidR="00CA6BEA" w:rsidRPr="00402A55" w:rsidRDefault="00CA6BEA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19422B19" w14:textId="320D48C4" w:rsidR="00CA6BEA" w:rsidRPr="00402A55" w:rsidRDefault="00CA6BEA" w:rsidP="00F97634">
            <w:pPr>
              <w:pStyle w:val="CellBase"/>
              <w:rPr>
                <w:szCs w:val="20"/>
              </w:rPr>
            </w:pPr>
          </w:p>
        </w:tc>
      </w:tr>
      <w:tr w:rsidR="009D795A" w:rsidRPr="00E20073" w14:paraId="221A3E6B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40274E6" w14:textId="42AD5FC5" w:rsidR="009D795A" w:rsidRPr="00402A55" w:rsidRDefault="009D795A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0D4B7027" w14:textId="103FD6DF" w:rsidR="009D795A" w:rsidRPr="00402A55" w:rsidRDefault="009D795A" w:rsidP="00F97634">
            <w:pPr>
              <w:pStyle w:val="CellBase"/>
              <w:rPr>
                <w:szCs w:val="20"/>
              </w:rPr>
            </w:pPr>
          </w:p>
        </w:tc>
      </w:tr>
      <w:tr w:rsidR="008F7062" w:rsidRPr="00E20073" w14:paraId="5E4FE553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3D955D4" w14:textId="5F60655E" w:rsidR="008F7062" w:rsidRPr="00402A55" w:rsidRDefault="008F7062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23BE8062" w14:textId="7C22D55E" w:rsidR="008F7062" w:rsidRPr="00402A55" w:rsidRDefault="008F7062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1391B11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A1D840F" w14:textId="101DA87C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1960044D" w14:textId="5CD54EA6" w:rsidR="0047098C" w:rsidRPr="00402A55" w:rsidRDefault="0047098C" w:rsidP="002E2B2E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1FF2F9D6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5742FB18" w14:textId="22DD5CD2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FA7B5B7" w14:textId="7E371995" w:rsidR="0092237F" w:rsidRPr="00402A55" w:rsidRDefault="0092237F" w:rsidP="002D01D2">
            <w:pPr>
              <w:pStyle w:val="CellBase"/>
              <w:ind w:left="720"/>
              <w:rPr>
                <w:szCs w:val="20"/>
              </w:rPr>
            </w:pP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7BEBEDDE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213EA926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77777777" w:rsidR="0028358A" w:rsidRPr="00E20073" w:rsidRDefault="002B52B1" w:rsidP="00760DB3">
      <w:pPr>
        <w:pStyle w:val="Heading1"/>
      </w:pPr>
      <w:bookmarkStart w:id="6" w:name="_Toc282160905"/>
      <w:bookmarkEnd w:id="5"/>
      <w:r w:rsidRPr="00E20073">
        <w:t xml:space="preserve">Enhancement </w:t>
      </w:r>
      <w:r w:rsidR="00DB7245" w:rsidRPr="00E20073">
        <w:t>S</w:t>
      </w:r>
      <w:r w:rsidRPr="00E20073">
        <w:t>cope</w:t>
      </w:r>
      <w:bookmarkEnd w:id="6"/>
    </w:p>
    <w:p w14:paraId="5C33F4EE" w14:textId="77777777" w:rsidR="002B52B1" w:rsidRPr="00E20073" w:rsidRDefault="002B52B1" w:rsidP="00760DB3">
      <w:pPr>
        <w:pStyle w:val="Heading2"/>
      </w:pPr>
      <w:bookmarkStart w:id="7" w:name="_Toc282160906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7"/>
    </w:p>
    <w:p w14:paraId="157E96BA" w14:textId="11ED71A5" w:rsidR="0030420E" w:rsidRPr="0030420E" w:rsidRDefault="00180765" w:rsidP="0030420E">
      <w:pPr>
        <w:pStyle w:val="BodyText"/>
        <w:numPr>
          <w:ilvl w:val="0"/>
          <w:numId w:val="6"/>
        </w:numPr>
      </w:pPr>
      <w:r>
        <w:t xml:space="preserve">Build a </w:t>
      </w:r>
      <w:r w:rsidR="002D01D2">
        <w:t>mobile version</w:t>
      </w:r>
      <w:r>
        <w:t xml:space="preserve"> application that </w:t>
      </w:r>
      <w:r w:rsidR="00CA6BEA" w:rsidRPr="00CA6BEA">
        <w:t>handle</w:t>
      </w:r>
      <w:r>
        <w:t>s</w:t>
      </w:r>
      <w:r w:rsidR="00CA6BEA" w:rsidRPr="00CA6BEA">
        <w:t xml:space="preserve"> incoming data from </w:t>
      </w:r>
      <w:r w:rsidR="002D01D2">
        <w:t>Aerial Clicker</w:t>
      </w:r>
      <w:r>
        <w:t xml:space="preserve"> DATA</w:t>
      </w:r>
      <w:r w:rsidR="00CA6BEA" w:rsidRPr="00CA6BEA">
        <w:t>.</w:t>
      </w:r>
    </w:p>
    <w:p w14:paraId="2B52C609" w14:textId="2184138C" w:rsidR="002D01D2" w:rsidRDefault="002D01D2" w:rsidP="00A20A87">
      <w:pPr>
        <w:pStyle w:val="ListParagraph"/>
        <w:numPr>
          <w:ilvl w:val="0"/>
          <w:numId w:val="6"/>
        </w:numPr>
      </w:pPr>
      <w:r>
        <w:t xml:space="preserve">Mobile Version should be available for </w:t>
      </w:r>
      <w:proofErr w:type="spellStart"/>
      <w:r>
        <w:t>iOS</w:t>
      </w:r>
      <w:proofErr w:type="spellEnd"/>
      <w:r>
        <w:t xml:space="preserve"> &amp; Android</w:t>
      </w:r>
    </w:p>
    <w:p w14:paraId="4424E8D7" w14:textId="350DE533" w:rsidR="0030420E" w:rsidRDefault="002D01D2" w:rsidP="00A20A87">
      <w:pPr>
        <w:pStyle w:val="ListParagraph"/>
        <w:numPr>
          <w:ilvl w:val="0"/>
          <w:numId w:val="6"/>
        </w:numPr>
      </w:pPr>
      <w:r>
        <w:t>It should</w:t>
      </w:r>
      <w:r w:rsidR="0030420E">
        <w:t xml:space="preserve"> will generate data</w:t>
      </w:r>
      <w:r>
        <w:t xml:space="preserve"> that contains</w:t>
      </w:r>
      <w:r w:rsidR="004C59BC">
        <w:t xml:space="preserve"> </w:t>
      </w:r>
      <w:proofErr w:type="spellStart"/>
      <w:r w:rsidR="004C59BC">
        <w:t>geojson</w:t>
      </w:r>
      <w:proofErr w:type="spellEnd"/>
    </w:p>
    <w:p w14:paraId="3F3BA944" w14:textId="77777777" w:rsidR="00A20A87" w:rsidRPr="00A20A87" w:rsidRDefault="00A20A87" w:rsidP="00A20A87"/>
    <w:p w14:paraId="7BFF7AFA" w14:textId="77777777" w:rsidR="001C6A31" w:rsidRPr="00E20073" w:rsidRDefault="001C6A31" w:rsidP="001C6A31">
      <w:pPr>
        <w:pStyle w:val="Heading2"/>
      </w:pPr>
      <w:bookmarkStart w:id="8" w:name="_Toc282160907"/>
      <w:r w:rsidRPr="00E20073">
        <w:t>In Scope</w:t>
      </w:r>
      <w:bookmarkEnd w:id="8"/>
    </w:p>
    <w:p w14:paraId="131DC102" w14:textId="4C7EC92A" w:rsidR="00CA6BEA" w:rsidRPr="00CA6BEA" w:rsidRDefault="004C59BC" w:rsidP="00F41219">
      <w:pPr>
        <w:pStyle w:val="BodyText"/>
        <w:numPr>
          <w:ilvl w:val="0"/>
          <w:numId w:val="10"/>
        </w:numPr>
        <w:spacing w:after="240"/>
      </w:pPr>
      <w:proofErr w:type="spellStart"/>
      <w:proofErr w:type="gramStart"/>
      <w:r>
        <w:t>iOS</w:t>
      </w:r>
      <w:proofErr w:type="spellEnd"/>
      <w:proofErr w:type="gramEnd"/>
      <w:r>
        <w:t xml:space="preserve"> version Aerial Clicker</w:t>
      </w:r>
    </w:p>
    <w:p w14:paraId="77822AB0" w14:textId="6900D7ED" w:rsidR="00CA6BEA" w:rsidRPr="00CA6BEA" w:rsidRDefault="004C59BC" w:rsidP="00F41219">
      <w:pPr>
        <w:numPr>
          <w:ilvl w:val="0"/>
          <w:numId w:val="10"/>
        </w:numPr>
        <w:spacing w:after="240"/>
      </w:pPr>
      <w:r>
        <w:t>Android version Aerial Clicker</w:t>
      </w:r>
    </w:p>
    <w:p w14:paraId="57AC8E48" w14:textId="785D1558" w:rsidR="00CA6BEA" w:rsidRDefault="004C59BC" w:rsidP="00F41219">
      <w:pPr>
        <w:numPr>
          <w:ilvl w:val="0"/>
          <w:numId w:val="10"/>
        </w:numPr>
        <w:spacing w:after="240"/>
      </w:pPr>
      <w:r>
        <w:t>Data output generation</w:t>
      </w:r>
    </w:p>
    <w:p w14:paraId="11DB532D" w14:textId="43761095" w:rsidR="00BA747B" w:rsidRDefault="005B1B5C" w:rsidP="00F41219">
      <w:pPr>
        <w:numPr>
          <w:ilvl w:val="0"/>
          <w:numId w:val="10"/>
        </w:numPr>
        <w:spacing w:after="240"/>
      </w:pPr>
      <w:r>
        <w:t>Data pulling via Clickers.MicroMappers.org API</w:t>
      </w:r>
    </w:p>
    <w:p w14:paraId="23670517" w14:textId="423AF87B" w:rsidR="005B1B5C" w:rsidRDefault="005B1B5C" w:rsidP="00F41219">
      <w:pPr>
        <w:numPr>
          <w:ilvl w:val="0"/>
          <w:numId w:val="10"/>
        </w:numPr>
        <w:spacing w:after="240"/>
      </w:pPr>
      <w:r>
        <w:t>Data push to Clickers.MicroMappers.org API</w:t>
      </w:r>
    </w:p>
    <w:p w14:paraId="261291DB" w14:textId="2A53B4B5" w:rsidR="00904818" w:rsidRDefault="005B1B5C" w:rsidP="00F41219">
      <w:pPr>
        <w:numPr>
          <w:ilvl w:val="0"/>
          <w:numId w:val="10"/>
        </w:numPr>
        <w:spacing w:after="240"/>
      </w:pPr>
      <w:r>
        <w:t>Geometry drawing</w:t>
      </w:r>
    </w:p>
    <w:p w14:paraId="7B6854BE" w14:textId="51BC7645" w:rsidR="00ED0562" w:rsidRDefault="00ED0562" w:rsidP="00F41219">
      <w:pPr>
        <w:numPr>
          <w:ilvl w:val="0"/>
          <w:numId w:val="10"/>
        </w:numPr>
        <w:spacing w:after="240"/>
      </w:pPr>
      <w:r>
        <w:t>Tablet device only</w:t>
      </w:r>
    </w:p>
    <w:p w14:paraId="0A1AD9B7" w14:textId="77777777" w:rsidR="001C6A31" w:rsidRDefault="001C6A31" w:rsidP="001C6A31">
      <w:pPr>
        <w:pStyle w:val="Heading2"/>
      </w:pPr>
      <w:bookmarkStart w:id="9" w:name="_Toc282160908"/>
      <w:r w:rsidRPr="00E20073">
        <w:t>Out of Scope</w:t>
      </w:r>
      <w:bookmarkEnd w:id="9"/>
    </w:p>
    <w:p w14:paraId="26C29001" w14:textId="445D010D" w:rsidR="00ED0562" w:rsidRPr="00CA6BEA" w:rsidRDefault="00ED0562" w:rsidP="00ED0562">
      <w:pPr>
        <w:pStyle w:val="BodyText"/>
        <w:numPr>
          <w:ilvl w:val="0"/>
          <w:numId w:val="26"/>
        </w:numPr>
        <w:spacing w:after="240"/>
      </w:pPr>
      <w:r>
        <w:t>Smart phone device support</w:t>
      </w:r>
    </w:p>
    <w:p w14:paraId="4612125A" w14:textId="77777777" w:rsidR="00ED0562" w:rsidRPr="00ED0562" w:rsidRDefault="00ED0562" w:rsidP="00ED0562"/>
    <w:p w14:paraId="52E4967C" w14:textId="77777777" w:rsidR="002B52B1" w:rsidRPr="00E20073" w:rsidRDefault="002B52B1" w:rsidP="00760DB3">
      <w:pPr>
        <w:pStyle w:val="Heading2"/>
      </w:pPr>
      <w:bookmarkStart w:id="10" w:name="_Toc282160909"/>
      <w:r w:rsidRPr="00E20073">
        <w:t>Assumptions</w:t>
      </w:r>
      <w:bookmarkEnd w:id="10"/>
    </w:p>
    <w:p w14:paraId="19FB1497" w14:textId="3ABCE795" w:rsidR="005517E9" w:rsidRDefault="005517E9" w:rsidP="005517E9">
      <w:pPr>
        <w:numPr>
          <w:ilvl w:val="0"/>
          <w:numId w:val="14"/>
        </w:numPr>
      </w:pPr>
      <w:r>
        <w:t xml:space="preserve">Assumed that </w:t>
      </w:r>
      <w:r w:rsidR="005B1B5C">
        <w:t>Clickers.MicroMappers.org</w:t>
      </w:r>
      <w:r>
        <w:t xml:space="preserve"> is running without any interruption.</w:t>
      </w:r>
    </w:p>
    <w:p w14:paraId="5051A631" w14:textId="1BE006A6" w:rsidR="005517E9" w:rsidRDefault="005B1B5C" w:rsidP="005517E9">
      <w:pPr>
        <w:numPr>
          <w:ilvl w:val="0"/>
          <w:numId w:val="14"/>
        </w:numPr>
      </w:pPr>
      <w:r>
        <w:t>Desktop Aerial Clicker version is running</w:t>
      </w:r>
    </w:p>
    <w:p w14:paraId="3EA0B93B" w14:textId="2E7801B7" w:rsidR="00552C01" w:rsidRDefault="00E1441C" w:rsidP="005517E9">
      <w:pPr>
        <w:numPr>
          <w:ilvl w:val="0"/>
          <w:numId w:val="14"/>
        </w:numPr>
      </w:pPr>
      <w:r>
        <w:t>Trainers-</w:t>
      </w:r>
      <w:proofErr w:type="spellStart"/>
      <w:r w:rsidR="005B1B5C">
        <w:t>aidr</w:t>
      </w:r>
      <w:proofErr w:type="spellEnd"/>
      <w:r w:rsidR="005B1B5C">
        <w:t>-</w:t>
      </w:r>
      <w:proofErr w:type="spellStart"/>
      <w:r w:rsidR="005B1B5C">
        <w:t>api</w:t>
      </w:r>
      <w:proofErr w:type="spellEnd"/>
      <w:r w:rsidR="005B1B5C">
        <w:t xml:space="preserve"> or/ clickers-</w:t>
      </w:r>
      <w:proofErr w:type="spellStart"/>
      <w:r w:rsidR="005B1B5C">
        <w:t>api</w:t>
      </w:r>
      <w:proofErr w:type="spellEnd"/>
      <w:r w:rsidR="005B1B5C">
        <w:t xml:space="preserve"> is running</w:t>
      </w:r>
    </w:p>
    <w:p w14:paraId="46961721" w14:textId="0D4A6DF0" w:rsidR="00ED0562" w:rsidRDefault="00ED0562" w:rsidP="005517E9">
      <w:pPr>
        <w:numPr>
          <w:ilvl w:val="0"/>
          <w:numId w:val="14"/>
        </w:numPr>
      </w:pPr>
      <w:r>
        <w:t>1</w:t>
      </w:r>
      <w:r w:rsidRPr="00ED0562">
        <w:rPr>
          <w:vertAlign w:val="superscript"/>
        </w:rPr>
        <w:t>st</w:t>
      </w:r>
      <w:r>
        <w:t xml:space="preserve"> release, we will focus on tablet only. For future dev. We will consider smart phones.</w:t>
      </w:r>
    </w:p>
    <w:p w14:paraId="30389F65" w14:textId="429BF1E1" w:rsidR="00DA6647" w:rsidRPr="00DA6647" w:rsidRDefault="00DA6647" w:rsidP="005517E9">
      <w:pPr>
        <w:ind w:left="360"/>
      </w:pPr>
    </w:p>
    <w:p w14:paraId="654A6DEC" w14:textId="77777777" w:rsidR="002B52B1" w:rsidRPr="00E20073" w:rsidRDefault="002B52B1" w:rsidP="00760DB3">
      <w:pPr>
        <w:pStyle w:val="Heading2"/>
      </w:pPr>
      <w:bookmarkStart w:id="11" w:name="_Toc282160910"/>
      <w:r w:rsidRPr="00E20073">
        <w:t>Constraints</w:t>
      </w:r>
      <w:bookmarkEnd w:id="11"/>
    </w:p>
    <w:p w14:paraId="3651B544" w14:textId="32760D75" w:rsidR="00D36361" w:rsidRDefault="00D36361" w:rsidP="00D36361">
      <w:pPr>
        <w:numPr>
          <w:ilvl w:val="0"/>
          <w:numId w:val="27"/>
        </w:numPr>
      </w:pPr>
      <w:r>
        <w:t>Skybox data will be available in Feb</w:t>
      </w:r>
      <w:r>
        <w:t>.</w:t>
      </w:r>
      <w:r>
        <w:t xml:space="preserve"> We would like to use Aerial clicker app.</w:t>
      </w:r>
      <w:bookmarkStart w:id="12" w:name="_GoBack"/>
      <w:bookmarkEnd w:id="12"/>
    </w:p>
    <w:p w14:paraId="7367F37D" w14:textId="52789757" w:rsidR="008A1329" w:rsidRDefault="008A1329" w:rsidP="00ED0562">
      <w:pPr>
        <w:pStyle w:val="BodyText"/>
      </w:pPr>
    </w:p>
    <w:p w14:paraId="003A250A" w14:textId="77777777" w:rsidR="00566024" w:rsidRDefault="00566024" w:rsidP="00566024">
      <w:pPr>
        <w:rPr>
          <w:ins w:id="13" w:author="Rein, Bethany R" w:date="2013-01-16T14:37:00Z"/>
        </w:rPr>
      </w:pPr>
    </w:p>
    <w:p w14:paraId="51ABA588" w14:textId="77777777" w:rsidR="002B52B1" w:rsidRPr="00E20073" w:rsidRDefault="002B52B1" w:rsidP="00760DB3">
      <w:pPr>
        <w:pStyle w:val="Heading2"/>
      </w:pPr>
      <w:bookmarkStart w:id="14" w:name="_Toc282160911"/>
      <w:r w:rsidRPr="00E20073">
        <w:t>Dependencies</w:t>
      </w:r>
      <w:bookmarkEnd w:id="14"/>
    </w:p>
    <w:p w14:paraId="5A8DE782" w14:textId="77777777" w:rsidR="00552C01" w:rsidRPr="00552C01" w:rsidRDefault="00552C01" w:rsidP="00552C01"/>
    <w:p w14:paraId="59DEFD2A" w14:textId="77777777" w:rsidR="006A6901" w:rsidRPr="00E20073" w:rsidRDefault="006A6901" w:rsidP="00760DB3">
      <w:pPr>
        <w:pStyle w:val="Heading2"/>
      </w:pPr>
      <w:bookmarkStart w:id="15" w:name="_Toc282160912"/>
      <w:r w:rsidRPr="00E20073">
        <w:t>Risks</w:t>
      </w:r>
      <w:bookmarkEnd w:id="15"/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16" w:name="_Toc282160913"/>
      <w:r w:rsidRPr="00E20073">
        <w:t>Requirements</w:t>
      </w:r>
      <w:bookmarkEnd w:id="16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7" w:name="_Ref77476447"/>
      <w:r w:rsidRPr="00E20073">
        <w:t xml:space="preserve">Table </w:t>
      </w:r>
      <w:r w:rsidR="00D36361">
        <w:fldChar w:fldCharType="begin"/>
      </w:r>
      <w:r w:rsidR="00D36361">
        <w:instrText xml:space="preserve"> SEQ Table \* ARABIC </w:instrText>
      </w:r>
      <w:r w:rsidR="00D36361">
        <w:fldChar w:fldCharType="separate"/>
      </w:r>
      <w:r w:rsidR="005533B4">
        <w:rPr>
          <w:noProof/>
        </w:rPr>
        <w:t>1</w:t>
      </w:r>
      <w:r w:rsidR="00D36361">
        <w:rPr>
          <w:noProof/>
        </w:rPr>
        <w:fldChar w:fldCharType="end"/>
      </w:r>
      <w:bookmarkEnd w:id="17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109E7A2" w14:textId="6AF05BFA" w:rsidR="00253268" w:rsidRDefault="00253268" w:rsidP="00760DB3">
      <w:pPr>
        <w:pStyle w:val="Heading2"/>
      </w:pPr>
      <w:bookmarkStart w:id="18" w:name="_Toc282160914"/>
      <w:r>
        <w:t>Overview</w:t>
      </w:r>
      <w:bookmarkEnd w:id="18"/>
    </w:p>
    <w:p w14:paraId="7BD4A336" w14:textId="77777777" w:rsidR="00441A0E" w:rsidRDefault="00441A0E" w:rsidP="00441A0E"/>
    <w:p w14:paraId="27865378" w14:textId="77777777" w:rsidR="00441A0E" w:rsidRPr="00441A0E" w:rsidRDefault="00441A0E" w:rsidP="00441A0E"/>
    <w:p w14:paraId="7407D12B" w14:textId="0D47718B" w:rsidR="00253268" w:rsidRPr="00253268" w:rsidRDefault="00441A0E" w:rsidP="00253268">
      <w:r>
        <w:rPr>
          <w:noProof/>
          <w:lang w:eastAsia="en-US"/>
        </w:rPr>
        <w:drawing>
          <wp:inline distT="0" distB="0" distL="0" distR="0" wp14:anchorId="0AB630FE" wp14:editId="754C8A95">
            <wp:extent cx="6126480" cy="1664055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002E" w14:textId="44CC1EF0" w:rsidR="002A7F51" w:rsidRPr="00E20073" w:rsidRDefault="00441A0E" w:rsidP="00760DB3">
      <w:pPr>
        <w:pStyle w:val="Heading2"/>
      </w:pPr>
      <w:bookmarkStart w:id="19" w:name="_Toc282160915"/>
      <w:r>
        <w:t xml:space="preserve">Aerial Clicker Mobile </w:t>
      </w:r>
      <w:r w:rsidR="002A7F51" w:rsidRPr="00E20073">
        <w:t>Requirements</w:t>
      </w:r>
      <w:bookmarkEnd w:id="19"/>
    </w:p>
    <w:p w14:paraId="4D8EF373" w14:textId="77777777" w:rsidR="00E72BD9" w:rsidRPr="00E20073" w:rsidRDefault="002A7F51" w:rsidP="002A7F51">
      <w:pPr>
        <w:pStyle w:val="Heading3"/>
      </w:pPr>
      <w:bookmarkStart w:id="20" w:name="_Toc282160916"/>
      <w:r w:rsidRPr="00E20073">
        <w:t>General Requirements</w:t>
      </w:r>
      <w:bookmarkEnd w:id="20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57C41D79" w14:textId="17305695" w:rsidR="00C9211D" w:rsidRPr="00D52620" w:rsidRDefault="00CA5055" w:rsidP="00CA5055">
            <w:pPr>
              <w:pStyle w:val="CellBase"/>
            </w:pPr>
            <w:r>
              <w:t>User should be able to draw line or polygon</w:t>
            </w: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77777777" w:rsidR="002A7F51" w:rsidRPr="00B970B9" w:rsidRDefault="008E4E56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33FFEA5C" w14:textId="092794EB" w:rsidR="0096100B" w:rsidRDefault="00CA5055" w:rsidP="0096100B">
            <w:pPr>
              <w:pStyle w:val="CellBase"/>
            </w:pPr>
            <w:r>
              <w:t>User should be able to delete drawings</w:t>
            </w: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2B4EDE8C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0ABD7A9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1C0FCE" w14:textId="517C8396" w:rsidR="0096100B" w:rsidRDefault="0096100B" w:rsidP="00CA5055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A5055">
              <w:rPr>
                <w:bCs/>
              </w:rPr>
              <w:t>3</w:t>
            </w:r>
          </w:p>
        </w:tc>
        <w:tc>
          <w:tcPr>
            <w:tcW w:w="6686" w:type="dxa"/>
          </w:tcPr>
          <w:p w14:paraId="5C974A3F" w14:textId="31337598" w:rsidR="0096100B" w:rsidRDefault="00CA5055" w:rsidP="0096100B">
            <w:pPr>
              <w:pStyle w:val="CellBase"/>
            </w:pPr>
            <w:r>
              <w:t>User should be able to modify drawings</w:t>
            </w:r>
          </w:p>
        </w:tc>
        <w:tc>
          <w:tcPr>
            <w:tcW w:w="1080" w:type="dxa"/>
          </w:tcPr>
          <w:p w14:paraId="330828D5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5B1333F7" w14:textId="0AE5C1F7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68666B" w:rsidRPr="00E20073" w14:paraId="3FE38E26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A4C057D" w14:textId="592EB591" w:rsidR="0068666B" w:rsidRDefault="0068666B" w:rsidP="00CA5055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A5055">
              <w:rPr>
                <w:bCs/>
              </w:rPr>
              <w:t>4</w:t>
            </w:r>
          </w:p>
        </w:tc>
        <w:tc>
          <w:tcPr>
            <w:tcW w:w="6686" w:type="dxa"/>
          </w:tcPr>
          <w:p w14:paraId="217B382C" w14:textId="2E79C7FA" w:rsidR="0068666B" w:rsidRDefault="00CA5055" w:rsidP="0096100B">
            <w:pPr>
              <w:pStyle w:val="CellBase"/>
            </w:pPr>
            <w:r>
              <w:t>User should be able to draw multiple lines or polygons</w:t>
            </w:r>
          </w:p>
        </w:tc>
        <w:tc>
          <w:tcPr>
            <w:tcW w:w="1080" w:type="dxa"/>
          </w:tcPr>
          <w:p w14:paraId="0F26A676" w14:textId="77777777" w:rsidR="0068666B" w:rsidRPr="00B970B9" w:rsidRDefault="0068666B" w:rsidP="00793B0B">
            <w:pPr>
              <w:pStyle w:val="CellBase"/>
            </w:pPr>
          </w:p>
        </w:tc>
        <w:tc>
          <w:tcPr>
            <w:tcW w:w="810" w:type="dxa"/>
          </w:tcPr>
          <w:p w14:paraId="58CCB25D" w14:textId="77777777" w:rsidR="0068666B" w:rsidRDefault="00CB183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48BB40A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D12505" w14:textId="28AFCFB1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A5055">
              <w:rPr>
                <w:bCs/>
              </w:rPr>
              <w:t>5</w:t>
            </w:r>
          </w:p>
        </w:tc>
        <w:tc>
          <w:tcPr>
            <w:tcW w:w="6686" w:type="dxa"/>
          </w:tcPr>
          <w:p w14:paraId="5441D2AC" w14:textId="06DD37CF" w:rsidR="00A502CC" w:rsidRDefault="00CA5055" w:rsidP="00CA5055">
            <w:pPr>
              <w:pStyle w:val="CellBase"/>
            </w:pPr>
            <w:r>
              <w:t>User should be able to submit his/her drawings</w:t>
            </w:r>
          </w:p>
          <w:p w14:paraId="60000502" w14:textId="54E633F9" w:rsidR="002C253A" w:rsidRPr="00D52620" w:rsidRDefault="002C253A" w:rsidP="002C253A">
            <w:pPr>
              <w:pStyle w:val="CellBase"/>
            </w:pPr>
          </w:p>
        </w:tc>
        <w:tc>
          <w:tcPr>
            <w:tcW w:w="1080" w:type="dxa"/>
          </w:tcPr>
          <w:p w14:paraId="7BCD098C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03F42850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0BF92EEE" w:rsidR="006D6088" w:rsidRDefault="00CA5055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.6</w:t>
            </w:r>
          </w:p>
        </w:tc>
        <w:tc>
          <w:tcPr>
            <w:tcW w:w="6686" w:type="dxa"/>
          </w:tcPr>
          <w:p w14:paraId="6FD558B4" w14:textId="1AEF6A15" w:rsidR="006D6088" w:rsidRDefault="00CA5055" w:rsidP="00A502CC">
            <w:pPr>
              <w:pStyle w:val="CellBase"/>
            </w:pPr>
            <w:r>
              <w:t xml:space="preserve">User should be able to go to next task if no drawing is required by clicking a </w:t>
            </w:r>
            <w:proofErr w:type="gramStart"/>
            <w:r>
              <w:t>button(</w:t>
            </w:r>
            <w:proofErr w:type="spellStart"/>
            <w:proofErr w:type="gramEnd"/>
            <w:r>
              <w:t>e.g</w:t>
            </w:r>
            <w:proofErr w:type="spellEnd"/>
            <w:r>
              <w:t xml:space="preserve"> : No found button)</w:t>
            </w: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46249673" w:rsidR="006D6088" w:rsidRDefault="00082038" w:rsidP="00793B0B">
            <w:pPr>
              <w:pStyle w:val="CellBase"/>
            </w:pPr>
            <w:r>
              <w:t>M</w:t>
            </w: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49A904B1" w:rsidR="00CB1830" w:rsidRDefault="000B6FB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A5055">
              <w:rPr>
                <w:bCs/>
              </w:rPr>
              <w:t>7</w:t>
            </w:r>
          </w:p>
        </w:tc>
        <w:tc>
          <w:tcPr>
            <w:tcW w:w="6686" w:type="dxa"/>
          </w:tcPr>
          <w:p w14:paraId="6707D936" w14:textId="0176F45D" w:rsidR="000B6FB0" w:rsidRDefault="00CA5055" w:rsidP="00A502CC">
            <w:pPr>
              <w:pStyle w:val="CellBase"/>
            </w:pPr>
            <w:r>
              <w:t>Click</w:t>
            </w:r>
            <w:r w:rsidR="00E13962">
              <w:t xml:space="preserve">er should send drawing data to </w:t>
            </w:r>
            <w:proofErr w:type="spellStart"/>
            <w:r w:rsidR="00E13962">
              <w:t>MicroM</w:t>
            </w:r>
            <w:r>
              <w:t>appers</w:t>
            </w:r>
            <w:proofErr w:type="spellEnd"/>
            <w:r>
              <w:t xml:space="preserve"> after user submits his/her drawing or selection “not found” button</w:t>
            </w: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7ED3A095" w:rsidR="00CB1830" w:rsidRDefault="00293A44" w:rsidP="00793B0B">
            <w:pPr>
              <w:pStyle w:val="CellBase"/>
            </w:pPr>
            <w:r>
              <w:t>M</w:t>
            </w: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281A16CB" w:rsidR="00AD684C" w:rsidRDefault="00CA5055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.8</w:t>
            </w:r>
          </w:p>
        </w:tc>
        <w:tc>
          <w:tcPr>
            <w:tcW w:w="6686" w:type="dxa"/>
          </w:tcPr>
          <w:p w14:paraId="2ACB9CF5" w14:textId="0BE9429D" w:rsidR="00AD684C" w:rsidRDefault="00CA5055" w:rsidP="00E9305B">
            <w:pPr>
              <w:pStyle w:val="CellBase"/>
            </w:pPr>
            <w:r>
              <w:t xml:space="preserve">All drawing data should have proper </w:t>
            </w:r>
            <w:proofErr w:type="spellStart"/>
            <w:r>
              <w:t>geojson</w:t>
            </w:r>
            <w:proofErr w:type="spellEnd"/>
            <w:r>
              <w:t xml:space="preserve"> format data</w:t>
            </w: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1C0D9691" w:rsidR="00AD684C" w:rsidRDefault="00AD7CE0" w:rsidP="00793B0B">
            <w:pPr>
              <w:pStyle w:val="CellBase"/>
            </w:pPr>
            <w:r>
              <w:t>M</w:t>
            </w: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0AB44917" w:rsidR="006D4151" w:rsidRDefault="00492B8A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.9</w:t>
            </w:r>
          </w:p>
        </w:tc>
        <w:tc>
          <w:tcPr>
            <w:tcW w:w="6686" w:type="dxa"/>
          </w:tcPr>
          <w:p w14:paraId="0E37C998" w14:textId="2AEE02BD" w:rsidR="006D4151" w:rsidRDefault="00492B8A" w:rsidP="00E9305B">
            <w:pPr>
              <w:pStyle w:val="CellBase"/>
            </w:pPr>
            <w:r>
              <w:t>When no task is available, clicker should give proper message</w:t>
            </w: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70C6F763" w:rsidR="006D4151" w:rsidRDefault="00AD7CE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6FE4B272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492B8A">
              <w:rPr>
                <w:bCs/>
              </w:rPr>
              <w:t>10</w:t>
            </w:r>
          </w:p>
        </w:tc>
        <w:tc>
          <w:tcPr>
            <w:tcW w:w="6686" w:type="dxa"/>
          </w:tcPr>
          <w:p w14:paraId="28B5ABB8" w14:textId="4F00C355" w:rsidR="00DA4679" w:rsidRPr="00B970B9" w:rsidRDefault="004C7087" w:rsidP="004C7087">
            <w:pPr>
              <w:pStyle w:val="CellBase"/>
            </w:pPr>
            <w:r>
              <w:t>Clicker app should request all active clicker</w:t>
            </w:r>
            <w:r w:rsidR="004F0793">
              <w:t>s</w:t>
            </w: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6B5272BC" w:rsidR="00B970B9" w:rsidRPr="00B970B9" w:rsidRDefault="004F0793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.11</w:t>
            </w:r>
          </w:p>
        </w:tc>
        <w:tc>
          <w:tcPr>
            <w:tcW w:w="6686" w:type="dxa"/>
          </w:tcPr>
          <w:p w14:paraId="7C85A36C" w14:textId="7ED27C17" w:rsidR="00B970B9" w:rsidRPr="00B970B9" w:rsidRDefault="004F0793" w:rsidP="006B2333">
            <w:pPr>
              <w:pStyle w:val="CellBase"/>
            </w:pPr>
            <w:r>
              <w:t xml:space="preserve">Active app’s choice of aerial clicker should translated to </w:t>
            </w:r>
            <w:proofErr w:type="spellStart"/>
            <w:r>
              <w:t>La</w:t>
            </w:r>
            <w:r>
              <w:t>y</w:t>
            </w:r>
            <w:r>
              <w:t>erType</w:t>
            </w:r>
            <w:proofErr w:type="spellEnd"/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6BEF7603" w:rsidR="005307D7" w:rsidRPr="00B970B9" w:rsidRDefault="004F0793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.12</w:t>
            </w:r>
          </w:p>
        </w:tc>
        <w:tc>
          <w:tcPr>
            <w:tcW w:w="6686" w:type="dxa"/>
          </w:tcPr>
          <w:p w14:paraId="7889AF2D" w14:textId="1A18FC7A" w:rsidR="00BA747B" w:rsidRPr="00A030AA" w:rsidRDefault="004F0793" w:rsidP="00A030AA">
            <w:pPr>
              <w:pStyle w:val="PlainText"/>
            </w:pPr>
            <w:r>
              <w:t>User’s unique identification should be sent via http header as same as other type clickers</w:t>
            </w: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7777777" w:rsidR="005307D7" w:rsidRPr="00B970B9" w:rsidRDefault="00BA747B" w:rsidP="00793B0B">
            <w:pPr>
              <w:pStyle w:val="CellBase"/>
            </w:pPr>
            <w:r>
              <w:t>M</w:t>
            </w:r>
          </w:p>
        </w:tc>
      </w:tr>
      <w:tr w:rsidR="006B2333" w:rsidRPr="00E20073" w14:paraId="53C9F34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AC0C10" w14:textId="24414A9E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5108CE7B" w14:textId="77777777" w:rsidR="00A030AA" w:rsidRDefault="00A030AA" w:rsidP="00492B8A">
            <w:pPr>
              <w:pStyle w:val="CellBase"/>
            </w:pPr>
          </w:p>
        </w:tc>
        <w:tc>
          <w:tcPr>
            <w:tcW w:w="1080" w:type="dxa"/>
          </w:tcPr>
          <w:p w14:paraId="59E6141B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A9E3E53" w14:textId="77777777" w:rsidR="006B2333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27F3AC7F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517AA7D" w14:textId="77D84319" w:rsidR="002675B1" w:rsidRPr="00082038" w:rsidRDefault="002675B1" w:rsidP="00B970B9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7777777" w:rsidR="006B2333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F01378" w:rsidRPr="00E20073" w14:paraId="6A67A19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661DE9" w14:textId="48F3F792" w:rsidR="00F01378" w:rsidRDefault="00F01378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64A9160" w14:textId="526D774D" w:rsidR="00F01378" w:rsidRDefault="00F01378" w:rsidP="00F01378">
            <w:pPr>
              <w:pStyle w:val="CellBase"/>
            </w:pPr>
          </w:p>
        </w:tc>
        <w:tc>
          <w:tcPr>
            <w:tcW w:w="1080" w:type="dxa"/>
          </w:tcPr>
          <w:p w14:paraId="15B7DE07" w14:textId="77777777" w:rsidR="00F01378" w:rsidRPr="00B970B9" w:rsidRDefault="00F01378" w:rsidP="00793B0B">
            <w:pPr>
              <w:pStyle w:val="CellBase"/>
            </w:pPr>
          </w:p>
        </w:tc>
        <w:tc>
          <w:tcPr>
            <w:tcW w:w="810" w:type="dxa"/>
          </w:tcPr>
          <w:p w14:paraId="49CD7754" w14:textId="49D03FD5" w:rsidR="00F01378" w:rsidRDefault="00B66030" w:rsidP="00793B0B">
            <w:pPr>
              <w:pStyle w:val="CellBase"/>
            </w:pPr>
            <w:r>
              <w:t>M</w:t>
            </w:r>
          </w:p>
        </w:tc>
      </w:tr>
    </w:tbl>
    <w:p w14:paraId="550894DA" w14:textId="4024FDA6" w:rsidR="004F0793" w:rsidRDefault="004F0793" w:rsidP="002A7F51">
      <w:pPr>
        <w:pStyle w:val="Heading3"/>
      </w:pPr>
      <w:bookmarkStart w:id="21" w:name="_Toc282160917"/>
      <w:r>
        <w:t>Trainer API Activate clickers info data</w:t>
      </w:r>
      <w:bookmarkEnd w:id="21"/>
    </w:p>
    <w:p w14:paraId="452B397A" w14:textId="77777777" w:rsidR="004F0793" w:rsidRDefault="004F0793" w:rsidP="004F0793">
      <w:r>
        <w:t>[</w:t>
      </w:r>
    </w:p>
    <w:p w14:paraId="2648C5B4" w14:textId="77777777" w:rsidR="004F0793" w:rsidRDefault="004F0793" w:rsidP="004F0793">
      <w:r>
        <w:t xml:space="preserve">  {</w:t>
      </w:r>
    </w:p>
    <w:p w14:paraId="50D54FB3" w14:textId="77777777" w:rsidR="004F0793" w:rsidRDefault="004F0793" w:rsidP="004F0793">
      <w:r>
        <w:t xml:space="preserve">    "</w:t>
      </w:r>
      <w:proofErr w:type="spellStart"/>
      <w:proofErr w:type="gramStart"/>
      <w:r>
        <w:t>deploymentID</w:t>
      </w:r>
      <w:proofErr w:type="spellEnd"/>
      <w:proofErr w:type="gramEnd"/>
      <w:r>
        <w:t>": 1,</w:t>
      </w:r>
    </w:p>
    <w:p w14:paraId="225F608B" w14:textId="77777777" w:rsidR="004F0793" w:rsidRDefault="004F0793" w:rsidP="004F0793">
      <w:r>
        <w:t xml:space="preserve">    "</w:t>
      </w:r>
      <w:proofErr w:type="spellStart"/>
      <w:proofErr w:type="gramStart"/>
      <w:r>
        <w:t>clientAppID</w:t>
      </w:r>
      <w:proofErr w:type="spellEnd"/>
      <w:proofErr w:type="gramEnd"/>
      <w:r>
        <w:t>": 39,</w:t>
      </w:r>
    </w:p>
    <w:p w14:paraId="40077828" w14:textId="77777777" w:rsidR="004F0793" w:rsidRDefault="004F0793" w:rsidP="004F0793">
      <w:r>
        <w:t xml:space="preserve">    "</w:t>
      </w:r>
      <w:proofErr w:type="gramStart"/>
      <w:r>
        <w:t>choices</w:t>
      </w:r>
      <w:proofErr w:type="gramEnd"/>
      <w:r>
        <w:t>": "[{\"</w:t>
      </w:r>
      <w:proofErr w:type="spellStart"/>
      <w:r>
        <w:t>qa</w:t>
      </w:r>
      <w:proofErr w:type="spellEnd"/>
      <w:r>
        <w:t>\":\"Displacement\"},{\"</w:t>
      </w:r>
      <w:proofErr w:type="spellStart"/>
      <w:r>
        <w:t>qa</w:t>
      </w:r>
      <w:proofErr w:type="spellEnd"/>
      <w:r>
        <w:t>\":\"Not Rel</w:t>
      </w:r>
      <w:r>
        <w:t>e</w:t>
      </w:r>
      <w:r>
        <w:t>vant\"},{\"</w:t>
      </w:r>
      <w:proofErr w:type="spellStart"/>
      <w:r>
        <w:t>qa</w:t>
      </w:r>
      <w:proofErr w:type="spellEnd"/>
      <w:r>
        <w:t>\":\"Requests\"},{\"</w:t>
      </w:r>
      <w:proofErr w:type="spellStart"/>
      <w:r>
        <w:t>qa</w:t>
      </w:r>
      <w:proofErr w:type="spellEnd"/>
      <w:r>
        <w:t>\":\"Damage\"},{\"</w:t>
      </w:r>
      <w:proofErr w:type="spellStart"/>
      <w:r>
        <w:t>qa</w:t>
      </w:r>
      <w:proofErr w:type="spellEnd"/>
      <w:r>
        <w:t>\":\"Other\"},{\"</w:t>
      </w:r>
      <w:proofErr w:type="spellStart"/>
      <w:r>
        <w:t>qa</w:t>
      </w:r>
      <w:proofErr w:type="spellEnd"/>
      <w:r>
        <w:t>\":\"Not En</w:t>
      </w:r>
      <w:r>
        <w:t>g</w:t>
      </w:r>
      <w:r>
        <w:t>lish\"}]",</w:t>
      </w:r>
    </w:p>
    <w:p w14:paraId="79997131" w14:textId="77777777" w:rsidR="004F0793" w:rsidRDefault="004F0793" w:rsidP="004F0793">
      <w:r>
        <w:t xml:space="preserve">    "</w:t>
      </w:r>
      <w:proofErr w:type="spellStart"/>
      <w:proofErr w:type="gramStart"/>
      <w:r>
        <w:t>clientAppName</w:t>
      </w:r>
      <w:proofErr w:type="spellEnd"/>
      <w:proofErr w:type="gramEnd"/>
      <w:r>
        <w:t>": "Text Clicker",</w:t>
      </w:r>
    </w:p>
    <w:p w14:paraId="0E985CC4" w14:textId="77777777" w:rsidR="004F0793" w:rsidRDefault="004F0793" w:rsidP="004F0793">
      <w:r>
        <w:t xml:space="preserve">    "</w:t>
      </w:r>
      <w:proofErr w:type="spellStart"/>
      <w:proofErr w:type="gramStart"/>
      <w:r>
        <w:t>appType</w:t>
      </w:r>
      <w:proofErr w:type="spellEnd"/>
      <w:proofErr w:type="gramEnd"/>
      <w:r>
        <w:t>": 1,</w:t>
      </w:r>
    </w:p>
    <w:p w14:paraId="062B7757" w14:textId="77777777" w:rsidR="004F0793" w:rsidRDefault="004F0793" w:rsidP="004F0793">
      <w:r>
        <w:t xml:space="preserve">    "</w:t>
      </w:r>
      <w:proofErr w:type="spellStart"/>
      <w:proofErr w:type="gramStart"/>
      <w:r>
        <w:t>appTypeName</w:t>
      </w:r>
      <w:proofErr w:type="spellEnd"/>
      <w:proofErr w:type="gramEnd"/>
      <w:r>
        <w:t>": "Text Clicker"</w:t>
      </w:r>
    </w:p>
    <w:p w14:paraId="4C8DF78E" w14:textId="77777777" w:rsidR="004F0793" w:rsidRDefault="004F0793" w:rsidP="004F0793">
      <w:r>
        <w:t xml:space="preserve">  },</w:t>
      </w:r>
    </w:p>
    <w:p w14:paraId="7D5EF034" w14:textId="77777777" w:rsidR="004F0793" w:rsidRDefault="004F0793" w:rsidP="004F0793">
      <w:r>
        <w:t xml:space="preserve">  {</w:t>
      </w:r>
    </w:p>
    <w:p w14:paraId="3E31F121" w14:textId="77777777" w:rsidR="004F0793" w:rsidRDefault="004F0793" w:rsidP="004F0793">
      <w:r>
        <w:t xml:space="preserve">    "</w:t>
      </w:r>
      <w:proofErr w:type="spellStart"/>
      <w:proofErr w:type="gramStart"/>
      <w:r>
        <w:t>deploymentID</w:t>
      </w:r>
      <w:proofErr w:type="spellEnd"/>
      <w:proofErr w:type="gramEnd"/>
      <w:r>
        <w:t>": 2,</w:t>
      </w:r>
    </w:p>
    <w:p w14:paraId="1CFC4ABE" w14:textId="77777777" w:rsidR="004F0793" w:rsidRDefault="004F0793" w:rsidP="004F0793">
      <w:r>
        <w:t xml:space="preserve">    "</w:t>
      </w:r>
      <w:proofErr w:type="spellStart"/>
      <w:proofErr w:type="gramStart"/>
      <w:r>
        <w:t>clientAppID</w:t>
      </w:r>
      <w:proofErr w:type="spellEnd"/>
      <w:proofErr w:type="gramEnd"/>
      <w:r>
        <w:t>": 41,</w:t>
      </w:r>
    </w:p>
    <w:p w14:paraId="15CC2701" w14:textId="77777777" w:rsidR="004F0793" w:rsidRDefault="004F0793" w:rsidP="004F0793">
      <w:r>
        <w:t xml:space="preserve">    "</w:t>
      </w:r>
      <w:proofErr w:type="gramStart"/>
      <w:r>
        <w:t>choices</w:t>
      </w:r>
      <w:proofErr w:type="gramEnd"/>
      <w:r>
        <w:t>": "[{\"</w:t>
      </w:r>
      <w:proofErr w:type="spellStart"/>
      <w:r>
        <w:t>qa</w:t>
      </w:r>
      <w:proofErr w:type="spellEnd"/>
      <w:r>
        <w:t>\":\"severe\"}, {\"</w:t>
      </w:r>
      <w:proofErr w:type="spellStart"/>
      <w:r>
        <w:t>qa</w:t>
      </w:r>
      <w:proofErr w:type="spellEnd"/>
      <w:r>
        <w:t>\":\"mild\"}, {\"</w:t>
      </w:r>
      <w:proofErr w:type="spellStart"/>
      <w:r>
        <w:t>qa</w:t>
      </w:r>
      <w:proofErr w:type="spellEnd"/>
      <w:r>
        <w:t>\":\"none\"}]",</w:t>
      </w:r>
    </w:p>
    <w:p w14:paraId="54010BE2" w14:textId="77777777" w:rsidR="004F0793" w:rsidRDefault="004F0793" w:rsidP="004F0793">
      <w:r>
        <w:t xml:space="preserve">    "</w:t>
      </w:r>
      <w:proofErr w:type="spellStart"/>
      <w:proofErr w:type="gramStart"/>
      <w:r>
        <w:t>clientAppName</w:t>
      </w:r>
      <w:proofErr w:type="spellEnd"/>
      <w:proofErr w:type="gramEnd"/>
      <w:r>
        <w:t>": "Image Clicker",</w:t>
      </w:r>
    </w:p>
    <w:p w14:paraId="4731B19F" w14:textId="77777777" w:rsidR="004F0793" w:rsidRDefault="004F0793" w:rsidP="004F0793">
      <w:r>
        <w:t xml:space="preserve">    "</w:t>
      </w:r>
      <w:proofErr w:type="spellStart"/>
      <w:proofErr w:type="gramStart"/>
      <w:r>
        <w:t>appType</w:t>
      </w:r>
      <w:proofErr w:type="spellEnd"/>
      <w:proofErr w:type="gramEnd"/>
      <w:r>
        <w:t>": 2,</w:t>
      </w:r>
    </w:p>
    <w:p w14:paraId="5877F667" w14:textId="77777777" w:rsidR="004F0793" w:rsidRDefault="004F0793" w:rsidP="004F0793">
      <w:r>
        <w:t xml:space="preserve">    "</w:t>
      </w:r>
      <w:proofErr w:type="spellStart"/>
      <w:proofErr w:type="gramStart"/>
      <w:r>
        <w:t>appTypeName</w:t>
      </w:r>
      <w:proofErr w:type="spellEnd"/>
      <w:proofErr w:type="gramEnd"/>
      <w:r>
        <w:t>": "Image Clicker"</w:t>
      </w:r>
    </w:p>
    <w:p w14:paraId="0D34BEDD" w14:textId="77777777" w:rsidR="004F0793" w:rsidRDefault="004F0793" w:rsidP="004F0793">
      <w:r>
        <w:t xml:space="preserve">  },</w:t>
      </w:r>
    </w:p>
    <w:p w14:paraId="3B8AD7E9" w14:textId="77777777" w:rsidR="004F0793" w:rsidRDefault="004F0793" w:rsidP="004F0793">
      <w:r>
        <w:t xml:space="preserve">  {</w:t>
      </w:r>
    </w:p>
    <w:p w14:paraId="5889E540" w14:textId="77777777" w:rsidR="004F0793" w:rsidRDefault="004F0793" w:rsidP="004F0793">
      <w:r>
        <w:t xml:space="preserve">    "</w:t>
      </w:r>
      <w:proofErr w:type="spellStart"/>
      <w:proofErr w:type="gramStart"/>
      <w:r>
        <w:t>deploymentID</w:t>
      </w:r>
      <w:proofErr w:type="spellEnd"/>
      <w:proofErr w:type="gramEnd"/>
      <w:r>
        <w:t>": 3,</w:t>
      </w:r>
    </w:p>
    <w:p w14:paraId="3D2CBFC3" w14:textId="77777777" w:rsidR="004F0793" w:rsidRDefault="004F0793" w:rsidP="004F0793">
      <w:r>
        <w:t xml:space="preserve">    "</w:t>
      </w:r>
      <w:proofErr w:type="spellStart"/>
      <w:proofErr w:type="gramStart"/>
      <w:r>
        <w:t>clientAppID</w:t>
      </w:r>
      <w:proofErr w:type="spellEnd"/>
      <w:proofErr w:type="gramEnd"/>
      <w:r>
        <w:t>": 45046,</w:t>
      </w:r>
    </w:p>
    <w:p w14:paraId="78C56AD0" w14:textId="657693BC" w:rsidR="004F0793" w:rsidRDefault="004F0793" w:rsidP="004F0793">
      <w:r>
        <w:t xml:space="preserve">    "</w:t>
      </w:r>
      <w:proofErr w:type="gramStart"/>
      <w:r w:rsidR="00EF16F6">
        <w:t>choices</w:t>
      </w:r>
      <w:proofErr w:type="gramEnd"/>
      <w:r w:rsidR="00EF16F6">
        <w:t>": "[{"</w:t>
      </w:r>
      <w:proofErr w:type="spellStart"/>
      <w:r w:rsidR="00EF16F6">
        <w:t>qa</w:t>
      </w:r>
      <w:proofErr w:type="spellEnd"/>
      <w:r w:rsidR="00EF16F6">
        <w:t>":</w:t>
      </w:r>
      <w:r>
        <w:t>"</w:t>
      </w:r>
      <w:r w:rsidR="00EF16F6">
        <w:t>healthy", “color”: “blue”, “icon”: “http://iconURL”}, {"</w:t>
      </w:r>
      <w:proofErr w:type="spellStart"/>
      <w:r w:rsidR="00EF16F6">
        <w:t>qa</w:t>
      </w:r>
      <w:proofErr w:type="spellEnd"/>
      <w:r w:rsidR="00EF16F6">
        <w:t>":"unhealthy</w:t>
      </w:r>
      <w:r>
        <w:t>"</w:t>
      </w:r>
      <w:r w:rsidR="00EF16F6">
        <w:t>, “color”: “red”, , “icon”: “http://iconURL”</w:t>
      </w:r>
      <w:r>
        <w:t>}]",</w:t>
      </w:r>
    </w:p>
    <w:p w14:paraId="489F98A3" w14:textId="77777777" w:rsidR="004F0793" w:rsidRDefault="004F0793" w:rsidP="004F0793">
      <w:r>
        <w:t xml:space="preserve">    "</w:t>
      </w:r>
      <w:proofErr w:type="spellStart"/>
      <w:proofErr w:type="gramStart"/>
      <w:r>
        <w:t>clientAppName</w:t>
      </w:r>
      <w:proofErr w:type="spellEnd"/>
      <w:proofErr w:type="gramEnd"/>
      <w:r>
        <w:t>": "</w:t>
      </w:r>
      <w:proofErr w:type="spellStart"/>
      <w:r>
        <w:t>MM_Aerial_Hagupit</w:t>
      </w:r>
      <w:proofErr w:type="spellEnd"/>
      <w:r>
        <w:t>",</w:t>
      </w:r>
    </w:p>
    <w:p w14:paraId="2DAF6E6C" w14:textId="77777777" w:rsidR="004F0793" w:rsidRDefault="004F0793" w:rsidP="004F0793">
      <w:r>
        <w:t xml:space="preserve">    "</w:t>
      </w:r>
      <w:proofErr w:type="spellStart"/>
      <w:proofErr w:type="gramStart"/>
      <w:r>
        <w:t>appType</w:t>
      </w:r>
      <w:proofErr w:type="spellEnd"/>
      <w:proofErr w:type="gramEnd"/>
      <w:r>
        <w:t>": 5,</w:t>
      </w:r>
    </w:p>
    <w:p w14:paraId="3E2BEA78" w14:textId="77777777" w:rsidR="004F0793" w:rsidRDefault="004F0793" w:rsidP="004F0793">
      <w:r>
        <w:t xml:space="preserve">    "</w:t>
      </w:r>
      <w:proofErr w:type="spellStart"/>
      <w:proofErr w:type="gramStart"/>
      <w:r>
        <w:t>appTypeName</w:t>
      </w:r>
      <w:proofErr w:type="spellEnd"/>
      <w:proofErr w:type="gramEnd"/>
      <w:r>
        <w:t>": "Aerial Clicker"</w:t>
      </w:r>
    </w:p>
    <w:p w14:paraId="35CED124" w14:textId="77777777" w:rsidR="004F0793" w:rsidRDefault="004F0793" w:rsidP="004F0793">
      <w:r>
        <w:t xml:space="preserve">  }</w:t>
      </w:r>
    </w:p>
    <w:p w14:paraId="45434118" w14:textId="5A3A19DC" w:rsidR="004F0793" w:rsidRPr="004F0793" w:rsidRDefault="004F0793" w:rsidP="004F0793">
      <w:r>
        <w:t>]</w:t>
      </w:r>
    </w:p>
    <w:p w14:paraId="23A96615" w14:textId="3300B198" w:rsidR="002A7F51" w:rsidRPr="00E20073" w:rsidRDefault="00D90F1E" w:rsidP="002A7F51">
      <w:pPr>
        <w:pStyle w:val="Heading3"/>
      </w:pPr>
      <w:bookmarkStart w:id="22" w:name="_Toc282160918"/>
      <w:r>
        <w:t>Input data</w:t>
      </w:r>
      <w:r w:rsidR="002A7F51" w:rsidRPr="00E20073">
        <w:t xml:space="preserve"> </w:t>
      </w:r>
      <w:r>
        <w:t>example</w:t>
      </w:r>
      <w:bookmarkEnd w:id="22"/>
    </w:p>
    <w:p w14:paraId="1A7BA0A3" w14:textId="77777777" w:rsidR="00F01378" w:rsidRDefault="00F01378" w:rsidP="00F01378">
      <w:pPr>
        <w:rPr>
          <w:u w:val="single"/>
        </w:rPr>
      </w:pPr>
    </w:p>
    <w:p w14:paraId="50A40DD7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>{</w:t>
      </w:r>
    </w:p>
    <w:p w14:paraId="40B3C6E6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"</w:t>
      </w:r>
      <w:proofErr w:type="gramStart"/>
      <w:r w:rsidRPr="00D90F1E">
        <w:rPr>
          <w:rStyle w:val="Strong"/>
          <w:sz w:val="16"/>
          <w:szCs w:val="16"/>
        </w:rPr>
        <w:t>info</w:t>
      </w:r>
      <w:proofErr w:type="gramEnd"/>
      <w:r w:rsidRPr="00D90F1E">
        <w:rPr>
          <w:rStyle w:val="Strong"/>
          <w:sz w:val="16"/>
          <w:szCs w:val="16"/>
        </w:rPr>
        <w:t>": {</w:t>
      </w:r>
    </w:p>
    <w:p w14:paraId="4BE23E92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  "</w:t>
      </w:r>
      <w:proofErr w:type="gramStart"/>
      <w:r w:rsidRPr="00D90F1E">
        <w:rPr>
          <w:rStyle w:val="Strong"/>
          <w:sz w:val="16"/>
          <w:szCs w:val="16"/>
        </w:rPr>
        <w:t>category</w:t>
      </w:r>
      <w:proofErr w:type="gramEnd"/>
      <w:r w:rsidRPr="00D90F1E">
        <w:rPr>
          <w:rStyle w:val="Strong"/>
          <w:sz w:val="16"/>
          <w:szCs w:val="16"/>
        </w:rPr>
        <w:t>": "https://s3-ap-southeast-1.amazonaws.com/skyeye-multiform/micromappers-sample2/d1f4f5_d2f1f2_leyte_mosaic_group12637.JPG",</w:t>
      </w:r>
    </w:p>
    <w:p w14:paraId="418738C9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  "</w:t>
      </w:r>
      <w:proofErr w:type="spellStart"/>
      <w:proofErr w:type="gramStart"/>
      <w:r w:rsidRPr="00D90F1E">
        <w:rPr>
          <w:rStyle w:val="Strong"/>
          <w:sz w:val="16"/>
          <w:szCs w:val="16"/>
        </w:rPr>
        <w:t>mediasource</w:t>
      </w:r>
      <w:proofErr w:type="spellEnd"/>
      <w:proofErr w:type="gramEnd"/>
      <w:r w:rsidRPr="00D90F1E">
        <w:rPr>
          <w:rStyle w:val="Strong"/>
          <w:sz w:val="16"/>
          <w:szCs w:val="16"/>
        </w:rPr>
        <w:t>": null,</w:t>
      </w:r>
    </w:p>
    <w:p w14:paraId="7B9A5760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  "</w:t>
      </w:r>
      <w:proofErr w:type="spellStart"/>
      <w:proofErr w:type="gramStart"/>
      <w:r w:rsidRPr="00D90F1E">
        <w:rPr>
          <w:rStyle w:val="Strong"/>
          <w:sz w:val="16"/>
          <w:szCs w:val="16"/>
        </w:rPr>
        <w:t>url</w:t>
      </w:r>
      <w:proofErr w:type="spellEnd"/>
      <w:proofErr w:type="gramEnd"/>
      <w:r w:rsidRPr="00D90F1E">
        <w:rPr>
          <w:rStyle w:val="Strong"/>
          <w:sz w:val="16"/>
          <w:szCs w:val="16"/>
        </w:rPr>
        <w:t>": "https://s3-ap-southeast-1.amazonaws.com/skyeye-multiform/micromappers-sample2/d1f4f5_d2f1f2_leyte_mosaic_group12637.JPG",</w:t>
      </w:r>
    </w:p>
    <w:p w14:paraId="6B16EE57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  "</w:t>
      </w:r>
      <w:proofErr w:type="gramStart"/>
      <w:r w:rsidRPr="00D90F1E">
        <w:rPr>
          <w:rStyle w:val="Strong"/>
          <w:sz w:val="16"/>
          <w:szCs w:val="16"/>
        </w:rPr>
        <w:t>question</w:t>
      </w:r>
      <w:proofErr w:type="gramEnd"/>
      <w:r w:rsidRPr="00D90F1E">
        <w:rPr>
          <w:rStyle w:val="Strong"/>
          <w:sz w:val="16"/>
          <w:szCs w:val="16"/>
        </w:rPr>
        <w:t>": "please tag it.",</w:t>
      </w:r>
    </w:p>
    <w:p w14:paraId="69C2722B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  "</w:t>
      </w:r>
      <w:proofErr w:type="spellStart"/>
      <w:proofErr w:type="gramStart"/>
      <w:r w:rsidRPr="00D90F1E">
        <w:rPr>
          <w:rStyle w:val="Strong"/>
          <w:sz w:val="16"/>
          <w:szCs w:val="16"/>
        </w:rPr>
        <w:t>mediaSize</w:t>
      </w:r>
      <w:proofErr w:type="spellEnd"/>
      <w:proofErr w:type="gramEnd"/>
      <w:r w:rsidRPr="00D90F1E">
        <w:rPr>
          <w:rStyle w:val="Strong"/>
          <w:sz w:val="16"/>
          <w:szCs w:val="16"/>
        </w:rPr>
        <w:t>": "[1024,1024]",</w:t>
      </w:r>
    </w:p>
    <w:p w14:paraId="63A2D17B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  "</w:t>
      </w:r>
      <w:proofErr w:type="gramStart"/>
      <w:r w:rsidRPr="00D90F1E">
        <w:rPr>
          <w:rStyle w:val="Strong"/>
          <w:sz w:val="16"/>
          <w:szCs w:val="16"/>
        </w:rPr>
        <w:t>geo</w:t>
      </w:r>
      <w:proofErr w:type="gramEnd"/>
      <w:r w:rsidRPr="00D90F1E">
        <w:rPr>
          <w:rStyle w:val="Strong"/>
          <w:sz w:val="16"/>
          <w:szCs w:val="16"/>
        </w:rPr>
        <w:t>": "[\"124.990437\",\"10.778230\",\"124.990116\",\"10.777913\"]",</w:t>
      </w:r>
    </w:p>
    <w:p w14:paraId="784B512B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  "</w:t>
      </w:r>
      <w:proofErr w:type="spellStart"/>
      <w:proofErr w:type="gramStart"/>
      <w:r w:rsidRPr="00D90F1E">
        <w:rPr>
          <w:rStyle w:val="Strong"/>
          <w:sz w:val="16"/>
          <w:szCs w:val="16"/>
        </w:rPr>
        <w:t>imgurl</w:t>
      </w:r>
      <w:proofErr w:type="spellEnd"/>
      <w:proofErr w:type="gramEnd"/>
      <w:r w:rsidRPr="00D90F1E">
        <w:rPr>
          <w:rStyle w:val="Strong"/>
          <w:sz w:val="16"/>
          <w:szCs w:val="16"/>
        </w:rPr>
        <w:t>": "https://s3-ap-southeast-1.amazonaws.com/skyeye-multiform/micromappers-sample2/d1f4f5_d2f1f2_leyte_mosaic_group12637.JPG"</w:t>
      </w:r>
    </w:p>
    <w:p w14:paraId="7C75D7A0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},</w:t>
      </w:r>
    </w:p>
    <w:p w14:paraId="4FDE22D0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"</w:t>
      </w:r>
      <w:proofErr w:type="spellStart"/>
      <w:proofErr w:type="gramStart"/>
      <w:r w:rsidRPr="00D90F1E">
        <w:rPr>
          <w:rStyle w:val="Strong"/>
          <w:sz w:val="16"/>
          <w:szCs w:val="16"/>
        </w:rPr>
        <w:t>n</w:t>
      </w:r>
      <w:proofErr w:type="gramEnd"/>
      <w:r w:rsidRPr="00D90F1E">
        <w:rPr>
          <w:rStyle w:val="Strong"/>
          <w:sz w:val="16"/>
          <w:szCs w:val="16"/>
        </w:rPr>
        <w:t>_answers</w:t>
      </w:r>
      <w:proofErr w:type="spellEnd"/>
      <w:r w:rsidRPr="00D90F1E">
        <w:rPr>
          <w:rStyle w:val="Strong"/>
          <w:sz w:val="16"/>
          <w:szCs w:val="16"/>
        </w:rPr>
        <w:t>": 5,</w:t>
      </w:r>
    </w:p>
    <w:p w14:paraId="17EA71FD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"</w:t>
      </w:r>
      <w:proofErr w:type="gramStart"/>
      <w:r w:rsidRPr="00D90F1E">
        <w:rPr>
          <w:rStyle w:val="Strong"/>
          <w:sz w:val="16"/>
          <w:szCs w:val="16"/>
        </w:rPr>
        <w:t>quorum</w:t>
      </w:r>
      <w:proofErr w:type="gramEnd"/>
      <w:r w:rsidRPr="00D90F1E">
        <w:rPr>
          <w:rStyle w:val="Strong"/>
          <w:sz w:val="16"/>
          <w:szCs w:val="16"/>
        </w:rPr>
        <w:t>": 1,</w:t>
      </w:r>
    </w:p>
    <w:p w14:paraId="1823A405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"</w:t>
      </w:r>
      <w:proofErr w:type="gramStart"/>
      <w:r w:rsidRPr="00D90F1E">
        <w:rPr>
          <w:rStyle w:val="Strong"/>
          <w:sz w:val="16"/>
          <w:szCs w:val="16"/>
        </w:rPr>
        <w:t>calibration</w:t>
      </w:r>
      <w:proofErr w:type="gramEnd"/>
      <w:r w:rsidRPr="00D90F1E">
        <w:rPr>
          <w:rStyle w:val="Strong"/>
          <w:sz w:val="16"/>
          <w:szCs w:val="16"/>
        </w:rPr>
        <w:t>": 0,</w:t>
      </w:r>
    </w:p>
    <w:p w14:paraId="2A5814A2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"</w:t>
      </w:r>
      <w:proofErr w:type="gramStart"/>
      <w:r w:rsidRPr="00D90F1E">
        <w:rPr>
          <w:rStyle w:val="Strong"/>
          <w:sz w:val="16"/>
          <w:szCs w:val="16"/>
        </w:rPr>
        <w:t>created</w:t>
      </w:r>
      <w:proofErr w:type="gramEnd"/>
      <w:r w:rsidRPr="00D90F1E">
        <w:rPr>
          <w:rStyle w:val="Strong"/>
          <w:sz w:val="16"/>
          <w:szCs w:val="16"/>
        </w:rPr>
        <w:t>": "2014-12-11T04:06:33.304045",</w:t>
      </w:r>
    </w:p>
    <w:p w14:paraId="101C42E7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"</w:t>
      </w:r>
      <w:proofErr w:type="spellStart"/>
      <w:proofErr w:type="gramStart"/>
      <w:r w:rsidRPr="00D90F1E">
        <w:rPr>
          <w:rStyle w:val="Strong"/>
          <w:sz w:val="16"/>
          <w:szCs w:val="16"/>
        </w:rPr>
        <w:t>app</w:t>
      </w:r>
      <w:proofErr w:type="gramEnd"/>
      <w:r w:rsidRPr="00D90F1E">
        <w:rPr>
          <w:rStyle w:val="Strong"/>
          <w:sz w:val="16"/>
          <w:szCs w:val="16"/>
        </w:rPr>
        <w:t>_id</w:t>
      </w:r>
      <w:proofErr w:type="spellEnd"/>
      <w:r w:rsidRPr="00D90F1E">
        <w:rPr>
          <w:rStyle w:val="Strong"/>
          <w:sz w:val="16"/>
          <w:szCs w:val="16"/>
        </w:rPr>
        <w:t>": 45046,</w:t>
      </w:r>
    </w:p>
    <w:p w14:paraId="273F464D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"</w:t>
      </w:r>
      <w:proofErr w:type="gramStart"/>
      <w:r w:rsidRPr="00D90F1E">
        <w:rPr>
          <w:rStyle w:val="Strong"/>
          <w:sz w:val="16"/>
          <w:szCs w:val="16"/>
        </w:rPr>
        <w:t>state</w:t>
      </w:r>
      <w:proofErr w:type="gramEnd"/>
      <w:r w:rsidRPr="00D90F1E">
        <w:rPr>
          <w:rStyle w:val="Strong"/>
          <w:sz w:val="16"/>
          <w:szCs w:val="16"/>
        </w:rPr>
        <w:t>": "ongoing",</w:t>
      </w:r>
    </w:p>
    <w:p w14:paraId="4178BC28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"</w:t>
      </w:r>
      <w:proofErr w:type="gramStart"/>
      <w:r w:rsidRPr="00D90F1E">
        <w:rPr>
          <w:rStyle w:val="Strong"/>
          <w:sz w:val="16"/>
          <w:szCs w:val="16"/>
        </w:rPr>
        <w:t>id</w:t>
      </w:r>
      <w:proofErr w:type="gramEnd"/>
      <w:r w:rsidRPr="00D90F1E">
        <w:rPr>
          <w:rStyle w:val="Strong"/>
          <w:sz w:val="16"/>
          <w:szCs w:val="16"/>
        </w:rPr>
        <w:t>": 574818,</w:t>
      </w:r>
    </w:p>
    <w:p w14:paraId="4FD72F9C" w14:textId="77777777" w:rsidR="00D90F1E" w:rsidRP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 xml:space="preserve">  "</w:t>
      </w:r>
      <w:proofErr w:type="gramStart"/>
      <w:r w:rsidRPr="00D90F1E">
        <w:rPr>
          <w:rStyle w:val="Strong"/>
          <w:sz w:val="16"/>
          <w:szCs w:val="16"/>
        </w:rPr>
        <w:t>priority</w:t>
      </w:r>
      <w:proofErr w:type="gramEnd"/>
      <w:r w:rsidRPr="00D90F1E">
        <w:rPr>
          <w:rStyle w:val="Strong"/>
          <w:sz w:val="16"/>
          <w:szCs w:val="16"/>
        </w:rPr>
        <w:t>_0": 0</w:t>
      </w:r>
    </w:p>
    <w:p w14:paraId="2BA8EBD9" w14:textId="0D4A4ECA" w:rsidR="00D90F1E" w:rsidRDefault="00D90F1E" w:rsidP="00D90F1E">
      <w:pPr>
        <w:rPr>
          <w:rStyle w:val="Strong"/>
          <w:sz w:val="16"/>
          <w:szCs w:val="16"/>
        </w:rPr>
      </w:pPr>
      <w:r w:rsidRPr="00D90F1E">
        <w:rPr>
          <w:rStyle w:val="Strong"/>
          <w:sz w:val="16"/>
          <w:szCs w:val="16"/>
        </w:rPr>
        <w:t>}</w:t>
      </w:r>
    </w:p>
    <w:p w14:paraId="76BD4A0F" w14:textId="77777777" w:rsidR="00D90F1E" w:rsidRDefault="00D90F1E" w:rsidP="00D90F1E">
      <w:pPr>
        <w:rPr>
          <w:rStyle w:val="Strong"/>
          <w:sz w:val="16"/>
          <w:szCs w:val="16"/>
        </w:rPr>
      </w:pP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1784"/>
        <w:gridCol w:w="995"/>
        <w:gridCol w:w="619"/>
        <w:gridCol w:w="715"/>
        <w:gridCol w:w="5235"/>
      </w:tblGrid>
      <w:tr w:rsidR="00D90F1E" w:rsidRPr="00E20073" w14:paraId="1DFEF7D8" w14:textId="77777777" w:rsidTr="00D90F1E">
        <w:trPr>
          <w:cantSplit/>
        </w:trPr>
        <w:tc>
          <w:tcPr>
            <w:tcW w:w="200" w:type="pct"/>
            <w:shd w:val="pct12" w:color="auto" w:fill="FFFFFF"/>
          </w:tcPr>
          <w:p w14:paraId="13C95203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#</w:t>
            </w:r>
          </w:p>
        </w:tc>
        <w:tc>
          <w:tcPr>
            <w:tcW w:w="916" w:type="pct"/>
            <w:shd w:val="pct12" w:color="auto" w:fill="FFFFFF"/>
          </w:tcPr>
          <w:p w14:paraId="2D5C0180" w14:textId="5BF2AD34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</w:t>
            </w:r>
            <w:r w:rsidRPr="00E20073">
              <w:rPr>
                <w:b/>
                <w:bCs/>
                <w:color w:val="000000"/>
              </w:rPr>
              <w:t xml:space="preserve"> Name</w:t>
            </w:r>
            <w:r w:rsidRPr="00E20073">
              <w:rPr>
                <w:b/>
                <w:bCs/>
                <w:color w:val="000000"/>
              </w:rPr>
              <w:tab/>
            </w:r>
            <w:r w:rsidRPr="00E20073">
              <w:rPr>
                <w:b/>
                <w:bCs/>
                <w:color w:val="000000"/>
              </w:rPr>
              <w:tab/>
            </w:r>
          </w:p>
        </w:tc>
        <w:tc>
          <w:tcPr>
            <w:tcW w:w="511" w:type="pct"/>
            <w:shd w:val="pct12" w:color="auto" w:fill="FFFFFF"/>
          </w:tcPr>
          <w:p w14:paraId="3DB25F1F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Type</w:t>
            </w:r>
          </w:p>
        </w:tc>
        <w:tc>
          <w:tcPr>
            <w:tcW w:w="318" w:type="pct"/>
            <w:shd w:val="pct12" w:color="auto" w:fill="FFFFFF"/>
          </w:tcPr>
          <w:p w14:paraId="7EF7F702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Len</w:t>
            </w:r>
          </w:p>
        </w:tc>
        <w:tc>
          <w:tcPr>
            <w:tcW w:w="367" w:type="pct"/>
            <w:shd w:val="pct12" w:color="auto" w:fill="FFFFFF"/>
          </w:tcPr>
          <w:p w14:paraId="09CC0443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M/O</w:t>
            </w:r>
          </w:p>
        </w:tc>
        <w:tc>
          <w:tcPr>
            <w:tcW w:w="2688" w:type="pct"/>
            <w:shd w:val="pct12" w:color="auto" w:fill="FFFFFF"/>
          </w:tcPr>
          <w:p w14:paraId="72CC2D9E" w14:textId="77777777" w:rsidR="00D90F1E" w:rsidRPr="00E20073" w:rsidRDefault="00D90F1E" w:rsidP="00D90F1E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Comments/Data Mapping</w:t>
            </w:r>
          </w:p>
        </w:tc>
      </w:tr>
      <w:tr w:rsidR="00D90F1E" w:rsidRPr="00E20073" w14:paraId="2CFEAC7F" w14:textId="77777777" w:rsidTr="00D90F1E">
        <w:trPr>
          <w:cantSplit/>
        </w:trPr>
        <w:tc>
          <w:tcPr>
            <w:tcW w:w="200" w:type="pct"/>
          </w:tcPr>
          <w:p w14:paraId="5976CD3E" w14:textId="77777777" w:rsidR="00D90F1E" w:rsidRPr="00E20073" w:rsidRDefault="00D90F1E" w:rsidP="00D90F1E">
            <w:pPr>
              <w:rPr>
                <w:color w:val="000000"/>
              </w:rPr>
            </w:pPr>
            <w:r w:rsidRPr="00E20073">
              <w:rPr>
                <w:color w:val="000000"/>
              </w:rPr>
              <w:t>1</w:t>
            </w:r>
          </w:p>
        </w:tc>
        <w:tc>
          <w:tcPr>
            <w:tcW w:w="916" w:type="pct"/>
          </w:tcPr>
          <w:p w14:paraId="3DACB112" w14:textId="2BCC756F" w:rsidR="00D90F1E" w:rsidRPr="005C6E24" w:rsidRDefault="00D90F1E" w:rsidP="00D90F1E">
            <w:proofErr w:type="gramStart"/>
            <w:r w:rsidRPr="00D90F1E">
              <w:rPr>
                <w:rStyle w:val="Strong"/>
                <w:sz w:val="16"/>
                <w:szCs w:val="16"/>
              </w:rPr>
              <w:t>geo</w:t>
            </w:r>
            <w:proofErr w:type="gramEnd"/>
          </w:p>
        </w:tc>
        <w:tc>
          <w:tcPr>
            <w:tcW w:w="511" w:type="pct"/>
          </w:tcPr>
          <w:p w14:paraId="2511C872" w14:textId="77777777" w:rsidR="00D90F1E" w:rsidRPr="005C6E24" w:rsidRDefault="00D90F1E" w:rsidP="00D90F1E"/>
        </w:tc>
        <w:tc>
          <w:tcPr>
            <w:tcW w:w="318" w:type="pct"/>
          </w:tcPr>
          <w:p w14:paraId="36438D24" w14:textId="77777777" w:rsidR="00D90F1E" w:rsidRPr="005C6E24" w:rsidRDefault="00D90F1E" w:rsidP="00D90F1E"/>
        </w:tc>
        <w:tc>
          <w:tcPr>
            <w:tcW w:w="367" w:type="pct"/>
          </w:tcPr>
          <w:p w14:paraId="588A5BBE" w14:textId="77777777" w:rsidR="00D90F1E" w:rsidRPr="005C6E24" w:rsidRDefault="00D90F1E" w:rsidP="00D90F1E">
            <w:r>
              <w:t>M</w:t>
            </w:r>
          </w:p>
        </w:tc>
        <w:tc>
          <w:tcPr>
            <w:tcW w:w="2688" w:type="pct"/>
          </w:tcPr>
          <w:p w14:paraId="4EEE74AB" w14:textId="2ED337CE" w:rsidR="00D90F1E" w:rsidRPr="005C6E24" w:rsidRDefault="00D90F1E" w:rsidP="00D90F1E">
            <w:r>
              <w:t xml:space="preserve">Image’s </w:t>
            </w:r>
            <w:proofErr w:type="spellStart"/>
            <w:r>
              <w:t>boundingbox</w:t>
            </w:r>
            <w:proofErr w:type="spellEnd"/>
          </w:p>
        </w:tc>
      </w:tr>
      <w:tr w:rsidR="00D90F1E" w:rsidRPr="00E20073" w14:paraId="607317AA" w14:textId="77777777" w:rsidTr="00D90F1E">
        <w:trPr>
          <w:cantSplit/>
        </w:trPr>
        <w:tc>
          <w:tcPr>
            <w:tcW w:w="200" w:type="pct"/>
          </w:tcPr>
          <w:p w14:paraId="412C5EF3" w14:textId="77777777" w:rsidR="00D90F1E" w:rsidRPr="00E20073" w:rsidRDefault="00D90F1E" w:rsidP="00D90F1E">
            <w:pPr>
              <w:rPr>
                <w:color w:val="000000"/>
              </w:rPr>
            </w:pPr>
            <w:r w:rsidRPr="00E20073">
              <w:rPr>
                <w:color w:val="000000"/>
              </w:rPr>
              <w:t>2</w:t>
            </w:r>
          </w:p>
        </w:tc>
        <w:tc>
          <w:tcPr>
            <w:tcW w:w="916" w:type="pct"/>
          </w:tcPr>
          <w:p w14:paraId="5E436FCF" w14:textId="3D2C4B79" w:rsidR="00D90F1E" w:rsidRPr="005C6E24" w:rsidRDefault="00D90F1E" w:rsidP="00D90F1E">
            <w:proofErr w:type="gramStart"/>
            <w:r w:rsidRPr="00D90F1E">
              <w:rPr>
                <w:rStyle w:val="Strong"/>
                <w:sz w:val="16"/>
                <w:szCs w:val="16"/>
              </w:rPr>
              <w:t>category</w:t>
            </w:r>
            <w:proofErr w:type="gramEnd"/>
          </w:p>
        </w:tc>
        <w:tc>
          <w:tcPr>
            <w:tcW w:w="511" w:type="pct"/>
          </w:tcPr>
          <w:p w14:paraId="5C2548BD" w14:textId="77777777" w:rsidR="00D90F1E" w:rsidRPr="005C6E24" w:rsidRDefault="00D90F1E" w:rsidP="00D90F1E"/>
        </w:tc>
        <w:tc>
          <w:tcPr>
            <w:tcW w:w="318" w:type="pct"/>
          </w:tcPr>
          <w:p w14:paraId="1D64741F" w14:textId="77777777" w:rsidR="00D90F1E" w:rsidRPr="005C6E24" w:rsidRDefault="00D90F1E" w:rsidP="00D90F1E"/>
        </w:tc>
        <w:tc>
          <w:tcPr>
            <w:tcW w:w="367" w:type="pct"/>
          </w:tcPr>
          <w:p w14:paraId="31C78D99" w14:textId="2B843D31" w:rsidR="00D90F1E" w:rsidRPr="005C6E24" w:rsidRDefault="004C7087" w:rsidP="00D90F1E">
            <w:r>
              <w:t>O</w:t>
            </w:r>
          </w:p>
        </w:tc>
        <w:tc>
          <w:tcPr>
            <w:tcW w:w="2688" w:type="pct"/>
          </w:tcPr>
          <w:p w14:paraId="4F8FF33C" w14:textId="3D2B08EC" w:rsidR="00D90F1E" w:rsidRPr="005C6E24" w:rsidRDefault="00D90F1E" w:rsidP="00D90F1E">
            <w:r>
              <w:t>Image URL</w:t>
            </w:r>
          </w:p>
        </w:tc>
      </w:tr>
      <w:tr w:rsidR="00D90F1E" w:rsidRPr="00E20073" w14:paraId="71A42BED" w14:textId="77777777" w:rsidTr="00D90F1E">
        <w:trPr>
          <w:cantSplit/>
        </w:trPr>
        <w:tc>
          <w:tcPr>
            <w:tcW w:w="200" w:type="pct"/>
          </w:tcPr>
          <w:p w14:paraId="3A5FD0EA" w14:textId="77777777" w:rsidR="00D90F1E" w:rsidRPr="00E20073" w:rsidRDefault="00D90F1E" w:rsidP="00D90F1E">
            <w:pPr>
              <w:rPr>
                <w:color w:val="000000"/>
              </w:rPr>
            </w:pPr>
            <w:r w:rsidRPr="00E20073">
              <w:rPr>
                <w:color w:val="000000"/>
              </w:rPr>
              <w:t>3</w:t>
            </w:r>
          </w:p>
        </w:tc>
        <w:tc>
          <w:tcPr>
            <w:tcW w:w="916" w:type="pct"/>
          </w:tcPr>
          <w:p w14:paraId="08DE7A07" w14:textId="3CC185B6" w:rsidR="00D90F1E" w:rsidRPr="005C6E24" w:rsidRDefault="00D90F1E" w:rsidP="00D90F1E">
            <w:proofErr w:type="spellStart"/>
            <w:proofErr w:type="gramStart"/>
            <w:r w:rsidRPr="00D90F1E">
              <w:rPr>
                <w:rStyle w:val="Strong"/>
                <w:sz w:val="16"/>
                <w:szCs w:val="16"/>
              </w:rPr>
              <w:t>imgurl</w:t>
            </w:r>
            <w:proofErr w:type="spellEnd"/>
            <w:proofErr w:type="gramEnd"/>
          </w:p>
        </w:tc>
        <w:tc>
          <w:tcPr>
            <w:tcW w:w="511" w:type="pct"/>
          </w:tcPr>
          <w:p w14:paraId="59FC09ED" w14:textId="77777777" w:rsidR="00D90F1E" w:rsidRPr="005C6E24" w:rsidRDefault="00D90F1E" w:rsidP="00D90F1E"/>
        </w:tc>
        <w:tc>
          <w:tcPr>
            <w:tcW w:w="318" w:type="pct"/>
          </w:tcPr>
          <w:p w14:paraId="3515A975" w14:textId="77777777" w:rsidR="00D90F1E" w:rsidRPr="005C6E24" w:rsidRDefault="00D90F1E" w:rsidP="00D90F1E"/>
        </w:tc>
        <w:tc>
          <w:tcPr>
            <w:tcW w:w="367" w:type="pct"/>
          </w:tcPr>
          <w:p w14:paraId="1B12B79C" w14:textId="77777777" w:rsidR="00D90F1E" w:rsidRPr="005C6E24" w:rsidRDefault="00D90F1E" w:rsidP="00D90F1E">
            <w:r w:rsidRPr="005C6E24">
              <w:t>M</w:t>
            </w:r>
          </w:p>
        </w:tc>
        <w:tc>
          <w:tcPr>
            <w:tcW w:w="2688" w:type="pct"/>
          </w:tcPr>
          <w:p w14:paraId="381AA7CD" w14:textId="57CDF3EC" w:rsidR="00D90F1E" w:rsidRPr="005C6E24" w:rsidRDefault="00D90F1E" w:rsidP="00D90F1E">
            <w:r>
              <w:t>Image URL</w:t>
            </w:r>
          </w:p>
        </w:tc>
      </w:tr>
      <w:tr w:rsidR="00D90F1E" w:rsidRPr="00E20073" w14:paraId="5DECB49F" w14:textId="77777777" w:rsidTr="00D90F1E">
        <w:trPr>
          <w:cantSplit/>
        </w:trPr>
        <w:tc>
          <w:tcPr>
            <w:tcW w:w="200" w:type="pct"/>
          </w:tcPr>
          <w:p w14:paraId="423615BD" w14:textId="77777777" w:rsidR="00D90F1E" w:rsidRPr="00E20073" w:rsidRDefault="00D90F1E" w:rsidP="00D90F1E">
            <w:pPr>
              <w:rPr>
                <w:color w:val="000000"/>
              </w:rPr>
            </w:pPr>
            <w:r w:rsidRPr="00E20073">
              <w:rPr>
                <w:color w:val="000000"/>
              </w:rPr>
              <w:t>4</w:t>
            </w:r>
          </w:p>
        </w:tc>
        <w:tc>
          <w:tcPr>
            <w:tcW w:w="916" w:type="pct"/>
          </w:tcPr>
          <w:p w14:paraId="2FECCA34" w14:textId="7BC3D0AC" w:rsidR="00D90F1E" w:rsidRPr="005C6E24" w:rsidRDefault="00D90F1E" w:rsidP="00D90F1E">
            <w:proofErr w:type="spellStart"/>
            <w:proofErr w:type="gramStart"/>
            <w:r w:rsidRPr="00D90F1E">
              <w:rPr>
                <w:rStyle w:val="Strong"/>
                <w:sz w:val="16"/>
                <w:szCs w:val="16"/>
              </w:rPr>
              <w:t>mediaSize</w:t>
            </w:r>
            <w:proofErr w:type="spellEnd"/>
            <w:proofErr w:type="gramEnd"/>
          </w:p>
        </w:tc>
        <w:tc>
          <w:tcPr>
            <w:tcW w:w="511" w:type="pct"/>
          </w:tcPr>
          <w:p w14:paraId="2A15FEDD" w14:textId="77777777" w:rsidR="00D90F1E" w:rsidRPr="005C6E24" w:rsidRDefault="00D90F1E" w:rsidP="00D90F1E"/>
        </w:tc>
        <w:tc>
          <w:tcPr>
            <w:tcW w:w="318" w:type="pct"/>
          </w:tcPr>
          <w:p w14:paraId="28DF3330" w14:textId="77777777" w:rsidR="00D90F1E" w:rsidRPr="005C6E24" w:rsidRDefault="00D90F1E" w:rsidP="00D90F1E"/>
        </w:tc>
        <w:tc>
          <w:tcPr>
            <w:tcW w:w="367" w:type="pct"/>
          </w:tcPr>
          <w:p w14:paraId="15BB762E" w14:textId="547958B3" w:rsidR="00D90F1E" w:rsidRPr="005C6E24" w:rsidRDefault="00D90F1E" w:rsidP="00D90F1E">
            <w:r>
              <w:t>M</w:t>
            </w:r>
          </w:p>
        </w:tc>
        <w:tc>
          <w:tcPr>
            <w:tcW w:w="2688" w:type="pct"/>
          </w:tcPr>
          <w:p w14:paraId="53B18FF6" w14:textId="26C4518D" w:rsidR="00D90F1E" w:rsidRPr="005C6E24" w:rsidRDefault="00D90F1E" w:rsidP="00D90F1E">
            <w:r>
              <w:t>Image size</w:t>
            </w:r>
          </w:p>
        </w:tc>
      </w:tr>
    </w:tbl>
    <w:p w14:paraId="52C968E1" w14:textId="77777777" w:rsidR="00D90F1E" w:rsidRPr="00F01378" w:rsidRDefault="00D90F1E" w:rsidP="00D90F1E">
      <w:pPr>
        <w:rPr>
          <w:rStyle w:val="Strong"/>
          <w:sz w:val="16"/>
          <w:szCs w:val="16"/>
        </w:rPr>
      </w:pPr>
    </w:p>
    <w:p w14:paraId="0AF5595C" w14:textId="79AED42F" w:rsidR="002A7F51" w:rsidRDefault="00D90F1E" w:rsidP="002A7F51">
      <w:pPr>
        <w:pStyle w:val="Heading3"/>
      </w:pPr>
      <w:bookmarkStart w:id="23" w:name="_Toc282160919"/>
      <w:r>
        <w:t>Output</w:t>
      </w:r>
      <w:r w:rsidR="002A7F51" w:rsidRPr="00E20073">
        <w:t xml:space="preserve"> Data</w:t>
      </w:r>
      <w:r>
        <w:t xml:space="preserve"> example</w:t>
      </w:r>
      <w:bookmarkEnd w:id="23"/>
    </w:p>
    <w:p w14:paraId="143C950B" w14:textId="77777777" w:rsidR="00D90F1E" w:rsidRDefault="00D90F1E" w:rsidP="00D90F1E">
      <w:r>
        <w:t>{</w:t>
      </w:r>
    </w:p>
    <w:p w14:paraId="732E71A1" w14:textId="77777777" w:rsidR="00D90F1E" w:rsidRDefault="00D90F1E" w:rsidP="00D90F1E">
      <w:r>
        <w:t xml:space="preserve">  "</w:t>
      </w:r>
      <w:proofErr w:type="spellStart"/>
      <w:proofErr w:type="gramStart"/>
      <w:r>
        <w:t>taskid</w:t>
      </w:r>
      <w:proofErr w:type="spellEnd"/>
      <w:proofErr w:type="gramEnd"/>
      <w:r>
        <w:t>": 574818,</w:t>
      </w:r>
    </w:p>
    <w:p w14:paraId="57CA14E3" w14:textId="77777777" w:rsidR="00D90F1E" w:rsidRDefault="00D90F1E" w:rsidP="00D90F1E"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"https://s3-ap-southeast-1.amazonaws.com/skyeye-multiform/micromappers-sample2/d1f4f5_d2f1f2_leyte_mosaic_group12637.JPG",</w:t>
      </w:r>
    </w:p>
    <w:p w14:paraId="7E903BC7" w14:textId="77777777" w:rsidR="00D90F1E" w:rsidRDefault="00D90F1E" w:rsidP="00D90F1E">
      <w:r>
        <w:t xml:space="preserve">  "</w:t>
      </w:r>
      <w:proofErr w:type="spellStart"/>
      <w:proofErr w:type="gramStart"/>
      <w:r>
        <w:t>imgurl</w:t>
      </w:r>
      <w:proofErr w:type="spellEnd"/>
      <w:proofErr w:type="gramEnd"/>
      <w:r>
        <w:t>": "https://s3-ap-southeast-1.amazonaws.com/skyeye-multiform/micromappers-sample2/d1f4f5_d2f1f2_leyte_mosaic_group12637.JPG",</w:t>
      </w:r>
    </w:p>
    <w:p w14:paraId="7E523009" w14:textId="77777777" w:rsidR="00D90F1E" w:rsidRDefault="00D90F1E" w:rsidP="00D90F1E">
      <w:r>
        <w:t xml:space="preserve">  "</w:t>
      </w:r>
      <w:proofErr w:type="spellStart"/>
      <w:proofErr w:type="gramStart"/>
      <w:r>
        <w:t>locationRef</w:t>
      </w:r>
      <w:proofErr w:type="spellEnd"/>
      <w:proofErr w:type="gramEnd"/>
      <w:r>
        <w:t>": null,</w:t>
      </w:r>
    </w:p>
    <w:p w14:paraId="3209B518" w14:textId="77777777" w:rsidR="00D90F1E" w:rsidRDefault="00D90F1E" w:rsidP="00D90F1E">
      <w:r>
        <w:t xml:space="preserve">  "</w:t>
      </w:r>
      <w:proofErr w:type="spellStart"/>
      <w:proofErr w:type="gramStart"/>
      <w:r>
        <w:t>loc</w:t>
      </w:r>
      <w:proofErr w:type="spellEnd"/>
      <w:proofErr w:type="gramEnd"/>
      <w:r>
        <w:t>": [</w:t>
      </w:r>
    </w:p>
    <w:p w14:paraId="39751BE2" w14:textId="77777777" w:rsidR="00D90F1E" w:rsidRDefault="00D90F1E" w:rsidP="00D90F1E">
      <w:r>
        <w:t xml:space="preserve">    {</w:t>
      </w:r>
    </w:p>
    <w:p w14:paraId="5CBB6F7D" w14:textId="77777777" w:rsidR="00D90F1E" w:rsidRDefault="00D90F1E" w:rsidP="00D90F1E">
      <w:r>
        <w:t xml:space="preserve">      "</w:t>
      </w:r>
      <w:proofErr w:type="spellStart"/>
      <w:proofErr w:type="gramStart"/>
      <w:r>
        <w:t>layerType</w:t>
      </w:r>
      <w:proofErr w:type="spellEnd"/>
      <w:proofErr w:type="gramEnd"/>
      <w:r>
        <w:t>": "polygon",</w:t>
      </w:r>
    </w:p>
    <w:p w14:paraId="1DB0E5B4" w14:textId="77777777" w:rsidR="00D90F1E" w:rsidRDefault="00D90F1E" w:rsidP="00D90F1E">
      <w:r>
        <w:t xml:space="preserve">      "</w:t>
      </w:r>
      <w:proofErr w:type="gramStart"/>
      <w:r>
        <w:t>layer</w:t>
      </w:r>
      <w:proofErr w:type="gramEnd"/>
      <w:r>
        <w:t>": {</w:t>
      </w:r>
    </w:p>
    <w:p w14:paraId="2668F552" w14:textId="77777777" w:rsidR="00D90F1E" w:rsidRDefault="00D90F1E" w:rsidP="00D90F1E">
      <w:r>
        <w:t xml:space="preserve">        "</w:t>
      </w:r>
      <w:proofErr w:type="gramStart"/>
      <w:r>
        <w:t>type</w:t>
      </w:r>
      <w:proofErr w:type="gramEnd"/>
      <w:r>
        <w:t>": "Feature",</w:t>
      </w:r>
    </w:p>
    <w:p w14:paraId="239816D8" w14:textId="77777777" w:rsidR="00D90F1E" w:rsidRDefault="00D90F1E" w:rsidP="00D90F1E">
      <w:r>
        <w:t xml:space="preserve">        "</w:t>
      </w:r>
      <w:proofErr w:type="gramStart"/>
      <w:r>
        <w:t>properties</w:t>
      </w:r>
      <w:proofErr w:type="gramEnd"/>
      <w:r>
        <w:t>": {},</w:t>
      </w:r>
    </w:p>
    <w:p w14:paraId="1CB11DF5" w14:textId="77777777" w:rsidR="00D90F1E" w:rsidRDefault="00D90F1E" w:rsidP="00D90F1E">
      <w:r>
        <w:t xml:space="preserve">        "</w:t>
      </w:r>
      <w:proofErr w:type="gramStart"/>
      <w:r>
        <w:t>geometry</w:t>
      </w:r>
      <w:proofErr w:type="gramEnd"/>
      <w:r>
        <w:t>": {</w:t>
      </w:r>
    </w:p>
    <w:p w14:paraId="51D71067" w14:textId="77777777" w:rsidR="00D90F1E" w:rsidRDefault="00D90F1E" w:rsidP="00D90F1E">
      <w:r>
        <w:t xml:space="preserve">          "</w:t>
      </w:r>
      <w:proofErr w:type="gramStart"/>
      <w:r>
        <w:t>type</w:t>
      </w:r>
      <w:proofErr w:type="gramEnd"/>
      <w:r>
        <w:t>": "Polygon",</w:t>
      </w:r>
    </w:p>
    <w:p w14:paraId="429D1570" w14:textId="77777777" w:rsidR="00D90F1E" w:rsidRDefault="00D90F1E" w:rsidP="00D90F1E">
      <w:r>
        <w:t xml:space="preserve">          "</w:t>
      </w:r>
      <w:proofErr w:type="gramStart"/>
      <w:r>
        <w:t>coordinates</w:t>
      </w:r>
      <w:proofErr w:type="gramEnd"/>
      <w:r>
        <w:t>": [</w:t>
      </w:r>
    </w:p>
    <w:p w14:paraId="1F4C313F" w14:textId="77777777" w:rsidR="00D90F1E" w:rsidRDefault="00D90F1E" w:rsidP="00D90F1E">
      <w:r>
        <w:t xml:space="preserve">            [</w:t>
      </w:r>
    </w:p>
    <w:p w14:paraId="490A0345" w14:textId="77777777" w:rsidR="00D90F1E" w:rsidRDefault="00D90F1E" w:rsidP="00D90F1E">
      <w:r>
        <w:t xml:space="preserve">              [</w:t>
      </w:r>
    </w:p>
    <w:p w14:paraId="202C4F8D" w14:textId="77777777" w:rsidR="00D90F1E" w:rsidRDefault="00D90F1E" w:rsidP="00D90F1E">
      <w:r>
        <w:t xml:space="preserve">                124.99016024172306,</w:t>
      </w:r>
    </w:p>
    <w:p w14:paraId="5EF493C3" w14:textId="77777777" w:rsidR="00D90F1E" w:rsidRDefault="00D90F1E" w:rsidP="00D90F1E">
      <w:r>
        <w:t xml:space="preserve">                10.778168043677463</w:t>
      </w:r>
    </w:p>
    <w:p w14:paraId="67D57AE0" w14:textId="77777777" w:rsidR="00D90F1E" w:rsidRDefault="00D90F1E" w:rsidP="00D90F1E">
      <w:r>
        <w:t xml:space="preserve">              ],</w:t>
      </w:r>
    </w:p>
    <w:p w14:paraId="03D7D7D1" w14:textId="77777777" w:rsidR="00D90F1E" w:rsidRDefault="00D90F1E" w:rsidP="00D90F1E">
      <w:r>
        <w:t xml:space="preserve">              [</w:t>
      </w:r>
    </w:p>
    <w:p w14:paraId="0A7F2ABF" w14:textId="77777777" w:rsidR="00D90F1E" w:rsidRDefault="00D90F1E" w:rsidP="00D90F1E">
      <w:r>
        <w:t xml:space="preserve">                124.99019645154478,</w:t>
      </w:r>
    </w:p>
    <w:p w14:paraId="4B978F3E" w14:textId="77777777" w:rsidR="00D90F1E" w:rsidRDefault="00D90F1E" w:rsidP="00D90F1E">
      <w:r>
        <w:t xml:space="preserve">                10.778204932149729</w:t>
      </w:r>
    </w:p>
    <w:p w14:paraId="105F1DA9" w14:textId="77777777" w:rsidR="00D90F1E" w:rsidRDefault="00D90F1E" w:rsidP="00D90F1E">
      <w:r>
        <w:t xml:space="preserve">              ],</w:t>
      </w:r>
    </w:p>
    <w:p w14:paraId="2C019198" w14:textId="77777777" w:rsidR="00D90F1E" w:rsidRDefault="00D90F1E" w:rsidP="00D90F1E">
      <w:r>
        <w:t xml:space="preserve">              [</w:t>
      </w:r>
    </w:p>
    <w:p w14:paraId="533B4CB5" w14:textId="77777777" w:rsidR="00D90F1E" w:rsidRDefault="00D90F1E" w:rsidP="00D90F1E">
      <w:r>
        <w:t xml:space="preserve">                124.99021790921688,</w:t>
      </w:r>
    </w:p>
    <w:p w14:paraId="24FAA973" w14:textId="77777777" w:rsidR="00D90F1E" w:rsidRDefault="00D90F1E" w:rsidP="00D90F1E">
      <w:r>
        <w:t xml:space="preserve">                10.778188464082318</w:t>
      </w:r>
    </w:p>
    <w:p w14:paraId="3F43779F" w14:textId="77777777" w:rsidR="00D90F1E" w:rsidRDefault="00D90F1E" w:rsidP="00D90F1E">
      <w:r>
        <w:t xml:space="preserve">              ],</w:t>
      </w:r>
    </w:p>
    <w:p w14:paraId="1A50D63F" w14:textId="77777777" w:rsidR="00D90F1E" w:rsidRDefault="00D90F1E" w:rsidP="00D90F1E">
      <w:r>
        <w:t xml:space="preserve">              [</w:t>
      </w:r>
    </w:p>
    <w:p w14:paraId="2A37ED4E" w14:textId="77777777" w:rsidR="00D90F1E" w:rsidRDefault="00D90F1E" w:rsidP="00D90F1E">
      <w:r>
        <w:t xml:space="preserve">                124.99020852148531,</w:t>
      </w:r>
    </w:p>
    <w:p w14:paraId="3E978893" w14:textId="77777777" w:rsidR="00D90F1E" w:rsidRDefault="00D90F1E" w:rsidP="00D90F1E">
      <w:r>
        <w:t xml:space="preserve">                10.77815355177642</w:t>
      </w:r>
    </w:p>
    <w:p w14:paraId="565F54EE" w14:textId="77777777" w:rsidR="00D90F1E" w:rsidRDefault="00D90F1E" w:rsidP="00D90F1E">
      <w:r>
        <w:t xml:space="preserve">              ],</w:t>
      </w:r>
    </w:p>
    <w:p w14:paraId="224A0D06" w14:textId="77777777" w:rsidR="00D90F1E" w:rsidRDefault="00D90F1E" w:rsidP="00D90F1E">
      <w:r>
        <w:t xml:space="preserve">              [</w:t>
      </w:r>
    </w:p>
    <w:p w14:paraId="0DE25B80" w14:textId="77777777" w:rsidR="00D90F1E" w:rsidRDefault="00D90F1E" w:rsidP="00D90F1E">
      <w:r>
        <w:t xml:space="preserve">                124.99017231166363,</w:t>
      </w:r>
    </w:p>
    <w:p w14:paraId="3FDCF971" w14:textId="77777777" w:rsidR="00D90F1E" w:rsidRDefault="00D90F1E" w:rsidP="00D90F1E">
      <w:r>
        <w:t xml:space="preserve">                10.778150916885258</w:t>
      </w:r>
    </w:p>
    <w:p w14:paraId="1B5A49E2" w14:textId="77777777" w:rsidR="00D90F1E" w:rsidRDefault="00D90F1E" w:rsidP="00D90F1E">
      <w:r>
        <w:t xml:space="preserve">              ],</w:t>
      </w:r>
    </w:p>
    <w:p w14:paraId="71D110CE" w14:textId="77777777" w:rsidR="00D90F1E" w:rsidRDefault="00D90F1E" w:rsidP="00D90F1E">
      <w:r>
        <w:t xml:space="preserve">              [</w:t>
      </w:r>
    </w:p>
    <w:p w14:paraId="7C7EA764" w14:textId="77777777" w:rsidR="00D90F1E" w:rsidRDefault="00D90F1E" w:rsidP="00D90F1E">
      <w:r>
        <w:t xml:space="preserve">                124.99016024172306,</w:t>
      </w:r>
    </w:p>
    <w:p w14:paraId="21E8B193" w14:textId="77777777" w:rsidR="00D90F1E" w:rsidRDefault="00D90F1E" w:rsidP="00D90F1E">
      <w:r>
        <w:t xml:space="preserve">                10.778168043677463</w:t>
      </w:r>
    </w:p>
    <w:p w14:paraId="76F10CD2" w14:textId="77777777" w:rsidR="00D90F1E" w:rsidRDefault="00D90F1E" w:rsidP="00D90F1E">
      <w:r>
        <w:t xml:space="preserve">              ]</w:t>
      </w:r>
    </w:p>
    <w:p w14:paraId="1885CBE1" w14:textId="77777777" w:rsidR="00D90F1E" w:rsidRDefault="00D90F1E" w:rsidP="00D90F1E">
      <w:r>
        <w:t xml:space="preserve">            ]</w:t>
      </w:r>
    </w:p>
    <w:p w14:paraId="5FEB2651" w14:textId="77777777" w:rsidR="00D90F1E" w:rsidRDefault="00D90F1E" w:rsidP="00D90F1E">
      <w:r>
        <w:t xml:space="preserve">          ]</w:t>
      </w:r>
    </w:p>
    <w:p w14:paraId="5B29D860" w14:textId="77777777" w:rsidR="00D90F1E" w:rsidRDefault="00D90F1E" w:rsidP="00D90F1E">
      <w:r>
        <w:t xml:space="preserve">        }</w:t>
      </w:r>
    </w:p>
    <w:p w14:paraId="6F5ECABE" w14:textId="77777777" w:rsidR="00D90F1E" w:rsidRDefault="00D90F1E" w:rsidP="00D90F1E">
      <w:r>
        <w:t xml:space="preserve">      }</w:t>
      </w:r>
    </w:p>
    <w:p w14:paraId="2294BC22" w14:textId="77777777" w:rsidR="00D90F1E" w:rsidRDefault="00D90F1E" w:rsidP="00D90F1E">
      <w:r>
        <w:t xml:space="preserve">    },</w:t>
      </w:r>
    </w:p>
    <w:p w14:paraId="3F02276A" w14:textId="77777777" w:rsidR="00D90F1E" w:rsidRDefault="00D90F1E" w:rsidP="00D90F1E">
      <w:r>
        <w:t xml:space="preserve">    {</w:t>
      </w:r>
    </w:p>
    <w:p w14:paraId="50AED6C9" w14:textId="77777777" w:rsidR="00D90F1E" w:rsidRDefault="00D90F1E" w:rsidP="00D90F1E">
      <w:r>
        <w:t xml:space="preserve">      "</w:t>
      </w:r>
      <w:proofErr w:type="spellStart"/>
      <w:proofErr w:type="gramStart"/>
      <w:r>
        <w:t>layerType</w:t>
      </w:r>
      <w:proofErr w:type="spellEnd"/>
      <w:proofErr w:type="gramEnd"/>
      <w:r>
        <w:t>": "polygon2",</w:t>
      </w:r>
    </w:p>
    <w:p w14:paraId="5E72CF95" w14:textId="77777777" w:rsidR="00D90F1E" w:rsidRDefault="00D90F1E" w:rsidP="00D90F1E">
      <w:r>
        <w:t xml:space="preserve">      "</w:t>
      </w:r>
      <w:proofErr w:type="gramStart"/>
      <w:r>
        <w:t>layer</w:t>
      </w:r>
      <w:proofErr w:type="gramEnd"/>
      <w:r>
        <w:t>": {</w:t>
      </w:r>
    </w:p>
    <w:p w14:paraId="75927CEA" w14:textId="77777777" w:rsidR="00D90F1E" w:rsidRDefault="00D90F1E" w:rsidP="00D90F1E">
      <w:r>
        <w:t xml:space="preserve">        "</w:t>
      </w:r>
      <w:proofErr w:type="gramStart"/>
      <w:r>
        <w:t>type</w:t>
      </w:r>
      <w:proofErr w:type="gramEnd"/>
      <w:r>
        <w:t>": "Feature",</w:t>
      </w:r>
    </w:p>
    <w:p w14:paraId="0FCF0B88" w14:textId="77777777" w:rsidR="00D90F1E" w:rsidRDefault="00D90F1E" w:rsidP="00D90F1E">
      <w:r>
        <w:t xml:space="preserve">        "</w:t>
      </w:r>
      <w:proofErr w:type="gramStart"/>
      <w:r>
        <w:t>properties</w:t>
      </w:r>
      <w:proofErr w:type="gramEnd"/>
      <w:r>
        <w:t>": {},</w:t>
      </w:r>
    </w:p>
    <w:p w14:paraId="14FA10E3" w14:textId="77777777" w:rsidR="00D90F1E" w:rsidRDefault="00D90F1E" w:rsidP="00D90F1E">
      <w:r>
        <w:t xml:space="preserve">        "</w:t>
      </w:r>
      <w:proofErr w:type="gramStart"/>
      <w:r>
        <w:t>geometry</w:t>
      </w:r>
      <w:proofErr w:type="gramEnd"/>
      <w:r>
        <w:t>": {</w:t>
      </w:r>
    </w:p>
    <w:p w14:paraId="58669BF2" w14:textId="77777777" w:rsidR="00D90F1E" w:rsidRDefault="00D90F1E" w:rsidP="00D90F1E">
      <w:r>
        <w:t xml:space="preserve">          "</w:t>
      </w:r>
      <w:proofErr w:type="gramStart"/>
      <w:r>
        <w:t>type</w:t>
      </w:r>
      <w:proofErr w:type="gramEnd"/>
      <w:r>
        <w:t>": "Polygon",</w:t>
      </w:r>
    </w:p>
    <w:p w14:paraId="737977B1" w14:textId="77777777" w:rsidR="00D90F1E" w:rsidRDefault="00D90F1E" w:rsidP="00D90F1E">
      <w:r>
        <w:t xml:space="preserve">          "</w:t>
      </w:r>
      <w:proofErr w:type="gramStart"/>
      <w:r>
        <w:t>coordinates</w:t>
      </w:r>
      <w:proofErr w:type="gramEnd"/>
      <w:r>
        <w:t>": [</w:t>
      </w:r>
    </w:p>
    <w:p w14:paraId="15F1A6E8" w14:textId="77777777" w:rsidR="00D90F1E" w:rsidRDefault="00D90F1E" w:rsidP="00D90F1E">
      <w:r>
        <w:t xml:space="preserve">            [</w:t>
      </w:r>
    </w:p>
    <w:p w14:paraId="729CD171" w14:textId="77777777" w:rsidR="00D90F1E" w:rsidRDefault="00D90F1E" w:rsidP="00D90F1E">
      <w:r>
        <w:t xml:space="preserve">              [</w:t>
      </w:r>
    </w:p>
    <w:p w14:paraId="051BE0FA" w14:textId="77777777" w:rsidR="00D90F1E" w:rsidRDefault="00D90F1E" w:rsidP="00D90F1E">
      <w:r>
        <w:t xml:space="preserve">                124.99025478959084,</w:t>
      </w:r>
    </w:p>
    <w:p w14:paraId="1992934A" w14:textId="77777777" w:rsidR="00D90F1E" w:rsidRDefault="00D90F1E" w:rsidP="00D90F1E">
      <w:r>
        <w:t xml:space="preserve">                10.778162773895351</w:t>
      </w:r>
    </w:p>
    <w:p w14:paraId="272947C4" w14:textId="77777777" w:rsidR="00D90F1E" w:rsidRDefault="00D90F1E" w:rsidP="00D90F1E">
      <w:r>
        <w:t xml:space="preserve">              ],</w:t>
      </w:r>
    </w:p>
    <w:p w14:paraId="75B2E16C" w14:textId="77777777" w:rsidR="00D90F1E" w:rsidRDefault="00D90F1E" w:rsidP="00D90F1E">
      <w:r>
        <w:t xml:space="preserve">              [</w:t>
      </w:r>
    </w:p>
    <w:p w14:paraId="6A7EE76A" w14:textId="77777777" w:rsidR="00D90F1E" w:rsidRDefault="00D90F1E" w:rsidP="00D90F1E">
      <w:r>
        <w:t xml:space="preserve">                124.99024607241152,</w:t>
      </w:r>
    </w:p>
    <w:p w14:paraId="2180BF07" w14:textId="77777777" w:rsidR="00D90F1E" w:rsidRDefault="00D90F1E" w:rsidP="00D90F1E">
      <w:r>
        <w:t xml:space="preserve">                10.778147623271245</w:t>
      </w:r>
    </w:p>
    <w:p w14:paraId="632D2A23" w14:textId="77777777" w:rsidR="00D90F1E" w:rsidRDefault="00D90F1E" w:rsidP="00D90F1E">
      <w:r>
        <w:t xml:space="preserve">              ],</w:t>
      </w:r>
    </w:p>
    <w:p w14:paraId="56B65C34" w14:textId="77777777" w:rsidR="00D90F1E" w:rsidRDefault="00D90F1E" w:rsidP="00D90F1E">
      <w:r>
        <w:t xml:space="preserve">              [</w:t>
      </w:r>
    </w:p>
    <w:p w14:paraId="2CFC086A" w14:textId="77777777" w:rsidR="00D90F1E" w:rsidRDefault="00D90F1E" w:rsidP="00D90F1E">
      <w:r>
        <w:t xml:space="preserve">                124.99025210738182,</w:t>
      </w:r>
    </w:p>
    <w:p w14:paraId="5BDB95F6" w14:textId="77777777" w:rsidR="00D90F1E" w:rsidRDefault="00D90F1E" w:rsidP="00D90F1E">
      <w:r>
        <w:t xml:space="preserve">                10.778122591803655</w:t>
      </w:r>
    </w:p>
    <w:p w14:paraId="1214D4D6" w14:textId="77777777" w:rsidR="00D90F1E" w:rsidRDefault="00D90F1E" w:rsidP="00D90F1E">
      <w:r>
        <w:t xml:space="preserve">              ],</w:t>
      </w:r>
    </w:p>
    <w:p w14:paraId="4435E0BF" w14:textId="77777777" w:rsidR="00D90F1E" w:rsidRDefault="00D90F1E" w:rsidP="00D90F1E">
      <w:r>
        <w:t xml:space="preserve">              [</w:t>
      </w:r>
    </w:p>
    <w:p w14:paraId="61FBD268" w14:textId="77777777" w:rsidR="00D90F1E" w:rsidRDefault="00D90F1E" w:rsidP="00D90F1E">
      <w:r>
        <w:t xml:space="preserve">                124.99029368162154,</w:t>
      </w:r>
    </w:p>
    <w:p w14:paraId="14C3C384" w14:textId="77777777" w:rsidR="00D90F1E" w:rsidRDefault="00D90F1E" w:rsidP="00D90F1E">
      <w:r>
        <w:t xml:space="preserve">                10.778118639466477</w:t>
      </w:r>
    </w:p>
    <w:p w14:paraId="3530495D" w14:textId="77777777" w:rsidR="00D90F1E" w:rsidRDefault="00D90F1E" w:rsidP="00D90F1E">
      <w:r>
        <w:t xml:space="preserve">              ],</w:t>
      </w:r>
    </w:p>
    <w:p w14:paraId="187B4749" w14:textId="77777777" w:rsidR="00D90F1E" w:rsidRDefault="00D90F1E" w:rsidP="00D90F1E">
      <w:r>
        <w:t xml:space="preserve">              [</w:t>
      </w:r>
    </w:p>
    <w:p w14:paraId="4C6A6E78" w14:textId="77777777" w:rsidR="00D90F1E" w:rsidRDefault="00D90F1E" w:rsidP="00D90F1E">
      <w:r>
        <w:t xml:space="preserve">                124.99031245708466,</w:t>
      </w:r>
    </w:p>
    <w:p w14:paraId="2A1CDF37" w14:textId="77777777" w:rsidR="00D90F1E" w:rsidRDefault="00D90F1E" w:rsidP="00D90F1E">
      <w:r>
        <w:t xml:space="preserve">                10.778143012211576</w:t>
      </w:r>
    </w:p>
    <w:p w14:paraId="30AC10DB" w14:textId="77777777" w:rsidR="00D90F1E" w:rsidRDefault="00D90F1E" w:rsidP="00D90F1E">
      <w:r>
        <w:t xml:space="preserve">              ],</w:t>
      </w:r>
    </w:p>
    <w:p w14:paraId="540F6D29" w14:textId="77777777" w:rsidR="00D90F1E" w:rsidRDefault="00D90F1E" w:rsidP="00D90F1E">
      <w:r>
        <w:t xml:space="preserve">              [</w:t>
      </w:r>
    </w:p>
    <w:p w14:paraId="6EDBA24C" w14:textId="77777777" w:rsidR="00D90F1E" w:rsidRDefault="00D90F1E" w:rsidP="00D90F1E">
      <w:r>
        <w:t xml:space="preserve">                124.9903104454279,</w:t>
      </w:r>
    </w:p>
    <w:p w14:paraId="7AEE26BB" w14:textId="77777777" w:rsidR="00D90F1E" w:rsidRDefault="00D90F1E" w:rsidP="00D90F1E">
      <w:r>
        <w:t xml:space="preserve">                10.778166726231957</w:t>
      </w:r>
    </w:p>
    <w:p w14:paraId="1D50CE25" w14:textId="77777777" w:rsidR="00D90F1E" w:rsidRDefault="00D90F1E" w:rsidP="00D90F1E">
      <w:r>
        <w:t xml:space="preserve">              ],</w:t>
      </w:r>
    </w:p>
    <w:p w14:paraId="40011ECF" w14:textId="77777777" w:rsidR="00D90F1E" w:rsidRDefault="00D90F1E" w:rsidP="00D90F1E">
      <w:r>
        <w:t xml:space="preserve">              [</w:t>
      </w:r>
    </w:p>
    <w:p w14:paraId="0607BBFA" w14:textId="77777777" w:rsidR="00D90F1E" w:rsidRDefault="00D90F1E" w:rsidP="00D90F1E">
      <w:r>
        <w:t xml:space="preserve">                124.99025478959084,</w:t>
      </w:r>
    </w:p>
    <w:p w14:paraId="71C311F3" w14:textId="77777777" w:rsidR="00D90F1E" w:rsidRDefault="00D90F1E" w:rsidP="00D90F1E">
      <w:r>
        <w:t xml:space="preserve">                10.778162773895351</w:t>
      </w:r>
    </w:p>
    <w:p w14:paraId="639496F4" w14:textId="77777777" w:rsidR="00D90F1E" w:rsidRDefault="00D90F1E" w:rsidP="00D90F1E">
      <w:r>
        <w:t xml:space="preserve">              ]</w:t>
      </w:r>
    </w:p>
    <w:p w14:paraId="566FFC42" w14:textId="77777777" w:rsidR="00D90F1E" w:rsidRDefault="00D90F1E" w:rsidP="00D90F1E">
      <w:r>
        <w:t xml:space="preserve">            ]</w:t>
      </w:r>
    </w:p>
    <w:p w14:paraId="212D6637" w14:textId="77777777" w:rsidR="00D90F1E" w:rsidRDefault="00D90F1E" w:rsidP="00D90F1E">
      <w:r>
        <w:t xml:space="preserve">          ]</w:t>
      </w:r>
    </w:p>
    <w:p w14:paraId="65B71795" w14:textId="77777777" w:rsidR="00D90F1E" w:rsidRDefault="00D90F1E" w:rsidP="00D90F1E">
      <w:r>
        <w:t xml:space="preserve">        }</w:t>
      </w:r>
    </w:p>
    <w:p w14:paraId="3C109389" w14:textId="77777777" w:rsidR="00D90F1E" w:rsidRDefault="00D90F1E" w:rsidP="00D90F1E">
      <w:r>
        <w:t xml:space="preserve">      }</w:t>
      </w:r>
    </w:p>
    <w:p w14:paraId="62F8B187" w14:textId="77777777" w:rsidR="00D90F1E" w:rsidRDefault="00D90F1E" w:rsidP="00D90F1E">
      <w:r>
        <w:t xml:space="preserve">    }</w:t>
      </w:r>
    </w:p>
    <w:p w14:paraId="79BF822C" w14:textId="77777777" w:rsidR="00D90F1E" w:rsidRDefault="00D90F1E" w:rsidP="00D90F1E">
      <w:r>
        <w:t xml:space="preserve">  ],</w:t>
      </w:r>
    </w:p>
    <w:p w14:paraId="42F1D509" w14:textId="77777777" w:rsidR="00D90F1E" w:rsidRDefault="00D90F1E" w:rsidP="00D90F1E">
      <w:r>
        <w:t xml:space="preserve">  "</w:t>
      </w:r>
      <w:proofErr w:type="gramStart"/>
      <w:r>
        <w:t>geo</w:t>
      </w:r>
      <w:proofErr w:type="gramEnd"/>
      <w:r>
        <w:t>": "[\"124.990437\",\"10.778230\",\"124.990116\",\"10.777913\"]"</w:t>
      </w:r>
    </w:p>
    <w:p w14:paraId="09C158AA" w14:textId="52868845" w:rsidR="00D90F1E" w:rsidRPr="00D90F1E" w:rsidRDefault="00D90F1E" w:rsidP="00D90F1E">
      <w:r>
        <w:t>}</w:t>
      </w:r>
    </w:p>
    <w:p w14:paraId="0171D653" w14:textId="77777777" w:rsidR="00D52620" w:rsidRDefault="00D52620" w:rsidP="00D52620"/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1784"/>
        <w:gridCol w:w="995"/>
        <w:gridCol w:w="619"/>
        <w:gridCol w:w="715"/>
        <w:gridCol w:w="5235"/>
      </w:tblGrid>
      <w:tr w:rsidR="004C7087" w:rsidRPr="00E20073" w14:paraId="41EAA142" w14:textId="77777777" w:rsidTr="004C7087">
        <w:trPr>
          <w:cantSplit/>
        </w:trPr>
        <w:tc>
          <w:tcPr>
            <w:tcW w:w="200" w:type="pct"/>
            <w:shd w:val="pct12" w:color="auto" w:fill="FFFFFF"/>
          </w:tcPr>
          <w:p w14:paraId="0A2BCF59" w14:textId="77777777" w:rsidR="004C7087" w:rsidRPr="00E20073" w:rsidRDefault="004C7087" w:rsidP="004C7087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#</w:t>
            </w:r>
          </w:p>
        </w:tc>
        <w:tc>
          <w:tcPr>
            <w:tcW w:w="916" w:type="pct"/>
            <w:shd w:val="pct12" w:color="auto" w:fill="FFFFFF"/>
          </w:tcPr>
          <w:p w14:paraId="4DBE4C64" w14:textId="77777777" w:rsidR="004C7087" w:rsidRPr="00E20073" w:rsidRDefault="004C7087" w:rsidP="004C708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Field</w:t>
            </w:r>
            <w:r w:rsidRPr="00E20073">
              <w:rPr>
                <w:b/>
                <w:bCs/>
                <w:color w:val="000000"/>
              </w:rPr>
              <w:t xml:space="preserve"> Name</w:t>
            </w:r>
            <w:r w:rsidRPr="00E20073">
              <w:rPr>
                <w:b/>
                <w:bCs/>
                <w:color w:val="000000"/>
              </w:rPr>
              <w:tab/>
            </w:r>
            <w:r w:rsidRPr="00E20073">
              <w:rPr>
                <w:b/>
                <w:bCs/>
                <w:color w:val="000000"/>
              </w:rPr>
              <w:tab/>
            </w:r>
          </w:p>
        </w:tc>
        <w:tc>
          <w:tcPr>
            <w:tcW w:w="511" w:type="pct"/>
            <w:shd w:val="pct12" w:color="auto" w:fill="FFFFFF"/>
          </w:tcPr>
          <w:p w14:paraId="188587F9" w14:textId="77777777" w:rsidR="004C7087" w:rsidRPr="00E20073" w:rsidRDefault="004C7087" w:rsidP="004C7087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Type</w:t>
            </w:r>
          </w:p>
        </w:tc>
        <w:tc>
          <w:tcPr>
            <w:tcW w:w="318" w:type="pct"/>
            <w:shd w:val="pct12" w:color="auto" w:fill="FFFFFF"/>
          </w:tcPr>
          <w:p w14:paraId="55BE27A8" w14:textId="77777777" w:rsidR="004C7087" w:rsidRPr="00E20073" w:rsidRDefault="004C7087" w:rsidP="004C7087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Len</w:t>
            </w:r>
          </w:p>
        </w:tc>
        <w:tc>
          <w:tcPr>
            <w:tcW w:w="367" w:type="pct"/>
            <w:shd w:val="pct12" w:color="auto" w:fill="FFFFFF"/>
          </w:tcPr>
          <w:p w14:paraId="7B044DD1" w14:textId="77777777" w:rsidR="004C7087" w:rsidRPr="00E20073" w:rsidRDefault="004C7087" w:rsidP="004C7087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M/O</w:t>
            </w:r>
          </w:p>
        </w:tc>
        <w:tc>
          <w:tcPr>
            <w:tcW w:w="2688" w:type="pct"/>
            <w:shd w:val="pct12" w:color="auto" w:fill="FFFFFF"/>
          </w:tcPr>
          <w:p w14:paraId="6F2A3971" w14:textId="77777777" w:rsidR="004C7087" w:rsidRPr="00E20073" w:rsidRDefault="004C7087" w:rsidP="004C7087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Comments/Data Mapping</w:t>
            </w:r>
          </w:p>
        </w:tc>
      </w:tr>
      <w:tr w:rsidR="004C7087" w:rsidRPr="00E20073" w14:paraId="750170F7" w14:textId="77777777" w:rsidTr="004C7087">
        <w:trPr>
          <w:cantSplit/>
        </w:trPr>
        <w:tc>
          <w:tcPr>
            <w:tcW w:w="200" w:type="pct"/>
          </w:tcPr>
          <w:p w14:paraId="61392888" w14:textId="77777777" w:rsidR="004C7087" w:rsidRPr="00E20073" w:rsidRDefault="004C7087" w:rsidP="004C7087">
            <w:pPr>
              <w:rPr>
                <w:color w:val="000000"/>
              </w:rPr>
            </w:pPr>
            <w:r w:rsidRPr="00E20073">
              <w:rPr>
                <w:color w:val="000000"/>
              </w:rPr>
              <w:t>1</w:t>
            </w:r>
          </w:p>
        </w:tc>
        <w:tc>
          <w:tcPr>
            <w:tcW w:w="916" w:type="pct"/>
          </w:tcPr>
          <w:p w14:paraId="68D4D527" w14:textId="77777777" w:rsidR="004C7087" w:rsidRPr="005C6E24" w:rsidRDefault="004C7087" w:rsidP="004C7087">
            <w:proofErr w:type="gramStart"/>
            <w:r w:rsidRPr="00D90F1E">
              <w:rPr>
                <w:rStyle w:val="Strong"/>
                <w:sz w:val="16"/>
                <w:szCs w:val="16"/>
              </w:rPr>
              <w:t>geo</w:t>
            </w:r>
            <w:proofErr w:type="gramEnd"/>
          </w:p>
        </w:tc>
        <w:tc>
          <w:tcPr>
            <w:tcW w:w="511" w:type="pct"/>
          </w:tcPr>
          <w:p w14:paraId="48021AA6" w14:textId="77777777" w:rsidR="004C7087" w:rsidRPr="005C6E24" w:rsidRDefault="004C7087" w:rsidP="004C7087"/>
        </w:tc>
        <w:tc>
          <w:tcPr>
            <w:tcW w:w="318" w:type="pct"/>
          </w:tcPr>
          <w:p w14:paraId="13C53836" w14:textId="77777777" w:rsidR="004C7087" w:rsidRPr="005C6E24" w:rsidRDefault="004C7087" w:rsidP="004C7087"/>
        </w:tc>
        <w:tc>
          <w:tcPr>
            <w:tcW w:w="367" w:type="pct"/>
          </w:tcPr>
          <w:p w14:paraId="100A244C" w14:textId="77777777" w:rsidR="004C7087" w:rsidRPr="005C6E24" w:rsidRDefault="004C7087" w:rsidP="004C7087">
            <w:r>
              <w:t>M</w:t>
            </w:r>
          </w:p>
        </w:tc>
        <w:tc>
          <w:tcPr>
            <w:tcW w:w="2688" w:type="pct"/>
          </w:tcPr>
          <w:p w14:paraId="701F1F52" w14:textId="77777777" w:rsidR="004C7087" w:rsidRPr="005C6E24" w:rsidRDefault="004C7087" w:rsidP="004C7087">
            <w:r>
              <w:t xml:space="preserve">Image’s </w:t>
            </w:r>
            <w:proofErr w:type="spellStart"/>
            <w:r>
              <w:t>boundingbox</w:t>
            </w:r>
            <w:proofErr w:type="spellEnd"/>
          </w:p>
        </w:tc>
      </w:tr>
      <w:tr w:rsidR="004C7087" w:rsidRPr="00E20073" w14:paraId="352D41CE" w14:textId="77777777" w:rsidTr="004C7087">
        <w:trPr>
          <w:cantSplit/>
        </w:trPr>
        <w:tc>
          <w:tcPr>
            <w:tcW w:w="200" w:type="pct"/>
          </w:tcPr>
          <w:p w14:paraId="5357AE63" w14:textId="77777777" w:rsidR="004C7087" w:rsidRPr="00E20073" w:rsidRDefault="004C7087" w:rsidP="004C7087">
            <w:pPr>
              <w:rPr>
                <w:color w:val="000000"/>
              </w:rPr>
            </w:pPr>
            <w:r w:rsidRPr="00E20073">
              <w:rPr>
                <w:color w:val="000000"/>
              </w:rPr>
              <w:t>2</w:t>
            </w:r>
          </w:p>
        </w:tc>
        <w:tc>
          <w:tcPr>
            <w:tcW w:w="916" w:type="pct"/>
          </w:tcPr>
          <w:p w14:paraId="65C9F324" w14:textId="3B14338A" w:rsidR="004C7087" w:rsidRPr="005C6E24" w:rsidRDefault="004C7087" w:rsidP="004C7087">
            <w:proofErr w:type="spellStart"/>
            <w:r>
              <w:rPr>
                <w:rStyle w:val="Strong"/>
                <w:sz w:val="16"/>
                <w:szCs w:val="16"/>
              </w:rPr>
              <w:t>LayerType</w:t>
            </w:r>
            <w:proofErr w:type="spellEnd"/>
          </w:p>
        </w:tc>
        <w:tc>
          <w:tcPr>
            <w:tcW w:w="511" w:type="pct"/>
          </w:tcPr>
          <w:p w14:paraId="0F818A7E" w14:textId="77777777" w:rsidR="004C7087" w:rsidRPr="005C6E24" w:rsidRDefault="004C7087" w:rsidP="004C7087"/>
        </w:tc>
        <w:tc>
          <w:tcPr>
            <w:tcW w:w="318" w:type="pct"/>
          </w:tcPr>
          <w:p w14:paraId="77AAB227" w14:textId="77777777" w:rsidR="004C7087" w:rsidRPr="005C6E24" w:rsidRDefault="004C7087" w:rsidP="004C7087"/>
        </w:tc>
        <w:tc>
          <w:tcPr>
            <w:tcW w:w="367" w:type="pct"/>
          </w:tcPr>
          <w:p w14:paraId="6A816CB7" w14:textId="2776A5D4" w:rsidR="004C7087" w:rsidRPr="005C6E24" w:rsidRDefault="004C7087" w:rsidP="004C7087">
            <w:r>
              <w:t>M</w:t>
            </w:r>
          </w:p>
        </w:tc>
        <w:tc>
          <w:tcPr>
            <w:tcW w:w="2688" w:type="pct"/>
          </w:tcPr>
          <w:p w14:paraId="4774D495" w14:textId="77777777" w:rsidR="004C7087" w:rsidRDefault="004C7087" w:rsidP="004C7087">
            <w:r>
              <w:t xml:space="preserve">Object classification </w:t>
            </w:r>
          </w:p>
          <w:p w14:paraId="35072E1C" w14:textId="77777777" w:rsidR="004C7087" w:rsidRDefault="004C7087" w:rsidP="004C7087">
            <w:proofErr w:type="gramStart"/>
            <w:r>
              <w:t>e</w:t>
            </w:r>
            <w:proofErr w:type="gramEnd"/>
            <w:r>
              <w:t xml:space="preserve">.g. </w:t>
            </w:r>
          </w:p>
          <w:p w14:paraId="34B821DB" w14:textId="3669A3C0" w:rsidR="004C7087" w:rsidRDefault="004C7087" w:rsidP="004C7087">
            <w:r>
              <w:t xml:space="preserve"> - </w:t>
            </w:r>
            <w:proofErr w:type="gramStart"/>
            <w:r>
              <w:t>polygon</w:t>
            </w:r>
            <w:proofErr w:type="gramEnd"/>
            <w:r>
              <w:t xml:space="preserve"> : health coconut tree</w:t>
            </w:r>
          </w:p>
          <w:p w14:paraId="02348DB6" w14:textId="787AC3AA" w:rsidR="004C7087" w:rsidRPr="005C6E24" w:rsidRDefault="004C7087" w:rsidP="004C7087">
            <w:r>
              <w:t xml:space="preserve"> - </w:t>
            </w:r>
            <w:proofErr w:type="gramStart"/>
            <w:r>
              <w:t>polygon2</w:t>
            </w:r>
            <w:proofErr w:type="gramEnd"/>
            <w:r>
              <w:t xml:space="preserve"> : destroyed coconut tree</w:t>
            </w:r>
          </w:p>
        </w:tc>
      </w:tr>
      <w:tr w:rsidR="004C7087" w:rsidRPr="00E20073" w14:paraId="2552978B" w14:textId="77777777" w:rsidTr="004C7087">
        <w:trPr>
          <w:cantSplit/>
        </w:trPr>
        <w:tc>
          <w:tcPr>
            <w:tcW w:w="200" w:type="pct"/>
          </w:tcPr>
          <w:p w14:paraId="244248A4" w14:textId="16F7A1CF" w:rsidR="004C7087" w:rsidRPr="00E20073" w:rsidRDefault="004C7087" w:rsidP="004C7087">
            <w:pPr>
              <w:rPr>
                <w:color w:val="000000"/>
              </w:rPr>
            </w:pPr>
            <w:r w:rsidRPr="00E20073">
              <w:rPr>
                <w:color w:val="000000"/>
              </w:rPr>
              <w:t>3</w:t>
            </w:r>
          </w:p>
        </w:tc>
        <w:tc>
          <w:tcPr>
            <w:tcW w:w="916" w:type="pct"/>
          </w:tcPr>
          <w:p w14:paraId="1DE98D07" w14:textId="08BF5D05" w:rsidR="004C7087" w:rsidRPr="005C6E24" w:rsidRDefault="004C7087" w:rsidP="004C7087">
            <w:r>
              <w:rPr>
                <w:rStyle w:val="Strong"/>
                <w:sz w:val="16"/>
                <w:szCs w:val="16"/>
              </w:rPr>
              <w:t>Layer</w:t>
            </w:r>
          </w:p>
        </w:tc>
        <w:tc>
          <w:tcPr>
            <w:tcW w:w="511" w:type="pct"/>
          </w:tcPr>
          <w:p w14:paraId="23D40A08" w14:textId="77777777" w:rsidR="004C7087" w:rsidRPr="005C6E24" w:rsidRDefault="004C7087" w:rsidP="004C7087"/>
        </w:tc>
        <w:tc>
          <w:tcPr>
            <w:tcW w:w="318" w:type="pct"/>
          </w:tcPr>
          <w:p w14:paraId="18918922" w14:textId="77777777" w:rsidR="004C7087" w:rsidRPr="005C6E24" w:rsidRDefault="004C7087" w:rsidP="004C7087"/>
        </w:tc>
        <w:tc>
          <w:tcPr>
            <w:tcW w:w="367" w:type="pct"/>
          </w:tcPr>
          <w:p w14:paraId="2246A7FB" w14:textId="77777777" w:rsidR="004C7087" w:rsidRPr="005C6E24" w:rsidRDefault="004C7087" w:rsidP="004C7087">
            <w:r w:rsidRPr="005C6E24">
              <w:t>M</w:t>
            </w:r>
          </w:p>
        </w:tc>
        <w:tc>
          <w:tcPr>
            <w:tcW w:w="2688" w:type="pct"/>
          </w:tcPr>
          <w:p w14:paraId="0BA71EBB" w14:textId="77C4D19A" w:rsidR="004C7087" w:rsidRPr="005C6E24" w:rsidRDefault="004C7087" w:rsidP="004C7087">
            <w:proofErr w:type="spellStart"/>
            <w:proofErr w:type="gramStart"/>
            <w:r>
              <w:t>geojson</w:t>
            </w:r>
            <w:proofErr w:type="spellEnd"/>
            <w:proofErr w:type="gramEnd"/>
          </w:p>
        </w:tc>
      </w:tr>
      <w:tr w:rsidR="004C7087" w:rsidRPr="00E20073" w14:paraId="24FABB18" w14:textId="77777777" w:rsidTr="004C7087">
        <w:trPr>
          <w:cantSplit/>
        </w:trPr>
        <w:tc>
          <w:tcPr>
            <w:tcW w:w="200" w:type="pct"/>
          </w:tcPr>
          <w:p w14:paraId="6C8C7E65" w14:textId="77777777" w:rsidR="004C7087" w:rsidRPr="00E20073" w:rsidRDefault="004C7087" w:rsidP="004C7087">
            <w:pPr>
              <w:rPr>
                <w:color w:val="000000"/>
              </w:rPr>
            </w:pPr>
            <w:r w:rsidRPr="00E20073">
              <w:rPr>
                <w:color w:val="000000"/>
              </w:rPr>
              <w:t>4</w:t>
            </w:r>
          </w:p>
        </w:tc>
        <w:tc>
          <w:tcPr>
            <w:tcW w:w="916" w:type="pct"/>
          </w:tcPr>
          <w:p w14:paraId="64D9CCCB" w14:textId="54AA0AE3" w:rsidR="004C7087" w:rsidRPr="005C6E24" w:rsidRDefault="004C7087" w:rsidP="004C7087"/>
        </w:tc>
        <w:tc>
          <w:tcPr>
            <w:tcW w:w="511" w:type="pct"/>
          </w:tcPr>
          <w:p w14:paraId="12927B5D" w14:textId="77777777" w:rsidR="004C7087" w:rsidRPr="005C6E24" w:rsidRDefault="004C7087" w:rsidP="004C7087"/>
        </w:tc>
        <w:tc>
          <w:tcPr>
            <w:tcW w:w="318" w:type="pct"/>
          </w:tcPr>
          <w:p w14:paraId="18935CAE" w14:textId="77777777" w:rsidR="004C7087" w:rsidRPr="005C6E24" w:rsidRDefault="004C7087" w:rsidP="004C7087"/>
        </w:tc>
        <w:tc>
          <w:tcPr>
            <w:tcW w:w="367" w:type="pct"/>
          </w:tcPr>
          <w:p w14:paraId="68573409" w14:textId="77777777" w:rsidR="004C7087" w:rsidRPr="005C6E24" w:rsidRDefault="004C7087" w:rsidP="004C7087">
            <w:r>
              <w:t>M</w:t>
            </w:r>
          </w:p>
        </w:tc>
        <w:tc>
          <w:tcPr>
            <w:tcW w:w="2688" w:type="pct"/>
          </w:tcPr>
          <w:p w14:paraId="74741947" w14:textId="1A708FBE" w:rsidR="004C7087" w:rsidRPr="005C6E24" w:rsidRDefault="004C7087" w:rsidP="004C7087"/>
        </w:tc>
      </w:tr>
    </w:tbl>
    <w:p w14:paraId="36E1A961" w14:textId="77777777" w:rsidR="004C7087" w:rsidRPr="00D52620" w:rsidRDefault="004C7087" w:rsidP="00D52620"/>
    <w:p w14:paraId="2EFCBA6A" w14:textId="77777777" w:rsidR="00D37926" w:rsidRDefault="00D37926" w:rsidP="00760DB3">
      <w:pPr>
        <w:pStyle w:val="Heading2"/>
      </w:pPr>
      <w:bookmarkStart w:id="24" w:name="_Toc282160920"/>
      <w:r>
        <w:t>UI/UX functional</w:t>
      </w:r>
      <w:bookmarkEnd w:id="24"/>
    </w:p>
    <w:p w14:paraId="30883852" w14:textId="0B4C6934" w:rsidR="004A33AA" w:rsidRDefault="00FE7C06" w:rsidP="004A33AA">
      <w:pPr>
        <w:pStyle w:val="Heading3"/>
      </w:pPr>
      <w:bookmarkStart w:id="25" w:name="_Toc282160921"/>
      <w:r>
        <w:t>U</w:t>
      </w:r>
      <w:r w:rsidR="00FA6714">
        <w:t>I</w:t>
      </w:r>
      <w:r>
        <w:t xml:space="preserve"> </w:t>
      </w:r>
      <w:r w:rsidR="00050318">
        <w:t>prototype</w:t>
      </w:r>
      <w:bookmarkEnd w:id="25"/>
    </w:p>
    <w:p w14:paraId="3BC32FCD" w14:textId="77777777" w:rsidR="00D37926" w:rsidRDefault="00D37926" w:rsidP="00D37926"/>
    <w:p w14:paraId="1709CB81" w14:textId="6C4B5B85" w:rsidR="00FA6714" w:rsidRDefault="00FA6714" w:rsidP="00FA6714">
      <w:pPr>
        <w:pStyle w:val="Heading3"/>
      </w:pPr>
      <w:bookmarkStart w:id="26" w:name="_Toc282160922"/>
      <w:r>
        <w:t>Color schema, outline info.</w:t>
      </w:r>
      <w:bookmarkEnd w:id="26"/>
    </w:p>
    <w:p w14:paraId="4A0D9DBE" w14:textId="2749A8B9" w:rsidR="00D37926" w:rsidRDefault="00492B8A" w:rsidP="00D37926">
      <w:r>
        <w:t>Aerial Clicker Mobile version</w:t>
      </w:r>
      <w:r w:rsidR="00FA6714">
        <w:t xml:space="preserve"> </w:t>
      </w:r>
      <w:r>
        <w:t xml:space="preserve">is an extension </w:t>
      </w:r>
      <w:proofErr w:type="gramStart"/>
      <w:r>
        <w:t xml:space="preserve">of </w:t>
      </w:r>
      <w:r w:rsidR="00FA6714">
        <w:t xml:space="preserve"> Clickers.micromappers.org</w:t>
      </w:r>
      <w:proofErr w:type="gramEnd"/>
      <w:r w:rsidR="00FA6714">
        <w:t xml:space="preserve">. Therefore, its header/footer/ color schema should </w:t>
      </w:r>
      <w:r w:rsidR="000C4006">
        <w:t>follow clickers.micromappers.org.</w:t>
      </w:r>
    </w:p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7" w:name="_Toc282160923"/>
      <w:r w:rsidRPr="00E20073">
        <w:t>Non-functional</w:t>
      </w:r>
      <w:bookmarkEnd w:id="27"/>
    </w:p>
    <w:p w14:paraId="256C51AF" w14:textId="77777777" w:rsidR="00DB7245" w:rsidRPr="00E20073" w:rsidRDefault="00DB7245" w:rsidP="00760DB3">
      <w:pPr>
        <w:pStyle w:val="Heading3"/>
      </w:pPr>
      <w:bookmarkStart w:id="28" w:name="_Toc282160924"/>
      <w:r w:rsidRPr="00E20073">
        <w:t>Security</w:t>
      </w:r>
      <w:bookmarkEnd w:id="28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458DE024" w:rsidR="000D5534" w:rsidRPr="00A801E0" w:rsidRDefault="000D5534" w:rsidP="00793B0B">
            <w:pPr>
              <w:pStyle w:val="CellBase"/>
              <w:rPr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366DEA9C" w:rsidR="00DC407E" w:rsidRPr="00E20073" w:rsidRDefault="00BF4CBF" w:rsidP="00DC407E">
      <w:pPr>
        <w:pStyle w:val="Heading3"/>
      </w:pPr>
      <w:bookmarkStart w:id="29" w:name="_Toc282160925"/>
      <w:r>
        <w:t>QA/</w:t>
      </w:r>
      <w:r w:rsidR="00DC407E">
        <w:t>Testing</w:t>
      </w:r>
      <w:bookmarkEnd w:id="29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BF4CBF" w:rsidRPr="00E20073" w14:paraId="7A8E4C0B" w14:textId="77777777" w:rsidTr="00BF4CB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A280" w14:textId="77777777" w:rsidR="00BF4CBF" w:rsidRPr="00E20073" w:rsidRDefault="00BF4CBF" w:rsidP="006464D7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769912BD" w14:textId="3560AF73" w:rsidR="00BF4CBF" w:rsidRPr="00E20073" w:rsidRDefault="00BF4CBF" w:rsidP="006464D7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2A939380" w14:textId="7782DCF3" w:rsidR="00BF4CBF" w:rsidRPr="00E20073" w:rsidRDefault="00BF4CBF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BF4CBF" w:rsidRPr="00E20073" w14:paraId="004623D2" w14:textId="77777777" w:rsidTr="00BF4CB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0084B31" w14:textId="77777777" w:rsidR="00BF4CBF" w:rsidRPr="004D76F2" w:rsidRDefault="00BF4CBF" w:rsidP="006464D7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884" w:type="dxa"/>
          </w:tcPr>
          <w:p w14:paraId="193960C2" w14:textId="77777777" w:rsidR="00BF4CBF" w:rsidRPr="00DC407E" w:rsidRDefault="00BF4CBF" w:rsidP="00DC407E">
            <w:pPr>
              <w:pStyle w:val="CellBase"/>
            </w:pPr>
          </w:p>
        </w:tc>
        <w:tc>
          <w:tcPr>
            <w:tcW w:w="1701" w:type="dxa"/>
          </w:tcPr>
          <w:p w14:paraId="782360D1" w14:textId="77777777" w:rsidR="00BF4CBF" w:rsidRPr="00DC407E" w:rsidRDefault="00BF4CBF" w:rsidP="006464D7">
            <w:pPr>
              <w:pStyle w:val="CellBase"/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bookmarkStart w:id="30" w:name="_Toc282160926"/>
      <w:r w:rsidRPr="00E20073">
        <w:t>Issues/Questions</w:t>
      </w:r>
      <w:bookmarkEnd w:id="3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77777777" w:rsidR="00C538AA" w:rsidRPr="00E20073" w:rsidRDefault="00C538AA" w:rsidP="00B2011E">
            <w:pPr>
              <w:pStyle w:val="CellBase"/>
              <w:ind w:left="720"/>
            </w:pPr>
          </w:p>
        </w:tc>
        <w:tc>
          <w:tcPr>
            <w:tcW w:w="2610" w:type="dxa"/>
          </w:tcPr>
          <w:p w14:paraId="6057DDD4" w14:textId="77777777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98562B4" w14:textId="77777777" w:rsidR="00784CB4" w:rsidRDefault="00784CB4" w:rsidP="00F56DF8">
            <w:pPr>
              <w:pStyle w:val="CellBase"/>
            </w:pPr>
          </w:p>
          <w:p w14:paraId="6D288030" w14:textId="77777777" w:rsidR="00784CB4" w:rsidRPr="00784CB4" w:rsidRDefault="00784CB4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31" w:name="_Toc282160927"/>
      <w:r w:rsidRPr="00E20073">
        <w:t>R</w:t>
      </w:r>
      <w:r w:rsidR="005E312B" w:rsidRPr="00E20073">
        <w:t>evision History</w:t>
      </w:r>
      <w:bookmarkEnd w:id="31"/>
    </w:p>
    <w:p w14:paraId="2D9E7700" w14:textId="77777777" w:rsidR="005E312B" w:rsidRPr="00E20073" w:rsidRDefault="005E312B" w:rsidP="00894838">
      <w:pPr>
        <w:pStyle w:val="BodyText"/>
      </w:pPr>
      <w:proofErr w:type="gramStart"/>
      <w:r w:rsidRPr="00E20073">
        <w:t>Changes to the text of this document are indicated by bars in the outside margin adjacent to the affected text</w:t>
      </w:r>
      <w:proofErr w:type="gramEnd"/>
      <w:r w:rsidRPr="00E20073"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677DA816" w:rsidR="004F6826" w:rsidRPr="00E20073" w:rsidRDefault="005B1B5C" w:rsidP="005257A4">
            <w:pPr>
              <w:pStyle w:val="CellBase"/>
              <w:rPr>
                <w:bCs/>
              </w:rPr>
            </w:pPr>
            <w:r>
              <w:rPr>
                <w:bCs/>
              </w:rPr>
              <w:t>Dec. 15. 2014</w:t>
            </w: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5C30AE5D" w:rsidR="004F6826" w:rsidRPr="00E20073" w:rsidRDefault="00AA6F16" w:rsidP="005257A4">
            <w:pPr>
              <w:pStyle w:val="CellBase"/>
              <w:rPr>
                <w:bCs/>
              </w:rPr>
            </w:pPr>
            <w:r>
              <w:rPr>
                <w:bCs/>
              </w:rPr>
              <w:t>Jan. 04, 2014</w:t>
            </w:r>
          </w:p>
        </w:tc>
        <w:tc>
          <w:tcPr>
            <w:tcW w:w="7776" w:type="dxa"/>
          </w:tcPr>
          <w:p w14:paraId="05C5647C" w14:textId="7EF70648" w:rsidR="004F6826" w:rsidRDefault="00AA6F16" w:rsidP="005257A4">
            <w:pPr>
              <w:pStyle w:val="CellBase"/>
            </w:pPr>
            <w:r>
              <w:t xml:space="preserve">Updated aerial clicker choice </w:t>
            </w:r>
            <w:proofErr w:type="spellStart"/>
            <w:r>
              <w:t>json</w:t>
            </w:r>
            <w:proofErr w:type="spellEnd"/>
            <w:r>
              <w:t xml:space="preserve"> property</w:t>
            </w: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0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2039B6" w:rsidRDefault="002039B6">
      <w:r>
        <w:separator/>
      </w:r>
    </w:p>
  </w:endnote>
  <w:endnote w:type="continuationSeparator" w:id="0">
    <w:p w14:paraId="52FA21BA" w14:textId="77777777" w:rsidR="002039B6" w:rsidRDefault="0020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2039B6" w:rsidRPr="007B589E" w:rsidRDefault="002039B6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36361">
      <w:rPr>
        <w:noProof/>
      </w:rPr>
      <w:t>6</w:t>
    </w:r>
    <w:r>
      <w:fldChar w:fldCharType="end"/>
    </w:r>
    <w:r>
      <w:t xml:space="preserve"> of </w:t>
    </w:r>
    <w:r w:rsidR="00D36361">
      <w:fldChar w:fldCharType="begin"/>
    </w:r>
    <w:r w:rsidR="00D36361">
      <w:instrText xml:space="preserve"> SECTIONPAGES </w:instrText>
    </w:r>
    <w:r w:rsidR="00D36361">
      <w:fldChar w:fldCharType="separate"/>
    </w:r>
    <w:r w:rsidR="00D36361">
      <w:rPr>
        <w:noProof/>
      </w:rPr>
      <w:t>11</w:t>
    </w:r>
    <w:r w:rsidR="00D36361">
      <w:rPr>
        <w:noProof/>
      </w:rPr>
      <w:fldChar w:fldCharType="end"/>
    </w:r>
  </w:p>
  <w:p w14:paraId="1A4E6633" w14:textId="77777777" w:rsidR="002039B6" w:rsidRDefault="002039B6" w:rsidP="004E4C2D">
    <w:pPr>
      <w:pStyle w:val="Footer"/>
      <w:ind w:hanging="900"/>
    </w:pPr>
  </w:p>
  <w:p w14:paraId="4CB37909" w14:textId="77777777" w:rsidR="002039B6" w:rsidRPr="007B589E" w:rsidRDefault="002039B6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2039B6" w:rsidRDefault="002039B6">
      <w:r>
        <w:separator/>
      </w:r>
    </w:p>
  </w:footnote>
  <w:footnote w:type="continuationSeparator" w:id="0">
    <w:p w14:paraId="0ED27F5B" w14:textId="77777777" w:rsidR="002039B6" w:rsidRDefault="00203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6BF4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25DF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15"/>
  </w:num>
  <w:num w:numId="5">
    <w:abstractNumId w:val="18"/>
  </w:num>
  <w:num w:numId="6">
    <w:abstractNumId w:val="10"/>
  </w:num>
  <w:num w:numId="7">
    <w:abstractNumId w:val="3"/>
  </w:num>
  <w:num w:numId="8">
    <w:abstractNumId w:val="12"/>
  </w:num>
  <w:num w:numId="9">
    <w:abstractNumId w:val="7"/>
  </w:num>
  <w:num w:numId="10">
    <w:abstractNumId w:val="26"/>
  </w:num>
  <w:num w:numId="11">
    <w:abstractNumId w:val="22"/>
  </w:num>
  <w:num w:numId="12">
    <w:abstractNumId w:val="6"/>
  </w:num>
  <w:num w:numId="13">
    <w:abstractNumId w:val="2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1"/>
  </w:num>
  <w:num w:numId="17">
    <w:abstractNumId w:val="14"/>
  </w:num>
  <w:num w:numId="18">
    <w:abstractNumId w:val="0"/>
  </w:num>
  <w:num w:numId="19">
    <w:abstractNumId w:val="9"/>
  </w:num>
  <w:num w:numId="20">
    <w:abstractNumId w:val="11"/>
  </w:num>
  <w:num w:numId="21">
    <w:abstractNumId w:val="24"/>
  </w:num>
  <w:num w:numId="22">
    <w:abstractNumId w:val="5"/>
  </w:num>
  <w:num w:numId="23">
    <w:abstractNumId w:val="8"/>
  </w:num>
  <w:num w:numId="24">
    <w:abstractNumId w:val="16"/>
  </w:num>
  <w:num w:numId="25">
    <w:abstractNumId w:val="17"/>
  </w:num>
  <w:num w:numId="26">
    <w:abstractNumId w:val="4"/>
  </w:num>
  <w:num w:numId="27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716D"/>
    <w:rsid w:val="000E7400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039B6"/>
    <w:rsid w:val="0021047F"/>
    <w:rsid w:val="00211E4F"/>
    <w:rsid w:val="002127E5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01D2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655FF"/>
    <w:rsid w:val="00372884"/>
    <w:rsid w:val="00376201"/>
    <w:rsid w:val="003769B2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402870"/>
    <w:rsid w:val="00402A55"/>
    <w:rsid w:val="004137AB"/>
    <w:rsid w:val="004155D4"/>
    <w:rsid w:val="00417BDA"/>
    <w:rsid w:val="00422D99"/>
    <w:rsid w:val="00424E38"/>
    <w:rsid w:val="00433418"/>
    <w:rsid w:val="00441A0E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72D2"/>
    <w:rsid w:val="0048116D"/>
    <w:rsid w:val="00492B8A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59BC"/>
    <w:rsid w:val="004C6525"/>
    <w:rsid w:val="004C6FB7"/>
    <w:rsid w:val="004C7087"/>
    <w:rsid w:val="004D20E1"/>
    <w:rsid w:val="004D3749"/>
    <w:rsid w:val="004D76F2"/>
    <w:rsid w:val="004E1205"/>
    <w:rsid w:val="004E304B"/>
    <w:rsid w:val="004E4C2D"/>
    <w:rsid w:val="004F05DB"/>
    <w:rsid w:val="004F0793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0B66"/>
    <w:rsid w:val="00532096"/>
    <w:rsid w:val="00541278"/>
    <w:rsid w:val="0054577C"/>
    <w:rsid w:val="005517E9"/>
    <w:rsid w:val="00552C01"/>
    <w:rsid w:val="00552E8A"/>
    <w:rsid w:val="005533B4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B1B5C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7164"/>
    <w:rsid w:val="00677223"/>
    <w:rsid w:val="00683E55"/>
    <w:rsid w:val="0068666B"/>
    <w:rsid w:val="00686C98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60C25"/>
    <w:rsid w:val="0096100B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3186A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A6F16"/>
    <w:rsid w:val="00AB0772"/>
    <w:rsid w:val="00AC2D08"/>
    <w:rsid w:val="00AC6067"/>
    <w:rsid w:val="00AC6B5D"/>
    <w:rsid w:val="00AD4236"/>
    <w:rsid w:val="00AD67A6"/>
    <w:rsid w:val="00AD684C"/>
    <w:rsid w:val="00AD7CE0"/>
    <w:rsid w:val="00AE3C8D"/>
    <w:rsid w:val="00AF6894"/>
    <w:rsid w:val="00B01E9F"/>
    <w:rsid w:val="00B144D5"/>
    <w:rsid w:val="00B16722"/>
    <w:rsid w:val="00B17E3B"/>
    <w:rsid w:val="00B2011E"/>
    <w:rsid w:val="00B26BB7"/>
    <w:rsid w:val="00B311E9"/>
    <w:rsid w:val="00B33587"/>
    <w:rsid w:val="00B40BED"/>
    <w:rsid w:val="00B440AB"/>
    <w:rsid w:val="00B54965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4AAC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4113F"/>
    <w:rsid w:val="00C44D98"/>
    <w:rsid w:val="00C51648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5055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22BF1"/>
    <w:rsid w:val="00D32E1D"/>
    <w:rsid w:val="00D3468C"/>
    <w:rsid w:val="00D36361"/>
    <w:rsid w:val="00D37926"/>
    <w:rsid w:val="00D445C0"/>
    <w:rsid w:val="00D51F6C"/>
    <w:rsid w:val="00D52620"/>
    <w:rsid w:val="00D64702"/>
    <w:rsid w:val="00D6603A"/>
    <w:rsid w:val="00D76112"/>
    <w:rsid w:val="00D8266D"/>
    <w:rsid w:val="00D90F1E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5A31"/>
    <w:rsid w:val="00DB7245"/>
    <w:rsid w:val="00DC241A"/>
    <w:rsid w:val="00DC36C6"/>
    <w:rsid w:val="00DC407E"/>
    <w:rsid w:val="00DD2029"/>
    <w:rsid w:val="00DD4AEA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62"/>
    <w:rsid w:val="00E13988"/>
    <w:rsid w:val="00E1441C"/>
    <w:rsid w:val="00E20073"/>
    <w:rsid w:val="00E2072A"/>
    <w:rsid w:val="00E23E47"/>
    <w:rsid w:val="00E3139B"/>
    <w:rsid w:val="00E33000"/>
    <w:rsid w:val="00E33122"/>
    <w:rsid w:val="00E36D65"/>
    <w:rsid w:val="00E3759A"/>
    <w:rsid w:val="00E52DAA"/>
    <w:rsid w:val="00E53637"/>
    <w:rsid w:val="00E560B8"/>
    <w:rsid w:val="00E60B36"/>
    <w:rsid w:val="00E662BE"/>
    <w:rsid w:val="00E721A9"/>
    <w:rsid w:val="00E72BD9"/>
    <w:rsid w:val="00E740FB"/>
    <w:rsid w:val="00E90A3D"/>
    <w:rsid w:val="00E9305B"/>
    <w:rsid w:val="00E9407B"/>
    <w:rsid w:val="00E9433F"/>
    <w:rsid w:val="00EA3CC9"/>
    <w:rsid w:val="00EA5196"/>
    <w:rsid w:val="00EA5BC9"/>
    <w:rsid w:val="00ED0562"/>
    <w:rsid w:val="00ED541A"/>
    <w:rsid w:val="00EE3A18"/>
    <w:rsid w:val="00EE658C"/>
    <w:rsid w:val="00EF16F6"/>
    <w:rsid w:val="00EF2117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63CB"/>
    <w:rsid w:val="00F56DF8"/>
    <w:rsid w:val="00F6099E"/>
    <w:rsid w:val="00F7069A"/>
    <w:rsid w:val="00F74D16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F4CD3-D289-4D4E-AC51-7EB7DE95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224</TotalTime>
  <Pages>11</Pages>
  <Words>1617</Words>
  <Characters>9217</Characters>
  <Application>Microsoft Macintosh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10813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58</cp:revision>
  <cp:lastPrinted>2015-01-25T06:31:00Z</cp:lastPrinted>
  <dcterms:created xsi:type="dcterms:W3CDTF">2014-06-10T15:11:00Z</dcterms:created>
  <dcterms:modified xsi:type="dcterms:W3CDTF">2015-01-29T06:48:00Z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