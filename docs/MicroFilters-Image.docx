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8E0D40" w14:textId="77777777" w:rsidR="001C6A31" w:rsidRPr="00E20073" w:rsidRDefault="002B774F" w:rsidP="00DF4B25">
      <w:pPr>
        <w:pStyle w:val="Title1"/>
      </w:pPr>
      <w:r>
        <w:t>MicroFilters</w:t>
      </w:r>
      <w:r w:rsidR="001C6A31" w:rsidRPr="00E20073">
        <w:t xml:space="preserve"> Requirements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368"/>
        <w:gridCol w:w="8496"/>
      </w:tblGrid>
      <w:tr w:rsidR="004C6FB7" w:rsidRPr="00E20073" w14:paraId="116F58AD" w14:textId="77777777" w:rsidTr="00C0710A">
        <w:tc>
          <w:tcPr>
            <w:tcW w:w="1368" w:type="dxa"/>
            <w:shd w:val="clear" w:color="auto" w:fill="auto"/>
          </w:tcPr>
          <w:p w14:paraId="349F0D18" w14:textId="77777777" w:rsidR="004C6FB7" w:rsidRPr="00E20073" w:rsidRDefault="004C6FB7" w:rsidP="00DF4B25">
            <w:pPr>
              <w:pStyle w:val="Title2"/>
            </w:pPr>
            <w:r w:rsidRPr="00E20073">
              <w:t>REQ No.</w:t>
            </w:r>
          </w:p>
          <w:p w14:paraId="54C61813" w14:textId="736531B0" w:rsidR="005F3916" w:rsidRPr="00E20073" w:rsidRDefault="00E87560" w:rsidP="00DF4B25">
            <w:pPr>
              <w:pStyle w:val="Title3"/>
            </w:pPr>
            <w:r>
              <w:t>2</w:t>
            </w:r>
          </w:p>
        </w:tc>
        <w:tc>
          <w:tcPr>
            <w:tcW w:w="8496" w:type="dxa"/>
            <w:shd w:val="clear" w:color="auto" w:fill="auto"/>
          </w:tcPr>
          <w:p w14:paraId="4E96803F" w14:textId="77777777" w:rsidR="004C6FB7" w:rsidRPr="00E20073" w:rsidRDefault="004F05DB" w:rsidP="00DF4B25">
            <w:pPr>
              <w:pStyle w:val="Title2"/>
            </w:pPr>
            <w:r w:rsidRPr="00E20073">
              <w:t>Project</w:t>
            </w:r>
          </w:p>
          <w:p w14:paraId="7EC2C793" w14:textId="0C301325" w:rsidR="005F3916" w:rsidRPr="006B43BF" w:rsidRDefault="002B774F" w:rsidP="00DF4B25">
            <w:pPr>
              <w:pStyle w:val="Title3"/>
              <w:rPr>
                <w:color w:val="000000"/>
              </w:rPr>
            </w:pPr>
            <w:r>
              <w:rPr>
                <w:color w:val="000000"/>
              </w:rPr>
              <w:t>MicroFilters</w:t>
            </w:r>
            <w:r w:rsidR="00E87560">
              <w:rPr>
                <w:color w:val="000000"/>
              </w:rPr>
              <w:t xml:space="preserve"> 2.0</w:t>
            </w:r>
          </w:p>
        </w:tc>
      </w:tr>
    </w:tbl>
    <w:p w14:paraId="77A9AB81" w14:textId="77777777" w:rsidR="007B589E" w:rsidRPr="00E20073" w:rsidRDefault="007B589E" w:rsidP="00DF4B25">
      <w:pPr>
        <w:pStyle w:val="BodyText"/>
        <w:pBdr>
          <w:bottom w:val="single" w:sz="18" w:space="1" w:color="auto"/>
        </w:pBdr>
      </w:pPr>
    </w:p>
    <w:p w14:paraId="432558B8" w14:textId="77777777" w:rsidR="00CF6A48" w:rsidRPr="00E20073" w:rsidRDefault="00CF6A48" w:rsidP="00293E77">
      <w:pPr>
        <w:pStyle w:val="Bodytext0"/>
        <w:rPr>
          <w:color w:val="000080"/>
          <w:sz w:val="24"/>
        </w:rPr>
      </w:pPr>
    </w:p>
    <w:p w14:paraId="0AC95134" w14:textId="77777777" w:rsidR="007B589E" w:rsidRPr="00E20073" w:rsidRDefault="007B589E" w:rsidP="00293E77">
      <w:pPr>
        <w:pStyle w:val="Bodytext0"/>
        <w:rPr>
          <w:color w:val="000080"/>
          <w:sz w:val="24"/>
        </w:rPr>
      </w:pPr>
      <w:r w:rsidRPr="00E20073">
        <w:rPr>
          <w:color w:val="000080"/>
          <w:sz w:val="24"/>
        </w:rPr>
        <w:t>Abstract</w:t>
      </w:r>
    </w:p>
    <w:p w14:paraId="683D00DE" w14:textId="611CFDC5" w:rsidR="00452993" w:rsidRDefault="00AA63AC" w:rsidP="00293E77">
      <w:pPr>
        <w:pStyle w:val="Abstract"/>
      </w:pPr>
      <w:r>
        <w:t xml:space="preserve">This document covers requirements for </w:t>
      </w:r>
      <w:r w:rsidR="00E87560">
        <w:t>MicroFilters Phase 2</w:t>
      </w:r>
      <w:r w:rsidR="00542EBA">
        <w:t xml:space="preserve"> that handles image extract and push.</w:t>
      </w:r>
      <w:bookmarkStart w:id="0" w:name="_GoBack"/>
      <w:bookmarkEnd w:id="0"/>
      <w:r w:rsidR="002B774F">
        <w:t xml:space="preserve"> </w:t>
      </w:r>
    </w:p>
    <w:p w14:paraId="075741B5" w14:textId="77777777" w:rsidR="0082768B" w:rsidRPr="00E20073" w:rsidRDefault="0082768B" w:rsidP="00293E77">
      <w:pPr>
        <w:pStyle w:val="Abstract"/>
        <w:rPr>
          <w:color w:val="808080"/>
        </w:rPr>
      </w:pPr>
    </w:p>
    <w:p w14:paraId="3980764D" w14:textId="77777777" w:rsidR="0082768B" w:rsidRPr="00E20073" w:rsidRDefault="0082768B" w:rsidP="00293E77">
      <w:pPr>
        <w:pStyle w:val="Abstract"/>
        <w:rPr>
          <w:color w:val="808080"/>
        </w:rPr>
      </w:pPr>
    </w:p>
    <w:p w14:paraId="10472EA2" w14:textId="77777777" w:rsidR="0082768B" w:rsidRPr="00E20073" w:rsidRDefault="0082768B" w:rsidP="00293E77">
      <w:pPr>
        <w:pStyle w:val="Abstract"/>
        <w:rPr>
          <w:color w:val="808080"/>
        </w:rPr>
      </w:pPr>
    </w:p>
    <w:p w14:paraId="15D4BB58" w14:textId="77777777" w:rsidR="0082768B" w:rsidRPr="00E20073" w:rsidRDefault="0082768B" w:rsidP="00293E77">
      <w:pPr>
        <w:pStyle w:val="Abstract"/>
        <w:rPr>
          <w:color w:val="808080"/>
        </w:rPr>
      </w:pPr>
    </w:p>
    <w:p w14:paraId="1D23E52E" w14:textId="77777777" w:rsidR="0082768B" w:rsidRPr="00E20073" w:rsidRDefault="0082768B" w:rsidP="00293E77">
      <w:pPr>
        <w:pStyle w:val="Abstract"/>
        <w:rPr>
          <w:color w:val="808080"/>
        </w:rPr>
      </w:pPr>
    </w:p>
    <w:p w14:paraId="051BD0C2" w14:textId="77777777" w:rsidR="0082768B" w:rsidRPr="00E20073" w:rsidRDefault="0082768B" w:rsidP="00293E77">
      <w:pPr>
        <w:pStyle w:val="Abstract"/>
        <w:rPr>
          <w:color w:val="808080"/>
        </w:rPr>
      </w:pPr>
    </w:p>
    <w:p w14:paraId="17245B0D" w14:textId="77777777" w:rsidR="0082768B" w:rsidRPr="00E20073" w:rsidRDefault="0082768B" w:rsidP="00293E77">
      <w:pPr>
        <w:pStyle w:val="Abstract"/>
        <w:rPr>
          <w:color w:val="808080"/>
        </w:rPr>
      </w:pPr>
    </w:p>
    <w:p w14:paraId="68C5BA84" w14:textId="77777777" w:rsidR="0082768B" w:rsidRPr="006B43BF" w:rsidRDefault="0082768B" w:rsidP="00293E77">
      <w:pPr>
        <w:pStyle w:val="Abstract"/>
        <w:rPr>
          <w:color w:val="000000"/>
        </w:rPr>
      </w:pPr>
    </w:p>
    <w:p w14:paraId="04914E05" w14:textId="77777777" w:rsidR="0082768B" w:rsidRPr="00E20073" w:rsidRDefault="0082768B" w:rsidP="00293E77">
      <w:pPr>
        <w:pStyle w:val="Abstract"/>
        <w:rPr>
          <w:color w:val="80808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920"/>
        <w:gridCol w:w="2310"/>
        <w:gridCol w:w="4140"/>
      </w:tblGrid>
      <w:tr w:rsidR="007B79C5" w:rsidRPr="00E20073" w14:paraId="74A134EE" w14:textId="77777777" w:rsidTr="00C54C74">
        <w:trPr>
          <w:cantSplit/>
          <w:tblHeader/>
        </w:trPr>
        <w:tc>
          <w:tcPr>
            <w:tcW w:w="1188" w:type="dxa"/>
            <w:shd w:val="clear" w:color="auto" w:fill="D9D9D9"/>
          </w:tcPr>
          <w:p w14:paraId="556AD727" w14:textId="77777777" w:rsidR="007B79C5" w:rsidRPr="00E20073" w:rsidRDefault="007B79C5" w:rsidP="00C54C74">
            <w:pPr>
              <w:pStyle w:val="CellBase"/>
              <w:jc w:val="center"/>
              <w:rPr>
                <w:b/>
                <w:color w:val="000080"/>
              </w:rPr>
            </w:pPr>
            <w:r w:rsidRPr="00E20073">
              <w:rPr>
                <w:b/>
                <w:color w:val="000080"/>
              </w:rPr>
              <w:t>Rev</w:t>
            </w:r>
          </w:p>
        </w:tc>
        <w:tc>
          <w:tcPr>
            <w:tcW w:w="1920" w:type="dxa"/>
            <w:shd w:val="clear" w:color="auto" w:fill="D9D9D9"/>
          </w:tcPr>
          <w:p w14:paraId="7ECCDBFD" w14:textId="77777777" w:rsidR="007B79C5" w:rsidRPr="00E20073" w:rsidRDefault="007B79C5" w:rsidP="00C54C74">
            <w:pPr>
              <w:pStyle w:val="CellBase"/>
              <w:jc w:val="center"/>
              <w:rPr>
                <w:b/>
                <w:color w:val="000080"/>
              </w:rPr>
            </w:pPr>
            <w:r w:rsidRPr="00E20073">
              <w:rPr>
                <w:b/>
                <w:color w:val="000080"/>
              </w:rPr>
              <w:t>Date</w:t>
            </w:r>
          </w:p>
        </w:tc>
        <w:tc>
          <w:tcPr>
            <w:tcW w:w="2310" w:type="dxa"/>
            <w:shd w:val="clear" w:color="auto" w:fill="D9D9D9"/>
          </w:tcPr>
          <w:p w14:paraId="14207D89" w14:textId="77777777" w:rsidR="007B79C5" w:rsidRPr="00E20073" w:rsidRDefault="00A47B59" w:rsidP="00C54C74">
            <w:pPr>
              <w:pStyle w:val="CellBase"/>
              <w:jc w:val="center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14:paraId="3D7CB7BA" w14:textId="77777777" w:rsidR="007B79C5" w:rsidRPr="00E20073" w:rsidRDefault="007B79C5" w:rsidP="00C54C74">
            <w:pPr>
              <w:pStyle w:val="CellBase"/>
              <w:jc w:val="center"/>
              <w:rPr>
                <w:b/>
                <w:color w:val="000080"/>
              </w:rPr>
            </w:pPr>
            <w:r w:rsidRPr="00E20073">
              <w:rPr>
                <w:b/>
                <w:color w:val="000080"/>
              </w:rPr>
              <w:t>Status</w:t>
            </w:r>
          </w:p>
        </w:tc>
      </w:tr>
      <w:tr w:rsidR="007B79C5" w:rsidRPr="00E20073" w14:paraId="7F8CBAC2" w14:textId="77777777" w:rsidTr="00C54C74">
        <w:tc>
          <w:tcPr>
            <w:tcW w:w="1188" w:type="dxa"/>
          </w:tcPr>
          <w:p w14:paraId="677890E9" w14:textId="77777777" w:rsidR="007B79C5" w:rsidRPr="00E20073" w:rsidRDefault="002B774F" w:rsidP="00C54C74">
            <w:pPr>
              <w:pStyle w:val="CellBase"/>
              <w:jc w:val="center"/>
            </w:pPr>
            <w:r>
              <w:t>1</w:t>
            </w:r>
          </w:p>
        </w:tc>
        <w:tc>
          <w:tcPr>
            <w:tcW w:w="1920" w:type="dxa"/>
          </w:tcPr>
          <w:p w14:paraId="175C1DA1" w14:textId="77777777" w:rsidR="007B79C5" w:rsidRPr="00E20073" w:rsidRDefault="007B79C5" w:rsidP="00C54C74">
            <w:pPr>
              <w:pStyle w:val="CellBase"/>
              <w:jc w:val="center"/>
            </w:pPr>
          </w:p>
        </w:tc>
        <w:tc>
          <w:tcPr>
            <w:tcW w:w="2310" w:type="dxa"/>
          </w:tcPr>
          <w:p w14:paraId="43E95AF1" w14:textId="77777777" w:rsidR="007B79C5" w:rsidRPr="00E20073" w:rsidRDefault="00A47B59" w:rsidP="00C54C74">
            <w:pPr>
              <w:pStyle w:val="CellBase"/>
              <w:jc w:val="center"/>
            </w:pPr>
            <w:r>
              <w:t>Ji Lucas</w:t>
            </w:r>
          </w:p>
        </w:tc>
        <w:tc>
          <w:tcPr>
            <w:tcW w:w="4140" w:type="dxa"/>
          </w:tcPr>
          <w:p w14:paraId="6A52A4E4" w14:textId="77777777" w:rsidR="007B79C5" w:rsidRPr="006B43BF" w:rsidRDefault="002B774F" w:rsidP="00C54C74">
            <w:pPr>
              <w:pStyle w:val="CellBase"/>
              <w:jc w:val="center"/>
              <w:rPr>
                <w:color w:val="000000"/>
              </w:rPr>
            </w:pPr>
            <w:r>
              <w:rPr>
                <w:color w:val="000000"/>
              </w:rPr>
              <w:t>First draft</w:t>
            </w:r>
          </w:p>
        </w:tc>
      </w:tr>
      <w:tr w:rsidR="00706A19" w:rsidRPr="00E20073" w14:paraId="155B85C1" w14:textId="77777777" w:rsidTr="00C54C74">
        <w:tc>
          <w:tcPr>
            <w:tcW w:w="1188" w:type="dxa"/>
          </w:tcPr>
          <w:p w14:paraId="37E5534A" w14:textId="2C53A082" w:rsidR="00706A19" w:rsidRPr="00E20073" w:rsidRDefault="000E2709" w:rsidP="00C54C74">
            <w:pPr>
              <w:pStyle w:val="CellBase"/>
              <w:jc w:val="center"/>
            </w:pPr>
            <w:r>
              <w:t>2</w:t>
            </w:r>
          </w:p>
        </w:tc>
        <w:tc>
          <w:tcPr>
            <w:tcW w:w="1920" w:type="dxa"/>
          </w:tcPr>
          <w:p w14:paraId="73B8FE78" w14:textId="77777777" w:rsidR="00706A19" w:rsidRPr="00E20073" w:rsidRDefault="00706A19" w:rsidP="00C54C74">
            <w:pPr>
              <w:pStyle w:val="CellBase"/>
              <w:jc w:val="center"/>
            </w:pPr>
          </w:p>
        </w:tc>
        <w:tc>
          <w:tcPr>
            <w:tcW w:w="2310" w:type="dxa"/>
          </w:tcPr>
          <w:p w14:paraId="1B073177" w14:textId="104EB80D" w:rsidR="00706A19" w:rsidRPr="00E20073" w:rsidRDefault="00706A19" w:rsidP="00C54C74">
            <w:pPr>
              <w:pStyle w:val="CellBase"/>
              <w:jc w:val="center"/>
            </w:pPr>
          </w:p>
        </w:tc>
        <w:tc>
          <w:tcPr>
            <w:tcW w:w="4140" w:type="dxa"/>
          </w:tcPr>
          <w:p w14:paraId="7E015D0C" w14:textId="229D86F2" w:rsidR="00706A19" w:rsidRPr="00E20073" w:rsidRDefault="00706A19" w:rsidP="00C54C74">
            <w:pPr>
              <w:pStyle w:val="CellBase"/>
              <w:jc w:val="center"/>
            </w:pPr>
          </w:p>
        </w:tc>
      </w:tr>
      <w:tr w:rsidR="007B79C5" w:rsidRPr="00E20073" w14:paraId="12EA19F3" w14:textId="77777777" w:rsidTr="00C54C74">
        <w:tc>
          <w:tcPr>
            <w:tcW w:w="1188" w:type="dxa"/>
          </w:tcPr>
          <w:p w14:paraId="54E58EF3" w14:textId="77777777" w:rsidR="007B79C5" w:rsidRPr="00E20073" w:rsidRDefault="007B79C5" w:rsidP="00C54C74">
            <w:pPr>
              <w:pStyle w:val="CellBase"/>
              <w:jc w:val="center"/>
            </w:pPr>
          </w:p>
        </w:tc>
        <w:tc>
          <w:tcPr>
            <w:tcW w:w="1920" w:type="dxa"/>
          </w:tcPr>
          <w:p w14:paraId="05A9DE77" w14:textId="77777777" w:rsidR="007B79C5" w:rsidRPr="00E20073" w:rsidRDefault="007B79C5" w:rsidP="00C54C74">
            <w:pPr>
              <w:pStyle w:val="CellBase"/>
              <w:jc w:val="center"/>
            </w:pPr>
          </w:p>
        </w:tc>
        <w:tc>
          <w:tcPr>
            <w:tcW w:w="2310" w:type="dxa"/>
          </w:tcPr>
          <w:p w14:paraId="60C83B11" w14:textId="77777777" w:rsidR="007B79C5" w:rsidRPr="00E20073" w:rsidRDefault="007B79C5" w:rsidP="00C54C74">
            <w:pPr>
              <w:pStyle w:val="CellBase"/>
              <w:jc w:val="center"/>
            </w:pPr>
          </w:p>
        </w:tc>
        <w:tc>
          <w:tcPr>
            <w:tcW w:w="4140" w:type="dxa"/>
          </w:tcPr>
          <w:p w14:paraId="7C8EF215" w14:textId="77777777" w:rsidR="007B79C5" w:rsidRPr="00E20073" w:rsidRDefault="007B79C5" w:rsidP="00C54C74">
            <w:pPr>
              <w:pStyle w:val="CellBase"/>
              <w:jc w:val="center"/>
            </w:pPr>
          </w:p>
        </w:tc>
      </w:tr>
    </w:tbl>
    <w:p w14:paraId="39F23EBE" w14:textId="77777777" w:rsidR="00E03EC0" w:rsidRPr="00E20073" w:rsidRDefault="00E03EC0" w:rsidP="00D94A5D">
      <w:pPr>
        <w:pStyle w:val="SectionHeading"/>
        <w:rPr>
          <w:color w:val="000080"/>
        </w:rPr>
      </w:pPr>
    </w:p>
    <w:p w14:paraId="1D5DD318" w14:textId="77777777" w:rsidR="005E312B" w:rsidRPr="00E20073" w:rsidRDefault="00E03EC0" w:rsidP="00D94A5D">
      <w:pPr>
        <w:pStyle w:val="SectionHeading"/>
        <w:rPr>
          <w:color w:val="000080"/>
        </w:rPr>
      </w:pPr>
      <w:r w:rsidRPr="00E20073">
        <w:rPr>
          <w:color w:val="000080"/>
        </w:rPr>
        <w:br w:type="page"/>
      </w:r>
      <w:r w:rsidR="005E312B" w:rsidRPr="00E20073">
        <w:rPr>
          <w:color w:val="000080"/>
        </w:rPr>
        <w:lastRenderedPageBreak/>
        <w:t>Distribution List</w:t>
      </w:r>
    </w:p>
    <w:tbl>
      <w:tblPr>
        <w:tblW w:w="48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33"/>
        <w:gridCol w:w="4635"/>
      </w:tblGrid>
      <w:tr w:rsidR="00433418" w:rsidRPr="00E20073" w14:paraId="56A2004D" w14:textId="77777777" w:rsidTr="00656CE3">
        <w:tc>
          <w:tcPr>
            <w:tcW w:w="2578" w:type="pct"/>
            <w:shd w:val="clear" w:color="auto" w:fill="D9D9D9"/>
          </w:tcPr>
          <w:p w14:paraId="337811EB" w14:textId="77777777" w:rsidR="00433418" w:rsidRPr="00E20073" w:rsidRDefault="00433418" w:rsidP="00656CE3">
            <w:pPr>
              <w:pStyle w:val="CellBase"/>
              <w:jc w:val="center"/>
              <w:rPr>
                <w:b/>
                <w:color w:val="000080"/>
              </w:rPr>
            </w:pPr>
            <w:r w:rsidRPr="00E20073">
              <w:rPr>
                <w:b/>
                <w:color w:val="000080"/>
              </w:rPr>
              <w:t>Reviewers</w:t>
            </w:r>
          </w:p>
        </w:tc>
        <w:tc>
          <w:tcPr>
            <w:tcW w:w="2422" w:type="pct"/>
            <w:shd w:val="clear" w:color="auto" w:fill="D9D9D9"/>
          </w:tcPr>
          <w:p w14:paraId="205421D1" w14:textId="77777777" w:rsidR="00433418" w:rsidRPr="00E20073" w:rsidRDefault="00433418" w:rsidP="00656CE3">
            <w:pPr>
              <w:pStyle w:val="CellBase"/>
              <w:jc w:val="center"/>
              <w:rPr>
                <w:b/>
                <w:color w:val="000080"/>
              </w:rPr>
            </w:pPr>
            <w:r w:rsidRPr="00E20073">
              <w:rPr>
                <w:b/>
                <w:color w:val="000080"/>
              </w:rPr>
              <w:t>FYI</w:t>
            </w:r>
          </w:p>
        </w:tc>
      </w:tr>
      <w:tr w:rsidR="00433418" w:rsidRPr="00E20073" w14:paraId="78582774" w14:textId="77777777" w:rsidTr="00656CE3">
        <w:tc>
          <w:tcPr>
            <w:tcW w:w="2578" w:type="pct"/>
            <w:shd w:val="clear" w:color="auto" w:fill="auto"/>
          </w:tcPr>
          <w:p w14:paraId="1FF27EB7" w14:textId="77777777" w:rsidR="00AA63AC" w:rsidRDefault="00AA63AC" w:rsidP="00AA63AC">
            <w:pPr>
              <w:pStyle w:val="NormalWeb"/>
              <w:spacing w:before="0" w:beforeAutospacing="0" w:after="0" w:afterAutospacing="0"/>
              <w:rPr>
                <w:szCs w:val="20"/>
              </w:rPr>
            </w:pPr>
            <w:r w:rsidRPr="001E2EB5">
              <w:rPr>
                <w:szCs w:val="20"/>
              </w:rPr>
              <w:t>Ji Lucas</w:t>
            </w:r>
          </w:p>
          <w:p w14:paraId="34F3E5CF" w14:textId="77777777" w:rsidR="00AA63AC" w:rsidRPr="00E20073" w:rsidRDefault="00AA63AC" w:rsidP="00AA63AC">
            <w:pPr>
              <w:pStyle w:val="NormalWeb"/>
              <w:spacing w:before="0" w:beforeAutospacing="0" w:after="0" w:afterAutospacing="0"/>
              <w:rPr>
                <w:rFonts w:ascii="Bookman Old Style" w:hAnsi="Bookman Old Style"/>
                <w:color w:val="808080"/>
                <w:szCs w:val="20"/>
              </w:rPr>
            </w:pPr>
          </w:p>
        </w:tc>
        <w:tc>
          <w:tcPr>
            <w:tcW w:w="2422" w:type="pct"/>
            <w:shd w:val="clear" w:color="auto" w:fill="auto"/>
          </w:tcPr>
          <w:p w14:paraId="0BC3F9F0" w14:textId="77777777" w:rsidR="0082768B" w:rsidRPr="00E20073" w:rsidRDefault="0082768B" w:rsidP="00842D31">
            <w:pPr>
              <w:pStyle w:val="NormalWeb"/>
              <w:spacing w:before="0" w:beforeAutospacing="0" w:after="0" w:afterAutospacing="0"/>
              <w:rPr>
                <w:rFonts w:ascii="Bookman Old Style" w:hAnsi="Bookman Old Style"/>
                <w:color w:val="808080"/>
                <w:szCs w:val="20"/>
              </w:rPr>
            </w:pPr>
          </w:p>
        </w:tc>
      </w:tr>
    </w:tbl>
    <w:p w14:paraId="68EE80FA" w14:textId="77777777" w:rsidR="005E312B" w:rsidRPr="00E20073" w:rsidRDefault="00541278" w:rsidP="00D94A5D">
      <w:pPr>
        <w:pStyle w:val="SectionHeading"/>
        <w:rPr>
          <w:color w:val="000080"/>
        </w:rPr>
      </w:pPr>
      <w:r w:rsidRPr="00E20073">
        <w:br w:type="page"/>
      </w:r>
      <w:r w:rsidR="005E312B" w:rsidRPr="00E20073">
        <w:rPr>
          <w:color w:val="000080"/>
        </w:rPr>
        <w:t xml:space="preserve"> </w:t>
      </w:r>
      <w:r w:rsidR="00C73EBC" w:rsidRPr="00E20073">
        <w:rPr>
          <w:color w:val="000080"/>
        </w:rPr>
        <w:t>Table of Contents</w:t>
      </w:r>
    </w:p>
    <w:p w14:paraId="75CB8511" w14:textId="77777777" w:rsidR="00BF4CBF" w:rsidRDefault="00142401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E20073">
        <w:fldChar w:fldCharType="begin"/>
      </w:r>
      <w:r w:rsidRPr="00E20073">
        <w:instrText xml:space="preserve"> TOC \o "1-3" \h \z </w:instrText>
      </w:r>
      <w:r w:rsidRPr="00E20073">
        <w:fldChar w:fldCharType="separate"/>
      </w:r>
      <w:r w:rsidR="00BF4CBF">
        <w:rPr>
          <w:noProof/>
        </w:rPr>
        <w:t>1. Introduction</w:t>
      </w:r>
      <w:r w:rsidR="00BF4CBF">
        <w:rPr>
          <w:noProof/>
        </w:rPr>
        <w:tab/>
      </w:r>
      <w:r w:rsidR="00BF4CBF">
        <w:rPr>
          <w:noProof/>
        </w:rPr>
        <w:fldChar w:fldCharType="begin"/>
      </w:r>
      <w:r w:rsidR="00BF4CBF">
        <w:rPr>
          <w:noProof/>
        </w:rPr>
        <w:instrText xml:space="preserve"> PAGEREF _Toc278972985 \h </w:instrText>
      </w:r>
      <w:r w:rsidR="00BF4CBF">
        <w:rPr>
          <w:noProof/>
        </w:rPr>
      </w:r>
      <w:r w:rsidR="00BF4CBF">
        <w:rPr>
          <w:noProof/>
        </w:rPr>
        <w:fldChar w:fldCharType="separate"/>
      </w:r>
      <w:r w:rsidR="00BF4CBF">
        <w:rPr>
          <w:noProof/>
        </w:rPr>
        <w:t>4</w:t>
      </w:r>
      <w:r w:rsidR="00BF4CBF">
        <w:rPr>
          <w:noProof/>
        </w:rPr>
        <w:fldChar w:fldCharType="end"/>
      </w:r>
    </w:p>
    <w:p w14:paraId="1BBCDBCF" w14:textId="77777777" w:rsidR="00BF4CBF" w:rsidRDefault="00BF4CBF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2. Related Documents/Links/People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_Toc278972986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4946C7" w14:textId="77777777" w:rsidR="00BF4CBF" w:rsidRDefault="00BF4CBF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_Toc278972987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2D0B13" w14:textId="77777777" w:rsidR="00BF4CBF" w:rsidRDefault="00BF4CBF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 Enhancement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_Toc278972988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0E9606" w14:textId="77777777" w:rsidR="00BF4CBF" w:rsidRDefault="00BF4CBF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4.1. Goals and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_Toc278972989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9E078C" w14:textId="77777777" w:rsidR="00BF4CBF" w:rsidRDefault="00BF4CBF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4.2. In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_Toc278972990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3945581" w14:textId="77777777" w:rsidR="00BF4CBF" w:rsidRDefault="00BF4CBF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4.3. Out of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_Toc278972991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CA1394A" w14:textId="77777777" w:rsidR="00BF4CBF" w:rsidRDefault="00BF4CBF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4.4. 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_Toc278972992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01F966F" w14:textId="77777777" w:rsidR="00BF4CBF" w:rsidRDefault="00BF4CBF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4.5.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_Toc278972993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6DB1644" w14:textId="77777777" w:rsidR="00BF4CBF" w:rsidRDefault="00BF4CBF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4.6.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_Toc278972994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DF1DE96" w14:textId="77777777" w:rsidR="00BF4CBF" w:rsidRDefault="00BF4CBF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4.7. Risks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_Toc278972995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2F4D697" w14:textId="77777777" w:rsidR="00BF4CBF" w:rsidRDefault="00BF4CBF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_Toc278972996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5D93E3D" w14:textId="77777777" w:rsidR="00BF4CBF" w:rsidRDefault="00BF4CBF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5.1.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_Toc278972997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A358CC4" w14:textId="77777777" w:rsidR="00BF4CBF" w:rsidRDefault="00BF4CBF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5.2. File Import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_Toc278972998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366168A" w14:textId="77777777" w:rsidR="00BF4CBF" w:rsidRDefault="00BF4CBF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5.2.1. General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_Toc278972999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E7B9616" w14:textId="77777777" w:rsidR="00BF4CBF" w:rsidRDefault="00BF4CBF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5.2.2. File 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_Toc278973000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6397753" w14:textId="77777777" w:rsidR="00BF4CBF" w:rsidRDefault="00BF4CBF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5.2.3. Sample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_Toc278973001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5A380DF" w14:textId="77777777" w:rsidR="00BF4CBF" w:rsidRDefault="00BF4CBF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5.3. UI/UX functional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_Toc278973002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C93BD0E" w14:textId="77777777" w:rsidR="00BF4CBF" w:rsidRDefault="00BF4CBF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5.3.1. UI prototype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_Toc278973003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AC8BE51" w14:textId="77777777" w:rsidR="00BF4CBF" w:rsidRDefault="00BF4CBF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5.3.2. Color schema, outline info.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_Toc278973004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23A0990" w14:textId="77777777" w:rsidR="00BF4CBF" w:rsidRDefault="00BF4CBF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5.4. Non-functional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_Toc278973005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78D8E83" w14:textId="77777777" w:rsidR="00BF4CBF" w:rsidRDefault="00BF4CBF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5.4.1. 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_Toc278973006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CA11014" w14:textId="77777777" w:rsidR="00BF4CBF" w:rsidRDefault="00BF4CBF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5.4.2. QA/Testing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_Toc278973007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9F2BCF5" w14:textId="77777777" w:rsidR="00BF4CBF" w:rsidRDefault="00BF4CBF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Issues/Questions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_Toc278973008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0480035" w14:textId="77777777" w:rsidR="00BF4CBF" w:rsidRDefault="00BF4CBF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6. Revision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_Toc278973009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107F56F" w14:textId="77777777" w:rsidR="00C73EBC" w:rsidRPr="00E20073" w:rsidRDefault="00142401" w:rsidP="001A3786">
      <w:pPr>
        <w:pStyle w:val="BodyText"/>
      </w:pPr>
      <w:r w:rsidRPr="00E20073">
        <w:fldChar w:fldCharType="end"/>
      </w:r>
    </w:p>
    <w:p w14:paraId="395F8ABA" w14:textId="3DAFBD08" w:rsidR="00C73EBC" w:rsidRPr="00E20073" w:rsidRDefault="00E03EC0" w:rsidP="008F4A83">
      <w:pPr>
        <w:pStyle w:val="Title0"/>
        <w:jc w:val="center"/>
      </w:pPr>
      <w:r w:rsidRPr="00E20073">
        <w:br w:type="page"/>
      </w:r>
      <w:fldSimple w:instr=" TITLE  \* MERGEFORMAT ">
        <w:r w:rsidR="00B67616">
          <w:t>MicroFilters</w:t>
        </w:r>
      </w:fldSimple>
    </w:p>
    <w:p w14:paraId="2159CE86" w14:textId="77777777" w:rsidR="009D4DF2" w:rsidRPr="00E20073" w:rsidRDefault="00C73EBC" w:rsidP="00760DB3">
      <w:pPr>
        <w:pStyle w:val="Heading1"/>
      </w:pPr>
      <w:bookmarkStart w:id="1" w:name="_Toc278972985"/>
      <w:r w:rsidRPr="00E20073">
        <w:t>Introduction</w:t>
      </w:r>
      <w:bookmarkEnd w:id="1"/>
    </w:p>
    <w:p w14:paraId="549B26D8" w14:textId="77777777" w:rsidR="00B970B9" w:rsidRPr="00470921" w:rsidRDefault="00B970B9" w:rsidP="00B970B9">
      <w:pPr>
        <w:pStyle w:val="BodyNarrative"/>
        <w:ind w:firstLine="0"/>
        <w:jc w:val="left"/>
        <w:rPr>
          <w:rFonts w:ascii="Verdana" w:hAnsi="Verdana"/>
          <w:szCs w:val="24"/>
          <w:lang w:eastAsia="en-GB"/>
        </w:rPr>
      </w:pPr>
      <w:bookmarkStart w:id="2" w:name="_Toc72549694"/>
      <w:bookmarkStart w:id="3" w:name="_Toc81281991"/>
    </w:p>
    <w:p w14:paraId="5F2E21F4" w14:textId="77777777" w:rsidR="00E72BD9" w:rsidRPr="00E20073" w:rsidRDefault="00E72BD9" w:rsidP="00760DB3">
      <w:pPr>
        <w:pStyle w:val="Heading1"/>
      </w:pPr>
      <w:bookmarkStart w:id="4" w:name="_Toc278972986"/>
      <w:r w:rsidRPr="00E20073">
        <w:t>Related Documents/Links</w:t>
      </w:r>
      <w:bookmarkEnd w:id="2"/>
      <w:bookmarkEnd w:id="3"/>
      <w:r w:rsidR="006B2048" w:rsidRPr="00E20073">
        <w:t>/People</w:t>
      </w:r>
      <w:bookmarkEnd w:id="4"/>
    </w:p>
    <w:p w14:paraId="07D986A7" w14:textId="77777777" w:rsidR="00FF48FC" w:rsidRPr="00402A55" w:rsidRDefault="00E72BD9" w:rsidP="002C5251">
      <w:pPr>
        <w:pStyle w:val="BodyText"/>
        <w:rPr>
          <w:szCs w:val="20"/>
        </w:rPr>
      </w:pPr>
      <w:r w:rsidRPr="00402A55">
        <w:rPr>
          <w:szCs w:val="20"/>
        </w:rPr>
        <w:t>References in the text</w:t>
      </w:r>
      <w:r w:rsidR="00D9645E" w:rsidRPr="00402A55">
        <w:rPr>
          <w:szCs w:val="20"/>
        </w:rPr>
        <w:t xml:space="preserve"> throughout this document</w:t>
      </w:r>
      <w:r w:rsidRPr="00402A55">
        <w:rPr>
          <w:szCs w:val="20"/>
        </w:rPr>
        <w:t xml:space="preserve"> appear in square brackets (e.g., [</w:t>
      </w:r>
      <w:r w:rsidR="00E560B8" w:rsidRPr="00402A55">
        <w:rPr>
          <w:szCs w:val="20"/>
        </w:rPr>
        <w:t>1</w:t>
      </w:r>
      <w:r w:rsidRPr="00402A55">
        <w:rPr>
          <w:szCs w:val="20"/>
        </w:rPr>
        <w:t>]</w:t>
      </w:r>
      <w:r w:rsidR="009F24F2" w:rsidRPr="00402A55">
        <w:rPr>
          <w:szCs w:val="20"/>
        </w:rPr>
        <w:t>, [JS]</w:t>
      </w:r>
      <w:r w:rsidRPr="00402A55">
        <w:rPr>
          <w:szCs w:val="20"/>
        </w:rPr>
        <w:t>).</w:t>
      </w:r>
    </w:p>
    <w:p w14:paraId="3F0F758E" w14:textId="77777777" w:rsidR="002C5251" w:rsidRPr="00402A55" w:rsidRDefault="002C5251" w:rsidP="001A3786">
      <w:pPr>
        <w:pStyle w:val="BodyText"/>
        <w:rPr>
          <w:szCs w:val="20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872"/>
        <w:gridCol w:w="7776"/>
      </w:tblGrid>
      <w:tr w:rsidR="00F56DF8" w:rsidRPr="00402A55" w14:paraId="7BB2409D" w14:textId="77777777" w:rsidTr="001055A7">
        <w:trPr>
          <w:cantSplit/>
          <w:tblHeader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1DADF7" w14:textId="77777777" w:rsidR="00F56DF8" w:rsidRPr="00402A55" w:rsidRDefault="00F56DF8" w:rsidP="00F56DF8">
            <w:pPr>
              <w:pStyle w:val="CellBase"/>
              <w:rPr>
                <w:b/>
                <w:szCs w:val="20"/>
              </w:rPr>
            </w:pPr>
            <w:r w:rsidRPr="00402A55">
              <w:rPr>
                <w:b/>
                <w:szCs w:val="20"/>
              </w:rPr>
              <w:t>Reference</w:t>
            </w:r>
          </w:p>
        </w:tc>
        <w:tc>
          <w:tcPr>
            <w:tcW w:w="7776" w:type="dxa"/>
            <w:tcBorders>
              <w:left w:val="single" w:sz="4" w:space="0" w:color="auto"/>
            </w:tcBorders>
            <w:shd w:val="clear" w:color="auto" w:fill="D9D9D9"/>
          </w:tcPr>
          <w:p w14:paraId="40A7AD5B" w14:textId="77777777" w:rsidR="00F56DF8" w:rsidRPr="00402A55" w:rsidRDefault="00F56DF8" w:rsidP="00F56DF8">
            <w:pPr>
              <w:pStyle w:val="CellBase"/>
              <w:rPr>
                <w:b/>
                <w:szCs w:val="20"/>
              </w:rPr>
            </w:pPr>
            <w:r w:rsidRPr="00402A55">
              <w:rPr>
                <w:b/>
                <w:szCs w:val="20"/>
              </w:rPr>
              <w:t>Document/Link</w:t>
            </w:r>
            <w:r w:rsidR="009F24F2" w:rsidRPr="00402A55">
              <w:rPr>
                <w:b/>
                <w:szCs w:val="20"/>
              </w:rPr>
              <w:t>/Person</w:t>
            </w:r>
            <w:r w:rsidR="008A1329">
              <w:rPr>
                <w:b/>
                <w:szCs w:val="20"/>
              </w:rPr>
              <w:t>/Application</w:t>
            </w:r>
          </w:p>
        </w:tc>
      </w:tr>
      <w:tr w:rsidR="00F56DF8" w:rsidRPr="00402A55" w14:paraId="7FB35F3F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0065CEF6" w14:textId="77777777" w:rsidR="00F56DF8" w:rsidRPr="00402A55" w:rsidRDefault="00F56DF8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5CC153A9" w14:textId="68BE5CF6" w:rsidR="00B82E7C" w:rsidRPr="00402A55" w:rsidRDefault="008A1329" w:rsidP="00F56DF8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MicroMappers</w:t>
            </w:r>
            <w:r w:rsidR="00706A19">
              <w:rPr>
                <w:szCs w:val="20"/>
              </w:rPr>
              <w:t xml:space="preserve"> </w:t>
            </w:r>
            <w:r w:rsidR="00706A19" w:rsidRPr="00706A19">
              <w:rPr>
                <w:szCs w:val="20"/>
              </w:rPr>
              <w:t>http://clickers.micromappers.org/</w:t>
            </w:r>
          </w:p>
        </w:tc>
      </w:tr>
      <w:tr w:rsidR="00B82E7C" w:rsidRPr="00402A55" w14:paraId="45951975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1F59EED9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582CB127" w14:textId="25472860" w:rsidR="00B82E7C" w:rsidRPr="00402A55" w:rsidRDefault="008A1329" w:rsidP="00F56DF8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AIDR</w:t>
            </w:r>
            <w:r w:rsidR="00706A19">
              <w:rPr>
                <w:szCs w:val="20"/>
              </w:rPr>
              <w:t xml:space="preserve"> </w:t>
            </w:r>
            <w:r w:rsidR="00706A19" w:rsidRPr="00706A19">
              <w:rPr>
                <w:szCs w:val="20"/>
              </w:rPr>
              <w:t>http://aidr-dev.qcri.org/AIDRFetchManager/</w:t>
            </w:r>
          </w:p>
        </w:tc>
      </w:tr>
      <w:tr w:rsidR="00B82E7C" w:rsidRPr="00402A55" w14:paraId="6C305E37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03FE73C0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53AB42D9" w14:textId="77777777" w:rsidR="00B82E7C" w:rsidRPr="00402A55" w:rsidRDefault="00D64702" w:rsidP="00F56DF8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 xml:space="preserve">Digital Humanitarian volunteers coordinator </w:t>
            </w:r>
          </w:p>
        </w:tc>
      </w:tr>
      <w:tr w:rsidR="00B82E7C" w:rsidRPr="00402A55" w14:paraId="523885F7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169B4697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5DEFC3D4" w14:textId="7C66DC58" w:rsidR="00B82E7C" w:rsidRPr="00402A55" w:rsidRDefault="00DA436A" w:rsidP="00F56DF8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Image Clicker</w:t>
            </w:r>
            <w:r w:rsidR="00706A19">
              <w:rPr>
                <w:szCs w:val="20"/>
              </w:rPr>
              <w:t xml:space="preserve"> </w:t>
            </w:r>
            <w:r w:rsidR="00706A19" w:rsidRPr="00706A19">
              <w:rPr>
                <w:szCs w:val="20"/>
              </w:rPr>
              <w:t>http://clickers.micromappers.org/app/MM_ImageClicker/</w:t>
            </w:r>
          </w:p>
        </w:tc>
      </w:tr>
      <w:tr w:rsidR="00B82E7C" w:rsidRPr="00402A55" w14:paraId="39F2FC79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5D78286D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65B3B350" w14:textId="7E5E0C88" w:rsidR="00B82E7C" w:rsidRPr="00402A55" w:rsidRDefault="00E87560" w:rsidP="00F56DF8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 xml:space="preserve">MicroFilters </w:t>
            </w:r>
            <w:r w:rsidRPr="00E87560">
              <w:rPr>
                <w:szCs w:val="20"/>
              </w:rPr>
              <w:t>https://github.com/MicroMappers/MicroFilters</w:t>
            </w:r>
          </w:p>
        </w:tc>
      </w:tr>
      <w:tr w:rsidR="00B82E7C" w:rsidRPr="00402A55" w14:paraId="304CDBD8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39CC83D3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75EA15A2" w14:textId="4F92990B" w:rsidR="00B82E7C" w:rsidRPr="00402A55" w:rsidRDefault="00B82E7C" w:rsidP="00F56DF8">
            <w:pPr>
              <w:pStyle w:val="CellBase"/>
              <w:rPr>
                <w:szCs w:val="20"/>
              </w:rPr>
            </w:pPr>
          </w:p>
        </w:tc>
      </w:tr>
      <w:tr w:rsidR="00B82E7C" w:rsidRPr="00402A55" w14:paraId="2EEBA2D3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0F9AA7D7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3B25A9B0" w14:textId="710F9649" w:rsidR="00B82E7C" w:rsidRPr="00402A55" w:rsidRDefault="00B82E7C" w:rsidP="00F56DF8">
            <w:pPr>
              <w:pStyle w:val="CellBase"/>
              <w:rPr>
                <w:szCs w:val="20"/>
              </w:rPr>
            </w:pPr>
          </w:p>
        </w:tc>
      </w:tr>
      <w:tr w:rsidR="00B82E7C" w:rsidRPr="00402A55" w14:paraId="38F0B870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20D242FC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3D607837" w14:textId="77777777" w:rsidR="00B82E7C" w:rsidRPr="00402A55" w:rsidRDefault="00B82E7C" w:rsidP="00F56DF8">
            <w:pPr>
              <w:pStyle w:val="CellBase"/>
              <w:rPr>
                <w:szCs w:val="20"/>
              </w:rPr>
            </w:pPr>
          </w:p>
        </w:tc>
      </w:tr>
    </w:tbl>
    <w:p w14:paraId="05E06E18" w14:textId="77777777" w:rsidR="008F7062" w:rsidRPr="00E20073" w:rsidRDefault="008F7062" w:rsidP="00760DB3">
      <w:pPr>
        <w:pStyle w:val="Heading1"/>
      </w:pPr>
      <w:bookmarkStart w:id="5" w:name="_Toc278972987"/>
      <w:bookmarkStart w:id="6" w:name="_Ref90869722"/>
      <w:r w:rsidRPr="00E20073">
        <w:t>Glossary</w:t>
      </w:r>
      <w:bookmarkEnd w:id="5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872"/>
        <w:gridCol w:w="7776"/>
      </w:tblGrid>
      <w:tr w:rsidR="008F7062" w:rsidRPr="00E20073" w14:paraId="01121695" w14:textId="77777777" w:rsidTr="001055A7">
        <w:trPr>
          <w:cantSplit/>
          <w:tblHeader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EC3430" w14:textId="77777777" w:rsidR="008F7062" w:rsidRPr="00E20073" w:rsidRDefault="008F7062" w:rsidP="00F97634">
            <w:pPr>
              <w:pStyle w:val="CellBase"/>
              <w:rPr>
                <w:b/>
                <w:sz w:val="18"/>
              </w:rPr>
            </w:pPr>
            <w:r w:rsidRPr="00E20073">
              <w:rPr>
                <w:b/>
                <w:sz w:val="18"/>
              </w:rPr>
              <w:t>Term</w:t>
            </w:r>
          </w:p>
        </w:tc>
        <w:tc>
          <w:tcPr>
            <w:tcW w:w="7776" w:type="dxa"/>
            <w:tcBorders>
              <w:left w:val="single" w:sz="4" w:space="0" w:color="auto"/>
            </w:tcBorders>
            <w:shd w:val="clear" w:color="auto" w:fill="D9D9D9"/>
          </w:tcPr>
          <w:p w14:paraId="399AC205" w14:textId="77777777" w:rsidR="008F7062" w:rsidRPr="00E20073" w:rsidRDefault="008F7062" w:rsidP="00F97634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Definition</w:t>
            </w:r>
          </w:p>
        </w:tc>
      </w:tr>
      <w:tr w:rsidR="0047098C" w:rsidRPr="00E20073" w14:paraId="5338FE6E" w14:textId="77777777" w:rsidTr="0047098C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2DF900A9" w14:textId="77777777" w:rsidR="0047098C" w:rsidRPr="00402A55" w:rsidRDefault="00127CF5" w:rsidP="0047098C">
            <w:pPr>
              <w:pStyle w:val="CellBase"/>
              <w:rPr>
                <w:bCs/>
                <w:szCs w:val="20"/>
              </w:rPr>
            </w:pPr>
            <w:r>
              <w:rPr>
                <w:bCs/>
                <w:szCs w:val="20"/>
              </w:rPr>
              <w:t>AIDR</w:t>
            </w:r>
          </w:p>
        </w:tc>
        <w:tc>
          <w:tcPr>
            <w:tcW w:w="7776" w:type="dxa"/>
          </w:tcPr>
          <w:p w14:paraId="449B2584" w14:textId="77777777" w:rsidR="0047098C" w:rsidRDefault="00127CF5" w:rsidP="00127CF5">
            <w:pPr>
              <w:pStyle w:val="CellBase"/>
              <w:rPr>
                <w:szCs w:val="20"/>
              </w:rPr>
            </w:pPr>
            <w:r w:rsidRPr="00127CF5">
              <w:rPr>
                <w:szCs w:val="20"/>
              </w:rPr>
              <w:t>Artificial Intelligence for Disaster Response</w:t>
            </w:r>
            <w:r>
              <w:rPr>
                <w:szCs w:val="20"/>
              </w:rPr>
              <w:t xml:space="preserve"> : </w:t>
            </w:r>
            <w:hyperlink r:id="rId9" w:history="1">
              <w:r w:rsidRPr="00122A90">
                <w:rPr>
                  <w:rStyle w:val="Hyperlink"/>
                  <w:szCs w:val="20"/>
                </w:rPr>
                <w:t>http://aidr-dev.qcri.org/AIDRFetchManager/</w:t>
              </w:r>
            </w:hyperlink>
          </w:p>
          <w:p w14:paraId="0EFB214B" w14:textId="77777777" w:rsidR="00127CF5" w:rsidRPr="00402A55" w:rsidRDefault="00127CF5" w:rsidP="00127CF5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To use the application, user has to have twitter account</w:t>
            </w:r>
          </w:p>
        </w:tc>
      </w:tr>
      <w:tr w:rsidR="0047098C" w:rsidRPr="00E20073" w14:paraId="6AF7456E" w14:textId="77777777" w:rsidTr="0047098C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4C85A70A" w14:textId="77777777" w:rsidR="0047098C" w:rsidRPr="00402A55" w:rsidRDefault="005E2C67" w:rsidP="0047098C">
            <w:pPr>
              <w:pStyle w:val="CellBase"/>
              <w:rPr>
                <w:bCs/>
                <w:szCs w:val="20"/>
              </w:rPr>
            </w:pPr>
            <w:r>
              <w:rPr>
                <w:bCs/>
                <w:szCs w:val="20"/>
              </w:rPr>
              <w:t>MicroMappers</w:t>
            </w:r>
          </w:p>
        </w:tc>
        <w:tc>
          <w:tcPr>
            <w:tcW w:w="7776" w:type="dxa"/>
          </w:tcPr>
          <w:p w14:paraId="3E6605BF" w14:textId="77777777" w:rsidR="0047098C" w:rsidRPr="00402A55" w:rsidRDefault="009271EE" w:rsidP="00F97634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 xml:space="preserve">A cloned customized of Pybossa platform for tagging by </w:t>
            </w:r>
            <w:r w:rsidRPr="009271EE">
              <w:rPr>
                <w:szCs w:val="20"/>
              </w:rPr>
              <w:t>Digital Humanita</w:t>
            </w:r>
            <w:r w:rsidRPr="009271EE">
              <w:rPr>
                <w:szCs w:val="20"/>
              </w:rPr>
              <w:t>r</w:t>
            </w:r>
            <w:r w:rsidRPr="009271EE">
              <w:rPr>
                <w:szCs w:val="20"/>
              </w:rPr>
              <w:t>ian</w:t>
            </w:r>
            <w:r>
              <w:rPr>
                <w:szCs w:val="20"/>
              </w:rPr>
              <w:t xml:space="preserve">s </w:t>
            </w:r>
            <w:r w:rsidRPr="009271EE">
              <w:rPr>
                <w:szCs w:val="20"/>
              </w:rPr>
              <w:t>http://clickers.micromappers.org/</w:t>
            </w:r>
          </w:p>
        </w:tc>
      </w:tr>
      <w:tr w:rsidR="0047098C" w:rsidRPr="00E20073" w14:paraId="31BEB180" w14:textId="77777777" w:rsidTr="0047098C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2B2F6D05" w14:textId="77777777" w:rsidR="0047098C" w:rsidRPr="00402A55" w:rsidRDefault="009271EE" w:rsidP="0047098C">
            <w:pPr>
              <w:pStyle w:val="CellBase"/>
              <w:rPr>
                <w:bCs/>
                <w:szCs w:val="20"/>
              </w:rPr>
            </w:pPr>
            <w:r>
              <w:rPr>
                <w:bCs/>
                <w:szCs w:val="20"/>
              </w:rPr>
              <w:t>MicroFilters</w:t>
            </w:r>
          </w:p>
        </w:tc>
        <w:tc>
          <w:tcPr>
            <w:tcW w:w="7776" w:type="dxa"/>
          </w:tcPr>
          <w:p w14:paraId="377223A3" w14:textId="77777777" w:rsidR="0047098C" w:rsidRDefault="004A5A76" w:rsidP="00F97634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A web application that will generate data for MicroMappers</w:t>
            </w:r>
            <w:r w:rsidR="0047098C" w:rsidRPr="00402A55">
              <w:rPr>
                <w:szCs w:val="20"/>
              </w:rPr>
              <w:t>.</w:t>
            </w:r>
          </w:p>
          <w:p w14:paraId="7679E3D0" w14:textId="2874441A" w:rsidR="00FD58C8" w:rsidRDefault="00A20A87" w:rsidP="00FD58C8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 xml:space="preserve">URL WILL BE : </w:t>
            </w:r>
            <w:hyperlink r:id="rId10" w:history="1">
              <w:r w:rsidR="0054577C" w:rsidRPr="00256776">
                <w:rPr>
                  <w:rStyle w:val="Hyperlink"/>
                  <w:szCs w:val="20"/>
                </w:rPr>
                <w:t>http://microfilters.micromappers.org/</w:t>
              </w:r>
            </w:hyperlink>
          </w:p>
          <w:p w14:paraId="55762D8F" w14:textId="0F6560B5" w:rsidR="0054577C" w:rsidRPr="00402A55" w:rsidRDefault="00A20A87" w:rsidP="00A20A87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I will contact our network admin to configure DNS.</w:t>
            </w:r>
          </w:p>
        </w:tc>
      </w:tr>
      <w:tr w:rsidR="00CA6BEA" w:rsidRPr="00E20073" w14:paraId="1A7C0CC4" w14:textId="77777777" w:rsidTr="0047098C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7BAC3A36" w14:textId="5F535F39" w:rsidR="00CA6BEA" w:rsidRPr="00402A55" w:rsidRDefault="004A5A76" w:rsidP="0047098C">
            <w:pPr>
              <w:pStyle w:val="CellBase"/>
              <w:rPr>
                <w:bCs/>
                <w:szCs w:val="20"/>
              </w:rPr>
            </w:pPr>
            <w:r>
              <w:rPr>
                <w:bCs/>
                <w:szCs w:val="20"/>
              </w:rPr>
              <w:t>AIDR Collection Data</w:t>
            </w:r>
          </w:p>
        </w:tc>
        <w:tc>
          <w:tcPr>
            <w:tcW w:w="7776" w:type="dxa"/>
          </w:tcPr>
          <w:p w14:paraId="19422B19" w14:textId="77777777" w:rsidR="00CA6BEA" w:rsidRPr="00402A55" w:rsidRDefault="004A5A76" w:rsidP="00F97634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Twitt</w:t>
            </w:r>
            <w:r w:rsidR="00CB2801">
              <w:rPr>
                <w:szCs w:val="20"/>
              </w:rPr>
              <w:t>er data that is collected by AIDR based on configuration. AIDR Co</w:t>
            </w:r>
            <w:r w:rsidR="00CB2801">
              <w:rPr>
                <w:szCs w:val="20"/>
              </w:rPr>
              <w:t>l</w:t>
            </w:r>
            <w:r w:rsidR="00CB2801">
              <w:rPr>
                <w:szCs w:val="20"/>
              </w:rPr>
              <w:t>lection output</w:t>
            </w:r>
          </w:p>
        </w:tc>
      </w:tr>
      <w:tr w:rsidR="008F7062" w:rsidRPr="00E20073" w14:paraId="5E4FE553" w14:textId="77777777" w:rsidTr="0047098C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63D955D4" w14:textId="77777777" w:rsidR="008F7062" w:rsidRPr="00402A55" w:rsidRDefault="00F90B01" w:rsidP="0047098C">
            <w:pPr>
              <w:pStyle w:val="CellBase"/>
              <w:rPr>
                <w:bCs/>
                <w:szCs w:val="20"/>
              </w:rPr>
            </w:pPr>
            <w:r>
              <w:rPr>
                <w:bCs/>
                <w:szCs w:val="20"/>
              </w:rPr>
              <w:t>Image Clicker</w:t>
            </w:r>
          </w:p>
        </w:tc>
        <w:tc>
          <w:tcPr>
            <w:tcW w:w="7776" w:type="dxa"/>
          </w:tcPr>
          <w:p w14:paraId="23BE8062" w14:textId="77777777" w:rsidR="008F7062" w:rsidRPr="00402A55" w:rsidRDefault="00F90B01" w:rsidP="00F97634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App that displays image only. Then, user selects one of options</w:t>
            </w:r>
          </w:p>
        </w:tc>
      </w:tr>
      <w:tr w:rsidR="0047098C" w:rsidRPr="00E20073" w14:paraId="1391B114" w14:textId="77777777" w:rsidTr="0047098C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3A1D840F" w14:textId="4BF70539" w:rsidR="0047098C" w:rsidRPr="00402A55" w:rsidRDefault="00B67616" w:rsidP="0047098C">
            <w:pPr>
              <w:pStyle w:val="CellBase"/>
              <w:rPr>
                <w:bCs/>
                <w:szCs w:val="20"/>
              </w:rPr>
            </w:pPr>
            <w:r>
              <w:rPr>
                <w:bCs/>
                <w:szCs w:val="20"/>
              </w:rPr>
              <w:t>GDELT Feed</w:t>
            </w:r>
          </w:p>
        </w:tc>
        <w:tc>
          <w:tcPr>
            <w:tcW w:w="7776" w:type="dxa"/>
          </w:tcPr>
          <w:p w14:paraId="5E62E205" w14:textId="04D08932" w:rsidR="0047098C" w:rsidRDefault="00B67616" w:rsidP="002E2B2E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GDELT generates i</w:t>
            </w:r>
            <w:r w:rsidR="00EF5764">
              <w:rPr>
                <w:szCs w:val="20"/>
              </w:rPr>
              <w:t>mage clicker source file every 15</w:t>
            </w:r>
            <w:r>
              <w:rPr>
                <w:szCs w:val="20"/>
              </w:rPr>
              <w:t xml:space="preserve"> minutes. The below link has 3 reference file locations. </w:t>
            </w:r>
          </w:p>
          <w:p w14:paraId="0B0B7DBC" w14:textId="77777777" w:rsidR="00B67616" w:rsidRDefault="00B67616" w:rsidP="00B676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Courier"/>
                <w:b/>
                <w:bCs/>
                <w:color w:val="008000"/>
                <w:sz w:val="24"/>
                <w:lang w:eastAsia="en-US"/>
              </w:rPr>
            </w:pPr>
            <w:hyperlink r:id="rId11" w:history="1">
              <w:r w:rsidRPr="006D06BD">
                <w:rPr>
                  <w:rStyle w:val="Hyperlink"/>
                  <w:rFonts w:ascii="Menlo" w:hAnsi="Menlo" w:cs="Courier"/>
                  <w:b/>
                  <w:bCs/>
                  <w:sz w:val="24"/>
                  <w:lang w:eastAsia="en-US"/>
                </w:rPr>
                <w:t>http://data.gdeltproject.org/micromappers/lastupdate.txt</w:t>
              </w:r>
            </w:hyperlink>
          </w:p>
          <w:p w14:paraId="75405C07" w14:textId="77777777" w:rsidR="00B67616" w:rsidRDefault="00B67616" w:rsidP="00B676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Courier"/>
                <w:b/>
                <w:bCs/>
                <w:color w:val="008000"/>
                <w:sz w:val="24"/>
                <w:lang w:eastAsia="en-US"/>
              </w:rPr>
            </w:pPr>
          </w:p>
          <w:p w14:paraId="346B8386" w14:textId="07426E23" w:rsidR="00B67616" w:rsidRDefault="00B67616" w:rsidP="00B676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Cs w:val="20"/>
              </w:rPr>
            </w:pPr>
            <w:r>
              <w:rPr>
                <w:szCs w:val="20"/>
              </w:rPr>
              <w:t>For image clicker, the system should get “*.</w:t>
            </w:r>
            <w:r w:rsidRPr="00B67616">
              <w:rPr>
                <w:szCs w:val="20"/>
              </w:rPr>
              <w:t>mmic.txt</w:t>
            </w:r>
            <w:r>
              <w:rPr>
                <w:szCs w:val="20"/>
              </w:rPr>
              <w:t>”. The “*.</w:t>
            </w:r>
            <w:r w:rsidRPr="00B67616">
              <w:rPr>
                <w:szCs w:val="20"/>
              </w:rPr>
              <w:t>mmic.txt</w:t>
            </w:r>
            <w:r>
              <w:rPr>
                <w:szCs w:val="20"/>
              </w:rPr>
              <w:t>” will contains header. See the below.</w:t>
            </w:r>
          </w:p>
          <w:p w14:paraId="540FA220" w14:textId="77777777" w:rsidR="00B67616" w:rsidRDefault="00B67616" w:rsidP="00B676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Courier"/>
                <w:b/>
                <w:bCs/>
                <w:color w:val="008000"/>
                <w:sz w:val="24"/>
                <w:lang w:eastAsia="en-US"/>
              </w:rPr>
            </w:pPr>
          </w:p>
          <w:p w14:paraId="1246711E" w14:textId="77777777" w:rsidR="00B67616" w:rsidRPr="00B67616" w:rsidRDefault="00B67616" w:rsidP="00B676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b/>
                <w:color w:val="000000"/>
                <w:szCs w:val="20"/>
                <w:lang w:eastAsia="en-US"/>
              </w:rPr>
            </w:pPr>
            <w:r w:rsidRPr="00B67616">
              <w:rPr>
                <w:rFonts w:ascii="Courier" w:hAnsi="Courier" w:cs="Courier"/>
                <w:b/>
                <w:color w:val="000000"/>
                <w:szCs w:val="20"/>
                <w:lang w:eastAsia="en-US"/>
              </w:rPr>
              <w:t>User-Name,Tweet,Time-stamp,Location,Latitude,Longitude,Image-Link,TweetID</w:t>
            </w:r>
          </w:p>
          <w:p w14:paraId="1960044D" w14:textId="08B2E023" w:rsidR="00B67616" w:rsidRPr="00B67616" w:rsidRDefault="00B67616" w:rsidP="00B676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Courier"/>
                <w:b/>
                <w:bCs/>
                <w:color w:val="008000"/>
                <w:sz w:val="24"/>
                <w:lang w:eastAsia="en-US"/>
              </w:rPr>
            </w:pPr>
          </w:p>
        </w:tc>
      </w:tr>
      <w:tr w:rsidR="00F90B01" w:rsidRPr="00E20073" w14:paraId="1FF2F9D6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</w:tcBorders>
          </w:tcPr>
          <w:p w14:paraId="5742FB18" w14:textId="3CB9868C" w:rsidR="00F90B01" w:rsidRPr="00402A55" w:rsidRDefault="00786E7D" w:rsidP="0047098C">
            <w:pPr>
              <w:pStyle w:val="CellBase"/>
              <w:rPr>
                <w:bCs/>
                <w:szCs w:val="20"/>
              </w:rPr>
            </w:pPr>
            <w:r>
              <w:rPr>
                <w:bCs/>
                <w:szCs w:val="20"/>
              </w:rPr>
              <w:t>VM</w:t>
            </w:r>
            <w:r w:rsidR="00B67616">
              <w:rPr>
                <w:bCs/>
                <w:szCs w:val="20"/>
              </w:rPr>
              <w:t>2</w:t>
            </w:r>
          </w:p>
        </w:tc>
        <w:tc>
          <w:tcPr>
            <w:tcW w:w="7776" w:type="dxa"/>
          </w:tcPr>
          <w:p w14:paraId="3FA7B5B7" w14:textId="1C8DE80A" w:rsidR="0092237F" w:rsidRPr="00402A55" w:rsidRDefault="00B67616" w:rsidP="00B67616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MicroFilters hosting environment</w:t>
            </w:r>
          </w:p>
        </w:tc>
      </w:tr>
      <w:tr w:rsidR="00F90B01" w:rsidRPr="00E20073" w14:paraId="62920BB4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</w:tcBorders>
          </w:tcPr>
          <w:p w14:paraId="47673DBD" w14:textId="4429C2C2" w:rsidR="00F90B01" w:rsidRPr="00402A55" w:rsidRDefault="00F90B01" w:rsidP="0047098C">
            <w:pPr>
              <w:pStyle w:val="CellBase"/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5EB861F0" w14:textId="68FCC54B" w:rsidR="00F90B01" w:rsidRPr="00402A55" w:rsidRDefault="00F90B01" w:rsidP="00F97634">
            <w:pPr>
              <w:pStyle w:val="CellBase"/>
              <w:rPr>
                <w:szCs w:val="20"/>
              </w:rPr>
            </w:pPr>
          </w:p>
        </w:tc>
      </w:tr>
      <w:tr w:rsidR="00F90B01" w:rsidRPr="00E20073" w14:paraId="5B844373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</w:tcBorders>
          </w:tcPr>
          <w:p w14:paraId="17D7D83A" w14:textId="77777777" w:rsidR="00F90B01" w:rsidRPr="00402A55" w:rsidRDefault="00F90B01" w:rsidP="0047098C">
            <w:pPr>
              <w:pStyle w:val="CellBase"/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4E8EE8C2" w14:textId="77777777" w:rsidR="00F90B01" w:rsidRPr="00402A55" w:rsidRDefault="00F90B01" w:rsidP="00F97634">
            <w:pPr>
              <w:pStyle w:val="CellBase"/>
              <w:rPr>
                <w:szCs w:val="20"/>
              </w:rPr>
            </w:pPr>
          </w:p>
        </w:tc>
      </w:tr>
      <w:tr w:rsidR="0047098C" w:rsidRPr="00E20073" w14:paraId="6D9BD237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</w:tcBorders>
          </w:tcPr>
          <w:p w14:paraId="7C1C7EF8" w14:textId="77777777" w:rsidR="0047098C" w:rsidRPr="00402A55" w:rsidRDefault="0047098C" w:rsidP="0047098C">
            <w:pPr>
              <w:pStyle w:val="CellBase"/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6C3FFB62" w14:textId="77777777" w:rsidR="0047098C" w:rsidRPr="00402A55" w:rsidRDefault="0047098C" w:rsidP="00F97634">
            <w:pPr>
              <w:pStyle w:val="CellBase"/>
              <w:rPr>
                <w:szCs w:val="20"/>
              </w:rPr>
            </w:pPr>
          </w:p>
        </w:tc>
      </w:tr>
    </w:tbl>
    <w:p w14:paraId="0DDC6C50" w14:textId="28E376EC" w:rsidR="0028358A" w:rsidRPr="00E20073" w:rsidRDefault="00DB7245" w:rsidP="00760DB3">
      <w:pPr>
        <w:pStyle w:val="Heading1"/>
      </w:pPr>
      <w:bookmarkStart w:id="7" w:name="_Toc278972988"/>
      <w:bookmarkEnd w:id="6"/>
      <w:r w:rsidRPr="00E20073">
        <w:t>S</w:t>
      </w:r>
      <w:r w:rsidR="002B52B1" w:rsidRPr="00E20073">
        <w:t>cope</w:t>
      </w:r>
      <w:bookmarkEnd w:id="7"/>
    </w:p>
    <w:p w14:paraId="5C33F4EE" w14:textId="77777777" w:rsidR="002B52B1" w:rsidRPr="00E20073" w:rsidRDefault="002B52B1" w:rsidP="00760DB3">
      <w:pPr>
        <w:pStyle w:val="Heading2"/>
      </w:pPr>
      <w:bookmarkStart w:id="8" w:name="_Toc278972989"/>
      <w:r w:rsidRPr="00E20073">
        <w:t xml:space="preserve">Goals </w:t>
      </w:r>
      <w:r w:rsidR="00DB7245" w:rsidRPr="00E20073">
        <w:t>and</w:t>
      </w:r>
      <w:r w:rsidRPr="00E20073">
        <w:t xml:space="preserve"> Objectives</w:t>
      </w:r>
      <w:bookmarkEnd w:id="8"/>
    </w:p>
    <w:p w14:paraId="5D2FE3A2" w14:textId="77777777" w:rsidR="00876998" w:rsidRDefault="00180765" w:rsidP="00876998">
      <w:pPr>
        <w:pStyle w:val="BodyText"/>
        <w:numPr>
          <w:ilvl w:val="0"/>
          <w:numId w:val="6"/>
        </w:numPr>
      </w:pPr>
      <w:r>
        <w:t xml:space="preserve">Build a </w:t>
      </w:r>
      <w:r w:rsidR="0030420E">
        <w:t>web</w:t>
      </w:r>
      <w:r>
        <w:t xml:space="preserve"> based application that </w:t>
      </w:r>
      <w:r w:rsidR="00CA6BEA" w:rsidRPr="00CA6BEA">
        <w:t>handle</w:t>
      </w:r>
      <w:r>
        <w:t>s</w:t>
      </w:r>
      <w:r w:rsidR="00CA6BEA" w:rsidRPr="00CA6BEA">
        <w:t xml:space="preserve"> incoming data from </w:t>
      </w:r>
      <w:r>
        <w:t>AIDR</w:t>
      </w:r>
      <w:r w:rsidR="00CA6BEA" w:rsidRPr="00CA6BEA">
        <w:t>.</w:t>
      </w:r>
    </w:p>
    <w:p w14:paraId="70E9938F" w14:textId="0552D5B2" w:rsidR="00876998" w:rsidRDefault="00876998" w:rsidP="00876998">
      <w:pPr>
        <w:pStyle w:val="BodyText"/>
        <w:numPr>
          <w:ilvl w:val="0"/>
          <w:numId w:val="6"/>
        </w:numPr>
      </w:pPr>
      <w:r>
        <w:t xml:space="preserve">Build a web based application that </w:t>
      </w:r>
      <w:r w:rsidRPr="00CA6BEA">
        <w:t>handle</w:t>
      </w:r>
      <w:r>
        <w:t>s</w:t>
      </w:r>
      <w:r w:rsidRPr="00CA6BEA">
        <w:t xml:space="preserve"> incoming data from </w:t>
      </w:r>
      <w:r>
        <w:t>GDELT feed</w:t>
      </w:r>
      <w:r w:rsidRPr="00CA6BEA">
        <w:t>.</w:t>
      </w:r>
    </w:p>
    <w:p w14:paraId="177265FB" w14:textId="77777777" w:rsidR="00876998" w:rsidRDefault="0030420E" w:rsidP="00876998">
      <w:pPr>
        <w:pStyle w:val="BodyText"/>
        <w:numPr>
          <w:ilvl w:val="0"/>
          <w:numId w:val="6"/>
        </w:numPr>
      </w:pPr>
      <w:r>
        <w:t xml:space="preserve">Build a web based application that will generate data </w:t>
      </w:r>
      <w:r w:rsidR="00876998">
        <w:t>for Image Clicker feed.</w:t>
      </w:r>
    </w:p>
    <w:p w14:paraId="3F3BA944" w14:textId="77777777" w:rsidR="00A20A87" w:rsidRPr="00A20A87" w:rsidRDefault="00A20A87" w:rsidP="00A20A87"/>
    <w:p w14:paraId="7BFF7AFA" w14:textId="77777777" w:rsidR="001C6A31" w:rsidRPr="00E20073" w:rsidRDefault="001C6A31" w:rsidP="001C6A31">
      <w:pPr>
        <w:pStyle w:val="Heading2"/>
      </w:pPr>
      <w:bookmarkStart w:id="9" w:name="_Toc278972990"/>
      <w:r w:rsidRPr="00E20073">
        <w:t>In Scope</w:t>
      </w:r>
      <w:bookmarkEnd w:id="9"/>
    </w:p>
    <w:p w14:paraId="131DC102" w14:textId="66824910" w:rsidR="00CA6BEA" w:rsidRPr="00CA6BEA" w:rsidRDefault="00876998" w:rsidP="00F41219">
      <w:pPr>
        <w:pStyle w:val="BodyText"/>
        <w:numPr>
          <w:ilvl w:val="0"/>
          <w:numId w:val="10"/>
        </w:numPr>
        <w:spacing w:after="240"/>
      </w:pPr>
      <w:r>
        <w:t>Extract image link</w:t>
      </w:r>
      <w:r w:rsidR="00CA6BEA" w:rsidRPr="00CA6BEA">
        <w:t xml:space="preserve"> from </w:t>
      </w:r>
      <w:r w:rsidR="00180765">
        <w:t>AIDR</w:t>
      </w:r>
      <w:r>
        <w:t xml:space="preserve"> tweet</w:t>
      </w:r>
      <w:r w:rsidR="00180765">
        <w:t xml:space="preserve"> Data</w:t>
      </w:r>
      <w:r w:rsidR="00CA6BEA" w:rsidRPr="00CA6BEA">
        <w:t>.</w:t>
      </w:r>
    </w:p>
    <w:p w14:paraId="77822AB0" w14:textId="59730739" w:rsidR="00CA6BEA" w:rsidRPr="00CA6BEA" w:rsidRDefault="00876998" w:rsidP="00F41219">
      <w:pPr>
        <w:numPr>
          <w:ilvl w:val="0"/>
          <w:numId w:val="10"/>
        </w:numPr>
        <w:spacing w:after="240"/>
      </w:pPr>
      <w:r>
        <w:t>Extract image link from GDELT feed.</w:t>
      </w:r>
    </w:p>
    <w:p w14:paraId="57AC8E48" w14:textId="0023750F" w:rsidR="00CA6BEA" w:rsidRDefault="00876998" w:rsidP="00F41219">
      <w:pPr>
        <w:numPr>
          <w:ilvl w:val="0"/>
          <w:numId w:val="10"/>
        </w:numPr>
        <w:spacing w:after="240"/>
      </w:pPr>
      <w:r>
        <w:t>Save image link into database.</w:t>
      </w:r>
    </w:p>
    <w:p w14:paraId="597635CB" w14:textId="77BE8F7C" w:rsidR="00876998" w:rsidRDefault="00876998" w:rsidP="00F41219">
      <w:pPr>
        <w:numPr>
          <w:ilvl w:val="0"/>
          <w:numId w:val="10"/>
        </w:numPr>
        <w:spacing w:after="240"/>
      </w:pPr>
      <w:r>
        <w:t>Save image size into database.</w:t>
      </w:r>
    </w:p>
    <w:p w14:paraId="26FA9F50" w14:textId="64937690" w:rsidR="00876998" w:rsidRDefault="00876998" w:rsidP="00F41219">
      <w:pPr>
        <w:numPr>
          <w:ilvl w:val="0"/>
          <w:numId w:val="10"/>
        </w:numPr>
        <w:spacing w:after="240"/>
      </w:pPr>
      <w:r>
        <w:t>Save image md5 into database.</w:t>
      </w:r>
    </w:p>
    <w:p w14:paraId="11DB532D" w14:textId="6996CE53" w:rsidR="00BA747B" w:rsidRDefault="00876998" w:rsidP="00F41219">
      <w:pPr>
        <w:numPr>
          <w:ilvl w:val="0"/>
          <w:numId w:val="10"/>
        </w:numPr>
        <w:spacing w:after="240"/>
      </w:pPr>
      <w:r>
        <w:t>Remove duplicate image links.</w:t>
      </w:r>
    </w:p>
    <w:p w14:paraId="4C61BC78" w14:textId="4D3EA467" w:rsidR="0038781A" w:rsidRDefault="0038781A" w:rsidP="00F41219">
      <w:pPr>
        <w:numPr>
          <w:ilvl w:val="0"/>
          <w:numId w:val="10"/>
        </w:numPr>
        <w:spacing w:after="240"/>
      </w:pPr>
      <w:r>
        <w:t xml:space="preserve">Compare </w:t>
      </w:r>
      <w:r w:rsidR="0014635A">
        <w:t xml:space="preserve">MD5 </w:t>
      </w:r>
      <w:r>
        <w:t>signature</w:t>
      </w:r>
    </w:p>
    <w:p w14:paraId="2BDB8E55" w14:textId="77777777" w:rsidR="0038781A" w:rsidRDefault="0038781A" w:rsidP="0038781A">
      <w:pPr>
        <w:numPr>
          <w:ilvl w:val="1"/>
          <w:numId w:val="10"/>
        </w:numPr>
        <w:spacing w:after="240"/>
      </w:pPr>
      <w:r>
        <w:t>I</w:t>
      </w:r>
      <w:r w:rsidRPr="0038781A">
        <w:t>ssue a GET one with range (0-100000), i.e. up to 100K per image</w:t>
      </w:r>
      <w:r>
        <w:t>.</w:t>
      </w:r>
    </w:p>
    <w:p w14:paraId="70114D13" w14:textId="77777777" w:rsidR="0038781A" w:rsidRDefault="0038781A" w:rsidP="0038781A">
      <w:pPr>
        <w:numPr>
          <w:ilvl w:val="1"/>
          <w:numId w:val="10"/>
        </w:numPr>
        <w:spacing w:after="240"/>
      </w:pPr>
      <w:r w:rsidRPr="0038781A">
        <w:t xml:space="preserve">Compute </w:t>
      </w:r>
      <w:r>
        <w:t>the MD5 of what was downloaded</w:t>
      </w:r>
    </w:p>
    <w:p w14:paraId="01126093" w14:textId="645FD88E" w:rsidR="0038781A" w:rsidRDefault="0038781A" w:rsidP="0038781A">
      <w:pPr>
        <w:numPr>
          <w:ilvl w:val="1"/>
          <w:numId w:val="10"/>
        </w:numPr>
        <w:spacing w:after="240"/>
      </w:pPr>
      <w:r>
        <w:t>check MD</w:t>
      </w:r>
      <w:r w:rsidRPr="0038781A">
        <w:t>5 already exists</w:t>
      </w:r>
      <w:r>
        <w:t xml:space="preserve"> or not again stored data</w:t>
      </w:r>
      <w:r w:rsidRPr="0038781A">
        <w:t>.</w:t>
      </w:r>
    </w:p>
    <w:p w14:paraId="402D5EE3" w14:textId="4C03A650" w:rsidR="0038781A" w:rsidRDefault="0038781A" w:rsidP="0038781A">
      <w:pPr>
        <w:numPr>
          <w:ilvl w:val="1"/>
          <w:numId w:val="10"/>
        </w:numPr>
        <w:spacing w:after="240"/>
      </w:pPr>
      <w:r>
        <w:t>store the MD</w:t>
      </w:r>
      <w:r w:rsidRPr="0038781A">
        <w:t>5</w:t>
      </w:r>
      <w:r>
        <w:t xml:space="preserve"> if no same data exists.</w:t>
      </w:r>
    </w:p>
    <w:p w14:paraId="261291DB" w14:textId="4867AE75" w:rsidR="00904818" w:rsidRDefault="0038781A" w:rsidP="00F41219">
      <w:pPr>
        <w:numPr>
          <w:ilvl w:val="0"/>
          <w:numId w:val="10"/>
        </w:numPr>
        <w:spacing w:after="240"/>
      </w:pPr>
      <w:r>
        <w:t>Any duplicate or same MD5 link shouldn’t be saved.</w:t>
      </w:r>
    </w:p>
    <w:p w14:paraId="7B27FED2" w14:textId="37D98874" w:rsidR="0038781A" w:rsidRDefault="006A14C7" w:rsidP="00F41219">
      <w:pPr>
        <w:numPr>
          <w:ilvl w:val="0"/>
          <w:numId w:val="10"/>
        </w:numPr>
        <w:spacing w:after="240"/>
      </w:pPr>
      <w:r>
        <w:t>Once data is exported to MicroMappers API, the system should mark exported images as exported flag.</w:t>
      </w:r>
    </w:p>
    <w:p w14:paraId="3172545A" w14:textId="456E598E" w:rsidR="00180765" w:rsidRDefault="006A14C7" w:rsidP="00F41219">
      <w:pPr>
        <w:numPr>
          <w:ilvl w:val="0"/>
          <w:numId w:val="10"/>
        </w:numPr>
        <w:spacing w:after="240"/>
      </w:pPr>
      <w:r>
        <w:t>Exported data should post to MicroMappers API</w:t>
      </w:r>
      <w:r w:rsidR="00234F88">
        <w:t>.</w:t>
      </w:r>
    </w:p>
    <w:p w14:paraId="73F58B5C" w14:textId="3E971787" w:rsidR="006A14C7" w:rsidRDefault="006A14C7" w:rsidP="00234F88">
      <w:pPr>
        <w:numPr>
          <w:ilvl w:val="0"/>
          <w:numId w:val="10"/>
        </w:numPr>
        <w:spacing w:after="240"/>
      </w:pPr>
      <w:r>
        <w:t>Process should be triggered via restful api</w:t>
      </w:r>
      <w:r w:rsidR="00234F88">
        <w:t>.</w:t>
      </w:r>
    </w:p>
    <w:p w14:paraId="356E6950" w14:textId="712E9E96" w:rsidR="00234F88" w:rsidRDefault="00234F88" w:rsidP="00234F88">
      <w:pPr>
        <w:numPr>
          <w:ilvl w:val="0"/>
          <w:numId w:val="10"/>
        </w:numPr>
        <w:spacing w:after="240"/>
      </w:pPr>
      <w:r>
        <w:t>Proper logging</w:t>
      </w:r>
    </w:p>
    <w:p w14:paraId="67CAFBE6" w14:textId="65559F2F" w:rsidR="00234F88" w:rsidRDefault="00234F88" w:rsidP="00234F88">
      <w:pPr>
        <w:numPr>
          <w:ilvl w:val="0"/>
          <w:numId w:val="10"/>
        </w:numPr>
        <w:spacing w:after="240"/>
      </w:pPr>
      <w:r>
        <w:t>Running on tomcat</w:t>
      </w:r>
    </w:p>
    <w:p w14:paraId="2486E03F" w14:textId="518D37C0" w:rsidR="00234F88" w:rsidRDefault="00234F88" w:rsidP="00234F88">
      <w:pPr>
        <w:numPr>
          <w:ilvl w:val="0"/>
          <w:numId w:val="10"/>
        </w:numPr>
        <w:spacing w:after="240"/>
      </w:pPr>
      <w:r>
        <w:t>System failure notification to admin.</w:t>
      </w:r>
    </w:p>
    <w:p w14:paraId="20C8C729" w14:textId="31A0A202" w:rsidR="00234F88" w:rsidRDefault="00234F88" w:rsidP="00234F88">
      <w:pPr>
        <w:numPr>
          <w:ilvl w:val="0"/>
          <w:numId w:val="10"/>
        </w:numPr>
        <w:spacing w:after="240"/>
      </w:pPr>
      <w:r>
        <w:t>System failure restart job.</w:t>
      </w:r>
    </w:p>
    <w:p w14:paraId="20A23827" w14:textId="77777777" w:rsidR="006A14C7" w:rsidRPr="00566024" w:rsidRDefault="006A14C7" w:rsidP="006A14C7">
      <w:pPr>
        <w:spacing w:after="240"/>
        <w:ind w:left="720"/>
      </w:pPr>
    </w:p>
    <w:p w14:paraId="0A1AD9B7" w14:textId="77777777" w:rsidR="001C6A31" w:rsidRPr="00E20073" w:rsidRDefault="001C6A31" w:rsidP="001C6A31">
      <w:pPr>
        <w:pStyle w:val="Heading2"/>
      </w:pPr>
      <w:bookmarkStart w:id="10" w:name="_Toc278972991"/>
      <w:r w:rsidRPr="00E20073">
        <w:t>Out of Scope</w:t>
      </w:r>
      <w:bookmarkEnd w:id="10"/>
    </w:p>
    <w:p w14:paraId="52E4967C" w14:textId="77777777" w:rsidR="002B52B1" w:rsidRPr="00E20073" w:rsidRDefault="002B52B1" w:rsidP="00760DB3">
      <w:pPr>
        <w:pStyle w:val="Heading2"/>
      </w:pPr>
      <w:bookmarkStart w:id="11" w:name="_Toc278972992"/>
      <w:r w:rsidRPr="00E20073">
        <w:t>Assumptions</w:t>
      </w:r>
      <w:bookmarkEnd w:id="11"/>
    </w:p>
    <w:p w14:paraId="19FB1497" w14:textId="354A5989" w:rsidR="005517E9" w:rsidRDefault="005517E9" w:rsidP="005517E9">
      <w:pPr>
        <w:numPr>
          <w:ilvl w:val="0"/>
          <w:numId w:val="14"/>
        </w:numPr>
      </w:pPr>
      <w:r>
        <w:t>Assumed that AIDR &amp; AIDR-TRAINER-API is running without any interruption.</w:t>
      </w:r>
    </w:p>
    <w:p w14:paraId="5051A631" w14:textId="7B607434" w:rsidR="005517E9" w:rsidRDefault="00234F88" w:rsidP="005517E9">
      <w:pPr>
        <w:numPr>
          <w:ilvl w:val="0"/>
          <w:numId w:val="14"/>
        </w:numPr>
      </w:pPr>
      <w:r>
        <w:t>AIDR data output will have standardized format.</w:t>
      </w:r>
    </w:p>
    <w:p w14:paraId="3EA0B93B" w14:textId="3E811ED6" w:rsidR="00552C01" w:rsidRDefault="00234F88" w:rsidP="005517E9">
      <w:pPr>
        <w:numPr>
          <w:ilvl w:val="0"/>
          <w:numId w:val="14"/>
        </w:numPr>
      </w:pPr>
      <w:r>
        <w:t>GDELT will have standardized format.</w:t>
      </w:r>
    </w:p>
    <w:p w14:paraId="7ABAF65D" w14:textId="4CEEB10E" w:rsidR="00234F88" w:rsidRDefault="00234F88" w:rsidP="00234F88">
      <w:pPr>
        <w:numPr>
          <w:ilvl w:val="0"/>
          <w:numId w:val="14"/>
        </w:numPr>
      </w:pPr>
      <w:r>
        <w:t>AIDR will generate output.</w:t>
      </w:r>
    </w:p>
    <w:p w14:paraId="08AF2700" w14:textId="2C471901" w:rsidR="009A65F7" w:rsidRDefault="00234F88" w:rsidP="005517E9">
      <w:pPr>
        <w:numPr>
          <w:ilvl w:val="0"/>
          <w:numId w:val="14"/>
        </w:numPr>
      </w:pPr>
      <w:r>
        <w:t>File export location</w:t>
      </w:r>
      <w:r w:rsidR="009A65F7">
        <w:t xml:space="preserve"> should be </w:t>
      </w:r>
      <w:r>
        <w:t>reachable</w:t>
      </w:r>
      <w:r w:rsidR="009A65F7">
        <w:t xml:space="preserve"> from configuration</w:t>
      </w:r>
    </w:p>
    <w:p w14:paraId="30389F65" w14:textId="429BF1E1" w:rsidR="00DA6647" w:rsidRPr="00DA6647" w:rsidRDefault="00DA6647" w:rsidP="005517E9">
      <w:pPr>
        <w:ind w:left="360"/>
      </w:pPr>
    </w:p>
    <w:p w14:paraId="654A6DEC" w14:textId="77777777" w:rsidR="002B52B1" w:rsidRPr="00E20073" w:rsidRDefault="002B52B1" w:rsidP="00760DB3">
      <w:pPr>
        <w:pStyle w:val="Heading2"/>
      </w:pPr>
      <w:bookmarkStart w:id="12" w:name="_Toc278972993"/>
      <w:r w:rsidRPr="00E20073">
        <w:t>Constraints</w:t>
      </w:r>
      <w:bookmarkEnd w:id="12"/>
    </w:p>
    <w:p w14:paraId="0C0E3CA0" w14:textId="58108B9F" w:rsidR="00234F88" w:rsidRPr="00234F88" w:rsidRDefault="008A1329" w:rsidP="00234F88">
      <w:pPr>
        <w:pStyle w:val="BodyText"/>
        <w:numPr>
          <w:ilvl w:val="0"/>
          <w:numId w:val="19"/>
        </w:numPr>
      </w:pPr>
      <w:r>
        <w:t xml:space="preserve">MicroFilters should generate </w:t>
      </w:r>
      <w:r w:rsidR="00234F88">
        <w:t>max.</w:t>
      </w:r>
      <w:r>
        <w:t>1500 records per file. If more than 1500 records e</w:t>
      </w:r>
      <w:r>
        <w:t>x</w:t>
      </w:r>
      <w:r>
        <w:t>ists, Mi</w:t>
      </w:r>
      <w:r w:rsidR="00B2011E">
        <w:t>croF</w:t>
      </w:r>
      <w:r>
        <w:t>ilters should generate separate files.</w:t>
      </w:r>
    </w:p>
    <w:p w14:paraId="75F4ECCE" w14:textId="7C0B4C23" w:rsidR="00B2011E" w:rsidRDefault="00B2011E" w:rsidP="00B2011E">
      <w:pPr>
        <w:numPr>
          <w:ilvl w:val="0"/>
          <w:numId w:val="19"/>
        </w:numPr>
      </w:pPr>
      <w:r>
        <w:t>Accepted image extensions are .jpg, .png, .jpeg</w:t>
      </w:r>
      <w:r w:rsidR="002127E5">
        <w:t>.</w:t>
      </w:r>
    </w:p>
    <w:p w14:paraId="5874C3B0" w14:textId="77777777" w:rsidR="00234F88" w:rsidRDefault="00234F88" w:rsidP="00B2011E">
      <w:pPr>
        <w:numPr>
          <w:ilvl w:val="0"/>
          <w:numId w:val="19"/>
        </w:numPr>
      </w:pPr>
    </w:p>
    <w:p w14:paraId="003A250A" w14:textId="77777777" w:rsidR="00566024" w:rsidRDefault="00566024" w:rsidP="00566024">
      <w:pPr>
        <w:rPr>
          <w:ins w:id="13" w:author="Rein, Bethany R" w:date="2013-01-16T14:37:00Z"/>
        </w:rPr>
      </w:pPr>
    </w:p>
    <w:p w14:paraId="51ABA588" w14:textId="77777777" w:rsidR="002B52B1" w:rsidRPr="00E20073" w:rsidRDefault="002B52B1" w:rsidP="00760DB3">
      <w:pPr>
        <w:pStyle w:val="Heading2"/>
      </w:pPr>
      <w:bookmarkStart w:id="14" w:name="_Toc278972994"/>
      <w:r w:rsidRPr="00E20073">
        <w:t>Dependencies</w:t>
      </w:r>
      <w:bookmarkEnd w:id="14"/>
    </w:p>
    <w:p w14:paraId="40FA3563" w14:textId="3F0B6539" w:rsidR="001A35BD" w:rsidRDefault="00234F88" w:rsidP="00F41219">
      <w:pPr>
        <w:pStyle w:val="BodyText"/>
        <w:numPr>
          <w:ilvl w:val="0"/>
          <w:numId w:val="9"/>
        </w:numPr>
      </w:pPr>
      <w:r>
        <w:t>AIDR</w:t>
      </w:r>
    </w:p>
    <w:p w14:paraId="33371972" w14:textId="6F7882D4" w:rsidR="00234F88" w:rsidRDefault="00234F88" w:rsidP="00234F88">
      <w:pPr>
        <w:pStyle w:val="ListParagraph"/>
        <w:numPr>
          <w:ilvl w:val="0"/>
          <w:numId w:val="9"/>
        </w:numPr>
      </w:pPr>
      <w:r>
        <w:t>GDELT</w:t>
      </w:r>
    </w:p>
    <w:p w14:paraId="02681EF6" w14:textId="478FC681" w:rsidR="00234F88" w:rsidRPr="00234F88" w:rsidRDefault="003E1A51" w:rsidP="00234F88">
      <w:pPr>
        <w:pStyle w:val="ListParagraph"/>
        <w:numPr>
          <w:ilvl w:val="0"/>
          <w:numId w:val="9"/>
        </w:numPr>
      </w:pPr>
      <w:r>
        <w:t>MM-API</w:t>
      </w:r>
    </w:p>
    <w:p w14:paraId="72479426" w14:textId="77777777" w:rsidR="00234F88" w:rsidRPr="00234F88" w:rsidRDefault="00234F88" w:rsidP="00234F88"/>
    <w:p w14:paraId="5A8DE782" w14:textId="77777777" w:rsidR="00552C01" w:rsidRPr="00552C01" w:rsidRDefault="00552C01" w:rsidP="00552C01"/>
    <w:p w14:paraId="59DEFD2A" w14:textId="77777777" w:rsidR="006A6901" w:rsidRPr="00E20073" w:rsidRDefault="006A6901" w:rsidP="00760DB3">
      <w:pPr>
        <w:pStyle w:val="Heading2"/>
      </w:pPr>
      <w:bookmarkStart w:id="15" w:name="_Toc278972995"/>
      <w:r w:rsidRPr="00E20073">
        <w:t>Risks</w:t>
      </w:r>
      <w:bookmarkEnd w:id="15"/>
    </w:p>
    <w:p w14:paraId="5AA32B2B" w14:textId="1280FD49" w:rsidR="001A35BD" w:rsidRDefault="003E1A51" w:rsidP="003E1A51">
      <w:pPr>
        <w:numPr>
          <w:ilvl w:val="0"/>
          <w:numId w:val="26"/>
        </w:numPr>
      </w:pPr>
      <w:r>
        <w:t>Limited Bandwidth</w:t>
      </w:r>
    </w:p>
    <w:p w14:paraId="7B89CE7A" w14:textId="6392D1A1" w:rsidR="005517E9" w:rsidRDefault="005517E9" w:rsidP="003E1A51">
      <w:pPr>
        <w:numPr>
          <w:ilvl w:val="0"/>
          <w:numId w:val="26"/>
        </w:numPr>
      </w:pPr>
    </w:p>
    <w:p w14:paraId="05A29115" w14:textId="77777777" w:rsidR="001A35BD" w:rsidRDefault="001A35BD" w:rsidP="001A35BD">
      <w:pPr>
        <w:pStyle w:val="ListParagraph"/>
      </w:pPr>
    </w:p>
    <w:p w14:paraId="48A498C3" w14:textId="77777777" w:rsidR="00470A89" w:rsidRPr="00E20073" w:rsidRDefault="009D4DF2" w:rsidP="00760DB3">
      <w:pPr>
        <w:pStyle w:val="Heading1"/>
      </w:pPr>
      <w:bookmarkStart w:id="16" w:name="_Toc278972996"/>
      <w:r w:rsidRPr="00E20073">
        <w:t>Requirements</w:t>
      </w:r>
      <w:bookmarkEnd w:id="16"/>
    </w:p>
    <w:p w14:paraId="6D854B47" w14:textId="77777777" w:rsidR="00E72BD9" w:rsidRPr="00E20073" w:rsidRDefault="00E72BD9" w:rsidP="001A3786">
      <w:pPr>
        <w:pStyle w:val="BodyText"/>
      </w:pPr>
      <w:r w:rsidRPr="00E20073">
        <w:t>The following subsections define software requirements.</w:t>
      </w:r>
      <w:r w:rsidR="00CA3918" w:rsidRPr="00E20073">
        <w:t xml:space="preserve"> </w:t>
      </w:r>
      <w:r w:rsidRPr="00E20073">
        <w:t xml:space="preserve"> Each requirement is labeled as fo</w:t>
      </w:r>
      <w:r w:rsidRPr="00E20073">
        <w:t>l</w:t>
      </w:r>
      <w:r w:rsidRPr="00E20073">
        <w:t>lows:</w:t>
      </w:r>
    </w:p>
    <w:p w14:paraId="2DA5C5DA" w14:textId="77777777" w:rsidR="00E72BD9" w:rsidRPr="00E20073" w:rsidRDefault="00072852" w:rsidP="00FF1962">
      <w:pPr>
        <w:pStyle w:val="ListBullet"/>
      </w:pPr>
      <w:r w:rsidRPr="00E20073">
        <w:rPr>
          <w:b/>
        </w:rPr>
        <w:t>ID</w:t>
      </w:r>
      <w:r w:rsidR="00FF1962" w:rsidRPr="00E20073">
        <w:rPr>
          <w:b/>
        </w:rPr>
        <w:t xml:space="preserve">. </w:t>
      </w:r>
      <w:r w:rsidR="00FF1962" w:rsidRPr="00E20073">
        <w:t>The unique identifier for the requirement.</w:t>
      </w:r>
    </w:p>
    <w:p w14:paraId="4BA3F4C4" w14:textId="77777777" w:rsidR="00FF1962" w:rsidRPr="00E20073" w:rsidRDefault="00FF1962" w:rsidP="00FF1962">
      <w:pPr>
        <w:pStyle w:val="ListBullet"/>
      </w:pPr>
      <w:r w:rsidRPr="00E20073">
        <w:rPr>
          <w:b/>
        </w:rPr>
        <w:t>Requirement.</w:t>
      </w:r>
      <w:r w:rsidRPr="00E20073">
        <w:t xml:space="preserve"> A clear and concise description of the requirement.</w:t>
      </w:r>
    </w:p>
    <w:p w14:paraId="6BF1E25C" w14:textId="77777777" w:rsidR="00FF1962" w:rsidRPr="00E20073" w:rsidRDefault="00FF1962" w:rsidP="00FF1962">
      <w:pPr>
        <w:pStyle w:val="ListBullet"/>
      </w:pPr>
      <w:r w:rsidRPr="00E20073">
        <w:rPr>
          <w:b/>
        </w:rPr>
        <w:t>Source.</w:t>
      </w:r>
      <w:r w:rsidRPr="00E20073">
        <w:t xml:space="preserve"> A cross-reference to the source of the requirement.</w:t>
      </w:r>
    </w:p>
    <w:p w14:paraId="3985D77D" w14:textId="77777777" w:rsidR="00FF1962" w:rsidRPr="00E20073" w:rsidRDefault="00FF1962" w:rsidP="002A7F51">
      <w:pPr>
        <w:pStyle w:val="ListBullet"/>
      </w:pPr>
      <w:r w:rsidRPr="00E20073">
        <w:rPr>
          <w:b/>
        </w:rPr>
        <w:t>Cat</w:t>
      </w:r>
      <w:r w:rsidRPr="00E20073">
        <w:t>egory</w:t>
      </w:r>
      <w:r w:rsidRPr="00E20073">
        <w:rPr>
          <w:b/>
        </w:rPr>
        <w:t>.</w:t>
      </w:r>
      <w:r w:rsidRPr="00E20073">
        <w:t xml:space="preserve"> A classification for the requirement using the selections from Table 1.</w:t>
      </w:r>
    </w:p>
    <w:p w14:paraId="5EA897D2" w14:textId="77777777" w:rsidR="002A7F51" w:rsidRPr="00E20073" w:rsidRDefault="002A7F51" w:rsidP="002A7F51">
      <w:pPr>
        <w:pStyle w:val="ListBullet"/>
        <w:numPr>
          <w:ilvl w:val="0"/>
          <w:numId w:val="0"/>
        </w:numPr>
        <w:ind w:left="360"/>
      </w:pPr>
    </w:p>
    <w:p w14:paraId="04D54316" w14:textId="77777777" w:rsidR="00C16585" w:rsidRPr="00E20073" w:rsidRDefault="00C16585" w:rsidP="00C16585">
      <w:pPr>
        <w:pStyle w:val="Caption"/>
      </w:pPr>
      <w:bookmarkStart w:id="17" w:name="_Ref77476447"/>
      <w:r w:rsidRPr="00E20073">
        <w:t xml:space="preserve">Table </w:t>
      </w:r>
      <w:fldSimple w:instr=" SEQ Table \* ARABIC ">
        <w:r w:rsidR="00C8051C">
          <w:rPr>
            <w:noProof/>
          </w:rPr>
          <w:t>1</w:t>
        </w:r>
      </w:fldSimple>
      <w:bookmarkEnd w:id="17"/>
      <w:r w:rsidRPr="00E20073">
        <w:t xml:space="preserve"> - Requirement Categories</w:t>
      </w:r>
    </w:p>
    <w:tbl>
      <w:tblPr>
        <w:tblW w:w="71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9"/>
        <w:gridCol w:w="5958"/>
      </w:tblGrid>
      <w:tr w:rsidR="00C16585" w:rsidRPr="00E20073" w14:paraId="7E23B0A7" w14:textId="77777777" w:rsidTr="00656CE3">
        <w:trPr>
          <w:tblHeader/>
          <w:jc w:val="center"/>
        </w:trPr>
        <w:tc>
          <w:tcPr>
            <w:tcW w:w="1138" w:type="dxa"/>
            <w:shd w:val="clear" w:color="auto" w:fill="E6E6E6"/>
            <w:vAlign w:val="center"/>
          </w:tcPr>
          <w:p w14:paraId="047B56C6" w14:textId="77777777" w:rsidR="00C16585" w:rsidRPr="00E20073" w:rsidRDefault="00C16585" w:rsidP="00656CE3">
            <w:pPr>
              <w:pStyle w:val="CellDescription"/>
              <w:keepNext/>
              <w:keepLines/>
              <w:rPr>
                <w:b/>
              </w:rPr>
            </w:pPr>
            <w:r w:rsidRPr="00E20073">
              <w:rPr>
                <w:b/>
              </w:rPr>
              <w:t>Category</w:t>
            </w:r>
          </w:p>
        </w:tc>
        <w:tc>
          <w:tcPr>
            <w:tcW w:w="5989" w:type="dxa"/>
            <w:shd w:val="clear" w:color="auto" w:fill="E6E6E6"/>
          </w:tcPr>
          <w:p w14:paraId="0ABC8AC0" w14:textId="77777777" w:rsidR="00C16585" w:rsidRPr="00E20073" w:rsidRDefault="00C16585" w:rsidP="00656CE3">
            <w:pPr>
              <w:pStyle w:val="CellDescription"/>
              <w:keepNext/>
              <w:keepLines/>
              <w:rPr>
                <w:b/>
              </w:rPr>
            </w:pPr>
            <w:r w:rsidRPr="00E20073">
              <w:rPr>
                <w:b/>
              </w:rPr>
              <w:t>Description</w:t>
            </w:r>
          </w:p>
        </w:tc>
      </w:tr>
      <w:tr w:rsidR="00C16585" w:rsidRPr="00E20073" w14:paraId="76342DB9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3A3CECC1" w14:textId="77777777" w:rsidR="00C16585" w:rsidRPr="00E20073" w:rsidRDefault="00C16585" w:rsidP="00683E55">
            <w:pPr>
              <w:pStyle w:val="CellDescription"/>
            </w:pPr>
            <w:r w:rsidRPr="00E20073">
              <w:rPr>
                <w:b/>
              </w:rPr>
              <w:t>M</w:t>
            </w:r>
            <w:r w:rsidRPr="00E20073">
              <w:t>andatory</w:t>
            </w:r>
          </w:p>
        </w:tc>
        <w:tc>
          <w:tcPr>
            <w:tcW w:w="5989" w:type="dxa"/>
            <w:shd w:val="clear" w:color="auto" w:fill="auto"/>
          </w:tcPr>
          <w:p w14:paraId="4E538C24" w14:textId="77777777" w:rsidR="00C16585" w:rsidRPr="00E20073" w:rsidRDefault="00C16585" w:rsidP="00683E55">
            <w:pPr>
              <w:pStyle w:val="CellDescription"/>
            </w:pPr>
            <w:r w:rsidRPr="00E20073">
              <w:t>Required minimum functionality.</w:t>
            </w:r>
          </w:p>
        </w:tc>
      </w:tr>
      <w:tr w:rsidR="00C16585" w:rsidRPr="00E20073" w14:paraId="49BFDCF4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4ACAFA95" w14:textId="77777777" w:rsidR="00C16585" w:rsidRPr="00E20073" w:rsidRDefault="00C16585" w:rsidP="00683E55">
            <w:pPr>
              <w:pStyle w:val="CellDescription"/>
            </w:pPr>
            <w:r w:rsidRPr="00E20073">
              <w:rPr>
                <w:b/>
              </w:rPr>
              <w:t>O</w:t>
            </w:r>
            <w:r w:rsidRPr="00E20073">
              <w:t>ptional</w:t>
            </w:r>
          </w:p>
        </w:tc>
        <w:tc>
          <w:tcPr>
            <w:tcW w:w="5989" w:type="dxa"/>
            <w:shd w:val="clear" w:color="auto" w:fill="auto"/>
          </w:tcPr>
          <w:p w14:paraId="67FC0104" w14:textId="77777777" w:rsidR="00C16585" w:rsidRPr="00E20073" w:rsidRDefault="00C16585" w:rsidP="00DD2029">
            <w:pPr>
              <w:pStyle w:val="CellDescription"/>
            </w:pPr>
            <w:r w:rsidRPr="00E20073">
              <w:t>Nice to have and will be implemented if time permits.</w:t>
            </w:r>
          </w:p>
        </w:tc>
      </w:tr>
      <w:tr w:rsidR="00CE12F3" w:rsidRPr="00E20073" w14:paraId="00D8D756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608C690F" w14:textId="77777777" w:rsidR="00CE12F3" w:rsidRPr="00E20073" w:rsidRDefault="00CE12F3" w:rsidP="00683E55">
            <w:pPr>
              <w:pStyle w:val="CellDescription"/>
              <w:rPr>
                <w:b/>
              </w:rPr>
            </w:pPr>
            <w:r w:rsidRPr="00E20073">
              <w:rPr>
                <w:b/>
              </w:rPr>
              <w:t>F</w:t>
            </w:r>
            <w:r w:rsidRPr="00E20073">
              <w:t>uture</w:t>
            </w:r>
          </w:p>
        </w:tc>
        <w:tc>
          <w:tcPr>
            <w:tcW w:w="5989" w:type="dxa"/>
            <w:shd w:val="clear" w:color="auto" w:fill="auto"/>
          </w:tcPr>
          <w:p w14:paraId="05A75E49" w14:textId="77777777" w:rsidR="00CE12F3" w:rsidRPr="00E20073" w:rsidRDefault="00B440AB" w:rsidP="00683E55">
            <w:pPr>
              <w:pStyle w:val="CellDescription"/>
            </w:pPr>
            <w:r w:rsidRPr="00E20073">
              <w:t>Will not be implemented now but should be considered for a future enhancement.</w:t>
            </w:r>
          </w:p>
        </w:tc>
      </w:tr>
      <w:tr w:rsidR="00C16585" w:rsidRPr="00E20073" w14:paraId="7475352C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19C9B64B" w14:textId="77777777" w:rsidR="00C16585" w:rsidRPr="00E20073" w:rsidRDefault="00C16585" w:rsidP="00683E55">
            <w:pPr>
              <w:pStyle w:val="CellDescription"/>
            </w:pPr>
            <w:r w:rsidRPr="00E20073">
              <w:rPr>
                <w:b/>
              </w:rPr>
              <w:t>D</w:t>
            </w:r>
            <w:r w:rsidRPr="00E20073">
              <w:t>ropped</w:t>
            </w:r>
          </w:p>
        </w:tc>
        <w:tc>
          <w:tcPr>
            <w:tcW w:w="5989" w:type="dxa"/>
            <w:shd w:val="clear" w:color="auto" w:fill="auto"/>
          </w:tcPr>
          <w:p w14:paraId="6A6309A0" w14:textId="77777777" w:rsidR="00C16585" w:rsidRPr="00E20073" w:rsidRDefault="00C16585" w:rsidP="00683E55">
            <w:pPr>
              <w:pStyle w:val="CellDescription"/>
            </w:pPr>
            <w:r w:rsidRPr="00E20073">
              <w:t xml:space="preserve">Requirement determined to be completely out of scope </w:t>
            </w:r>
            <w:r w:rsidRPr="00E20073">
              <w:rPr>
                <w:b/>
              </w:rPr>
              <w:t>after</w:t>
            </w:r>
            <w:r w:rsidRPr="00E20073">
              <w:t xml:space="preserve"> baseline.</w:t>
            </w:r>
          </w:p>
        </w:tc>
      </w:tr>
      <w:tr w:rsidR="00C16585" w:rsidRPr="00E20073" w14:paraId="22256FD3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4F85CCAC" w14:textId="77777777" w:rsidR="00C16585" w:rsidRPr="00E20073" w:rsidRDefault="00C16585" w:rsidP="00683E55">
            <w:pPr>
              <w:pStyle w:val="CellDescription"/>
            </w:pPr>
            <w:r w:rsidRPr="00E20073">
              <w:rPr>
                <w:b/>
              </w:rPr>
              <w:t>E</w:t>
            </w:r>
            <w:r w:rsidRPr="00E20073">
              <w:t>xisting</w:t>
            </w:r>
          </w:p>
        </w:tc>
        <w:tc>
          <w:tcPr>
            <w:tcW w:w="5989" w:type="dxa"/>
            <w:shd w:val="clear" w:color="auto" w:fill="auto"/>
          </w:tcPr>
          <w:p w14:paraId="5B09CDB5" w14:textId="77777777" w:rsidR="00C16585" w:rsidRPr="00E20073" w:rsidRDefault="00C16585" w:rsidP="00683E55">
            <w:pPr>
              <w:pStyle w:val="CellDescription"/>
            </w:pPr>
            <w:r w:rsidRPr="00E20073">
              <w:t>Functionality already present in the software (for documentation pu</w:t>
            </w:r>
            <w:r w:rsidRPr="00E20073">
              <w:t>r</w:t>
            </w:r>
            <w:r w:rsidRPr="00E20073">
              <w:t>poses).</w:t>
            </w:r>
          </w:p>
        </w:tc>
      </w:tr>
      <w:tr w:rsidR="00C16585" w:rsidRPr="00E20073" w14:paraId="5BAFA111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113FA7AE" w14:textId="77777777" w:rsidR="00C16585" w:rsidRPr="00E20073" w:rsidRDefault="00C16585" w:rsidP="00683E55">
            <w:pPr>
              <w:pStyle w:val="CellDescription"/>
            </w:pPr>
            <w:r w:rsidRPr="00E20073">
              <w:rPr>
                <w:b/>
              </w:rPr>
              <w:t>Op</w:t>
            </w:r>
            <w:r w:rsidRPr="00E20073">
              <w:t>erational</w:t>
            </w:r>
          </w:p>
        </w:tc>
        <w:tc>
          <w:tcPr>
            <w:tcW w:w="5989" w:type="dxa"/>
            <w:shd w:val="clear" w:color="auto" w:fill="auto"/>
          </w:tcPr>
          <w:p w14:paraId="52107043" w14:textId="77777777" w:rsidR="00C16585" w:rsidRPr="00E20073" w:rsidRDefault="00C16585" w:rsidP="00DD2029">
            <w:pPr>
              <w:pStyle w:val="CellDescription"/>
            </w:pPr>
            <w:r w:rsidRPr="00E20073">
              <w:t>Will not be addressed in the software (documented for training pu</w:t>
            </w:r>
            <w:r w:rsidRPr="00E20073">
              <w:t>r</w:t>
            </w:r>
            <w:r w:rsidRPr="00E20073">
              <w:t>poses). This requirement should have a related item in the issue list in order to identify an owner.</w:t>
            </w:r>
          </w:p>
        </w:tc>
      </w:tr>
    </w:tbl>
    <w:p w14:paraId="7BC2E423" w14:textId="77777777" w:rsidR="00C16585" w:rsidRPr="00E20073" w:rsidRDefault="00C16585" w:rsidP="001A3786">
      <w:pPr>
        <w:pStyle w:val="BodyText"/>
        <w:rPr>
          <w:color w:val="808080"/>
        </w:rPr>
      </w:pPr>
    </w:p>
    <w:p w14:paraId="0109E7A2" w14:textId="6AF05BFA" w:rsidR="00253268" w:rsidRDefault="00253268" w:rsidP="00760DB3">
      <w:pPr>
        <w:pStyle w:val="Heading2"/>
      </w:pPr>
      <w:bookmarkStart w:id="18" w:name="_Toc278972997"/>
      <w:r>
        <w:t>Overview</w:t>
      </w:r>
      <w:bookmarkEnd w:id="18"/>
    </w:p>
    <w:p w14:paraId="7407D12B" w14:textId="79818D4B" w:rsidR="00253268" w:rsidRPr="00253268" w:rsidRDefault="00253268" w:rsidP="00253268"/>
    <w:p w14:paraId="7EB7002E" w14:textId="3A19F80B" w:rsidR="002A7F51" w:rsidRPr="00E20073" w:rsidRDefault="002A7F51" w:rsidP="00760DB3">
      <w:pPr>
        <w:pStyle w:val="Heading2"/>
      </w:pPr>
      <w:bookmarkStart w:id="19" w:name="_Toc278972998"/>
      <w:r w:rsidRPr="00E20073">
        <w:t>Requirements</w:t>
      </w:r>
      <w:bookmarkEnd w:id="19"/>
    </w:p>
    <w:p w14:paraId="4D8EF373" w14:textId="77777777" w:rsidR="00E72BD9" w:rsidRPr="00E20073" w:rsidRDefault="002A7F51" w:rsidP="002A7F51">
      <w:pPr>
        <w:pStyle w:val="Heading3"/>
      </w:pPr>
      <w:bookmarkStart w:id="20" w:name="_Toc278972999"/>
      <w:r w:rsidRPr="00E20073">
        <w:t>General Requirements</w:t>
      </w:r>
      <w:bookmarkEnd w:id="20"/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6686"/>
        <w:gridCol w:w="1080"/>
        <w:gridCol w:w="810"/>
      </w:tblGrid>
      <w:tr w:rsidR="002A7F51" w:rsidRPr="00E20073" w14:paraId="02152C08" w14:textId="77777777" w:rsidTr="002A7F51">
        <w:trPr>
          <w:cantSplit/>
          <w:tblHeader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01E5DAB" w14:textId="77777777" w:rsidR="002A7F51" w:rsidRPr="00E20073" w:rsidRDefault="002A7F51" w:rsidP="00793B0B">
            <w:pPr>
              <w:pStyle w:val="CellBase"/>
              <w:rPr>
                <w:b/>
                <w:sz w:val="18"/>
              </w:rPr>
            </w:pPr>
            <w:r w:rsidRPr="00E20073">
              <w:rPr>
                <w:b/>
                <w:sz w:val="18"/>
              </w:rPr>
              <w:t>ID</w:t>
            </w:r>
          </w:p>
        </w:tc>
        <w:tc>
          <w:tcPr>
            <w:tcW w:w="6686" w:type="dxa"/>
            <w:tcBorders>
              <w:left w:val="single" w:sz="4" w:space="0" w:color="auto"/>
            </w:tcBorders>
            <w:shd w:val="clear" w:color="auto" w:fill="D9D9D9"/>
          </w:tcPr>
          <w:p w14:paraId="27FC2943" w14:textId="77777777" w:rsidR="002A7F51" w:rsidRPr="00E20073" w:rsidRDefault="002A7F51" w:rsidP="00793B0B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Requirement</w:t>
            </w:r>
          </w:p>
        </w:tc>
        <w:tc>
          <w:tcPr>
            <w:tcW w:w="1080" w:type="dxa"/>
            <w:shd w:val="clear" w:color="auto" w:fill="D9D9D9"/>
          </w:tcPr>
          <w:p w14:paraId="0FC7B567" w14:textId="77777777" w:rsidR="002A7F51" w:rsidRPr="00E20073" w:rsidRDefault="002A7F51" w:rsidP="00793B0B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Source</w:t>
            </w:r>
          </w:p>
        </w:tc>
        <w:tc>
          <w:tcPr>
            <w:tcW w:w="810" w:type="dxa"/>
            <w:shd w:val="clear" w:color="auto" w:fill="D9D9D9"/>
          </w:tcPr>
          <w:p w14:paraId="7B86EBE8" w14:textId="77777777" w:rsidR="002A7F51" w:rsidRPr="00E20073" w:rsidRDefault="002A7F51" w:rsidP="00793B0B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Cat</w:t>
            </w:r>
          </w:p>
        </w:tc>
      </w:tr>
      <w:tr w:rsidR="002A7F51" w:rsidRPr="00E20073" w14:paraId="2E22DB83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0146CF0E" w14:textId="77777777" w:rsidR="002A7F51" w:rsidRPr="00B970B9" w:rsidRDefault="00B970B9" w:rsidP="00793B0B">
            <w:pPr>
              <w:pStyle w:val="CellBase"/>
              <w:rPr>
                <w:bCs/>
              </w:rPr>
            </w:pPr>
            <w:r w:rsidRPr="00B970B9">
              <w:rPr>
                <w:bCs/>
              </w:rPr>
              <w:t>.1</w:t>
            </w:r>
          </w:p>
        </w:tc>
        <w:tc>
          <w:tcPr>
            <w:tcW w:w="6686" w:type="dxa"/>
          </w:tcPr>
          <w:p w14:paraId="57C41D79" w14:textId="4C0DC75C" w:rsidR="00C9211D" w:rsidRPr="00D52620" w:rsidRDefault="003E1A51" w:rsidP="003E1A51">
            <w:pPr>
              <w:pStyle w:val="CellBase"/>
            </w:pPr>
            <w:r>
              <w:t>System should have restful api to start process</w:t>
            </w:r>
          </w:p>
        </w:tc>
        <w:tc>
          <w:tcPr>
            <w:tcW w:w="1080" w:type="dxa"/>
          </w:tcPr>
          <w:p w14:paraId="19AB9D27" w14:textId="77777777" w:rsidR="002A7F51" w:rsidRPr="00B970B9" w:rsidRDefault="002A7F51" w:rsidP="00793B0B">
            <w:pPr>
              <w:pStyle w:val="CellBase"/>
            </w:pPr>
          </w:p>
        </w:tc>
        <w:tc>
          <w:tcPr>
            <w:tcW w:w="810" w:type="dxa"/>
          </w:tcPr>
          <w:p w14:paraId="67B88DC0" w14:textId="77777777" w:rsidR="002A7F51" w:rsidRPr="00B970B9" w:rsidRDefault="008E4E56" w:rsidP="00793B0B">
            <w:pPr>
              <w:pStyle w:val="CellBase"/>
            </w:pPr>
            <w:r>
              <w:t>M</w:t>
            </w:r>
          </w:p>
        </w:tc>
      </w:tr>
      <w:tr w:rsidR="0096100B" w:rsidRPr="00E20073" w14:paraId="60D72F7F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3DC11999" w14:textId="1D2EFB08" w:rsidR="0096100B" w:rsidRDefault="0096100B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.2</w:t>
            </w:r>
          </w:p>
        </w:tc>
        <w:tc>
          <w:tcPr>
            <w:tcW w:w="6686" w:type="dxa"/>
          </w:tcPr>
          <w:p w14:paraId="33FFEA5C" w14:textId="54BF7796" w:rsidR="0096100B" w:rsidRDefault="003E1A51" w:rsidP="003E1A51">
            <w:pPr>
              <w:pStyle w:val="CellBase"/>
            </w:pPr>
            <w:r>
              <w:t>System should have restful api to stop process</w:t>
            </w:r>
          </w:p>
        </w:tc>
        <w:tc>
          <w:tcPr>
            <w:tcW w:w="1080" w:type="dxa"/>
          </w:tcPr>
          <w:p w14:paraId="7BCE94D9" w14:textId="77777777" w:rsidR="0096100B" w:rsidRPr="00B970B9" w:rsidRDefault="0096100B" w:rsidP="00793B0B">
            <w:pPr>
              <w:pStyle w:val="CellBase"/>
            </w:pPr>
          </w:p>
        </w:tc>
        <w:tc>
          <w:tcPr>
            <w:tcW w:w="810" w:type="dxa"/>
          </w:tcPr>
          <w:p w14:paraId="3F314956" w14:textId="2B4EDE8C" w:rsidR="0096100B" w:rsidRDefault="00797A38" w:rsidP="00793B0B">
            <w:pPr>
              <w:pStyle w:val="CellBase"/>
            </w:pPr>
            <w:r>
              <w:t>M</w:t>
            </w:r>
          </w:p>
        </w:tc>
      </w:tr>
      <w:tr w:rsidR="0096100B" w:rsidRPr="00E20073" w14:paraId="0ABD7A9A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711C0FCE" w14:textId="0C19BC1B" w:rsidR="0096100B" w:rsidRDefault="00166FEE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.3</w:t>
            </w:r>
          </w:p>
        </w:tc>
        <w:tc>
          <w:tcPr>
            <w:tcW w:w="6686" w:type="dxa"/>
          </w:tcPr>
          <w:p w14:paraId="5C974A3F" w14:textId="02FC38A9" w:rsidR="0096100B" w:rsidRDefault="003E1A51" w:rsidP="003E1A51">
            <w:pPr>
              <w:pStyle w:val="CellBase"/>
            </w:pPr>
            <w:r>
              <w:t>System should have restful api to one time process</w:t>
            </w:r>
          </w:p>
        </w:tc>
        <w:tc>
          <w:tcPr>
            <w:tcW w:w="1080" w:type="dxa"/>
          </w:tcPr>
          <w:p w14:paraId="330828D5" w14:textId="77777777" w:rsidR="0096100B" w:rsidRPr="00B970B9" w:rsidRDefault="0096100B" w:rsidP="00793B0B">
            <w:pPr>
              <w:pStyle w:val="CellBase"/>
            </w:pPr>
          </w:p>
        </w:tc>
        <w:tc>
          <w:tcPr>
            <w:tcW w:w="810" w:type="dxa"/>
          </w:tcPr>
          <w:p w14:paraId="5B1333F7" w14:textId="0AE5C1F7" w:rsidR="0096100B" w:rsidRDefault="00797A38" w:rsidP="00793B0B">
            <w:pPr>
              <w:pStyle w:val="CellBase"/>
            </w:pPr>
            <w:r>
              <w:t>M</w:t>
            </w:r>
          </w:p>
        </w:tc>
      </w:tr>
      <w:tr w:rsidR="0068666B" w:rsidRPr="00E20073" w14:paraId="3FE38E26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0A4C057D" w14:textId="4CDCFC10" w:rsidR="0068666B" w:rsidRDefault="00166FEE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.4</w:t>
            </w:r>
          </w:p>
        </w:tc>
        <w:tc>
          <w:tcPr>
            <w:tcW w:w="6686" w:type="dxa"/>
          </w:tcPr>
          <w:p w14:paraId="217B382C" w14:textId="48DA78D9" w:rsidR="0068666B" w:rsidRDefault="00166FEE" w:rsidP="00166FEE">
            <w:pPr>
              <w:pStyle w:val="CellBase"/>
            </w:pPr>
            <w:r>
              <w:t>System should</w:t>
            </w:r>
            <w:r w:rsidR="00194E2B">
              <w:t xml:space="preserve"> </w:t>
            </w:r>
            <w:r w:rsidR="0096100B">
              <w:t xml:space="preserve">post </w:t>
            </w:r>
            <w:r>
              <w:t>export file location</w:t>
            </w:r>
            <w:r w:rsidR="0096100B">
              <w:t xml:space="preserve"> to </w:t>
            </w:r>
            <w:r>
              <w:t>mm-</w:t>
            </w:r>
            <w:r w:rsidR="0096100B">
              <w:t>api</w:t>
            </w:r>
          </w:p>
        </w:tc>
        <w:tc>
          <w:tcPr>
            <w:tcW w:w="1080" w:type="dxa"/>
          </w:tcPr>
          <w:p w14:paraId="0F26A676" w14:textId="77777777" w:rsidR="0068666B" w:rsidRPr="00B970B9" w:rsidRDefault="0068666B" w:rsidP="00793B0B">
            <w:pPr>
              <w:pStyle w:val="CellBase"/>
            </w:pPr>
          </w:p>
        </w:tc>
        <w:tc>
          <w:tcPr>
            <w:tcW w:w="810" w:type="dxa"/>
          </w:tcPr>
          <w:p w14:paraId="58CCB25D" w14:textId="77777777" w:rsidR="0068666B" w:rsidRDefault="00CB1830" w:rsidP="00793B0B">
            <w:pPr>
              <w:pStyle w:val="CellBase"/>
            </w:pPr>
            <w:r>
              <w:t>M</w:t>
            </w:r>
          </w:p>
        </w:tc>
      </w:tr>
      <w:tr w:rsidR="00B970B9" w:rsidRPr="00E20073" w14:paraId="48BB40A1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17D12505" w14:textId="375B0E8C" w:rsidR="00B970B9" w:rsidRPr="00B970B9" w:rsidRDefault="007B2560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</w:t>
            </w:r>
            <w:r w:rsidR="00166FEE">
              <w:rPr>
                <w:bCs/>
              </w:rPr>
              <w:t>5</w:t>
            </w:r>
          </w:p>
        </w:tc>
        <w:tc>
          <w:tcPr>
            <w:tcW w:w="6686" w:type="dxa"/>
          </w:tcPr>
          <w:p w14:paraId="60000502" w14:textId="20F226FC" w:rsidR="002C253A" w:rsidRPr="00D52620" w:rsidRDefault="00166FEE" w:rsidP="002C253A">
            <w:pPr>
              <w:pStyle w:val="CellBase"/>
            </w:pPr>
            <w:r>
              <w:t>System should use l</w:t>
            </w:r>
            <w:r w:rsidRPr="00166FEE">
              <w:t xml:space="preserve">ibraries RQ and RQScheduler </w:t>
            </w:r>
            <w:r>
              <w:t>or similar l</w:t>
            </w:r>
            <w:r>
              <w:t>i</w:t>
            </w:r>
            <w:r>
              <w:t xml:space="preserve">brary, e.g Spring batch </w:t>
            </w:r>
            <w:r w:rsidRPr="00166FEE">
              <w:t>to allow slow or computationally-heavy tasks to be run in the background in an asynchro</w:t>
            </w:r>
            <w:r>
              <w:t>nous wa</w:t>
            </w:r>
            <w:r w:rsidRPr="00166FEE">
              <w:t xml:space="preserve">y </w:t>
            </w:r>
          </w:p>
        </w:tc>
        <w:tc>
          <w:tcPr>
            <w:tcW w:w="1080" w:type="dxa"/>
          </w:tcPr>
          <w:p w14:paraId="7BCD098C" w14:textId="77777777" w:rsidR="00B970B9" w:rsidRPr="00B970B9" w:rsidRDefault="00B970B9" w:rsidP="00793B0B">
            <w:pPr>
              <w:pStyle w:val="CellBase"/>
            </w:pPr>
          </w:p>
        </w:tc>
        <w:tc>
          <w:tcPr>
            <w:tcW w:w="810" w:type="dxa"/>
          </w:tcPr>
          <w:p w14:paraId="03F42850" w14:textId="349CAA93" w:rsidR="00B970B9" w:rsidRPr="00B970B9" w:rsidRDefault="00166FEE" w:rsidP="00793B0B">
            <w:pPr>
              <w:pStyle w:val="CellBase"/>
            </w:pPr>
            <w:r>
              <w:t>M</w:t>
            </w:r>
          </w:p>
        </w:tc>
      </w:tr>
      <w:tr w:rsidR="00092FEA" w:rsidRPr="00E20073" w14:paraId="79864411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6F68F02E" w14:textId="77777777" w:rsidR="00092FEA" w:rsidRDefault="00092FEA" w:rsidP="00793B0B">
            <w:pPr>
              <w:pStyle w:val="CellBase"/>
              <w:rPr>
                <w:bCs/>
              </w:rPr>
            </w:pPr>
          </w:p>
        </w:tc>
        <w:tc>
          <w:tcPr>
            <w:tcW w:w="6686" w:type="dxa"/>
          </w:tcPr>
          <w:p w14:paraId="27D2FF7C" w14:textId="2EEE3C7C" w:rsidR="00092FEA" w:rsidRDefault="00092FEA" w:rsidP="00A502CC">
            <w:pPr>
              <w:pStyle w:val="CellBase"/>
            </w:pPr>
            <w:r>
              <w:t>System should read AIDR output</w:t>
            </w:r>
          </w:p>
        </w:tc>
        <w:tc>
          <w:tcPr>
            <w:tcW w:w="1080" w:type="dxa"/>
          </w:tcPr>
          <w:p w14:paraId="64A00BBD" w14:textId="77777777" w:rsidR="00092FEA" w:rsidRPr="00B970B9" w:rsidRDefault="00092FEA" w:rsidP="00793B0B">
            <w:pPr>
              <w:pStyle w:val="CellBase"/>
            </w:pPr>
          </w:p>
        </w:tc>
        <w:tc>
          <w:tcPr>
            <w:tcW w:w="810" w:type="dxa"/>
          </w:tcPr>
          <w:p w14:paraId="6AEF4DBD" w14:textId="4693BABA" w:rsidR="006C1701" w:rsidRDefault="006C1701" w:rsidP="00793B0B">
            <w:pPr>
              <w:pStyle w:val="CellBase"/>
            </w:pPr>
            <w:r>
              <w:t>M</w:t>
            </w:r>
          </w:p>
        </w:tc>
      </w:tr>
      <w:tr w:rsidR="006C1701" w:rsidRPr="00E20073" w14:paraId="0A902753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374E3C46" w14:textId="77777777" w:rsidR="006C1701" w:rsidRDefault="006C1701" w:rsidP="00793B0B">
            <w:pPr>
              <w:pStyle w:val="CellBase"/>
              <w:rPr>
                <w:bCs/>
              </w:rPr>
            </w:pPr>
          </w:p>
        </w:tc>
        <w:tc>
          <w:tcPr>
            <w:tcW w:w="6686" w:type="dxa"/>
          </w:tcPr>
          <w:p w14:paraId="6FB08502" w14:textId="77777777" w:rsidR="006C1701" w:rsidRDefault="006C1701" w:rsidP="00A502CC">
            <w:pPr>
              <w:pStyle w:val="CellBase"/>
            </w:pPr>
            <w:r>
              <w:t>AIDR output will have hyper link per row or record. The system should crawl image link that is located in tweetpic or instagram only.</w:t>
            </w:r>
          </w:p>
          <w:p w14:paraId="4F6B0CDD" w14:textId="126AAF2B" w:rsidR="006C1701" w:rsidRDefault="006C1701" w:rsidP="00A502CC">
            <w:pPr>
              <w:pStyle w:val="CellBase"/>
            </w:pPr>
            <w:r>
              <w:rPr>
                <w:noProof/>
                <w:lang w:eastAsia="en-US"/>
              </w:rPr>
              <w:drawing>
                <wp:inline distT="0" distB="0" distL="0" distR="0" wp14:anchorId="21CECBF4" wp14:editId="51A461D2">
                  <wp:extent cx="4108450" cy="3172460"/>
                  <wp:effectExtent l="0" t="0" r="635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5-06-09 at 5.01.01 PM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8450" cy="3172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</w:tcPr>
          <w:p w14:paraId="58D96668" w14:textId="77777777" w:rsidR="006C1701" w:rsidRPr="00B970B9" w:rsidRDefault="006C1701" w:rsidP="00793B0B">
            <w:pPr>
              <w:pStyle w:val="CellBase"/>
            </w:pPr>
          </w:p>
        </w:tc>
        <w:tc>
          <w:tcPr>
            <w:tcW w:w="810" w:type="dxa"/>
          </w:tcPr>
          <w:p w14:paraId="273A81BE" w14:textId="77777777" w:rsidR="006C1701" w:rsidRDefault="006C1701" w:rsidP="00793B0B">
            <w:pPr>
              <w:pStyle w:val="CellBase"/>
            </w:pPr>
          </w:p>
        </w:tc>
      </w:tr>
      <w:tr w:rsidR="00092FEA" w:rsidRPr="00E20073" w14:paraId="36CB997C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2C81901E" w14:textId="3FCE5B2C" w:rsidR="00092FEA" w:rsidRDefault="00092FEA" w:rsidP="00793B0B">
            <w:pPr>
              <w:pStyle w:val="CellBase"/>
              <w:rPr>
                <w:bCs/>
              </w:rPr>
            </w:pPr>
          </w:p>
        </w:tc>
        <w:tc>
          <w:tcPr>
            <w:tcW w:w="6686" w:type="dxa"/>
          </w:tcPr>
          <w:p w14:paraId="01828AB2" w14:textId="049321B7" w:rsidR="00092FEA" w:rsidRDefault="00092FEA" w:rsidP="00A502CC">
            <w:pPr>
              <w:pStyle w:val="CellBase"/>
            </w:pPr>
            <w:r>
              <w:t>System should read GDELT Image Clicker file</w:t>
            </w:r>
          </w:p>
        </w:tc>
        <w:tc>
          <w:tcPr>
            <w:tcW w:w="1080" w:type="dxa"/>
          </w:tcPr>
          <w:p w14:paraId="080F8032" w14:textId="77777777" w:rsidR="00092FEA" w:rsidRPr="00B970B9" w:rsidRDefault="00092FEA" w:rsidP="00793B0B">
            <w:pPr>
              <w:pStyle w:val="CellBase"/>
            </w:pPr>
          </w:p>
        </w:tc>
        <w:tc>
          <w:tcPr>
            <w:tcW w:w="810" w:type="dxa"/>
          </w:tcPr>
          <w:p w14:paraId="55B5B41D" w14:textId="2C6F46B1" w:rsidR="00092FEA" w:rsidRDefault="006C1701" w:rsidP="00793B0B">
            <w:pPr>
              <w:pStyle w:val="CellBase"/>
            </w:pPr>
            <w:r>
              <w:t>M</w:t>
            </w:r>
          </w:p>
        </w:tc>
      </w:tr>
      <w:tr w:rsidR="00092FEA" w:rsidRPr="00E20073" w14:paraId="42D7B4CA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264B8EC5" w14:textId="77777777" w:rsidR="00092FEA" w:rsidRDefault="00092FEA" w:rsidP="00793B0B">
            <w:pPr>
              <w:pStyle w:val="CellBase"/>
              <w:rPr>
                <w:bCs/>
              </w:rPr>
            </w:pPr>
          </w:p>
        </w:tc>
        <w:tc>
          <w:tcPr>
            <w:tcW w:w="6686" w:type="dxa"/>
          </w:tcPr>
          <w:p w14:paraId="3BB0EED0" w14:textId="683F7821" w:rsidR="00092FEA" w:rsidRDefault="00092FEA" w:rsidP="00A502CC">
            <w:pPr>
              <w:pStyle w:val="CellBase"/>
            </w:pPr>
            <w:r>
              <w:t>AIDR OUTPUT should be reachable via api based on param</w:t>
            </w:r>
            <w:r>
              <w:t>e</w:t>
            </w:r>
            <w:r>
              <w:t>ters.</w:t>
            </w:r>
          </w:p>
        </w:tc>
        <w:tc>
          <w:tcPr>
            <w:tcW w:w="1080" w:type="dxa"/>
          </w:tcPr>
          <w:p w14:paraId="0DC673D6" w14:textId="77777777" w:rsidR="00092FEA" w:rsidRPr="00B970B9" w:rsidRDefault="00092FEA" w:rsidP="00793B0B">
            <w:pPr>
              <w:pStyle w:val="CellBase"/>
            </w:pPr>
          </w:p>
        </w:tc>
        <w:tc>
          <w:tcPr>
            <w:tcW w:w="810" w:type="dxa"/>
          </w:tcPr>
          <w:p w14:paraId="11569D28" w14:textId="43F7B4F7" w:rsidR="00092FEA" w:rsidRDefault="006C1701" w:rsidP="00793B0B">
            <w:pPr>
              <w:pStyle w:val="CellBase"/>
            </w:pPr>
            <w:r>
              <w:t>M</w:t>
            </w:r>
          </w:p>
        </w:tc>
      </w:tr>
      <w:tr w:rsidR="00092FEA" w:rsidRPr="00E20073" w14:paraId="00037722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022F5C69" w14:textId="77777777" w:rsidR="00092FEA" w:rsidRDefault="00092FEA" w:rsidP="00793B0B">
            <w:pPr>
              <w:pStyle w:val="CellBase"/>
              <w:rPr>
                <w:bCs/>
              </w:rPr>
            </w:pPr>
          </w:p>
        </w:tc>
        <w:tc>
          <w:tcPr>
            <w:tcW w:w="6686" w:type="dxa"/>
          </w:tcPr>
          <w:p w14:paraId="6BC7DCDD" w14:textId="1301D667" w:rsidR="00092FEA" w:rsidRDefault="00EF5764" w:rsidP="00A502CC">
            <w:pPr>
              <w:pStyle w:val="CellBase"/>
            </w:pPr>
            <w:r>
              <w:t>GDELT Image Clicker file will be generated every 15min.</w:t>
            </w:r>
          </w:p>
          <w:p w14:paraId="6D70F9A0" w14:textId="2D8418E2" w:rsidR="00EF5764" w:rsidRDefault="00EF5764" w:rsidP="00EF5764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 xml:space="preserve">The below link has 3 reference file locations. </w:t>
            </w:r>
          </w:p>
          <w:p w14:paraId="22256C55" w14:textId="77777777" w:rsidR="00EF5764" w:rsidRDefault="00EF5764" w:rsidP="00EF5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Courier"/>
                <w:b/>
                <w:bCs/>
                <w:color w:val="008000"/>
                <w:sz w:val="24"/>
                <w:lang w:eastAsia="en-US"/>
              </w:rPr>
            </w:pPr>
            <w:hyperlink r:id="rId13" w:history="1">
              <w:r w:rsidRPr="006D06BD">
                <w:rPr>
                  <w:rStyle w:val="Hyperlink"/>
                  <w:rFonts w:ascii="Menlo" w:hAnsi="Menlo" w:cs="Courier"/>
                  <w:b/>
                  <w:bCs/>
                  <w:sz w:val="24"/>
                  <w:lang w:eastAsia="en-US"/>
                </w:rPr>
                <w:t>http://data.gdeltproject.org/micromappers/lastupdate.txt</w:t>
              </w:r>
            </w:hyperlink>
          </w:p>
          <w:p w14:paraId="10B9C070" w14:textId="77777777" w:rsidR="00EF5764" w:rsidRDefault="00EF5764" w:rsidP="00EF5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Courier"/>
                <w:b/>
                <w:bCs/>
                <w:color w:val="008000"/>
                <w:sz w:val="24"/>
                <w:lang w:eastAsia="en-US"/>
              </w:rPr>
            </w:pPr>
          </w:p>
          <w:p w14:paraId="41184E12" w14:textId="77777777" w:rsidR="00EF5764" w:rsidRDefault="00EF5764" w:rsidP="00EF5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Cs w:val="20"/>
              </w:rPr>
            </w:pPr>
            <w:r>
              <w:rPr>
                <w:szCs w:val="20"/>
              </w:rPr>
              <w:t>For image clicker, the system should get “*.</w:t>
            </w:r>
            <w:r w:rsidRPr="00B67616">
              <w:rPr>
                <w:szCs w:val="20"/>
              </w:rPr>
              <w:t>mmic.txt</w:t>
            </w:r>
            <w:r>
              <w:rPr>
                <w:szCs w:val="20"/>
              </w:rPr>
              <w:t>”. The “*.</w:t>
            </w:r>
            <w:r w:rsidRPr="00B67616">
              <w:rPr>
                <w:szCs w:val="20"/>
              </w:rPr>
              <w:t>mmic.txt</w:t>
            </w:r>
            <w:r>
              <w:rPr>
                <w:szCs w:val="20"/>
              </w:rPr>
              <w:t>” will contains header. See the below.</w:t>
            </w:r>
          </w:p>
          <w:p w14:paraId="5C77EA05" w14:textId="77777777" w:rsidR="00EF5764" w:rsidRDefault="00EF5764" w:rsidP="00EF5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Courier"/>
                <w:b/>
                <w:bCs/>
                <w:color w:val="008000"/>
                <w:sz w:val="24"/>
                <w:lang w:eastAsia="en-US"/>
              </w:rPr>
            </w:pPr>
          </w:p>
          <w:p w14:paraId="7F59A7B7" w14:textId="77777777" w:rsidR="00EF5764" w:rsidRPr="00B67616" w:rsidRDefault="00EF5764" w:rsidP="00EF5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b/>
                <w:color w:val="000000"/>
                <w:szCs w:val="20"/>
                <w:lang w:eastAsia="en-US"/>
              </w:rPr>
            </w:pPr>
            <w:r w:rsidRPr="00B67616">
              <w:rPr>
                <w:rFonts w:ascii="Courier" w:hAnsi="Courier" w:cs="Courier"/>
                <w:b/>
                <w:color w:val="000000"/>
                <w:szCs w:val="20"/>
                <w:lang w:eastAsia="en-US"/>
              </w:rPr>
              <w:t>User-Name,Tweet,Time-stamp,Location,Latitude,Longitude,Image-Link,TweetID</w:t>
            </w:r>
          </w:p>
          <w:p w14:paraId="6DF8E7E8" w14:textId="654311F3" w:rsidR="00EF5764" w:rsidRDefault="00EF5764" w:rsidP="00A502CC">
            <w:pPr>
              <w:pStyle w:val="CellBase"/>
            </w:pPr>
          </w:p>
        </w:tc>
        <w:tc>
          <w:tcPr>
            <w:tcW w:w="1080" w:type="dxa"/>
          </w:tcPr>
          <w:p w14:paraId="00E59F3B" w14:textId="77777777" w:rsidR="00092FEA" w:rsidRPr="00B970B9" w:rsidRDefault="00092FEA" w:rsidP="00793B0B">
            <w:pPr>
              <w:pStyle w:val="CellBase"/>
            </w:pPr>
          </w:p>
        </w:tc>
        <w:tc>
          <w:tcPr>
            <w:tcW w:w="810" w:type="dxa"/>
          </w:tcPr>
          <w:p w14:paraId="041A4CDD" w14:textId="10E63835" w:rsidR="00092FEA" w:rsidRDefault="006C1701" w:rsidP="00793B0B">
            <w:pPr>
              <w:pStyle w:val="CellBase"/>
            </w:pPr>
            <w:r>
              <w:t>M</w:t>
            </w:r>
          </w:p>
        </w:tc>
      </w:tr>
      <w:tr w:rsidR="00092FEA" w:rsidRPr="00E20073" w14:paraId="08161E43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5BFA5C97" w14:textId="77777777" w:rsidR="00092FEA" w:rsidRDefault="00092FEA" w:rsidP="00793B0B">
            <w:pPr>
              <w:pStyle w:val="CellBase"/>
              <w:rPr>
                <w:bCs/>
              </w:rPr>
            </w:pPr>
          </w:p>
        </w:tc>
        <w:tc>
          <w:tcPr>
            <w:tcW w:w="6686" w:type="dxa"/>
          </w:tcPr>
          <w:p w14:paraId="2EBF04AB" w14:textId="2C94CDB7" w:rsidR="00092FEA" w:rsidRDefault="00EF5764" w:rsidP="00A502CC">
            <w:pPr>
              <w:pStyle w:val="CellBase"/>
            </w:pPr>
            <w:r>
              <w:t>Once system starts, the process should</w:t>
            </w:r>
            <w:r w:rsidR="006C1701">
              <w:t xml:space="preserve"> run until a stop request invoked</w:t>
            </w:r>
          </w:p>
        </w:tc>
        <w:tc>
          <w:tcPr>
            <w:tcW w:w="1080" w:type="dxa"/>
          </w:tcPr>
          <w:p w14:paraId="7122D89A" w14:textId="77777777" w:rsidR="00092FEA" w:rsidRPr="00B970B9" w:rsidRDefault="00092FEA" w:rsidP="00793B0B">
            <w:pPr>
              <w:pStyle w:val="CellBase"/>
            </w:pPr>
          </w:p>
        </w:tc>
        <w:tc>
          <w:tcPr>
            <w:tcW w:w="810" w:type="dxa"/>
          </w:tcPr>
          <w:p w14:paraId="60DC8CE5" w14:textId="6B06FFE0" w:rsidR="00092FEA" w:rsidRDefault="006C1701" w:rsidP="00793B0B">
            <w:pPr>
              <w:pStyle w:val="CellBase"/>
            </w:pPr>
            <w:r>
              <w:t>M</w:t>
            </w:r>
          </w:p>
        </w:tc>
      </w:tr>
      <w:tr w:rsidR="00092FEA" w:rsidRPr="00E20073" w14:paraId="1E1C9294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49B1DC6D" w14:textId="77777777" w:rsidR="00092FEA" w:rsidRDefault="00092FEA" w:rsidP="00793B0B">
            <w:pPr>
              <w:pStyle w:val="CellBase"/>
              <w:rPr>
                <w:bCs/>
              </w:rPr>
            </w:pPr>
          </w:p>
        </w:tc>
        <w:tc>
          <w:tcPr>
            <w:tcW w:w="6686" w:type="dxa"/>
          </w:tcPr>
          <w:p w14:paraId="47622088" w14:textId="77777777" w:rsidR="00092FEA" w:rsidRDefault="00092FEA" w:rsidP="00A502CC">
            <w:pPr>
              <w:pStyle w:val="CellBase"/>
            </w:pPr>
          </w:p>
        </w:tc>
        <w:tc>
          <w:tcPr>
            <w:tcW w:w="1080" w:type="dxa"/>
          </w:tcPr>
          <w:p w14:paraId="1A86E091" w14:textId="77777777" w:rsidR="00092FEA" w:rsidRPr="00B970B9" w:rsidRDefault="00092FEA" w:rsidP="00793B0B">
            <w:pPr>
              <w:pStyle w:val="CellBase"/>
            </w:pPr>
          </w:p>
        </w:tc>
        <w:tc>
          <w:tcPr>
            <w:tcW w:w="810" w:type="dxa"/>
          </w:tcPr>
          <w:p w14:paraId="4361E860" w14:textId="77777777" w:rsidR="00092FEA" w:rsidRDefault="00092FEA" w:rsidP="00793B0B">
            <w:pPr>
              <w:pStyle w:val="CellBase"/>
            </w:pPr>
          </w:p>
        </w:tc>
      </w:tr>
      <w:tr w:rsidR="006D6088" w:rsidRPr="00E20073" w14:paraId="61DB11AB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3E8E3007" w14:textId="1BEBFBA7" w:rsidR="006D6088" w:rsidRDefault="00166FEE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.6</w:t>
            </w:r>
          </w:p>
        </w:tc>
        <w:tc>
          <w:tcPr>
            <w:tcW w:w="6686" w:type="dxa"/>
          </w:tcPr>
          <w:p w14:paraId="6FD558B4" w14:textId="7ADE4A75" w:rsidR="006D6088" w:rsidRDefault="00166FEE" w:rsidP="00A502CC">
            <w:pPr>
              <w:pStyle w:val="CellBase"/>
            </w:pPr>
            <w:r>
              <w:t>System should remove duplicate image URL</w:t>
            </w:r>
          </w:p>
        </w:tc>
        <w:tc>
          <w:tcPr>
            <w:tcW w:w="1080" w:type="dxa"/>
          </w:tcPr>
          <w:p w14:paraId="66B8DB43" w14:textId="77777777" w:rsidR="006D6088" w:rsidRPr="00B970B9" w:rsidRDefault="006D6088" w:rsidP="00793B0B">
            <w:pPr>
              <w:pStyle w:val="CellBase"/>
            </w:pPr>
          </w:p>
        </w:tc>
        <w:tc>
          <w:tcPr>
            <w:tcW w:w="810" w:type="dxa"/>
          </w:tcPr>
          <w:p w14:paraId="5CC08C81" w14:textId="46249673" w:rsidR="006D6088" w:rsidRDefault="00082038" w:rsidP="00793B0B">
            <w:pPr>
              <w:pStyle w:val="CellBase"/>
            </w:pPr>
            <w:r>
              <w:t>M</w:t>
            </w:r>
          </w:p>
        </w:tc>
      </w:tr>
      <w:tr w:rsidR="00CB1830" w:rsidRPr="00E20073" w14:paraId="0FA1C451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52AB49D6" w14:textId="4BA5960E" w:rsidR="00CB1830" w:rsidRDefault="000B6FB0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</w:t>
            </w:r>
            <w:r w:rsidR="00E530F5">
              <w:rPr>
                <w:bCs/>
              </w:rPr>
              <w:t>7</w:t>
            </w:r>
          </w:p>
        </w:tc>
        <w:tc>
          <w:tcPr>
            <w:tcW w:w="6686" w:type="dxa"/>
          </w:tcPr>
          <w:p w14:paraId="145E2FB1" w14:textId="52EFE78E" w:rsidR="000B6FB0" w:rsidRDefault="00E530F5" w:rsidP="00A502CC">
            <w:pPr>
              <w:pStyle w:val="CellBase"/>
            </w:pPr>
            <w:r>
              <w:t>System should compare md5 signature.</w:t>
            </w:r>
          </w:p>
          <w:p w14:paraId="7C7BBA05" w14:textId="77777777" w:rsidR="00E530F5" w:rsidRDefault="00E530F5" w:rsidP="00E530F5">
            <w:pPr>
              <w:numPr>
                <w:ilvl w:val="1"/>
                <w:numId w:val="10"/>
              </w:numPr>
              <w:spacing w:after="240"/>
            </w:pPr>
            <w:r>
              <w:t>I</w:t>
            </w:r>
            <w:r w:rsidRPr="0038781A">
              <w:t>ssue a GET one with range (0-100000), i.e. up to 100K per image</w:t>
            </w:r>
            <w:r>
              <w:t>.</w:t>
            </w:r>
          </w:p>
          <w:p w14:paraId="319C431C" w14:textId="77777777" w:rsidR="00E530F5" w:rsidRDefault="00E530F5" w:rsidP="00E530F5">
            <w:pPr>
              <w:numPr>
                <w:ilvl w:val="1"/>
                <w:numId w:val="10"/>
              </w:numPr>
              <w:spacing w:after="240"/>
            </w:pPr>
            <w:r w:rsidRPr="0038781A">
              <w:t xml:space="preserve">Compute </w:t>
            </w:r>
            <w:r>
              <w:t>the MD5 of what was downloaded</w:t>
            </w:r>
          </w:p>
          <w:p w14:paraId="52C75539" w14:textId="77777777" w:rsidR="00E530F5" w:rsidRDefault="00E530F5" w:rsidP="00E530F5">
            <w:pPr>
              <w:numPr>
                <w:ilvl w:val="1"/>
                <w:numId w:val="10"/>
              </w:numPr>
              <w:spacing w:after="240"/>
            </w:pPr>
            <w:r>
              <w:t>check MD</w:t>
            </w:r>
            <w:r w:rsidRPr="0038781A">
              <w:t>5 already exists</w:t>
            </w:r>
            <w:r>
              <w:t xml:space="preserve"> or not again stored d</w:t>
            </w:r>
            <w:r>
              <w:t>a</w:t>
            </w:r>
            <w:r>
              <w:t>ta</w:t>
            </w:r>
            <w:r w:rsidRPr="0038781A">
              <w:t>.</w:t>
            </w:r>
          </w:p>
          <w:p w14:paraId="6707D936" w14:textId="7F434661" w:rsidR="00E530F5" w:rsidRDefault="00E530F5" w:rsidP="00A502CC">
            <w:pPr>
              <w:numPr>
                <w:ilvl w:val="1"/>
                <w:numId w:val="10"/>
              </w:numPr>
              <w:spacing w:after="240"/>
            </w:pPr>
            <w:r>
              <w:t>store the MD</w:t>
            </w:r>
            <w:r w:rsidRPr="0038781A">
              <w:t>5</w:t>
            </w:r>
            <w:r>
              <w:t xml:space="preserve"> if no same data exists.</w:t>
            </w:r>
          </w:p>
        </w:tc>
        <w:tc>
          <w:tcPr>
            <w:tcW w:w="1080" w:type="dxa"/>
          </w:tcPr>
          <w:p w14:paraId="3324DEBC" w14:textId="77777777" w:rsidR="00CB1830" w:rsidRPr="00B970B9" w:rsidRDefault="00CB1830" w:rsidP="00793B0B">
            <w:pPr>
              <w:pStyle w:val="CellBase"/>
            </w:pPr>
          </w:p>
        </w:tc>
        <w:tc>
          <w:tcPr>
            <w:tcW w:w="810" w:type="dxa"/>
          </w:tcPr>
          <w:p w14:paraId="28819E47" w14:textId="7ED3A095" w:rsidR="00CB1830" w:rsidRDefault="00293A44" w:rsidP="00793B0B">
            <w:pPr>
              <w:pStyle w:val="CellBase"/>
            </w:pPr>
            <w:r>
              <w:t>M</w:t>
            </w:r>
          </w:p>
        </w:tc>
      </w:tr>
      <w:tr w:rsidR="00AD684C" w:rsidRPr="00E20073" w14:paraId="711768B7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22DA4667" w14:textId="37FFF21D" w:rsidR="00AD684C" w:rsidRDefault="00E530F5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.8</w:t>
            </w:r>
          </w:p>
        </w:tc>
        <w:tc>
          <w:tcPr>
            <w:tcW w:w="6686" w:type="dxa"/>
          </w:tcPr>
          <w:p w14:paraId="2ACB9CF5" w14:textId="1DEE70A6" w:rsidR="00AD684C" w:rsidRDefault="00AD684C" w:rsidP="00E530F5">
            <w:pPr>
              <w:pStyle w:val="CellBase"/>
            </w:pPr>
            <w:r>
              <w:t xml:space="preserve">System should </w:t>
            </w:r>
            <w:r w:rsidR="00E530F5">
              <w:t>save all incoming image URL</w:t>
            </w:r>
          </w:p>
        </w:tc>
        <w:tc>
          <w:tcPr>
            <w:tcW w:w="1080" w:type="dxa"/>
          </w:tcPr>
          <w:p w14:paraId="60513E0A" w14:textId="77777777" w:rsidR="00AD684C" w:rsidRPr="00B970B9" w:rsidRDefault="00AD684C" w:rsidP="00793B0B">
            <w:pPr>
              <w:pStyle w:val="CellBase"/>
            </w:pPr>
          </w:p>
        </w:tc>
        <w:tc>
          <w:tcPr>
            <w:tcW w:w="810" w:type="dxa"/>
          </w:tcPr>
          <w:p w14:paraId="27C5FA13" w14:textId="1C0D9691" w:rsidR="00AD684C" w:rsidRDefault="00AD7CE0" w:rsidP="00793B0B">
            <w:pPr>
              <w:pStyle w:val="CellBase"/>
            </w:pPr>
            <w:r>
              <w:t>M</w:t>
            </w:r>
          </w:p>
        </w:tc>
      </w:tr>
      <w:tr w:rsidR="006D4151" w:rsidRPr="00E20073" w14:paraId="67E6E5D2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0F5D6D53" w14:textId="4D59BB46" w:rsidR="006D4151" w:rsidRDefault="006D4151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</w:t>
            </w:r>
            <w:r w:rsidR="00E530F5">
              <w:rPr>
                <w:bCs/>
              </w:rPr>
              <w:t>9</w:t>
            </w:r>
          </w:p>
        </w:tc>
        <w:tc>
          <w:tcPr>
            <w:tcW w:w="6686" w:type="dxa"/>
          </w:tcPr>
          <w:p w14:paraId="0E37C998" w14:textId="63271A46" w:rsidR="006D4151" w:rsidRDefault="00E530F5" w:rsidP="00E9305B">
            <w:pPr>
              <w:pStyle w:val="CellBase"/>
            </w:pPr>
            <w:r>
              <w:t>System should save all incoming image SIZE</w:t>
            </w:r>
          </w:p>
        </w:tc>
        <w:tc>
          <w:tcPr>
            <w:tcW w:w="1080" w:type="dxa"/>
          </w:tcPr>
          <w:p w14:paraId="0D3D87CA" w14:textId="77777777" w:rsidR="006D4151" w:rsidRPr="00B970B9" w:rsidRDefault="006D4151" w:rsidP="00793B0B">
            <w:pPr>
              <w:pStyle w:val="CellBase"/>
            </w:pPr>
          </w:p>
        </w:tc>
        <w:tc>
          <w:tcPr>
            <w:tcW w:w="810" w:type="dxa"/>
          </w:tcPr>
          <w:p w14:paraId="0C8F135F" w14:textId="70C6F763" w:rsidR="006D4151" w:rsidRDefault="00AD7CE0" w:rsidP="00793B0B">
            <w:pPr>
              <w:pStyle w:val="CellBase"/>
            </w:pPr>
            <w:r>
              <w:t>M</w:t>
            </w:r>
          </w:p>
        </w:tc>
      </w:tr>
      <w:tr w:rsidR="00B970B9" w:rsidRPr="00E20073" w14:paraId="3924E7BB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4BF50595" w14:textId="68FE96BC" w:rsidR="00B970B9" w:rsidRPr="00B970B9" w:rsidRDefault="007B2560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</w:t>
            </w:r>
            <w:r w:rsidR="00E530F5">
              <w:rPr>
                <w:bCs/>
              </w:rPr>
              <w:t>10</w:t>
            </w:r>
          </w:p>
        </w:tc>
        <w:tc>
          <w:tcPr>
            <w:tcW w:w="6686" w:type="dxa"/>
          </w:tcPr>
          <w:p w14:paraId="28B5ABB8" w14:textId="54526388" w:rsidR="00DA4679" w:rsidRPr="00B970B9" w:rsidRDefault="00E530F5" w:rsidP="00E530F5">
            <w:pPr>
              <w:pStyle w:val="CellBase"/>
            </w:pPr>
            <w:r>
              <w:t>System should save all incoming image MD5</w:t>
            </w:r>
          </w:p>
        </w:tc>
        <w:tc>
          <w:tcPr>
            <w:tcW w:w="1080" w:type="dxa"/>
          </w:tcPr>
          <w:p w14:paraId="5C896B2A" w14:textId="77777777" w:rsidR="00B970B9" w:rsidRPr="00B970B9" w:rsidRDefault="00B970B9" w:rsidP="00793B0B">
            <w:pPr>
              <w:pStyle w:val="CellBase"/>
            </w:pPr>
          </w:p>
        </w:tc>
        <w:tc>
          <w:tcPr>
            <w:tcW w:w="810" w:type="dxa"/>
          </w:tcPr>
          <w:p w14:paraId="1EE10260" w14:textId="77777777" w:rsidR="00B970B9" w:rsidRPr="00B970B9" w:rsidRDefault="004D76F2" w:rsidP="00793B0B">
            <w:pPr>
              <w:pStyle w:val="CellBase"/>
            </w:pPr>
            <w:r>
              <w:t>M</w:t>
            </w:r>
          </w:p>
        </w:tc>
      </w:tr>
      <w:tr w:rsidR="00B970B9" w:rsidRPr="00E20073" w14:paraId="01407B23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57DAB604" w14:textId="642D82F2" w:rsidR="00B970B9" w:rsidRPr="00B970B9" w:rsidRDefault="007B2560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</w:t>
            </w:r>
            <w:r w:rsidR="00E530F5">
              <w:rPr>
                <w:bCs/>
              </w:rPr>
              <w:t>11</w:t>
            </w:r>
          </w:p>
        </w:tc>
        <w:tc>
          <w:tcPr>
            <w:tcW w:w="6686" w:type="dxa"/>
          </w:tcPr>
          <w:p w14:paraId="7C85A36C" w14:textId="08A7AEE3" w:rsidR="00B970B9" w:rsidRPr="00B970B9" w:rsidRDefault="00E530F5" w:rsidP="006B2333">
            <w:pPr>
              <w:pStyle w:val="CellBase"/>
            </w:pPr>
            <w:r>
              <w:t>Exported images should be flagged</w:t>
            </w:r>
          </w:p>
        </w:tc>
        <w:tc>
          <w:tcPr>
            <w:tcW w:w="1080" w:type="dxa"/>
          </w:tcPr>
          <w:p w14:paraId="2DDB5C9F" w14:textId="77777777" w:rsidR="00B970B9" w:rsidRPr="00B970B9" w:rsidRDefault="00B970B9" w:rsidP="00793B0B">
            <w:pPr>
              <w:pStyle w:val="CellBase"/>
            </w:pPr>
          </w:p>
        </w:tc>
        <w:tc>
          <w:tcPr>
            <w:tcW w:w="810" w:type="dxa"/>
          </w:tcPr>
          <w:p w14:paraId="537D194D" w14:textId="77777777" w:rsidR="00B970B9" w:rsidRPr="00B970B9" w:rsidRDefault="004D76F2" w:rsidP="00793B0B">
            <w:pPr>
              <w:pStyle w:val="CellBase"/>
            </w:pPr>
            <w:r>
              <w:t>M</w:t>
            </w:r>
          </w:p>
        </w:tc>
      </w:tr>
      <w:tr w:rsidR="005307D7" w:rsidRPr="00E20073" w14:paraId="4710E849" w14:textId="77777777" w:rsidTr="00552E8A"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21C0B13A" w14:textId="712418F4" w:rsidR="005307D7" w:rsidRPr="00B970B9" w:rsidRDefault="00BA747B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</w:t>
            </w:r>
            <w:r w:rsidR="00E530F5">
              <w:rPr>
                <w:bCs/>
              </w:rPr>
              <w:t>12</w:t>
            </w:r>
          </w:p>
        </w:tc>
        <w:tc>
          <w:tcPr>
            <w:tcW w:w="6686" w:type="dxa"/>
          </w:tcPr>
          <w:p w14:paraId="785BCACC" w14:textId="0B1DA34E" w:rsidR="005307D7" w:rsidRDefault="00E530F5" w:rsidP="00BA747B">
            <w:pPr>
              <w:pStyle w:val="CellBase"/>
            </w:pPr>
            <w:r>
              <w:t>System should generate a</w:t>
            </w:r>
            <w:r w:rsidR="00A030AA">
              <w:t xml:space="preserve"> file</w:t>
            </w:r>
            <w:r>
              <w:t>(s)</w:t>
            </w:r>
            <w:r w:rsidR="00A030AA">
              <w:t xml:space="preserve"> </w:t>
            </w:r>
            <w:r>
              <w:t>with a header</w:t>
            </w:r>
          </w:p>
          <w:p w14:paraId="2EC8B232" w14:textId="77777777" w:rsidR="00641882" w:rsidRDefault="00641882" w:rsidP="00BA747B">
            <w:pPr>
              <w:pStyle w:val="CellBase"/>
              <w:rPr>
                <w:b/>
              </w:rPr>
            </w:pPr>
          </w:p>
          <w:p w14:paraId="67C5F135" w14:textId="77777777" w:rsidR="00A030AA" w:rsidRPr="00A030AA" w:rsidRDefault="00A030AA" w:rsidP="00BA747B">
            <w:pPr>
              <w:pStyle w:val="CellBase"/>
              <w:rPr>
                <w:b/>
              </w:rPr>
            </w:pPr>
            <w:r w:rsidRPr="00A030AA">
              <w:rPr>
                <w:b/>
              </w:rPr>
              <w:t>See the below:</w:t>
            </w:r>
          </w:p>
          <w:p w14:paraId="2FC375C4" w14:textId="77777777" w:rsidR="00BA747B" w:rsidRDefault="00BA747B" w:rsidP="00BA747B">
            <w:pPr>
              <w:pStyle w:val="CellBase"/>
            </w:pPr>
          </w:p>
          <w:p w14:paraId="7889AF2D" w14:textId="77777777" w:rsidR="00BA747B" w:rsidRPr="00E530F5" w:rsidRDefault="00A030AA" w:rsidP="00A030AA">
            <w:pPr>
              <w:pStyle w:val="PlainText"/>
              <w:rPr>
                <w:sz w:val="16"/>
                <w:szCs w:val="16"/>
              </w:rPr>
            </w:pPr>
            <w:r w:rsidRPr="00E530F5">
              <w:rPr>
                <w:sz w:val="16"/>
                <w:szCs w:val="16"/>
              </w:rPr>
              <w:t>"User-Name","Tweet","Time-stamp","Location","Latitude","Longitude","Image-link","TweetID"</w:t>
            </w:r>
          </w:p>
        </w:tc>
        <w:tc>
          <w:tcPr>
            <w:tcW w:w="1080" w:type="dxa"/>
          </w:tcPr>
          <w:p w14:paraId="55123C6B" w14:textId="77777777" w:rsidR="005307D7" w:rsidRPr="00B970B9" w:rsidRDefault="005307D7" w:rsidP="00793B0B">
            <w:pPr>
              <w:pStyle w:val="CellBase"/>
            </w:pPr>
          </w:p>
        </w:tc>
        <w:tc>
          <w:tcPr>
            <w:tcW w:w="810" w:type="dxa"/>
          </w:tcPr>
          <w:p w14:paraId="37A4C471" w14:textId="77777777" w:rsidR="005307D7" w:rsidRPr="00B970B9" w:rsidRDefault="00BA747B" w:rsidP="00793B0B">
            <w:pPr>
              <w:pStyle w:val="CellBase"/>
            </w:pPr>
            <w:r>
              <w:t>M</w:t>
            </w:r>
          </w:p>
        </w:tc>
      </w:tr>
      <w:tr w:rsidR="006B2333" w:rsidRPr="00E20073" w14:paraId="3DBA83FC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0586F809" w14:textId="3ACB5626" w:rsidR="006B2333" w:rsidRPr="00B970B9" w:rsidRDefault="004D76F2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</w:t>
            </w:r>
            <w:r w:rsidR="00E530F5">
              <w:rPr>
                <w:bCs/>
              </w:rPr>
              <w:t>13</w:t>
            </w:r>
          </w:p>
        </w:tc>
        <w:tc>
          <w:tcPr>
            <w:tcW w:w="6686" w:type="dxa"/>
          </w:tcPr>
          <w:p w14:paraId="7517AA7D" w14:textId="155E0FE8" w:rsidR="002675B1" w:rsidRPr="00E530F5" w:rsidRDefault="00E530F5" w:rsidP="00B970B9">
            <w:pPr>
              <w:pStyle w:val="CellBase"/>
            </w:pPr>
            <w:r>
              <w:t>A file should have max.1500 records.</w:t>
            </w:r>
          </w:p>
        </w:tc>
        <w:tc>
          <w:tcPr>
            <w:tcW w:w="1080" w:type="dxa"/>
          </w:tcPr>
          <w:p w14:paraId="27F47C44" w14:textId="77777777" w:rsidR="006B2333" w:rsidRPr="00B970B9" w:rsidRDefault="006B2333" w:rsidP="00793B0B">
            <w:pPr>
              <w:pStyle w:val="CellBase"/>
            </w:pPr>
          </w:p>
        </w:tc>
        <w:tc>
          <w:tcPr>
            <w:tcW w:w="810" w:type="dxa"/>
          </w:tcPr>
          <w:p w14:paraId="6950041C" w14:textId="77777777" w:rsidR="006B2333" w:rsidRPr="00B970B9" w:rsidRDefault="004D76F2" w:rsidP="00793B0B">
            <w:pPr>
              <w:pStyle w:val="CellBase"/>
            </w:pPr>
            <w:r>
              <w:t>M</w:t>
            </w:r>
          </w:p>
        </w:tc>
      </w:tr>
      <w:tr w:rsidR="00B970B9" w:rsidRPr="00E20073" w14:paraId="5018726A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24AFE48B" w14:textId="2080D4F5" w:rsidR="00B970B9" w:rsidRPr="00B970B9" w:rsidRDefault="004D76F2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</w:t>
            </w:r>
            <w:r w:rsidR="000B6FB0">
              <w:rPr>
                <w:bCs/>
              </w:rPr>
              <w:t>1</w:t>
            </w:r>
            <w:r w:rsidR="00E530F5">
              <w:rPr>
                <w:bCs/>
              </w:rPr>
              <w:t>4</w:t>
            </w:r>
          </w:p>
        </w:tc>
        <w:tc>
          <w:tcPr>
            <w:tcW w:w="6686" w:type="dxa"/>
          </w:tcPr>
          <w:p w14:paraId="0ADF808A" w14:textId="20790AD9" w:rsidR="00ED541A" w:rsidRPr="00B970B9" w:rsidRDefault="00E530F5" w:rsidP="00F01378">
            <w:pPr>
              <w:pStyle w:val="CellBase"/>
            </w:pPr>
            <w:r>
              <w:t>No empty file should be generated.</w:t>
            </w:r>
          </w:p>
        </w:tc>
        <w:tc>
          <w:tcPr>
            <w:tcW w:w="1080" w:type="dxa"/>
          </w:tcPr>
          <w:p w14:paraId="3B52F205" w14:textId="77777777" w:rsidR="00B970B9" w:rsidRPr="00B970B9" w:rsidRDefault="00B970B9" w:rsidP="00793B0B">
            <w:pPr>
              <w:pStyle w:val="CellBase"/>
            </w:pPr>
          </w:p>
        </w:tc>
        <w:tc>
          <w:tcPr>
            <w:tcW w:w="810" w:type="dxa"/>
          </w:tcPr>
          <w:p w14:paraId="781B7305" w14:textId="77777777" w:rsidR="00B970B9" w:rsidRPr="00B970B9" w:rsidRDefault="004D76F2" w:rsidP="00793B0B">
            <w:pPr>
              <w:pStyle w:val="CellBase"/>
            </w:pPr>
            <w:r>
              <w:t>M</w:t>
            </w:r>
          </w:p>
        </w:tc>
      </w:tr>
      <w:tr w:rsidR="00B970B9" w:rsidRPr="00E20073" w14:paraId="4BC4C15D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54EA200D" w14:textId="78AEDB48" w:rsidR="004D76F2" w:rsidRPr="00B970B9" w:rsidRDefault="004D76F2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</w:t>
            </w:r>
            <w:r w:rsidR="000B6FB0">
              <w:rPr>
                <w:bCs/>
              </w:rPr>
              <w:t>1</w:t>
            </w:r>
            <w:r w:rsidR="00E530F5">
              <w:rPr>
                <w:bCs/>
              </w:rPr>
              <w:t>5</w:t>
            </w:r>
          </w:p>
        </w:tc>
        <w:tc>
          <w:tcPr>
            <w:tcW w:w="6686" w:type="dxa"/>
          </w:tcPr>
          <w:p w14:paraId="34DC80DE" w14:textId="7013F695" w:rsidR="005307D7" w:rsidRPr="005307D7" w:rsidRDefault="00E530F5" w:rsidP="003068E4">
            <w:pPr>
              <w:pStyle w:val="CellBase"/>
              <w:rPr>
                <w:b/>
              </w:rPr>
            </w:pPr>
            <w:r>
              <w:t>File name should be unique.</w:t>
            </w:r>
            <w:r w:rsidR="003068E4">
              <w:t xml:space="preserve"> </w:t>
            </w:r>
          </w:p>
        </w:tc>
        <w:tc>
          <w:tcPr>
            <w:tcW w:w="1080" w:type="dxa"/>
          </w:tcPr>
          <w:p w14:paraId="0A489EF1" w14:textId="77777777" w:rsidR="00B970B9" w:rsidRPr="00B970B9" w:rsidRDefault="00B970B9" w:rsidP="003068E4">
            <w:pPr>
              <w:pStyle w:val="CellBase"/>
            </w:pPr>
          </w:p>
        </w:tc>
        <w:tc>
          <w:tcPr>
            <w:tcW w:w="810" w:type="dxa"/>
          </w:tcPr>
          <w:p w14:paraId="1F06324F" w14:textId="77777777" w:rsidR="00B970B9" w:rsidRPr="00B970B9" w:rsidRDefault="004D76F2" w:rsidP="00793B0B">
            <w:pPr>
              <w:pStyle w:val="CellBase"/>
            </w:pPr>
            <w:r>
              <w:t>M</w:t>
            </w:r>
          </w:p>
        </w:tc>
      </w:tr>
      <w:tr w:rsidR="007B2560" w:rsidRPr="00E20073" w14:paraId="20ABCE33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563ADD42" w14:textId="387792F6" w:rsidR="007B2560" w:rsidRDefault="004D76F2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.1</w:t>
            </w:r>
            <w:r w:rsidR="00E530F5">
              <w:rPr>
                <w:bCs/>
              </w:rPr>
              <w:t>6</w:t>
            </w:r>
          </w:p>
        </w:tc>
        <w:tc>
          <w:tcPr>
            <w:tcW w:w="6686" w:type="dxa"/>
          </w:tcPr>
          <w:p w14:paraId="2B4709F7" w14:textId="65B819EB" w:rsidR="007B2560" w:rsidRDefault="00E530F5" w:rsidP="007B2560">
            <w:pPr>
              <w:pStyle w:val="CellBase"/>
            </w:pPr>
            <w:r>
              <w:t>System will have its own database</w:t>
            </w:r>
          </w:p>
        </w:tc>
        <w:tc>
          <w:tcPr>
            <w:tcW w:w="1080" w:type="dxa"/>
          </w:tcPr>
          <w:p w14:paraId="5F560C2A" w14:textId="77777777" w:rsidR="007B2560" w:rsidRPr="00B970B9" w:rsidRDefault="007B2560" w:rsidP="00793B0B">
            <w:pPr>
              <w:pStyle w:val="CellBase"/>
            </w:pPr>
          </w:p>
        </w:tc>
        <w:tc>
          <w:tcPr>
            <w:tcW w:w="810" w:type="dxa"/>
          </w:tcPr>
          <w:p w14:paraId="031D9362" w14:textId="77777777" w:rsidR="007B2560" w:rsidRPr="00B970B9" w:rsidRDefault="004D76F2" w:rsidP="00793B0B">
            <w:pPr>
              <w:pStyle w:val="CellBase"/>
            </w:pPr>
            <w:r>
              <w:t>M</w:t>
            </w:r>
          </w:p>
        </w:tc>
      </w:tr>
      <w:tr w:rsidR="002675B1" w:rsidRPr="00E20073" w14:paraId="762F8015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7A124BD3" w14:textId="106770E2" w:rsidR="002675B1" w:rsidRPr="00B970B9" w:rsidRDefault="004D76F2" w:rsidP="003068E4">
            <w:pPr>
              <w:pStyle w:val="CellBase"/>
              <w:rPr>
                <w:bCs/>
              </w:rPr>
            </w:pPr>
            <w:r>
              <w:rPr>
                <w:bCs/>
              </w:rPr>
              <w:t>.</w:t>
            </w:r>
            <w:r w:rsidR="003068E4">
              <w:rPr>
                <w:bCs/>
              </w:rPr>
              <w:t>1</w:t>
            </w:r>
            <w:r w:rsidR="00E530F5">
              <w:rPr>
                <w:bCs/>
              </w:rPr>
              <w:t>7</w:t>
            </w:r>
          </w:p>
        </w:tc>
        <w:tc>
          <w:tcPr>
            <w:tcW w:w="6686" w:type="dxa"/>
          </w:tcPr>
          <w:p w14:paraId="2AF3D191" w14:textId="395F3F4F" w:rsidR="002675B1" w:rsidRDefault="00C9211D" w:rsidP="007B2560">
            <w:pPr>
              <w:pStyle w:val="CellBase"/>
            </w:pPr>
            <w:r>
              <w:t xml:space="preserve">Once a file is generated, </w:t>
            </w:r>
            <w:r w:rsidR="00E530F5">
              <w:t xml:space="preserve">system post </w:t>
            </w:r>
            <w:r w:rsidR="008C32B4">
              <w:t>info to mm</w:t>
            </w:r>
            <w:r>
              <w:t xml:space="preserve">-api </w:t>
            </w:r>
          </w:p>
          <w:p w14:paraId="796E3EDB" w14:textId="77777777" w:rsidR="008C32B4" w:rsidRDefault="008C32B4" w:rsidP="007B2560">
            <w:pPr>
              <w:pStyle w:val="CellBase"/>
            </w:pPr>
          </w:p>
          <w:p w14:paraId="66BB8183" w14:textId="6788CE4B" w:rsidR="00C9211D" w:rsidRDefault="000B6FB0" w:rsidP="007B2560">
            <w:pPr>
              <w:pStyle w:val="CellBase"/>
            </w:pPr>
            <w:r>
              <w:t xml:space="preserve">url : </w:t>
            </w:r>
            <w:r w:rsidR="008C32B4">
              <w:t>http://api.mm.clickers.org/MM</w:t>
            </w:r>
            <w:r w:rsidR="006331B5">
              <w:t>API/rest/</w:t>
            </w:r>
            <w:r w:rsidR="006331B5" w:rsidRPr="006331B5">
              <w:t>source</w:t>
            </w:r>
            <w:r w:rsidR="006331B5">
              <w:t>/save</w:t>
            </w:r>
          </w:p>
          <w:p w14:paraId="426476A0" w14:textId="77777777" w:rsidR="007E0E93" w:rsidRDefault="007E0E93" w:rsidP="007B2560">
            <w:pPr>
              <w:pStyle w:val="CellBase"/>
            </w:pPr>
          </w:p>
          <w:p w14:paraId="2327B184" w14:textId="77777777" w:rsidR="007E0E93" w:rsidRDefault="007E0E93" w:rsidP="007B2560">
            <w:pPr>
              <w:pStyle w:val="CellBase"/>
            </w:pPr>
            <w:r>
              <w:t>json format :</w:t>
            </w:r>
          </w:p>
          <w:p w14:paraId="1DDC233F" w14:textId="77777777" w:rsidR="00604C80" w:rsidRDefault="00604C80" w:rsidP="00604C80">
            <w:pPr>
              <w:pStyle w:val="CellBase"/>
            </w:pPr>
            <w:r>
              <w:t>[</w:t>
            </w:r>
          </w:p>
          <w:p w14:paraId="597468BC" w14:textId="7AF00D7A" w:rsidR="00604C80" w:rsidRDefault="00604C80" w:rsidP="00604C80">
            <w:pPr>
              <w:pStyle w:val="CellBase"/>
            </w:pPr>
            <w:r>
              <w:t>{</w:t>
            </w:r>
          </w:p>
          <w:p w14:paraId="61E2DAA6" w14:textId="22D2ACA9" w:rsidR="00604C80" w:rsidRDefault="00604C80" w:rsidP="00604C80">
            <w:pPr>
              <w:pStyle w:val="CellBase"/>
            </w:pPr>
            <w:r>
              <w:t xml:space="preserve">  "fileURL": "http://</w:t>
            </w:r>
            <w:r w:rsidR="008C32B4">
              <w:t>PUBLIC-URL /mm</w:t>
            </w:r>
            <w:r>
              <w:t>201406150956.csv",</w:t>
            </w:r>
          </w:p>
          <w:p w14:paraId="56EAF0CA" w14:textId="12F44B72" w:rsidR="00604C80" w:rsidRDefault="00656E5B" w:rsidP="00604C80">
            <w:pPr>
              <w:pStyle w:val="CellBase"/>
            </w:pPr>
            <w:r>
              <w:t xml:space="preserve">  "appID": 73</w:t>
            </w:r>
          </w:p>
          <w:p w14:paraId="0E245119" w14:textId="77777777" w:rsidR="00604C80" w:rsidRDefault="00604C80" w:rsidP="00604C80">
            <w:pPr>
              <w:pStyle w:val="CellBase"/>
            </w:pPr>
            <w:r>
              <w:t xml:space="preserve">  }</w:t>
            </w:r>
          </w:p>
          <w:p w14:paraId="2247EC26" w14:textId="77777777" w:rsidR="00604C80" w:rsidRDefault="00604C80" w:rsidP="00604C80">
            <w:pPr>
              <w:pStyle w:val="CellBase"/>
            </w:pPr>
            <w:r>
              <w:t>]</w:t>
            </w:r>
          </w:p>
          <w:p w14:paraId="464CA81C" w14:textId="492DF375" w:rsidR="00156F37" w:rsidRDefault="00604C80" w:rsidP="007E0E93">
            <w:pPr>
              <w:pStyle w:val="CellBase"/>
            </w:pPr>
            <w:r>
              <w:t xml:space="preserve"> </w:t>
            </w:r>
          </w:p>
        </w:tc>
        <w:tc>
          <w:tcPr>
            <w:tcW w:w="1080" w:type="dxa"/>
          </w:tcPr>
          <w:p w14:paraId="05DA0926" w14:textId="77777777" w:rsidR="002675B1" w:rsidRPr="00B970B9" w:rsidRDefault="002675B1" w:rsidP="00793B0B">
            <w:pPr>
              <w:pStyle w:val="CellBase"/>
            </w:pPr>
          </w:p>
        </w:tc>
        <w:tc>
          <w:tcPr>
            <w:tcW w:w="810" w:type="dxa"/>
          </w:tcPr>
          <w:p w14:paraId="189DBB84" w14:textId="77777777" w:rsidR="002675B1" w:rsidRPr="00B970B9" w:rsidRDefault="004D76F2" w:rsidP="00793B0B">
            <w:pPr>
              <w:pStyle w:val="CellBase"/>
            </w:pPr>
            <w:r>
              <w:t>M</w:t>
            </w:r>
          </w:p>
        </w:tc>
      </w:tr>
      <w:tr w:rsidR="007B2560" w:rsidRPr="00E20073" w14:paraId="1CEC1D02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17518A43" w14:textId="50958653" w:rsidR="007B2560" w:rsidRDefault="004D76F2" w:rsidP="003068E4">
            <w:pPr>
              <w:pStyle w:val="CellBase"/>
              <w:rPr>
                <w:bCs/>
              </w:rPr>
            </w:pPr>
            <w:r>
              <w:rPr>
                <w:bCs/>
              </w:rPr>
              <w:t>.</w:t>
            </w:r>
            <w:r w:rsidR="003068E4">
              <w:rPr>
                <w:bCs/>
              </w:rPr>
              <w:t>1</w:t>
            </w:r>
            <w:r w:rsidR="008C32B4">
              <w:rPr>
                <w:bCs/>
              </w:rPr>
              <w:t>8</w:t>
            </w:r>
          </w:p>
        </w:tc>
        <w:tc>
          <w:tcPr>
            <w:tcW w:w="6686" w:type="dxa"/>
          </w:tcPr>
          <w:p w14:paraId="2E31DDB8" w14:textId="066347FD" w:rsidR="007B2560" w:rsidRPr="007B2560" w:rsidRDefault="008C32B4" w:rsidP="00092FEA">
            <w:pPr>
              <w:pStyle w:val="CellBase"/>
            </w:pPr>
            <w:r>
              <w:t xml:space="preserve">System </w:t>
            </w:r>
            <w:r w:rsidR="00092FEA">
              <w:t>failure should be monitored and notified</w:t>
            </w:r>
          </w:p>
        </w:tc>
        <w:tc>
          <w:tcPr>
            <w:tcW w:w="1080" w:type="dxa"/>
          </w:tcPr>
          <w:p w14:paraId="4A13AA38" w14:textId="77777777" w:rsidR="007B2560" w:rsidRPr="00B970B9" w:rsidRDefault="007B2560" w:rsidP="00793B0B">
            <w:pPr>
              <w:pStyle w:val="CellBase"/>
            </w:pPr>
          </w:p>
        </w:tc>
        <w:tc>
          <w:tcPr>
            <w:tcW w:w="810" w:type="dxa"/>
          </w:tcPr>
          <w:p w14:paraId="6F760008" w14:textId="77777777" w:rsidR="007B2560" w:rsidRPr="00B970B9" w:rsidRDefault="00304905" w:rsidP="00793B0B">
            <w:pPr>
              <w:pStyle w:val="CellBase"/>
            </w:pPr>
            <w:r>
              <w:t>M</w:t>
            </w:r>
          </w:p>
        </w:tc>
      </w:tr>
      <w:tr w:rsidR="00A801E0" w:rsidRPr="00E20073" w14:paraId="04C0BC88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292190FF" w14:textId="56B7E684" w:rsidR="00A801E0" w:rsidRDefault="003068E4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.1</w:t>
            </w:r>
            <w:r w:rsidR="008C32B4">
              <w:rPr>
                <w:bCs/>
              </w:rPr>
              <w:t>9</w:t>
            </w:r>
          </w:p>
        </w:tc>
        <w:tc>
          <w:tcPr>
            <w:tcW w:w="6686" w:type="dxa"/>
          </w:tcPr>
          <w:p w14:paraId="07C4541E" w14:textId="5D59ADC4" w:rsidR="00A801E0" w:rsidRPr="00304905" w:rsidRDefault="008C32B4" w:rsidP="008C32B4">
            <w:pPr>
              <w:pStyle w:val="CellBase"/>
            </w:pPr>
            <w:r>
              <w:t>System</w:t>
            </w:r>
            <w:r w:rsidR="00304905" w:rsidRPr="00304905">
              <w:t xml:space="preserve"> sho</w:t>
            </w:r>
            <w:r>
              <w:t>uld have proper logging</w:t>
            </w:r>
          </w:p>
        </w:tc>
        <w:tc>
          <w:tcPr>
            <w:tcW w:w="1080" w:type="dxa"/>
          </w:tcPr>
          <w:p w14:paraId="11DBAF56" w14:textId="77777777" w:rsidR="00A801E0" w:rsidRDefault="00A801E0" w:rsidP="00793B0B">
            <w:pPr>
              <w:pStyle w:val="CellBase"/>
            </w:pPr>
          </w:p>
        </w:tc>
        <w:tc>
          <w:tcPr>
            <w:tcW w:w="810" w:type="dxa"/>
          </w:tcPr>
          <w:p w14:paraId="33E21EB4" w14:textId="77777777" w:rsidR="00A801E0" w:rsidRDefault="00304905" w:rsidP="00793B0B">
            <w:pPr>
              <w:pStyle w:val="CellBase"/>
            </w:pPr>
            <w:r>
              <w:t>M</w:t>
            </w:r>
          </w:p>
        </w:tc>
      </w:tr>
      <w:tr w:rsidR="008C32B4" w:rsidRPr="00E20073" w14:paraId="7C233DAA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6EB8083D" w14:textId="20B317CF" w:rsidR="008C32B4" w:rsidRDefault="008C32B4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.20</w:t>
            </w:r>
          </w:p>
        </w:tc>
        <w:tc>
          <w:tcPr>
            <w:tcW w:w="6686" w:type="dxa"/>
          </w:tcPr>
          <w:p w14:paraId="25210745" w14:textId="48CB6865" w:rsidR="008C32B4" w:rsidRPr="00552E8A" w:rsidRDefault="00092FEA" w:rsidP="00092FEA">
            <w:pPr>
              <w:pStyle w:val="CellBase"/>
              <w:rPr>
                <w:b/>
              </w:rPr>
            </w:pPr>
            <w:r>
              <w:t>System</w:t>
            </w:r>
            <w:r w:rsidRPr="00304905">
              <w:t xml:space="preserve"> sho</w:t>
            </w:r>
            <w:r>
              <w:t>uld restart if fails.</w:t>
            </w:r>
          </w:p>
        </w:tc>
        <w:tc>
          <w:tcPr>
            <w:tcW w:w="1080" w:type="dxa"/>
          </w:tcPr>
          <w:p w14:paraId="7F20A653" w14:textId="77777777" w:rsidR="008C32B4" w:rsidRDefault="008C32B4" w:rsidP="00793B0B">
            <w:pPr>
              <w:pStyle w:val="CellBase"/>
            </w:pPr>
          </w:p>
        </w:tc>
        <w:tc>
          <w:tcPr>
            <w:tcW w:w="810" w:type="dxa"/>
          </w:tcPr>
          <w:p w14:paraId="2299AA33" w14:textId="77777777" w:rsidR="008C32B4" w:rsidRDefault="008C32B4" w:rsidP="00793B0B">
            <w:pPr>
              <w:pStyle w:val="CellBase"/>
            </w:pPr>
          </w:p>
        </w:tc>
      </w:tr>
      <w:tr w:rsidR="008C32B4" w:rsidRPr="00E20073" w14:paraId="272F5049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3ACCBED4" w14:textId="31ABB290" w:rsidR="008C32B4" w:rsidRDefault="00092FEA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.21</w:t>
            </w:r>
          </w:p>
        </w:tc>
        <w:tc>
          <w:tcPr>
            <w:tcW w:w="6686" w:type="dxa"/>
          </w:tcPr>
          <w:p w14:paraId="5BC1A30E" w14:textId="77777777" w:rsidR="008C32B4" w:rsidRPr="00552E8A" w:rsidRDefault="008C32B4" w:rsidP="007B2560">
            <w:pPr>
              <w:pStyle w:val="CellBase"/>
              <w:rPr>
                <w:b/>
              </w:rPr>
            </w:pPr>
          </w:p>
        </w:tc>
        <w:tc>
          <w:tcPr>
            <w:tcW w:w="1080" w:type="dxa"/>
          </w:tcPr>
          <w:p w14:paraId="2E9945CD" w14:textId="77777777" w:rsidR="008C32B4" w:rsidRDefault="008C32B4" w:rsidP="00793B0B">
            <w:pPr>
              <w:pStyle w:val="CellBase"/>
            </w:pPr>
          </w:p>
        </w:tc>
        <w:tc>
          <w:tcPr>
            <w:tcW w:w="810" w:type="dxa"/>
          </w:tcPr>
          <w:p w14:paraId="49178AA9" w14:textId="77777777" w:rsidR="008C32B4" w:rsidRDefault="008C32B4" w:rsidP="00793B0B">
            <w:pPr>
              <w:pStyle w:val="CellBase"/>
            </w:pPr>
          </w:p>
        </w:tc>
      </w:tr>
      <w:tr w:rsidR="008C32B4" w:rsidRPr="00E20073" w14:paraId="4543F28A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55CD2085" w14:textId="77777777" w:rsidR="008C32B4" w:rsidRDefault="008C32B4" w:rsidP="00793B0B">
            <w:pPr>
              <w:pStyle w:val="CellBase"/>
              <w:rPr>
                <w:bCs/>
              </w:rPr>
            </w:pPr>
          </w:p>
        </w:tc>
        <w:tc>
          <w:tcPr>
            <w:tcW w:w="6686" w:type="dxa"/>
          </w:tcPr>
          <w:p w14:paraId="39656190" w14:textId="77777777" w:rsidR="008C32B4" w:rsidRPr="00552E8A" w:rsidRDefault="008C32B4" w:rsidP="007B2560">
            <w:pPr>
              <w:pStyle w:val="CellBase"/>
              <w:rPr>
                <w:b/>
              </w:rPr>
            </w:pPr>
          </w:p>
        </w:tc>
        <w:tc>
          <w:tcPr>
            <w:tcW w:w="1080" w:type="dxa"/>
          </w:tcPr>
          <w:p w14:paraId="015CA397" w14:textId="77777777" w:rsidR="008C32B4" w:rsidRDefault="008C32B4" w:rsidP="00793B0B">
            <w:pPr>
              <w:pStyle w:val="CellBase"/>
            </w:pPr>
          </w:p>
        </w:tc>
        <w:tc>
          <w:tcPr>
            <w:tcW w:w="810" w:type="dxa"/>
          </w:tcPr>
          <w:p w14:paraId="59FC75E7" w14:textId="77777777" w:rsidR="008C32B4" w:rsidRDefault="008C32B4" w:rsidP="00793B0B">
            <w:pPr>
              <w:pStyle w:val="CellBase"/>
            </w:pPr>
          </w:p>
        </w:tc>
      </w:tr>
      <w:tr w:rsidR="00552E8A" w:rsidRPr="00E20073" w14:paraId="0CC2AE67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710D586A" w14:textId="4BEB65F4" w:rsidR="00552E8A" w:rsidRDefault="00552E8A" w:rsidP="00793B0B">
            <w:pPr>
              <w:pStyle w:val="CellBase"/>
              <w:rPr>
                <w:bCs/>
              </w:rPr>
            </w:pPr>
          </w:p>
        </w:tc>
        <w:tc>
          <w:tcPr>
            <w:tcW w:w="6686" w:type="dxa"/>
          </w:tcPr>
          <w:p w14:paraId="2805BE64" w14:textId="77777777" w:rsidR="00552E8A" w:rsidRPr="00552E8A" w:rsidRDefault="00552E8A" w:rsidP="007B2560">
            <w:pPr>
              <w:pStyle w:val="CellBase"/>
              <w:rPr>
                <w:b/>
              </w:rPr>
            </w:pPr>
          </w:p>
        </w:tc>
        <w:tc>
          <w:tcPr>
            <w:tcW w:w="1080" w:type="dxa"/>
          </w:tcPr>
          <w:p w14:paraId="7F65BABF" w14:textId="77777777" w:rsidR="00552E8A" w:rsidRDefault="00552E8A" w:rsidP="00793B0B">
            <w:pPr>
              <w:pStyle w:val="CellBase"/>
            </w:pPr>
          </w:p>
        </w:tc>
        <w:tc>
          <w:tcPr>
            <w:tcW w:w="810" w:type="dxa"/>
          </w:tcPr>
          <w:p w14:paraId="7CBA28F8" w14:textId="77777777" w:rsidR="00552E8A" w:rsidRDefault="00552E8A" w:rsidP="00793B0B">
            <w:pPr>
              <w:pStyle w:val="CellBase"/>
            </w:pPr>
          </w:p>
        </w:tc>
      </w:tr>
    </w:tbl>
    <w:p w14:paraId="23A96615" w14:textId="77777777" w:rsidR="002A7F51" w:rsidRPr="00E20073" w:rsidRDefault="002A7F51" w:rsidP="002A7F51">
      <w:pPr>
        <w:pStyle w:val="Heading3"/>
      </w:pPr>
      <w:bookmarkStart w:id="21" w:name="_Toc278973000"/>
      <w:r w:rsidRPr="00E20073">
        <w:t>File Details</w:t>
      </w:r>
      <w:bookmarkEnd w:id="21"/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65"/>
        <w:gridCol w:w="4208"/>
      </w:tblGrid>
      <w:tr w:rsidR="002A7F51" w:rsidRPr="00E20073" w14:paraId="1B2503C3" w14:textId="77777777" w:rsidTr="0052567D">
        <w:tc>
          <w:tcPr>
            <w:tcW w:w="2865" w:type="dxa"/>
            <w:shd w:val="clear" w:color="auto" w:fill="E0E0E0"/>
          </w:tcPr>
          <w:p w14:paraId="34BE041A" w14:textId="77777777" w:rsidR="002A7F51" w:rsidRPr="00E20073" w:rsidRDefault="002A7F51" w:rsidP="0052567D">
            <w:pPr>
              <w:rPr>
                <w:b/>
              </w:rPr>
            </w:pPr>
            <w:r w:rsidRPr="00E20073">
              <w:rPr>
                <w:b/>
              </w:rPr>
              <w:t>Filename:</w:t>
            </w:r>
          </w:p>
        </w:tc>
        <w:tc>
          <w:tcPr>
            <w:tcW w:w="4208" w:type="dxa"/>
          </w:tcPr>
          <w:p w14:paraId="78B0366E" w14:textId="2910BCAE" w:rsidR="002A7F51" w:rsidRPr="00814F8C" w:rsidRDefault="00F01378" w:rsidP="009200E2">
            <w:r>
              <w:t>{</w:t>
            </w:r>
            <w:r w:rsidR="009200E2">
              <w:rPr>
                <w:b/>
              </w:rPr>
              <w:t>APPNAME</w:t>
            </w:r>
            <w:r>
              <w:t>}yyyymmddHHmm</w:t>
            </w:r>
            <w:r w:rsidR="00814F8C" w:rsidRPr="00814F8C">
              <w:t>ss.csv</w:t>
            </w:r>
          </w:p>
        </w:tc>
      </w:tr>
      <w:tr w:rsidR="002A7F51" w:rsidRPr="00E20073" w14:paraId="08D3E1F2" w14:textId="77777777" w:rsidTr="0052567D">
        <w:tc>
          <w:tcPr>
            <w:tcW w:w="2865" w:type="dxa"/>
            <w:shd w:val="clear" w:color="auto" w:fill="E0E0E0"/>
          </w:tcPr>
          <w:p w14:paraId="760E1598" w14:textId="77777777" w:rsidR="002A7F51" w:rsidRPr="00E20073" w:rsidRDefault="002A7F51" w:rsidP="0052567D">
            <w:pPr>
              <w:rPr>
                <w:b/>
              </w:rPr>
            </w:pPr>
            <w:r w:rsidRPr="00E20073">
              <w:rPr>
                <w:b/>
              </w:rPr>
              <w:t>Zipped?</w:t>
            </w:r>
          </w:p>
        </w:tc>
        <w:tc>
          <w:tcPr>
            <w:tcW w:w="4208" w:type="dxa"/>
          </w:tcPr>
          <w:p w14:paraId="155F6C8C" w14:textId="77777777" w:rsidR="002A7F51" w:rsidRPr="00E20073" w:rsidRDefault="002A7F51" w:rsidP="0052567D">
            <w:pPr>
              <w:rPr>
                <w:color w:val="808080"/>
              </w:rPr>
            </w:pPr>
            <w:r w:rsidRPr="00E20073">
              <w:rPr>
                <w:color w:val="808080"/>
              </w:rPr>
              <w:t>No</w:t>
            </w:r>
          </w:p>
        </w:tc>
      </w:tr>
      <w:tr w:rsidR="002A7F51" w:rsidRPr="00E20073" w14:paraId="4CE2E892" w14:textId="77777777" w:rsidTr="0052567D">
        <w:tc>
          <w:tcPr>
            <w:tcW w:w="2865" w:type="dxa"/>
            <w:shd w:val="clear" w:color="auto" w:fill="E0E0E0"/>
          </w:tcPr>
          <w:p w14:paraId="438FC566" w14:textId="77777777" w:rsidR="002A7F51" w:rsidRPr="00E20073" w:rsidRDefault="002A7F51" w:rsidP="0052567D">
            <w:pPr>
              <w:rPr>
                <w:b/>
              </w:rPr>
            </w:pPr>
            <w:r w:rsidRPr="00E20073">
              <w:rPr>
                <w:b/>
              </w:rPr>
              <w:t>Zip filename:</w:t>
            </w:r>
          </w:p>
        </w:tc>
        <w:tc>
          <w:tcPr>
            <w:tcW w:w="4208" w:type="dxa"/>
          </w:tcPr>
          <w:p w14:paraId="7D94B4A4" w14:textId="77777777" w:rsidR="002A7F51" w:rsidRPr="00E20073" w:rsidRDefault="002A7F51" w:rsidP="0052567D">
            <w:pPr>
              <w:rPr>
                <w:color w:val="808080"/>
              </w:rPr>
            </w:pPr>
            <w:r w:rsidRPr="00E20073">
              <w:rPr>
                <w:color w:val="808080"/>
              </w:rPr>
              <w:t>n/a</w:t>
            </w:r>
          </w:p>
        </w:tc>
      </w:tr>
      <w:tr w:rsidR="002A7F51" w:rsidRPr="00E20073" w14:paraId="2484B959" w14:textId="77777777" w:rsidTr="0052567D">
        <w:tc>
          <w:tcPr>
            <w:tcW w:w="2865" w:type="dxa"/>
            <w:shd w:val="clear" w:color="auto" w:fill="E0E0E0"/>
          </w:tcPr>
          <w:p w14:paraId="3800FF95" w14:textId="77777777" w:rsidR="002A7F51" w:rsidRPr="00E20073" w:rsidRDefault="002A7F51" w:rsidP="0052567D">
            <w:pPr>
              <w:rPr>
                <w:b/>
              </w:rPr>
            </w:pPr>
            <w:r w:rsidRPr="00E20073">
              <w:rPr>
                <w:b/>
              </w:rPr>
              <w:t>Field Delimiter:</w:t>
            </w:r>
          </w:p>
        </w:tc>
        <w:tc>
          <w:tcPr>
            <w:tcW w:w="4208" w:type="dxa"/>
          </w:tcPr>
          <w:p w14:paraId="1959C91A" w14:textId="77777777" w:rsidR="002A7F51" w:rsidRPr="00646D4C" w:rsidRDefault="002A7F51" w:rsidP="0052567D">
            <w:r w:rsidRPr="00646D4C">
              <w:t>Comma</w:t>
            </w:r>
          </w:p>
        </w:tc>
      </w:tr>
      <w:tr w:rsidR="002A7F51" w:rsidRPr="00E20073" w14:paraId="18C35B6D" w14:textId="77777777" w:rsidTr="0052567D">
        <w:tc>
          <w:tcPr>
            <w:tcW w:w="2865" w:type="dxa"/>
            <w:shd w:val="clear" w:color="auto" w:fill="E0E0E0"/>
          </w:tcPr>
          <w:p w14:paraId="12C74913" w14:textId="77777777" w:rsidR="002A7F51" w:rsidRPr="00E20073" w:rsidRDefault="002A7F51" w:rsidP="0052567D">
            <w:pPr>
              <w:rPr>
                <w:b/>
              </w:rPr>
            </w:pPr>
            <w:r w:rsidRPr="00E20073">
              <w:rPr>
                <w:b/>
              </w:rPr>
              <w:t>Record Delimiter:</w:t>
            </w:r>
          </w:p>
        </w:tc>
        <w:tc>
          <w:tcPr>
            <w:tcW w:w="4208" w:type="dxa"/>
          </w:tcPr>
          <w:p w14:paraId="024B2B28" w14:textId="77777777" w:rsidR="002A7F51" w:rsidRPr="00814F8C" w:rsidRDefault="002A7F51" w:rsidP="0052567D">
            <w:r w:rsidRPr="00814F8C">
              <w:t>Carriage Return</w:t>
            </w:r>
          </w:p>
        </w:tc>
      </w:tr>
      <w:tr w:rsidR="002A7F51" w:rsidRPr="00E20073" w14:paraId="13CF6520" w14:textId="77777777" w:rsidTr="0052567D">
        <w:tc>
          <w:tcPr>
            <w:tcW w:w="2865" w:type="dxa"/>
            <w:shd w:val="clear" w:color="auto" w:fill="E0E0E0"/>
          </w:tcPr>
          <w:p w14:paraId="1997196D" w14:textId="77777777" w:rsidR="002A7F51" w:rsidRPr="00E20073" w:rsidRDefault="002A7F51" w:rsidP="0052567D">
            <w:pPr>
              <w:rPr>
                <w:b/>
              </w:rPr>
            </w:pPr>
            <w:r w:rsidRPr="00E20073">
              <w:rPr>
                <w:b/>
              </w:rPr>
              <w:t>Character set:</w:t>
            </w:r>
          </w:p>
        </w:tc>
        <w:tc>
          <w:tcPr>
            <w:tcW w:w="4208" w:type="dxa"/>
          </w:tcPr>
          <w:p w14:paraId="54B73740" w14:textId="77777777" w:rsidR="002A7F51" w:rsidRPr="00DC407E" w:rsidRDefault="00C9211D" w:rsidP="0052567D">
            <w:r>
              <w:t>UTF-8</w:t>
            </w:r>
          </w:p>
        </w:tc>
      </w:tr>
      <w:tr w:rsidR="002A7F51" w:rsidRPr="00E20073" w14:paraId="3DE82D31" w14:textId="77777777" w:rsidTr="0052567D">
        <w:tc>
          <w:tcPr>
            <w:tcW w:w="2865" w:type="dxa"/>
            <w:shd w:val="clear" w:color="auto" w:fill="E0E0E0"/>
          </w:tcPr>
          <w:p w14:paraId="16672C0F" w14:textId="77777777" w:rsidR="002A7F51" w:rsidRPr="00E20073" w:rsidRDefault="002A7F51" w:rsidP="0052567D">
            <w:pPr>
              <w:rPr>
                <w:b/>
              </w:rPr>
            </w:pPr>
            <w:r w:rsidRPr="00E20073">
              <w:rPr>
                <w:b/>
              </w:rPr>
              <w:t>Import Frequency:</w:t>
            </w:r>
          </w:p>
        </w:tc>
        <w:tc>
          <w:tcPr>
            <w:tcW w:w="4208" w:type="dxa"/>
          </w:tcPr>
          <w:p w14:paraId="0F11EE1B" w14:textId="77777777" w:rsidR="002A7F51" w:rsidRPr="00646D4C" w:rsidRDefault="00C9211D" w:rsidP="0052567D">
            <w:r>
              <w:t>On demand</w:t>
            </w:r>
          </w:p>
        </w:tc>
      </w:tr>
      <w:tr w:rsidR="002A7F51" w:rsidRPr="00E20073" w14:paraId="68507820" w14:textId="77777777" w:rsidTr="0052567D">
        <w:tc>
          <w:tcPr>
            <w:tcW w:w="2865" w:type="dxa"/>
            <w:shd w:val="clear" w:color="auto" w:fill="E0E0E0"/>
          </w:tcPr>
          <w:p w14:paraId="0F1A9129" w14:textId="77777777" w:rsidR="002A7F51" w:rsidRPr="00E20073" w:rsidRDefault="002A7F51" w:rsidP="0052567D">
            <w:pPr>
              <w:rPr>
                <w:b/>
              </w:rPr>
            </w:pPr>
            <w:r w:rsidRPr="00E20073">
              <w:rPr>
                <w:b/>
              </w:rPr>
              <w:t>Header row?</w:t>
            </w:r>
          </w:p>
        </w:tc>
        <w:tc>
          <w:tcPr>
            <w:tcW w:w="4208" w:type="dxa"/>
          </w:tcPr>
          <w:p w14:paraId="093F9C01" w14:textId="77777777" w:rsidR="002A7F51" w:rsidRPr="00646D4C" w:rsidRDefault="002A7F51" w:rsidP="0052567D">
            <w:r w:rsidRPr="00646D4C">
              <w:t>Yes</w:t>
            </w:r>
          </w:p>
        </w:tc>
      </w:tr>
      <w:tr w:rsidR="002A7F51" w:rsidRPr="00E20073" w14:paraId="50F77BD8" w14:textId="77777777" w:rsidTr="0052567D">
        <w:tc>
          <w:tcPr>
            <w:tcW w:w="2865" w:type="dxa"/>
            <w:shd w:val="clear" w:color="auto" w:fill="E0E0E0"/>
          </w:tcPr>
          <w:p w14:paraId="721D5271" w14:textId="77777777" w:rsidR="002A7F51" w:rsidRPr="00E20073" w:rsidRDefault="002A7F51" w:rsidP="0052567D">
            <w:pPr>
              <w:rPr>
                <w:b/>
              </w:rPr>
            </w:pPr>
            <w:r w:rsidRPr="00E20073">
              <w:rPr>
                <w:b/>
              </w:rPr>
              <w:t>Footer row?</w:t>
            </w:r>
          </w:p>
        </w:tc>
        <w:tc>
          <w:tcPr>
            <w:tcW w:w="4208" w:type="dxa"/>
          </w:tcPr>
          <w:p w14:paraId="69F0ABB0" w14:textId="77777777" w:rsidR="002A7F51" w:rsidRPr="005C6E24" w:rsidRDefault="002A7F51" w:rsidP="0052567D">
            <w:r w:rsidRPr="005C6E24">
              <w:t>No</w:t>
            </w:r>
          </w:p>
        </w:tc>
      </w:tr>
      <w:tr w:rsidR="002A7F51" w:rsidRPr="00E20073" w14:paraId="2FE50E62" w14:textId="77777777" w:rsidTr="0052567D">
        <w:tc>
          <w:tcPr>
            <w:tcW w:w="2865" w:type="dxa"/>
            <w:shd w:val="clear" w:color="auto" w:fill="E0E0E0"/>
          </w:tcPr>
          <w:p w14:paraId="4156DF71" w14:textId="77777777" w:rsidR="002A7F51" w:rsidRPr="00E20073" w:rsidRDefault="002A7F51" w:rsidP="0052567D">
            <w:pPr>
              <w:rPr>
                <w:b/>
              </w:rPr>
            </w:pPr>
            <w:r w:rsidRPr="00E20073">
              <w:rPr>
                <w:b/>
              </w:rPr>
              <w:t>Retrieval location:</w:t>
            </w:r>
          </w:p>
        </w:tc>
        <w:tc>
          <w:tcPr>
            <w:tcW w:w="4208" w:type="dxa"/>
          </w:tcPr>
          <w:p w14:paraId="3CC6C0F3" w14:textId="77777777" w:rsidR="002A7F51" w:rsidRPr="00E20073" w:rsidRDefault="00F01378" w:rsidP="0052567D">
            <w:pPr>
              <w:rPr>
                <w:color w:val="808080"/>
              </w:rPr>
            </w:pPr>
            <w:r>
              <w:rPr>
                <w:color w:val="808080"/>
              </w:rPr>
              <w:t>User’s local or URL</w:t>
            </w:r>
          </w:p>
        </w:tc>
      </w:tr>
      <w:tr w:rsidR="002A7F51" w:rsidRPr="00E20073" w14:paraId="416EABF7" w14:textId="77777777" w:rsidTr="0052567D">
        <w:tc>
          <w:tcPr>
            <w:tcW w:w="2865" w:type="dxa"/>
            <w:shd w:val="clear" w:color="auto" w:fill="E0E0E0"/>
          </w:tcPr>
          <w:p w14:paraId="016592DB" w14:textId="77777777" w:rsidR="002A7F51" w:rsidRPr="00E20073" w:rsidRDefault="002A7F51" w:rsidP="0052567D">
            <w:pPr>
              <w:rPr>
                <w:b/>
              </w:rPr>
            </w:pPr>
            <w:r w:rsidRPr="00E20073">
              <w:rPr>
                <w:b/>
              </w:rPr>
              <w:t>Import database:</w:t>
            </w:r>
          </w:p>
        </w:tc>
        <w:tc>
          <w:tcPr>
            <w:tcW w:w="4208" w:type="dxa"/>
          </w:tcPr>
          <w:p w14:paraId="30BF9973" w14:textId="77777777" w:rsidR="002A7F51" w:rsidRPr="00646D4C" w:rsidRDefault="00F01378" w:rsidP="0052567D">
            <w:r>
              <w:t>NO</w:t>
            </w:r>
          </w:p>
        </w:tc>
      </w:tr>
    </w:tbl>
    <w:p w14:paraId="4DC80A3E" w14:textId="77777777" w:rsidR="002A7F51" w:rsidRPr="00E20073" w:rsidRDefault="002A7F51" w:rsidP="002A7F51">
      <w:pPr>
        <w:rPr>
          <w:color w:val="808080"/>
        </w:rPr>
      </w:pPr>
    </w:p>
    <w:p w14:paraId="0E3DD713" w14:textId="77777777" w:rsidR="00F01378" w:rsidRDefault="002A7F51" w:rsidP="002A7F51">
      <w:r w:rsidRPr="005C6E24">
        <w:rPr>
          <w:u w:val="single"/>
        </w:rPr>
        <w:t>Header</w:t>
      </w:r>
      <w:r w:rsidRPr="005C6E24">
        <w:t>: </w:t>
      </w:r>
    </w:p>
    <w:p w14:paraId="7570B29D" w14:textId="77777777" w:rsidR="00A801E0" w:rsidRPr="00F01378" w:rsidRDefault="002A7F51" w:rsidP="002A7F51">
      <w:pPr>
        <w:rPr>
          <w:sz w:val="18"/>
          <w:szCs w:val="18"/>
        </w:rPr>
      </w:pPr>
      <w:r w:rsidRPr="005C6E24">
        <w:t xml:space="preserve"> </w:t>
      </w:r>
    </w:p>
    <w:p w14:paraId="7F813282" w14:textId="77777777" w:rsidR="002A7F51" w:rsidRPr="00F01378" w:rsidRDefault="00F01378" w:rsidP="00F01378">
      <w:pPr>
        <w:rPr>
          <w:rStyle w:val="Strong"/>
          <w:sz w:val="16"/>
          <w:szCs w:val="16"/>
        </w:rPr>
      </w:pPr>
      <w:r w:rsidRPr="00F01378">
        <w:rPr>
          <w:rStyle w:val="Strong"/>
          <w:sz w:val="16"/>
          <w:szCs w:val="16"/>
        </w:rPr>
        <w:t>"User-Name","Tweet","Time-stamp","Location","Latitude","Longitude","Image-link","TweetID"</w:t>
      </w:r>
    </w:p>
    <w:p w14:paraId="1A7BA0A3" w14:textId="77777777" w:rsidR="00F01378" w:rsidRPr="00F01378" w:rsidRDefault="00F01378" w:rsidP="00F01378">
      <w:pPr>
        <w:rPr>
          <w:rStyle w:val="Strong"/>
          <w:sz w:val="16"/>
          <w:szCs w:val="16"/>
        </w:rPr>
      </w:pPr>
    </w:p>
    <w:tbl>
      <w:tblPr>
        <w:tblW w:w="493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0"/>
        <w:gridCol w:w="1784"/>
        <w:gridCol w:w="995"/>
        <w:gridCol w:w="619"/>
        <w:gridCol w:w="715"/>
        <w:gridCol w:w="5235"/>
      </w:tblGrid>
      <w:tr w:rsidR="005C6E24" w:rsidRPr="00E20073" w14:paraId="3D9786C9" w14:textId="77777777" w:rsidTr="00F01378">
        <w:trPr>
          <w:cantSplit/>
        </w:trPr>
        <w:tc>
          <w:tcPr>
            <w:tcW w:w="200" w:type="pct"/>
            <w:shd w:val="pct12" w:color="auto" w:fill="FFFFFF"/>
          </w:tcPr>
          <w:p w14:paraId="13CE46FD" w14:textId="77777777" w:rsidR="005C6E24" w:rsidRPr="00E20073" w:rsidRDefault="005C6E24" w:rsidP="0052567D">
            <w:pPr>
              <w:rPr>
                <w:b/>
                <w:bCs/>
                <w:color w:val="000000"/>
              </w:rPr>
            </w:pPr>
            <w:r w:rsidRPr="00E20073">
              <w:rPr>
                <w:b/>
                <w:bCs/>
                <w:color w:val="000000"/>
              </w:rPr>
              <w:t>#</w:t>
            </w:r>
          </w:p>
        </w:tc>
        <w:tc>
          <w:tcPr>
            <w:tcW w:w="916" w:type="pct"/>
            <w:shd w:val="pct12" w:color="auto" w:fill="FFFFFF"/>
          </w:tcPr>
          <w:p w14:paraId="6B860D1B" w14:textId="77777777" w:rsidR="005C6E24" w:rsidRPr="00E20073" w:rsidRDefault="005C6E24" w:rsidP="0052567D">
            <w:pPr>
              <w:rPr>
                <w:b/>
                <w:bCs/>
                <w:color w:val="000000"/>
              </w:rPr>
            </w:pPr>
            <w:r w:rsidRPr="00E20073">
              <w:rPr>
                <w:b/>
                <w:bCs/>
                <w:color w:val="000000"/>
              </w:rPr>
              <w:t>Column Name</w:t>
            </w:r>
            <w:r w:rsidRPr="00E20073">
              <w:rPr>
                <w:b/>
                <w:bCs/>
                <w:color w:val="000000"/>
              </w:rPr>
              <w:tab/>
            </w:r>
            <w:r w:rsidRPr="00E20073">
              <w:rPr>
                <w:b/>
                <w:bCs/>
                <w:color w:val="000000"/>
              </w:rPr>
              <w:tab/>
            </w:r>
          </w:p>
        </w:tc>
        <w:tc>
          <w:tcPr>
            <w:tcW w:w="511" w:type="pct"/>
            <w:shd w:val="pct12" w:color="auto" w:fill="FFFFFF"/>
          </w:tcPr>
          <w:p w14:paraId="10B1C3AA" w14:textId="77777777" w:rsidR="005C6E24" w:rsidRPr="00E20073" w:rsidRDefault="005C6E24" w:rsidP="0052567D">
            <w:pPr>
              <w:rPr>
                <w:b/>
                <w:bCs/>
                <w:color w:val="000000"/>
              </w:rPr>
            </w:pPr>
            <w:r w:rsidRPr="00E20073">
              <w:rPr>
                <w:b/>
                <w:bCs/>
                <w:color w:val="000000"/>
              </w:rPr>
              <w:t>Type</w:t>
            </w:r>
          </w:p>
        </w:tc>
        <w:tc>
          <w:tcPr>
            <w:tcW w:w="318" w:type="pct"/>
            <w:shd w:val="pct12" w:color="auto" w:fill="FFFFFF"/>
          </w:tcPr>
          <w:p w14:paraId="0EAC182B" w14:textId="77777777" w:rsidR="005C6E24" w:rsidRPr="00E20073" w:rsidRDefault="005C6E24" w:rsidP="0052567D">
            <w:pPr>
              <w:rPr>
                <w:b/>
                <w:bCs/>
                <w:color w:val="000000"/>
              </w:rPr>
            </w:pPr>
            <w:r w:rsidRPr="00E20073">
              <w:rPr>
                <w:b/>
                <w:bCs/>
                <w:color w:val="000000"/>
              </w:rPr>
              <w:t>Len</w:t>
            </w:r>
          </w:p>
        </w:tc>
        <w:tc>
          <w:tcPr>
            <w:tcW w:w="367" w:type="pct"/>
            <w:shd w:val="pct12" w:color="auto" w:fill="FFFFFF"/>
          </w:tcPr>
          <w:p w14:paraId="7B27E111" w14:textId="77777777" w:rsidR="005C6E24" w:rsidRPr="00E20073" w:rsidRDefault="005C6E24" w:rsidP="0052567D">
            <w:pPr>
              <w:rPr>
                <w:b/>
                <w:bCs/>
                <w:color w:val="000000"/>
              </w:rPr>
            </w:pPr>
            <w:r w:rsidRPr="00E20073">
              <w:rPr>
                <w:b/>
                <w:bCs/>
                <w:color w:val="000000"/>
              </w:rPr>
              <w:t>M/O</w:t>
            </w:r>
          </w:p>
        </w:tc>
        <w:tc>
          <w:tcPr>
            <w:tcW w:w="2688" w:type="pct"/>
            <w:shd w:val="pct12" w:color="auto" w:fill="FFFFFF"/>
          </w:tcPr>
          <w:p w14:paraId="43F232E6" w14:textId="77777777" w:rsidR="005C6E24" w:rsidRPr="00E20073" w:rsidRDefault="005C6E24" w:rsidP="0052567D">
            <w:pPr>
              <w:rPr>
                <w:b/>
                <w:bCs/>
                <w:color w:val="000000"/>
              </w:rPr>
            </w:pPr>
            <w:r w:rsidRPr="00E20073">
              <w:rPr>
                <w:b/>
                <w:bCs/>
                <w:color w:val="000000"/>
              </w:rPr>
              <w:t>Comments/Data Mapping</w:t>
            </w:r>
          </w:p>
        </w:tc>
      </w:tr>
      <w:tr w:rsidR="005C6E24" w:rsidRPr="00E20073" w14:paraId="1DE0FB60" w14:textId="77777777" w:rsidTr="00F01378">
        <w:trPr>
          <w:cantSplit/>
        </w:trPr>
        <w:tc>
          <w:tcPr>
            <w:tcW w:w="200" w:type="pct"/>
          </w:tcPr>
          <w:p w14:paraId="791A8FB4" w14:textId="77777777" w:rsidR="005C6E24" w:rsidRPr="00E20073" w:rsidRDefault="005C6E24" w:rsidP="0052567D">
            <w:pPr>
              <w:rPr>
                <w:color w:val="000000"/>
              </w:rPr>
            </w:pPr>
            <w:r w:rsidRPr="00E20073">
              <w:rPr>
                <w:color w:val="000000"/>
              </w:rPr>
              <w:t>1</w:t>
            </w:r>
          </w:p>
        </w:tc>
        <w:tc>
          <w:tcPr>
            <w:tcW w:w="916" w:type="pct"/>
          </w:tcPr>
          <w:p w14:paraId="0B07DF8F" w14:textId="77777777" w:rsidR="005C6E24" w:rsidRPr="005C6E24" w:rsidRDefault="00F01378" w:rsidP="0052567D">
            <w:r>
              <w:t>User-Name</w:t>
            </w:r>
          </w:p>
        </w:tc>
        <w:tc>
          <w:tcPr>
            <w:tcW w:w="511" w:type="pct"/>
          </w:tcPr>
          <w:p w14:paraId="48182B78" w14:textId="77777777" w:rsidR="005C6E24" w:rsidRPr="005C6E24" w:rsidRDefault="005C6E24" w:rsidP="006464D7"/>
        </w:tc>
        <w:tc>
          <w:tcPr>
            <w:tcW w:w="318" w:type="pct"/>
          </w:tcPr>
          <w:p w14:paraId="62486F1C" w14:textId="77777777" w:rsidR="005C6E24" w:rsidRPr="005C6E24" w:rsidRDefault="005C6E24" w:rsidP="006464D7"/>
        </w:tc>
        <w:tc>
          <w:tcPr>
            <w:tcW w:w="367" w:type="pct"/>
          </w:tcPr>
          <w:p w14:paraId="0FDB812E" w14:textId="54DCEA6B" w:rsidR="005C6E24" w:rsidRPr="005C6E24" w:rsidRDefault="003E1A51" w:rsidP="0052567D">
            <w:r>
              <w:t>O</w:t>
            </w:r>
          </w:p>
        </w:tc>
        <w:tc>
          <w:tcPr>
            <w:tcW w:w="2688" w:type="pct"/>
          </w:tcPr>
          <w:p w14:paraId="72F78CC9" w14:textId="77777777" w:rsidR="005C6E24" w:rsidRPr="005C6E24" w:rsidRDefault="00D3468C" w:rsidP="0052567D">
            <w:r>
              <w:t>Tweet user name/ tweet handler</w:t>
            </w:r>
          </w:p>
        </w:tc>
      </w:tr>
      <w:tr w:rsidR="005C6E24" w:rsidRPr="00E20073" w14:paraId="09A259F5" w14:textId="77777777" w:rsidTr="00F01378">
        <w:trPr>
          <w:cantSplit/>
        </w:trPr>
        <w:tc>
          <w:tcPr>
            <w:tcW w:w="200" w:type="pct"/>
          </w:tcPr>
          <w:p w14:paraId="5B184B32" w14:textId="77777777" w:rsidR="005C6E24" w:rsidRPr="00E20073" w:rsidRDefault="005C6E24" w:rsidP="0052567D">
            <w:pPr>
              <w:rPr>
                <w:color w:val="000000"/>
              </w:rPr>
            </w:pPr>
            <w:r w:rsidRPr="00E20073">
              <w:rPr>
                <w:color w:val="000000"/>
              </w:rPr>
              <w:t>2</w:t>
            </w:r>
          </w:p>
        </w:tc>
        <w:tc>
          <w:tcPr>
            <w:tcW w:w="916" w:type="pct"/>
          </w:tcPr>
          <w:p w14:paraId="4E099547" w14:textId="77777777" w:rsidR="005C6E24" w:rsidRPr="005C6E24" w:rsidRDefault="00F01378" w:rsidP="0052567D">
            <w:r>
              <w:t>Tweet</w:t>
            </w:r>
          </w:p>
        </w:tc>
        <w:tc>
          <w:tcPr>
            <w:tcW w:w="511" w:type="pct"/>
          </w:tcPr>
          <w:p w14:paraId="60B0B602" w14:textId="77777777" w:rsidR="005C6E24" w:rsidRPr="005C6E24" w:rsidRDefault="005C6E24" w:rsidP="0052567D"/>
        </w:tc>
        <w:tc>
          <w:tcPr>
            <w:tcW w:w="318" w:type="pct"/>
          </w:tcPr>
          <w:p w14:paraId="7643562C" w14:textId="77777777" w:rsidR="005C6E24" w:rsidRPr="005C6E24" w:rsidRDefault="005C6E24" w:rsidP="0052567D"/>
        </w:tc>
        <w:tc>
          <w:tcPr>
            <w:tcW w:w="367" w:type="pct"/>
          </w:tcPr>
          <w:p w14:paraId="104DC1F6" w14:textId="77777777" w:rsidR="005C6E24" w:rsidRPr="005C6E24" w:rsidRDefault="005C6E24" w:rsidP="0052567D">
            <w:r w:rsidRPr="005C6E24">
              <w:t>M</w:t>
            </w:r>
          </w:p>
        </w:tc>
        <w:tc>
          <w:tcPr>
            <w:tcW w:w="2688" w:type="pct"/>
          </w:tcPr>
          <w:p w14:paraId="1216A41B" w14:textId="77777777" w:rsidR="005C6E24" w:rsidRPr="005C6E24" w:rsidRDefault="00D3468C" w:rsidP="00AD67A6">
            <w:r>
              <w:t>Tweet text</w:t>
            </w:r>
          </w:p>
        </w:tc>
      </w:tr>
      <w:tr w:rsidR="005C6E24" w:rsidRPr="00E20073" w14:paraId="29E7B304" w14:textId="77777777" w:rsidTr="00F01378">
        <w:trPr>
          <w:cantSplit/>
        </w:trPr>
        <w:tc>
          <w:tcPr>
            <w:tcW w:w="200" w:type="pct"/>
          </w:tcPr>
          <w:p w14:paraId="3461BDAF" w14:textId="77777777" w:rsidR="005C6E24" w:rsidRPr="00E20073" w:rsidRDefault="005C6E24" w:rsidP="0052567D">
            <w:pPr>
              <w:rPr>
                <w:color w:val="000000"/>
              </w:rPr>
            </w:pPr>
            <w:r w:rsidRPr="00E20073">
              <w:rPr>
                <w:color w:val="000000"/>
              </w:rPr>
              <w:t>3</w:t>
            </w:r>
          </w:p>
        </w:tc>
        <w:tc>
          <w:tcPr>
            <w:tcW w:w="916" w:type="pct"/>
          </w:tcPr>
          <w:p w14:paraId="24B6A676" w14:textId="77777777" w:rsidR="005C6E24" w:rsidRPr="005C6E24" w:rsidRDefault="005C6E24" w:rsidP="00F01378">
            <w:r w:rsidRPr="005C6E24">
              <w:t>T</w:t>
            </w:r>
            <w:r w:rsidR="00F01378">
              <w:t>ime-stamp</w:t>
            </w:r>
          </w:p>
        </w:tc>
        <w:tc>
          <w:tcPr>
            <w:tcW w:w="511" w:type="pct"/>
          </w:tcPr>
          <w:p w14:paraId="0E1CC613" w14:textId="77777777" w:rsidR="005C6E24" w:rsidRPr="005C6E24" w:rsidRDefault="005C6E24" w:rsidP="0052567D"/>
        </w:tc>
        <w:tc>
          <w:tcPr>
            <w:tcW w:w="318" w:type="pct"/>
          </w:tcPr>
          <w:p w14:paraId="00E78C24" w14:textId="77777777" w:rsidR="005C6E24" w:rsidRPr="005C6E24" w:rsidRDefault="005C6E24" w:rsidP="0052567D"/>
        </w:tc>
        <w:tc>
          <w:tcPr>
            <w:tcW w:w="367" w:type="pct"/>
          </w:tcPr>
          <w:p w14:paraId="4DF7EE42" w14:textId="26E99273" w:rsidR="005C6E24" w:rsidRPr="005C6E24" w:rsidRDefault="003E1A51" w:rsidP="0052567D">
            <w:r>
              <w:t>M</w:t>
            </w:r>
          </w:p>
        </w:tc>
        <w:tc>
          <w:tcPr>
            <w:tcW w:w="2688" w:type="pct"/>
          </w:tcPr>
          <w:p w14:paraId="3B7C481F" w14:textId="14F364F8" w:rsidR="005C6E24" w:rsidRPr="005C6E24" w:rsidRDefault="00D3468C" w:rsidP="0052567D">
            <w:r>
              <w:t>created date/time</w:t>
            </w:r>
          </w:p>
        </w:tc>
      </w:tr>
      <w:tr w:rsidR="005C6E24" w:rsidRPr="00E20073" w14:paraId="1F8A9F98" w14:textId="77777777" w:rsidTr="00F01378">
        <w:trPr>
          <w:cantSplit/>
        </w:trPr>
        <w:tc>
          <w:tcPr>
            <w:tcW w:w="200" w:type="pct"/>
          </w:tcPr>
          <w:p w14:paraId="38CB6D8E" w14:textId="77777777" w:rsidR="005C6E24" w:rsidRPr="00E20073" w:rsidRDefault="005C6E24" w:rsidP="0052567D">
            <w:pPr>
              <w:rPr>
                <w:color w:val="000000"/>
              </w:rPr>
            </w:pPr>
            <w:r w:rsidRPr="00E20073">
              <w:rPr>
                <w:color w:val="000000"/>
              </w:rPr>
              <w:t>4</w:t>
            </w:r>
          </w:p>
        </w:tc>
        <w:tc>
          <w:tcPr>
            <w:tcW w:w="916" w:type="pct"/>
          </w:tcPr>
          <w:p w14:paraId="6F36B6E7" w14:textId="77777777" w:rsidR="005C6E24" w:rsidRPr="005C6E24" w:rsidRDefault="00F01378" w:rsidP="0052567D">
            <w:r>
              <w:t>Location</w:t>
            </w:r>
          </w:p>
        </w:tc>
        <w:tc>
          <w:tcPr>
            <w:tcW w:w="511" w:type="pct"/>
          </w:tcPr>
          <w:p w14:paraId="21139F5A" w14:textId="77777777" w:rsidR="005C6E24" w:rsidRPr="005C6E24" w:rsidRDefault="005C6E24" w:rsidP="0052567D"/>
        </w:tc>
        <w:tc>
          <w:tcPr>
            <w:tcW w:w="318" w:type="pct"/>
          </w:tcPr>
          <w:p w14:paraId="08D4F4AC" w14:textId="77777777" w:rsidR="005C6E24" w:rsidRPr="005C6E24" w:rsidRDefault="005C6E24" w:rsidP="0052567D"/>
        </w:tc>
        <w:tc>
          <w:tcPr>
            <w:tcW w:w="367" w:type="pct"/>
          </w:tcPr>
          <w:p w14:paraId="6CBB2E11" w14:textId="77777777" w:rsidR="005C6E24" w:rsidRPr="005C6E24" w:rsidRDefault="005C6E24" w:rsidP="0052567D"/>
        </w:tc>
        <w:tc>
          <w:tcPr>
            <w:tcW w:w="2688" w:type="pct"/>
          </w:tcPr>
          <w:p w14:paraId="63E33C3B" w14:textId="3481651C" w:rsidR="005C6E24" w:rsidRPr="005C6E24" w:rsidRDefault="00D3468C" w:rsidP="003E1A51">
            <w:r>
              <w:t>Image url</w:t>
            </w:r>
          </w:p>
        </w:tc>
      </w:tr>
      <w:tr w:rsidR="00814F8C" w:rsidRPr="00E20073" w14:paraId="56990D55" w14:textId="77777777" w:rsidTr="00F01378">
        <w:trPr>
          <w:cantSplit/>
        </w:trPr>
        <w:tc>
          <w:tcPr>
            <w:tcW w:w="200" w:type="pct"/>
          </w:tcPr>
          <w:p w14:paraId="24193CDF" w14:textId="77777777" w:rsidR="00814F8C" w:rsidRPr="00E20073" w:rsidRDefault="00814F8C" w:rsidP="0052567D">
            <w:pPr>
              <w:rPr>
                <w:color w:val="000000"/>
              </w:rPr>
            </w:pPr>
            <w:r w:rsidRPr="00E20073">
              <w:rPr>
                <w:color w:val="000000"/>
              </w:rPr>
              <w:t>5</w:t>
            </w:r>
          </w:p>
        </w:tc>
        <w:tc>
          <w:tcPr>
            <w:tcW w:w="916" w:type="pct"/>
          </w:tcPr>
          <w:p w14:paraId="774108C1" w14:textId="77777777" w:rsidR="00814F8C" w:rsidRPr="005C6E24" w:rsidRDefault="00F01378" w:rsidP="0052567D">
            <w:r>
              <w:t>Latitude</w:t>
            </w:r>
          </w:p>
        </w:tc>
        <w:tc>
          <w:tcPr>
            <w:tcW w:w="511" w:type="pct"/>
          </w:tcPr>
          <w:p w14:paraId="14F9DAD6" w14:textId="77777777" w:rsidR="00814F8C" w:rsidRPr="005C6E24" w:rsidRDefault="00814F8C" w:rsidP="006464D7"/>
        </w:tc>
        <w:tc>
          <w:tcPr>
            <w:tcW w:w="318" w:type="pct"/>
          </w:tcPr>
          <w:p w14:paraId="504D0DFF" w14:textId="77777777" w:rsidR="00814F8C" w:rsidRPr="005C6E24" w:rsidRDefault="00814F8C" w:rsidP="006464D7"/>
        </w:tc>
        <w:tc>
          <w:tcPr>
            <w:tcW w:w="367" w:type="pct"/>
          </w:tcPr>
          <w:p w14:paraId="371EC9B4" w14:textId="77777777" w:rsidR="00814F8C" w:rsidRPr="005C6E24" w:rsidRDefault="00D3468C" w:rsidP="0052567D">
            <w:r>
              <w:t>O</w:t>
            </w:r>
          </w:p>
        </w:tc>
        <w:tc>
          <w:tcPr>
            <w:tcW w:w="2688" w:type="pct"/>
          </w:tcPr>
          <w:p w14:paraId="332CBE9B" w14:textId="77777777" w:rsidR="00814F8C" w:rsidRPr="005C6E24" w:rsidRDefault="00D3468C" w:rsidP="0052567D">
            <w:r>
              <w:t>latitude</w:t>
            </w:r>
          </w:p>
        </w:tc>
      </w:tr>
      <w:tr w:rsidR="00814F8C" w:rsidRPr="00E20073" w14:paraId="3C64DAE0" w14:textId="77777777" w:rsidTr="00F01378">
        <w:trPr>
          <w:cantSplit/>
          <w:trHeight w:val="77"/>
        </w:trPr>
        <w:tc>
          <w:tcPr>
            <w:tcW w:w="200" w:type="pct"/>
          </w:tcPr>
          <w:p w14:paraId="48A16B97" w14:textId="77777777" w:rsidR="00814F8C" w:rsidRPr="00E20073" w:rsidRDefault="00814F8C" w:rsidP="0052567D">
            <w:pPr>
              <w:rPr>
                <w:color w:val="000000"/>
              </w:rPr>
            </w:pPr>
            <w:r w:rsidRPr="00E20073">
              <w:rPr>
                <w:color w:val="000000"/>
              </w:rPr>
              <w:t>6</w:t>
            </w:r>
          </w:p>
        </w:tc>
        <w:tc>
          <w:tcPr>
            <w:tcW w:w="916" w:type="pct"/>
          </w:tcPr>
          <w:p w14:paraId="73A96767" w14:textId="77777777" w:rsidR="00814F8C" w:rsidRPr="005C6E24" w:rsidRDefault="00F01378" w:rsidP="0052567D">
            <w:r>
              <w:t>Longitude</w:t>
            </w:r>
          </w:p>
        </w:tc>
        <w:tc>
          <w:tcPr>
            <w:tcW w:w="511" w:type="pct"/>
          </w:tcPr>
          <w:p w14:paraId="44F0DBAB" w14:textId="77777777" w:rsidR="00814F8C" w:rsidRPr="005C6E24" w:rsidRDefault="00814F8C" w:rsidP="0052567D"/>
        </w:tc>
        <w:tc>
          <w:tcPr>
            <w:tcW w:w="318" w:type="pct"/>
          </w:tcPr>
          <w:p w14:paraId="672815B2" w14:textId="77777777" w:rsidR="00814F8C" w:rsidRPr="005C6E24" w:rsidRDefault="00814F8C" w:rsidP="0052567D"/>
        </w:tc>
        <w:tc>
          <w:tcPr>
            <w:tcW w:w="367" w:type="pct"/>
          </w:tcPr>
          <w:p w14:paraId="07D5410F" w14:textId="77777777" w:rsidR="00814F8C" w:rsidRPr="005C6E24" w:rsidRDefault="00814F8C" w:rsidP="0052567D">
            <w:r>
              <w:t>O</w:t>
            </w:r>
          </w:p>
        </w:tc>
        <w:tc>
          <w:tcPr>
            <w:tcW w:w="2688" w:type="pct"/>
          </w:tcPr>
          <w:p w14:paraId="1B2D8570" w14:textId="77777777" w:rsidR="00814F8C" w:rsidRPr="005C6E24" w:rsidRDefault="00D3468C" w:rsidP="0052567D">
            <w:r>
              <w:t>longitude</w:t>
            </w:r>
          </w:p>
        </w:tc>
      </w:tr>
      <w:tr w:rsidR="00814F8C" w:rsidRPr="00E20073" w14:paraId="60B994C7" w14:textId="77777777" w:rsidTr="00F01378">
        <w:trPr>
          <w:cantSplit/>
          <w:trHeight w:val="77"/>
        </w:trPr>
        <w:tc>
          <w:tcPr>
            <w:tcW w:w="200" w:type="pct"/>
          </w:tcPr>
          <w:p w14:paraId="042D9E44" w14:textId="77777777" w:rsidR="00814F8C" w:rsidRPr="00E20073" w:rsidRDefault="00814F8C" w:rsidP="0052567D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16" w:type="pct"/>
          </w:tcPr>
          <w:p w14:paraId="651D56D7" w14:textId="77777777" w:rsidR="00814F8C" w:rsidRPr="005C6E24" w:rsidRDefault="00F01378" w:rsidP="0052567D">
            <w:r>
              <w:t>Image-link</w:t>
            </w:r>
          </w:p>
        </w:tc>
        <w:tc>
          <w:tcPr>
            <w:tcW w:w="511" w:type="pct"/>
          </w:tcPr>
          <w:p w14:paraId="31996287" w14:textId="77777777" w:rsidR="00814F8C" w:rsidRPr="005C6E24" w:rsidRDefault="00814F8C" w:rsidP="0052567D"/>
        </w:tc>
        <w:tc>
          <w:tcPr>
            <w:tcW w:w="318" w:type="pct"/>
          </w:tcPr>
          <w:p w14:paraId="6465A883" w14:textId="77777777" w:rsidR="00814F8C" w:rsidRPr="005C6E24" w:rsidRDefault="00814F8C" w:rsidP="0052567D"/>
        </w:tc>
        <w:tc>
          <w:tcPr>
            <w:tcW w:w="367" w:type="pct"/>
          </w:tcPr>
          <w:p w14:paraId="2AFE90C5" w14:textId="77777777" w:rsidR="00814F8C" w:rsidRPr="005C6E24" w:rsidRDefault="00814F8C" w:rsidP="0052567D">
            <w:r>
              <w:t>O</w:t>
            </w:r>
          </w:p>
        </w:tc>
        <w:tc>
          <w:tcPr>
            <w:tcW w:w="2688" w:type="pct"/>
          </w:tcPr>
          <w:p w14:paraId="03048D9E" w14:textId="6310C21B" w:rsidR="00814F8C" w:rsidRPr="005C6E24" w:rsidRDefault="00D3468C" w:rsidP="003E1A51">
            <w:r>
              <w:t xml:space="preserve">Image url </w:t>
            </w:r>
          </w:p>
        </w:tc>
      </w:tr>
      <w:tr w:rsidR="00814F8C" w:rsidRPr="00E20073" w14:paraId="42211A28" w14:textId="77777777" w:rsidTr="00F01378">
        <w:trPr>
          <w:cantSplit/>
          <w:trHeight w:val="77"/>
        </w:trPr>
        <w:tc>
          <w:tcPr>
            <w:tcW w:w="200" w:type="pct"/>
          </w:tcPr>
          <w:p w14:paraId="4A8D80D8" w14:textId="77777777" w:rsidR="00814F8C" w:rsidRDefault="00814F8C" w:rsidP="0052567D">
            <w:pP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16" w:type="pct"/>
          </w:tcPr>
          <w:p w14:paraId="3194B430" w14:textId="77777777" w:rsidR="00814F8C" w:rsidRPr="005C6E24" w:rsidRDefault="00F01378" w:rsidP="0052567D">
            <w:r>
              <w:t>Tweet</w:t>
            </w:r>
            <w:r w:rsidR="00814F8C" w:rsidRPr="005C6E24">
              <w:t>ID</w:t>
            </w:r>
          </w:p>
        </w:tc>
        <w:tc>
          <w:tcPr>
            <w:tcW w:w="511" w:type="pct"/>
          </w:tcPr>
          <w:p w14:paraId="30D1677C" w14:textId="77777777" w:rsidR="00814F8C" w:rsidRPr="005C6E24" w:rsidRDefault="00814F8C" w:rsidP="0052567D"/>
        </w:tc>
        <w:tc>
          <w:tcPr>
            <w:tcW w:w="318" w:type="pct"/>
          </w:tcPr>
          <w:p w14:paraId="6C7BD5EA" w14:textId="77777777" w:rsidR="00814F8C" w:rsidRPr="005C6E24" w:rsidRDefault="00814F8C" w:rsidP="0052567D"/>
        </w:tc>
        <w:tc>
          <w:tcPr>
            <w:tcW w:w="367" w:type="pct"/>
          </w:tcPr>
          <w:p w14:paraId="65CA51FD" w14:textId="77777777" w:rsidR="00814F8C" w:rsidRPr="005C6E24" w:rsidRDefault="00D3468C" w:rsidP="0052567D">
            <w:r>
              <w:t>M</w:t>
            </w:r>
          </w:p>
        </w:tc>
        <w:tc>
          <w:tcPr>
            <w:tcW w:w="2688" w:type="pct"/>
          </w:tcPr>
          <w:p w14:paraId="1DB84AFA" w14:textId="77777777" w:rsidR="00814F8C" w:rsidRPr="005C6E24" w:rsidRDefault="00D3468C" w:rsidP="0052567D">
            <w:r>
              <w:t>TweetID</w:t>
            </w:r>
          </w:p>
        </w:tc>
      </w:tr>
    </w:tbl>
    <w:p w14:paraId="0AF5595C" w14:textId="77777777" w:rsidR="002A7F51" w:rsidRDefault="002A7F51" w:rsidP="002A7F51">
      <w:pPr>
        <w:pStyle w:val="Heading3"/>
      </w:pPr>
      <w:bookmarkStart w:id="22" w:name="_Toc278973001"/>
      <w:r w:rsidRPr="00E20073">
        <w:t>Sample Data</w:t>
      </w:r>
      <w:bookmarkEnd w:id="22"/>
    </w:p>
    <w:p w14:paraId="0171D653" w14:textId="77777777" w:rsidR="00D52620" w:rsidRPr="00D52620" w:rsidRDefault="00D52620" w:rsidP="00D52620"/>
    <w:p w14:paraId="07696CCD" w14:textId="66426011" w:rsidR="004A33AA" w:rsidRPr="00D37926" w:rsidRDefault="00D37926" w:rsidP="00D37926">
      <w:pPr>
        <w:pStyle w:val="Heading2"/>
      </w:pPr>
      <w:bookmarkStart w:id="23" w:name="_Toc278973002"/>
      <w:r>
        <w:t>UI/UX functional</w:t>
      </w:r>
      <w:bookmarkEnd w:id="23"/>
    </w:p>
    <w:p w14:paraId="727FA1BA" w14:textId="77777777" w:rsidR="00D8266D" w:rsidRPr="00E20073" w:rsidRDefault="00D8266D" w:rsidP="00760DB3">
      <w:pPr>
        <w:pStyle w:val="Heading2"/>
      </w:pPr>
      <w:bookmarkStart w:id="24" w:name="_Toc278973005"/>
      <w:r w:rsidRPr="00E20073">
        <w:t>Non-functional</w:t>
      </w:r>
      <w:bookmarkEnd w:id="24"/>
    </w:p>
    <w:p w14:paraId="256C51AF" w14:textId="77777777" w:rsidR="00DB7245" w:rsidRPr="00E20073" w:rsidRDefault="00DB7245" w:rsidP="00760DB3">
      <w:pPr>
        <w:pStyle w:val="Heading3"/>
      </w:pPr>
      <w:bookmarkStart w:id="25" w:name="_Toc278973006"/>
      <w:r w:rsidRPr="00E20073">
        <w:t>Security</w:t>
      </w:r>
      <w:bookmarkEnd w:id="25"/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6956"/>
        <w:gridCol w:w="990"/>
        <w:gridCol w:w="630"/>
      </w:tblGrid>
      <w:tr w:rsidR="000D5534" w:rsidRPr="00E20073" w14:paraId="16E56987" w14:textId="77777777" w:rsidTr="000D5534">
        <w:trPr>
          <w:cantSplit/>
          <w:tblHeader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867CD1" w14:textId="77777777" w:rsidR="000D5534" w:rsidRPr="00E20073" w:rsidRDefault="000D5534" w:rsidP="00793B0B">
            <w:pPr>
              <w:pStyle w:val="CellBase"/>
              <w:rPr>
                <w:b/>
                <w:sz w:val="18"/>
              </w:rPr>
            </w:pPr>
            <w:r w:rsidRPr="00E20073">
              <w:rPr>
                <w:b/>
                <w:sz w:val="18"/>
              </w:rPr>
              <w:t>ID</w:t>
            </w:r>
          </w:p>
        </w:tc>
        <w:tc>
          <w:tcPr>
            <w:tcW w:w="6956" w:type="dxa"/>
            <w:tcBorders>
              <w:left w:val="single" w:sz="4" w:space="0" w:color="auto"/>
            </w:tcBorders>
            <w:shd w:val="clear" w:color="auto" w:fill="D9D9D9"/>
          </w:tcPr>
          <w:p w14:paraId="0D6F3A64" w14:textId="77777777" w:rsidR="000D5534" w:rsidRPr="00E20073" w:rsidRDefault="000D5534" w:rsidP="00793B0B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Requirement</w:t>
            </w:r>
          </w:p>
        </w:tc>
        <w:tc>
          <w:tcPr>
            <w:tcW w:w="990" w:type="dxa"/>
            <w:shd w:val="clear" w:color="auto" w:fill="D9D9D9"/>
          </w:tcPr>
          <w:p w14:paraId="7F1FC758" w14:textId="77777777" w:rsidR="000D5534" w:rsidRPr="00E20073" w:rsidRDefault="000D5534" w:rsidP="00793B0B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Source</w:t>
            </w:r>
          </w:p>
        </w:tc>
        <w:tc>
          <w:tcPr>
            <w:tcW w:w="630" w:type="dxa"/>
            <w:shd w:val="clear" w:color="auto" w:fill="D9D9D9"/>
          </w:tcPr>
          <w:p w14:paraId="012F83F1" w14:textId="77777777" w:rsidR="000D5534" w:rsidRPr="00E20073" w:rsidRDefault="000D5534" w:rsidP="00793B0B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Cat</w:t>
            </w:r>
          </w:p>
        </w:tc>
      </w:tr>
      <w:tr w:rsidR="000D5534" w:rsidRPr="00E20073" w14:paraId="0B8D5794" w14:textId="77777777" w:rsidTr="00784CB4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7A0E23A0" w14:textId="77777777" w:rsidR="000D5534" w:rsidRPr="004D76F2" w:rsidRDefault="004D76F2" w:rsidP="00793B0B">
            <w:pPr>
              <w:pStyle w:val="CellBase"/>
              <w:rPr>
                <w:bCs/>
              </w:rPr>
            </w:pPr>
            <w:r w:rsidRPr="004D76F2">
              <w:rPr>
                <w:bCs/>
              </w:rPr>
              <w:t>.1</w:t>
            </w:r>
          </w:p>
        </w:tc>
        <w:tc>
          <w:tcPr>
            <w:tcW w:w="6956" w:type="dxa"/>
          </w:tcPr>
          <w:p w14:paraId="0B79B6B0" w14:textId="1B6C5D18" w:rsidR="000D5534" w:rsidRPr="00A801E0" w:rsidRDefault="000D5534" w:rsidP="00793B0B">
            <w:pPr>
              <w:pStyle w:val="CellBase"/>
              <w:rPr>
                <w:i/>
                <w:color w:val="FF0000"/>
              </w:rPr>
            </w:pPr>
          </w:p>
        </w:tc>
        <w:tc>
          <w:tcPr>
            <w:tcW w:w="990" w:type="dxa"/>
          </w:tcPr>
          <w:p w14:paraId="57623C0D" w14:textId="77777777" w:rsidR="000D5534" w:rsidRPr="00DC407E" w:rsidRDefault="000D5534" w:rsidP="00793B0B">
            <w:pPr>
              <w:pStyle w:val="CellBase"/>
            </w:pPr>
          </w:p>
        </w:tc>
        <w:tc>
          <w:tcPr>
            <w:tcW w:w="630" w:type="dxa"/>
          </w:tcPr>
          <w:p w14:paraId="6EA6AED0" w14:textId="77777777" w:rsidR="000D5534" w:rsidRPr="00DC407E" w:rsidRDefault="000D5534" w:rsidP="00793B0B">
            <w:pPr>
              <w:pStyle w:val="CellBase"/>
            </w:pPr>
          </w:p>
        </w:tc>
      </w:tr>
    </w:tbl>
    <w:p w14:paraId="48657F8A" w14:textId="366DEA9C" w:rsidR="00DC407E" w:rsidRPr="00E20073" w:rsidRDefault="00BF4CBF" w:rsidP="00DC407E">
      <w:pPr>
        <w:pStyle w:val="Heading3"/>
      </w:pPr>
      <w:bookmarkStart w:id="26" w:name="_Toc278973007"/>
      <w:r>
        <w:t>QA/</w:t>
      </w:r>
      <w:r w:rsidR="00DC407E">
        <w:t>Testing</w:t>
      </w:r>
      <w:bookmarkEnd w:id="26"/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6884"/>
        <w:gridCol w:w="1701"/>
      </w:tblGrid>
      <w:tr w:rsidR="00690017" w:rsidRPr="00E20073" w14:paraId="1D20F4A4" w14:textId="77777777" w:rsidTr="00E87560">
        <w:trPr>
          <w:cantSplit/>
          <w:tblHeader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ED625D5" w14:textId="77777777" w:rsidR="00690017" w:rsidRPr="00E20073" w:rsidRDefault="00690017" w:rsidP="00E87560">
            <w:pPr>
              <w:pStyle w:val="CellBase"/>
              <w:rPr>
                <w:b/>
                <w:sz w:val="18"/>
              </w:rPr>
            </w:pPr>
            <w:bookmarkStart w:id="27" w:name="_Toc278973008"/>
            <w:r w:rsidRPr="00E20073">
              <w:rPr>
                <w:b/>
                <w:sz w:val="18"/>
              </w:rPr>
              <w:t>ID</w:t>
            </w:r>
          </w:p>
        </w:tc>
        <w:tc>
          <w:tcPr>
            <w:tcW w:w="6884" w:type="dxa"/>
            <w:tcBorders>
              <w:left w:val="single" w:sz="4" w:space="0" w:color="auto"/>
            </w:tcBorders>
            <w:shd w:val="clear" w:color="auto" w:fill="D9D9D9"/>
          </w:tcPr>
          <w:p w14:paraId="4876115A" w14:textId="77777777" w:rsidR="00690017" w:rsidRPr="00E20073" w:rsidRDefault="00690017" w:rsidP="00E87560">
            <w:pPr>
              <w:pStyle w:val="CellBase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Use Case</w:t>
            </w:r>
          </w:p>
        </w:tc>
        <w:tc>
          <w:tcPr>
            <w:tcW w:w="1701" w:type="dxa"/>
            <w:shd w:val="clear" w:color="auto" w:fill="D9D9D9"/>
          </w:tcPr>
          <w:p w14:paraId="748493A4" w14:textId="77777777" w:rsidR="00690017" w:rsidRPr="00E20073" w:rsidRDefault="00690017" w:rsidP="00E87560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</w:rPr>
              <w:t>Date/Status</w:t>
            </w:r>
          </w:p>
        </w:tc>
      </w:tr>
      <w:tr w:rsidR="00690017" w:rsidRPr="00E20073" w14:paraId="1EDE6934" w14:textId="77777777" w:rsidTr="00E87560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1455E703" w14:textId="77777777" w:rsidR="00690017" w:rsidRPr="004D76F2" w:rsidRDefault="00690017" w:rsidP="00E87560">
            <w:pPr>
              <w:pStyle w:val="CellBase"/>
              <w:rPr>
                <w:bCs/>
              </w:rPr>
            </w:pPr>
            <w:r w:rsidRPr="004D76F2">
              <w:rPr>
                <w:bCs/>
              </w:rPr>
              <w:t>.1</w:t>
            </w:r>
          </w:p>
        </w:tc>
        <w:tc>
          <w:tcPr>
            <w:tcW w:w="6884" w:type="dxa"/>
          </w:tcPr>
          <w:p w14:paraId="3E8C10BE" w14:textId="273C314B" w:rsidR="00690017" w:rsidRPr="0078119D" w:rsidRDefault="00690017" w:rsidP="00E87560">
            <w:pPr>
              <w:pStyle w:val="CellBase"/>
              <w:rPr>
                <w:rFonts w:cstheme="minorBidi"/>
                <w:sz w:val="18"/>
                <w:szCs w:val="18"/>
              </w:rPr>
            </w:pPr>
          </w:p>
        </w:tc>
        <w:tc>
          <w:tcPr>
            <w:tcW w:w="1701" w:type="dxa"/>
          </w:tcPr>
          <w:p w14:paraId="0DEED7ED" w14:textId="77777777" w:rsidR="00690017" w:rsidRPr="008C21D4" w:rsidRDefault="00690017" w:rsidP="003E1A51">
            <w:pPr>
              <w:pStyle w:val="CellBase"/>
              <w:rPr>
                <w:rFonts w:cstheme="minorBidi"/>
                <w:sz w:val="18"/>
                <w:szCs w:val="18"/>
              </w:rPr>
            </w:pPr>
          </w:p>
        </w:tc>
      </w:tr>
    </w:tbl>
    <w:p w14:paraId="1DD8E65D" w14:textId="77777777" w:rsidR="008A1BB0" w:rsidRPr="00E20073" w:rsidRDefault="008A1BB0" w:rsidP="00DC407E">
      <w:pPr>
        <w:pStyle w:val="Heading1"/>
        <w:numPr>
          <w:ilvl w:val="0"/>
          <w:numId w:val="0"/>
        </w:numPr>
      </w:pPr>
      <w:r w:rsidRPr="00E20073">
        <w:t>Issues/Questions</w:t>
      </w:r>
      <w:bookmarkEnd w:id="27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2"/>
        <w:gridCol w:w="5816"/>
        <w:gridCol w:w="2610"/>
      </w:tblGrid>
      <w:tr w:rsidR="009B198C" w:rsidRPr="00E20073" w14:paraId="4F1A196F" w14:textId="77777777" w:rsidTr="003853CA">
        <w:trPr>
          <w:tblHeader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250A44AC" w14:textId="77777777" w:rsidR="009B198C" w:rsidRPr="00E20073" w:rsidRDefault="009B198C" w:rsidP="00A90E28">
            <w:pPr>
              <w:pStyle w:val="CellBase"/>
              <w:jc w:val="center"/>
              <w:rPr>
                <w:b/>
              </w:rPr>
            </w:pPr>
            <w:r w:rsidRPr="00E20073">
              <w:rPr>
                <w:b/>
              </w:rPr>
              <w:t>Issue #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D9D9D9"/>
            <w:vAlign w:val="bottom"/>
          </w:tcPr>
          <w:p w14:paraId="15F935E8" w14:textId="77777777" w:rsidR="009B198C" w:rsidRPr="00E20073" w:rsidRDefault="009B198C" w:rsidP="00A90E28">
            <w:pPr>
              <w:pStyle w:val="CellBase"/>
              <w:jc w:val="center"/>
              <w:rPr>
                <w:b/>
                <w:sz w:val="18"/>
                <w:szCs w:val="18"/>
              </w:rPr>
            </w:pPr>
            <w:r w:rsidRPr="00E20073">
              <w:rPr>
                <w:b/>
              </w:rPr>
              <w:t>Issue/Resolution Description</w:t>
            </w:r>
          </w:p>
        </w:tc>
        <w:tc>
          <w:tcPr>
            <w:tcW w:w="2610" w:type="dxa"/>
            <w:tcBorders>
              <w:left w:val="single" w:sz="4" w:space="0" w:color="auto"/>
            </w:tcBorders>
            <w:shd w:val="clear" w:color="auto" w:fill="D9D9D9"/>
            <w:vAlign w:val="bottom"/>
          </w:tcPr>
          <w:p w14:paraId="1495BA55" w14:textId="77777777" w:rsidR="009B198C" w:rsidRPr="00E20073" w:rsidRDefault="009B198C" w:rsidP="00A90E28">
            <w:pPr>
              <w:pStyle w:val="CellBase"/>
              <w:jc w:val="center"/>
              <w:rPr>
                <w:b/>
              </w:rPr>
            </w:pPr>
            <w:r w:rsidRPr="00E20073">
              <w:rPr>
                <w:b/>
              </w:rPr>
              <w:t>Date/Status</w:t>
            </w:r>
          </w:p>
        </w:tc>
      </w:tr>
      <w:tr w:rsidR="009B198C" w:rsidRPr="00E20073" w14:paraId="25E5F5A5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374E86E6" w14:textId="77777777" w:rsidR="009B198C" w:rsidRPr="00E20073" w:rsidRDefault="009B198C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0" w:type="auto"/>
          </w:tcPr>
          <w:p w14:paraId="5A99FBA5" w14:textId="77777777" w:rsidR="00C538AA" w:rsidRPr="00E20073" w:rsidRDefault="00C538AA" w:rsidP="00B2011E">
            <w:pPr>
              <w:pStyle w:val="CellBase"/>
              <w:ind w:left="720"/>
            </w:pPr>
          </w:p>
        </w:tc>
        <w:tc>
          <w:tcPr>
            <w:tcW w:w="2610" w:type="dxa"/>
          </w:tcPr>
          <w:p w14:paraId="6057DDD4" w14:textId="77777777" w:rsidR="00784CB4" w:rsidRPr="00784CB4" w:rsidRDefault="00784CB4" w:rsidP="00F56DF8">
            <w:pPr>
              <w:pStyle w:val="CellBase"/>
            </w:pPr>
          </w:p>
        </w:tc>
      </w:tr>
      <w:tr w:rsidR="009D795A" w:rsidRPr="00E20073" w14:paraId="0844FDFD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020D7670" w14:textId="77777777" w:rsidR="009D795A" w:rsidRPr="00E20073" w:rsidRDefault="009D795A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0" w:type="auto"/>
          </w:tcPr>
          <w:p w14:paraId="598562B4" w14:textId="77777777" w:rsidR="00784CB4" w:rsidRDefault="00784CB4" w:rsidP="00F56DF8">
            <w:pPr>
              <w:pStyle w:val="CellBase"/>
            </w:pPr>
          </w:p>
          <w:p w14:paraId="6D288030" w14:textId="77777777" w:rsidR="00784CB4" w:rsidRPr="00784CB4" w:rsidRDefault="00784CB4" w:rsidP="00F56DF8">
            <w:pPr>
              <w:pStyle w:val="CellBase"/>
              <w:rPr>
                <w:i/>
              </w:rPr>
            </w:pPr>
          </w:p>
        </w:tc>
        <w:tc>
          <w:tcPr>
            <w:tcW w:w="2610" w:type="dxa"/>
          </w:tcPr>
          <w:p w14:paraId="45CA9864" w14:textId="77777777" w:rsidR="009D795A" w:rsidRPr="00E20073" w:rsidRDefault="009D795A" w:rsidP="00F56DF8">
            <w:pPr>
              <w:pStyle w:val="CellBase"/>
            </w:pPr>
          </w:p>
        </w:tc>
      </w:tr>
      <w:tr w:rsidR="009D795A" w:rsidRPr="00E20073" w14:paraId="74927519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59D0753A" w14:textId="77777777" w:rsidR="009D795A" w:rsidRPr="00E20073" w:rsidRDefault="009D795A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0" w:type="auto"/>
          </w:tcPr>
          <w:p w14:paraId="2D2E1341" w14:textId="77777777" w:rsidR="009D795A" w:rsidRDefault="009D795A" w:rsidP="00F56DF8">
            <w:pPr>
              <w:pStyle w:val="CellBase"/>
            </w:pPr>
          </w:p>
        </w:tc>
        <w:tc>
          <w:tcPr>
            <w:tcW w:w="2610" w:type="dxa"/>
          </w:tcPr>
          <w:p w14:paraId="5BA56EA4" w14:textId="77777777" w:rsidR="009D795A" w:rsidRPr="009D795A" w:rsidRDefault="009D795A" w:rsidP="00F56DF8">
            <w:pPr>
              <w:pStyle w:val="CellBase"/>
            </w:pPr>
          </w:p>
        </w:tc>
      </w:tr>
      <w:tr w:rsidR="009D795A" w:rsidRPr="00E20073" w14:paraId="558AE4EB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31A33306" w14:textId="77777777" w:rsidR="009D795A" w:rsidRPr="00E20073" w:rsidRDefault="009D795A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0" w:type="auto"/>
          </w:tcPr>
          <w:p w14:paraId="5CE9393B" w14:textId="77777777" w:rsidR="007B2560" w:rsidRDefault="007B2560" w:rsidP="00F56DF8">
            <w:pPr>
              <w:pStyle w:val="CellBase"/>
            </w:pPr>
          </w:p>
        </w:tc>
        <w:tc>
          <w:tcPr>
            <w:tcW w:w="2610" w:type="dxa"/>
          </w:tcPr>
          <w:p w14:paraId="7A457448" w14:textId="77777777" w:rsidR="001B1306" w:rsidRPr="001B1306" w:rsidRDefault="001B1306" w:rsidP="00F56DF8">
            <w:pPr>
              <w:pStyle w:val="CellBase"/>
            </w:pPr>
          </w:p>
        </w:tc>
      </w:tr>
      <w:tr w:rsidR="00784CB4" w:rsidRPr="00E20073" w14:paraId="364A3B98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4C7CE177" w14:textId="77777777" w:rsidR="00784CB4" w:rsidRPr="00E20073" w:rsidRDefault="00784CB4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0" w:type="auto"/>
          </w:tcPr>
          <w:p w14:paraId="6DE260C1" w14:textId="77777777" w:rsidR="00DC407E" w:rsidRDefault="00DC407E" w:rsidP="00F56DF8">
            <w:pPr>
              <w:pStyle w:val="CellBase"/>
            </w:pPr>
          </w:p>
        </w:tc>
        <w:tc>
          <w:tcPr>
            <w:tcW w:w="2610" w:type="dxa"/>
          </w:tcPr>
          <w:p w14:paraId="20A6B3BE" w14:textId="77777777" w:rsidR="00D76112" w:rsidRPr="00D76112" w:rsidRDefault="00D76112" w:rsidP="00F56DF8">
            <w:pPr>
              <w:pStyle w:val="CellBase"/>
            </w:pPr>
          </w:p>
        </w:tc>
      </w:tr>
      <w:tr w:rsidR="00417BDA" w:rsidRPr="00E20073" w14:paraId="497BB60D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58DCF934" w14:textId="77777777" w:rsidR="00417BDA" w:rsidRPr="00E20073" w:rsidRDefault="00417BDA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0" w:type="auto"/>
          </w:tcPr>
          <w:p w14:paraId="30512891" w14:textId="77777777" w:rsidR="00417BDA" w:rsidRDefault="00417BDA" w:rsidP="00F56DF8">
            <w:pPr>
              <w:pStyle w:val="CellBase"/>
            </w:pPr>
          </w:p>
        </w:tc>
        <w:tc>
          <w:tcPr>
            <w:tcW w:w="2610" w:type="dxa"/>
          </w:tcPr>
          <w:p w14:paraId="348E1300" w14:textId="77777777" w:rsidR="00417BDA" w:rsidRPr="00BA747B" w:rsidRDefault="00417BDA" w:rsidP="00F56DF8">
            <w:pPr>
              <w:pStyle w:val="CellBase"/>
              <w:rPr>
                <w:b/>
              </w:rPr>
            </w:pPr>
          </w:p>
        </w:tc>
      </w:tr>
      <w:tr w:rsidR="004C1F6E" w:rsidRPr="00E20073" w14:paraId="5CDA1A17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2A03DC67" w14:textId="77777777" w:rsidR="004C1F6E" w:rsidRPr="00E20073" w:rsidRDefault="004C1F6E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0" w:type="auto"/>
          </w:tcPr>
          <w:p w14:paraId="712B206D" w14:textId="77777777" w:rsidR="004C1F6E" w:rsidRPr="00552E8A" w:rsidRDefault="004C1F6E" w:rsidP="00F56DF8">
            <w:pPr>
              <w:pStyle w:val="CellBase"/>
              <w:rPr>
                <w:i/>
              </w:rPr>
            </w:pPr>
          </w:p>
        </w:tc>
        <w:tc>
          <w:tcPr>
            <w:tcW w:w="2610" w:type="dxa"/>
          </w:tcPr>
          <w:p w14:paraId="1E87DA9A" w14:textId="77777777" w:rsidR="004C1F6E" w:rsidRPr="00BA747B" w:rsidRDefault="004C1F6E" w:rsidP="00F56DF8">
            <w:pPr>
              <w:pStyle w:val="CellBase"/>
              <w:rPr>
                <w:b/>
              </w:rPr>
            </w:pPr>
          </w:p>
        </w:tc>
      </w:tr>
    </w:tbl>
    <w:p w14:paraId="3627BD85" w14:textId="77777777" w:rsidR="005E312B" w:rsidRPr="00E20073" w:rsidRDefault="00CE12F3" w:rsidP="00760DB3">
      <w:pPr>
        <w:pStyle w:val="Heading1"/>
      </w:pPr>
      <w:bookmarkStart w:id="28" w:name="_Toc278973009"/>
      <w:r w:rsidRPr="00E20073">
        <w:t>R</w:t>
      </w:r>
      <w:r w:rsidR="005E312B" w:rsidRPr="00E20073">
        <w:t>evision History</w:t>
      </w:r>
      <w:bookmarkEnd w:id="28"/>
    </w:p>
    <w:p w14:paraId="2D9E7700" w14:textId="77777777" w:rsidR="005E312B" w:rsidRPr="00E20073" w:rsidRDefault="005E312B" w:rsidP="00894838">
      <w:pPr>
        <w:pStyle w:val="BodyText"/>
      </w:pPr>
      <w:r w:rsidRPr="00E20073">
        <w:t>Changes to the text of this document are indicated by bars in the outside margin adjacent to the affected text.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2"/>
        <w:gridCol w:w="7776"/>
      </w:tblGrid>
      <w:tr w:rsidR="005E312B" w:rsidRPr="00E20073" w14:paraId="27E52133" w14:textId="77777777" w:rsidTr="001055A7">
        <w:trPr>
          <w:cantSplit/>
          <w:tblHeader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48131E" w14:textId="77777777" w:rsidR="005E312B" w:rsidRPr="00E20073" w:rsidRDefault="005E312B" w:rsidP="005257A4">
            <w:pPr>
              <w:pStyle w:val="CellBase"/>
              <w:rPr>
                <w:b/>
              </w:rPr>
            </w:pPr>
            <w:r w:rsidRPr="00E20073">
              <w:rPr>
                <w:b/>
              </w:rPr>
              <w:t>Date</w:t>
            </w:r>
          </w:p>
        </w:tc>
        <w:tc>
          <w:tcPr>
            <w:tcW w:w="7776" w:type="dxa"/>
            <w:tcBorders>
              <w:left w:val="single" w:sz="4" w:space="0" w:color="auto"/>
            </w:tcBorders>
            <w:shd w:val="clear" w:color="auto" w:fill="D9D9D9"/>
          </w:tcPr>
          <w:p w14:paraId="6F1230C0" w14:textId="77777777" w:rsidR="005E312B" w:rsidRPr="00E20073" w:rsidRDefault="005E312B" w:rsidP="005257A4">
            <w:pPr>
              <w:pStyle w:val="CellBase"/>
              <w:rPr>
                <w:b/>
              </w:rPr>
            </w:pPr>
            <w:r w:rsidRPr="00E20073">
              <w:rPr>
                <w:b/>
              </w:rPr>
              <w:t>Change Description</w:t>
            </w:r>
          </w:p>
        </w:tc>
      </w:tr>
      <w:tr w:rsidR="004F6826" w:rsidRPr="00E20073" w14:paraId="7596C12C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65F06485" w14:textId="6C3E7E55" w:rsidR="004F6826" w:rsidRPr="00E20073" w:rsidRDefault="003E1A51" w:rsidP="005257A4">
            <w:pPr>
              <w:pStyle w:val="CellBase"/>
              <w:rPr>
                <w:bCs/>
              </w:rPr>
            </w:pPr>
            <w:r>
              <w:rPr>
                <w:bCs/>
              </w:rPr>
              <w:t>June 09, 2015</w:t>
            </w:r>
          </w:p>
        </w:tc>
        <w:tc>
          <w:tcPr>
            <w:tcW w:w="7776" w:type="dxa"/>
          </w:tcPr>
          <w:p w14:paraId="524D2BD1" w14:textId="19F1F738" w:rsidR="004F6826" w:rsidRDefault="004F6826" w:rsidP="005257A4">
            <w:pPr>
              <w:pStyle w:val="CellBase"/>
            </w:pPr>
            <w:r>
              <w:t>Initial draft.</w:t>
            </w:r>
          </w:p>
        </w:tc>
      </w:tr>
      <w:tr w:rsidR="004F6826" w:rsidRPr="00E20073" w14:paraId="00AC9628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445ED95C" w14:textId="79C435E3" w:rsidR="004F6826" w:rsidRPr="00E20073" w:rsidRDefault="004F6826" w:rsidP="005257A4">
            <w:pPr>
              <w:pStyle w:val="CellBase"/>
              <w:rPr>
                <w:bCs/>
              </w:rPr>
            </w:pPr>
          </w:p>
        </w:tc>
        <w:tc>
          <w:tcPr>
            <w:tcW w:w="7776" w:type="dxa"/>
          </w:tcPr>
          <w:p w14:paraId="05C5647C" w14:textId="4B3BE057" w:rsidR="004F6826" w:rsidRDefault="004F6826" w:rsidP="005257A4">
            <w:pPr>
              <w:pStyle w:val="CellBase"/>
            </w:pPr>
          </w:p>
        </w:tc>
      </w:tr>
      <w:tr w:rsidR="004F6826" w:rsidRPr="00E20073" w14:paraId="2237D75F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6E578FD6" w14:textId="77777777" w:rsidR="004F6826" w:rsidRPr="00E20073" w:rsidRDefault="004F6826" w:rsidP="005257A4">
            <w:pPr>
              <w:pStyle w:val="CellBase"/>
              <w:rPr>
                <w:bCs/>
              </w:rPr>
            </w:pPr>
          </w:p>
        </w:tc>
        <w:tc>
          <w:tcPr>
            <w:tcW w:w="7776" w:type="dxa"/>
          </w:tcPr>
          <w:p w14:paraId="3035FD01" w14:textId="77777777" w:rsidR="004F6826" w:rsidRDefault="004F6826" w:rsidP="005257A4">
            <w:pPr>
              <w:pStyle w:val="CellBase"/>
            </w:pPr>
          </w:p>
        </w:tc>
      </w:tr>
      <w:tr w:rsidR="008931DC" w:rsidRPr="00E20073" w14:paraId="62E3F4FB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1C37674A" w14:textId="77777777" w:rsidR="008931DC" w:rsidRPr="00E20073" w:rsidRDefault="008931DC" w:rsidP="005257A4">
            <w:pPr>
              <w:pStyle w:val="CellBase"/>
              <w:rPr>
                <w:bCs/>
              </w:rPr>
            </w:pPr>
          </w:p>
        </w:tc>
        <w:tc>
          <w:tcPr>
            <w:tcW w:w="7776" w:type="dxa"/>
          </w:tcPr>
          <w:p w14:paraId="1482397C" w14:textId="75F382E8" w:rsidR="008931DC" w:rsidRPr="00E20073" w:rsidRDefault="008931DC" w:rsidP="005257A4">
            <w:pPr>
              <w:pStyle w:val="CellBase"/>
            </w:pPr>
          </w:p>
        </w:tc>
      </w:tr>
    </w:tbl>
    <w:p w14:paraId="5E3A1E18" w14:textId="77777777" w:rsidR="00862220" w:rsidRPr="00E20073" w:rsidRDefault="00862220" w:rsidP="00D51F6C">
      <w:pPr>
        <w:pStyle w:val="BodyText"/>
      </w:pPr>
    </w:p>
    <w:sectPr w:rsidR="00862220" w:rsidRPr="00E20073" w:rsidSect="00AC6B5D">
      <w:footerReference w:type="default" r:id="rId14"/>
      <w:pgSz w:w="12240" w:h="15840" w:code="1"/>
      <w:pgMar w:top="1080" w:right="1296" w:bottom="576" w:left="1296" w:header="0" w:footer="432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F4A69C" w14:textId="77777777" w:rsidR="00EF5764" w:rsidRDefault="00EF5764">
      <w:r>
        <w:separator/>
      </w:r>
    </w:p>
  </w:endnote>
  <w:endnote w:type="continuationSeparator" w:id="0">
    <w:p w14:paraId="52FA21BA" w14:textId="77777777" w:rsidR="00EF5764" w:rsidRDefault="00EF5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Gill Sans MT Pro Book">
    <w:altName w:val="Avenir Book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enl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F9404" w14:textId="77777777" w:rsidR="00EF5764" w:rsidRPr="007B589E" w:rsidRDefault="00EF5764" w:rsidP="00842D31">
    <w:pPr>
      <w:pStyle w:val="Footer"/>
      <w:jc w:val="lef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542EBA">
      <w:rPr>
        <w:noProof/>
      </w:rPr>
      <w:t>2</w:t>
    </w:r>
    <w:r>
      <w:fldChar w:fldCharType="end"/>
    </w:r>
    <w:r>
      <w:t xml:space="preserve"> of </w:t>
    </w:r>
    <w:fldSimple w:instr=" SECTIONPAGES ">
      <w:r w:rsidR="00542EBA">
        <w:rPr>
          <w:noProof/>
        </w:rPr>
        <w:t>10</w:t>
      </w:r>
    </w:fldSimple>
  </w:p>
  <w:p w14:paraId="1A4E6633" w14:textId="77777777" w:rsidR="00EF5764" w:rsidRDefault="00EF5764" w:rsidP="004E4C2D">
    <w:pPr>
      <w:pStyle w:val="Footer"/>
      <w:ind w:hanging="900"/>
    </w:pPr>
  </w:p>
  <w:p w14:paraId="4CB37909" w14:textId="77777777" w:rsidR="00EF5764" w:rsidRPr="007B589E" w:rsidRDefault="00EF5764" w:rsidP="004E4C2D">
    <w:pPr>
      <w:pStyle w:val="Footer"/>
      <w:ind w:hanging="108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00EC82" w14:textId="77777777" w:rsidR="00EF5764" w:rsidRDefault="00EF5764">
      <w:r>
        <w:separator/>
      </w:r>
    </w:p>
  </w:footnote>
  <w:footnote w:type="continuationSeparator" w:id="0">
    <w:p w14:paraId="0ED27F5B" w14:textId="77777777" w:rsidR="00EF5764" w:rsidRDefault="00EF57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922A0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89726914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>
    <w:nsid w:val="062A1DD2"/>
    <w:multiLevelType w:val="hybridMultilevel"/>
    <w:tmpl w:val="90742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DA4E78"/>
    <w:multiLevelType w:val="hybridMultilevel"/>
    <w:tmpl w:val="2A208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F0E06"/>
    <w:multiLevelType w:val="hybridMultilevel"/>
    <w:tmpl w:val="7382E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496646"/>
    <w:multiLevelType w:val="hybridMultilevel"/>
    <w:tmpl w:val="6CE60A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F3521F"/>
    <w:multiLevelType w:val="hybridMultilevel"/>
    <w:tmpl w:val="C7AED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9E5E7A"/>
    <w:multiLevelType w:val="hybridMultilevel"/>
    <w:tmpl w:val="53903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8032F7"/>
    <w:multiLevelType w:val="hybridMultilevel"/>
    <w:tmpl w:val="86AA9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7D2347"/>
    <w:multiLevelType w:val="hybridMultilevel"/>
    <w:tmpl w:val="48ECF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E255EC"/>
    <w:multiLevelType w:val="hybridMultilevel"/>
    <w:tmpl w:val="53903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253AF6"/>
    <w:multiLevelType w:val="hybridMultilevel"/>
    <w:tmpl w:val="2A208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45299E"/>
    <w:multiLevelType w:val="hybridMultilevel"/>
    <w:tmpl w:val="7DF24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9215D0"/>
    <w:multiLevelType w:val="hybridMultilevel"/>
    <w:tmpl w:val="2A208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390C2B"/>
    <w:multiLevelType w:val="hybridMultilevel"/>
    <w:tmpl w:val="FD962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C94D83"/>
    <w:multiLevelType w:val="multilevel"/>
    <w:tmpl w:val="FAD09DFE"/>
    <w:styleLink w:val="StyleOutlinenumberedArial14ptBoldItali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Verdana" w:hAnsi="Verdana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/>
        <w:b/>
        <w:bCs/>
        <w:i/>
        <w:iCs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6">
    <w:nsid w:val="5CBE3127"/>
    <w:multiLevelType w:val="hybridMultilevel"/>
    <w:tmpl w:val="CB901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A41F13"/>
    <w:multiLevelType w:val="hybridMultilevel"/>
    <w:tmpl w:val="53903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B70322"/>
    <w:multiLevelType w:val="hybridMultilevel"/>
    <w:tmpl w:val="8342E6D2"/>
    <w:lvl w:ilvl="0" w:tplc="AECE94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682F19C4"/>
    <w:multiLevelType w:val="hybridMultilevel"/>
    <w:tmpl w:val="70B06822"/>
    <w:lvl w:ilvl="0" w:tplc="4E86F474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91175BE"/>
    <w:multiLevelType w:val="hybridMultilevel"/>
    <w:tmpl w:val="5A061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841D62"/>
    <w:multiLevelType w:val="hybridMultilevel"/>
    <w:tmpl w:val="ECCAB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937F48"/>
    <w:multiLevelType w:val="hybridMultilevel"/>
    <w:tmpl w:val="47781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63539F"/>
    <w:multiLevelType w:val="singleLevel"/>
    <w:tmpl w:val="9C26DAB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4">
    <w:nsid w:val="75057F9C"/>
    <w:multiLevelType w:val="hybridMultilevel"/>
    <w:tmpl w:val="BDE0E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D53A56"/>
    <w:multiLevelType w:val="hybridMultilevel"/>
    <w:tmpl w:val="909AF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3"/>
  </w:num>
  <w:num w:numId="3">
    <w:abstractNumId w:val="19"/>
  </w:num>
  <w:num w:numId="4">
    <w:abstractNumId w:val="15"/>
  </w:num>
  <w:num w:numId="5">
    <w:abstractNumId w:val="18"/>
  </w:num>
  <w:num w:numId="6">
    <w:abstractNumId w:val="9"/>
  </w:num>
  <w:num w:numId="7">
    <w:abstractNumId w:val="3"/>
  </w:num>
  <w:num w:numId="8">
    <w:abstractNumId w:val="12"/>
  </w:num>
  <w:num w:numId="9">
    <w:abstractNumId w:val="6"/>
  </w:num>
  <w:num w:numId="10">
    <w:abstractNumId w:val="25"/>
  </w:num>
  <w:num w:numId="11">
    <w:abstractNumId w:val="22"/>
  </w:num>
  <w:num w:numId="12">
    <w:abstractNumId w:val="5"/>
  </w:num>
  <w:num w:numId="13">
    <w:abstractNumId w:val="20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21"/>
  </w:num>
  <w:num w:numId="17">
    <w:abstractNumId w:val="14"/>
  </w:num>
  <w:num w:numId="18">
    <w:abstractNumId w:val="0"/>
  </w:num>
  <w:num w:numId="19">
    <w:abstractNumId w:val="8"/>
  </w:num>
  <w:num w:numId="20">
    <w:abstractNumId w:val="10"/>
  </w:num>
  <w:num w:numId="21">
    <w:abstractNumId w:val="24"/>
  </w:num>
  <w:num w:numId="22">
    <w:abstractNumId w:val="4"/>
  </w:num>
  <w:num w:numId="23">
    <w:abstractNumId w:val="7"/>
  </w:num>
  <w:num w:numId="24">
    <w:abstractNumId w:val="16"/>
  </w:num>
  <w:num w:numId="25">
    <w:abstractNumId w:val="17"/>
  </w:num>
  <w:num w:numId="26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124"/>
    <w:rsid w:val="00016386"/>
    <w:rsid w:val="00021B50"/>
    <w:rsid w:val="00024A0A"/>
    <w:rsid w:val="00025768"/>
    <w:rsid w:val="000337E0"/>
    <w:rsid w:val="00043A33"/>
    <w:rsid w:val="00047841"/>
    <w:rsid w:val="00050318"/>
    <w:rsid w:val="0005099F"/>
    <w:rsid w:val="00056E5D"/>
    <w:rsid w:val="00072852"/>
    <w:rsid w:val="00076CD0"/>
    <w:rsid w:val="00077147"/>
    <w:rsid w:val="00080A56"/>
    <w:rsid w:val="00082038"/>
    <w:rsid w:val="00082BAB"/>
    <w:rsid w:val="00083231"/>
    <w:rsid w:val="00085AE8"/>
    <w:rsid w:val="00090AED"/>
    <w:rsid w:val="00092FEA"/>
    <w:rsid w:val="000931A4"/>
    <w:rsid w:val="000A0581"/>
    <w:rsid w:val="000A1691"/>
    <w:rsid w:val="000A3E28"/>
    <w:rsid w:val="000A6DE8"/>
    <w:rsid w:val="000B6FB0"/>
    <w:rsid w:val="000B7954"/>
    <w:rsid w:val="000C3EE2"/>
    <w:rsid w:val="000C4006"/>
    <w:rsid w:val="000C67A6"/>
    <w:rsid w:val="000D1973"/>
    <w:rsid w:val="000D1A5E"/>
    <w:rsid w:val="000D5534"/>
    <w:rsid w:val="000E0084"/>
    <w:rsid w:val="000E2709"/>
    <w:rsid w:val="000E50BB"/>
    <w:rsid w:val="000E716D"/>
    <w:rsid w:val="000F2F8D"/>
    <w:rsid w:val="001025FC"/>
    <w:rsid w:val="001055A7"/>
    <w:rsid w:val="00113720"/>
    <w:rsid w:val="0012004F"/>
    <w:rsid w:val="0012268E"/>
    <w:rsid w:val="00124483"/>
    <w:rsid w:val="00125684"/>
    <w:rsid w:val="00127CF5"/>
    <w:rsid w:val="00133D71"/>
    <w:rsid w:val="00134FCE"/>
    <w:rsid w:val="00142401"/>
    <w:rsid w:val="00142FE8"/>
    <w:rsid w:val="0014635A"/>
    <w:rsid w:val="0015163B"/>
    <w:rsid w:val="00152704"/>
    <w:rsid w:val="0015503F"/>
    <w:rsid w:val="00156F37"/>
    <w:rsid w:val="00157A14"/>
    <w:rsid w:val="00160727"/>
    <w:rsid w:val="001607D7"/>
    <w:rsid w:val="0016266E"/>
    <w:rsid w:val="00165B81"/>
    <w:rsid w:val="00166FEE"/>
    <w:rsid w:val="001711F3"/>
    <w:rsid w:val="00173C80"/>
    <w:rsid w:val="00175081"/>
    <w:rsid w:val="00180765"/>
    <w:rsid w:val="00194E2B"/>
    <w:rsid w:val="00197CFF"/>
    <w:rsid w:val="001A35BD"/>
    <w:rsid w:val="001A3786"/>
    <w:rsid w:val="001B118B"/>
    <w:rsid w:val="001B1306"/>
    <w:rsid w:val="001B25F6"/>
    <w:rsid w:val="001C0F08"/>
    <w:rsid w:val="001C6A31"/>
    <w:rsid w:val="001D2203"/>
    <w:rsid w:val="001D5098"/>
    <w:rsid w:val="001E52A9"/>
    <w:rsid w:val="001E544D"/>
    <w:rsid w:val="001F1B11"/>
    <w:rsid w:val="001F2516"/>
    <w:rsid w:val="001F33F4"/>
    <w:rsid w:val="001F7A76"/>
    <w:rsid w:val="0021047F"/>
    <w:rsid w:val="00211E4F"/>
    <w:rsid w:val="002127E5"/>
    <w:rsid w:val="002274F2"/>
    <w:rsid w:val="002333CA"/>
    <w:rsid w:val="00234F88"/>
    <w:rsid w:val="00241DF7"/>
    <w:rsid w:val="00244D64"/>
    <w:rsid w:val="00246358"/>
    <w:rsid w:val="00247D5D"/>
    <w:rsid w:val="002510D0"/>
    <w:rsid w:val="00253268"/>
    <w:rsid w:val="00253E8D"/>
    <w:rsid w:val="0025494F"/>
    <w:rsid w:val="00263214"/>
    <w:rsid w:val="002675B1"/>
    <w:rsid w:val="0028358A"/>
    <w:rsid w:val="0029342B"/>
    <w:rsid w:val="00293A44"/>
    <w:rsid w:val="00293E77"/>
    <w:rsid w:val="002A4A7C"/>
    <w:rsid w:val="002A7F51"/>
    <w:rsid w:val="002B0179"/>
    <w:rsid w:val="002B3E66"/>
    <w:rsid w:val="002B52B1"/>
    <w:rsid w:val="002B774F"/>
    <w:rsid w:val="002C253A"/>
    <w:rsid w:val="002C5251"/>
    <w:rsid w:val="002D54CC"/>
    <w:rsid w:val="002E1F21"/>
    <w:rsid w:val="002E2B2E"/>
    <w:rsid w:val="002E6D82"/>
    <w:rsid w:val="0030420E"/>
    <w:rsid w:val="00304905"/>
    <w:rsid w:val="003068E4"/>
    <w:rsid w:val="003118A1"/>
    <w:rsid w:val="00311DBF"/>
    <w:rsid w:val="0031764F"/>
    <w:rsid w:val="00321EE0"/>
    <w:rsid w:val="0033108C"/>
    <w:rsid w:val="003324FA"/>
    <w:rsid w:val="00343B20"/>
    <w:rsid w:val="003655FF"/>
    <w:rsid w:val="00372884"/>
    <w:rsid w:val="00376201"/>
    <w:rsid w:val="003769B2"/>
    <w:rsid w:val="003853CA"/>
    <w:rsid w:val="00385F65"/>
    <w:rsid w:val="0038781A"/>
    <w:rsid w:val="003A4420"/>
    <w:rsid w:val="003A5460"/>
    <w:rsid w:val="003B2409"/>
    <w:rsid w:val="003C31D0"/>
    <w:rsid w:val="003C71E9"/>
    <w:rsid w:val="003D0866"/>
    <w:rsid w:val="003D326B"/>
    <w:rsid w:val="003E1A51"/>
    <w:rsid w:val="003E1DD3"/>
    <w:rsid w:val="003E3AB7"/>
    <w:rsid w:val="00402870"/>
    <w:rsid w:val="00402A55"/>
    <w:rsid w:val="004137AB"/>
    <w:rsid w:val="004155D4"/>
    <w:rsid w:val="00417BDA"/>
    <w:rsid w:val="00422D99"/>
    <w:rsid w:val="00424E38"/>
    <w:rsid w:val="00433418"/>
    <w:rsid w:val="00452993"/>
    <w:rsid w:val="004578CC"/>
    <w:rsid w:val="004605CA"/>
    <w:rsid w:val="00460DD6"/>
    <w:rsid w:val="00464989"/>
    <w:rsid w:val="00464AF2"/>
    <w:rsid w:val="00464C31"/>
    <w:rsid w:val="00465BE2"/>
    <w:rsid w:val="00466B56"/>
    <w:rsid w:val="0047098C"/>
    <w:rsid w:val="00470A89"/>
    <w:rsid w:val="004772D2"/>
    <w:rsid w:val="0048116D"/>
    <w:rsid w:val="004958C0"/>
    <w:rsid w:val="00497DB2"/>
    <w:rsid w:val="004A142D"/>
    <w:rsid w:val="004A33AA"/>
    <w:rsid w:val="004A5A76"/>
    <w:rsid w:val="004B1FCF"/>
    <w:rsid w:val="004B2527"/>
    <w:rsid w:val="004C1F6E"/>
    <w:rsid w:val="004C31FC"/>
    <w:rsid w:val="004C6525"/>
    <w:rsid w:val="004C6FB7"/>
    <w:rsid w:val="004D20E1"/>
    <w:rsid w:val="004D3749"/>
    <w:rsid w:val="004D76F2"/>
    <w:rsid w:val="004E1205"/>
    <w:rsid w:val="004E304B"/>
    <w:rsid w:val="004E4C2D"/>
    <w:rsid w:val="004F05DB"/>
    <w:rsid w:val="004F1F69"/>
    <w:rsid w:val="004F4136"/>
    <w:rsid w:val="004F6826"/>
    <w:rsid w:val="004F742B"/>
    <w:rsid w:val="00500E8D"/>
    <w:rsid w:val="00520E1D"/>
    <w:rsid w:val="0052567D"/>
    <w:rsid w:val="005257A4"/>
    <w:rsid w:val="00525EE4"/>
    <w:rsid w:val="005307D7"/>
    <w:rsid w:val="00532096"/>
    <w:rsid w:val="00541278"/>
    <w:rsid w:val="00542EBA"/>
    <w:rsid w:val="0054577C"/>
    <w:rsid w:val="005517E9"/>
    <w:rsid w:val="00552C01"/>
    <w:rsid w:val="00552E8A"/>
    <w:rsid w:val="00555050"/>
    <w:rsid w:val="00562893"/>
    <w:rsid w:val="00565C77"/>
    <w:rsid w:val="00566024"/>
    <w:rsid w:val="00567416"/>
    <w:rsid w:val="00572504"/>
    <w:rsid w:val="005971F1"/>
    <w:rsid w:val="005A2208"/>
    <w:rsid w:val="005A549B"/>
    <w:rsid w:val="005A6D35"/>
    <w:rsid w:val="005C320E"/>
    <w:rsid w:val="005C41A9"/>
    <w:rsid w:val="005C6E24"/>
    <w:rsid w:val="005E2C67"/>
    <w:rsid w:val="005E312B"/>
    <w:rsid w:val="005E6FB1"/>
    <w:rsid w:val="005F3916"/>
    <w:rsid w:val="005F3930"/>
    <w:rsid w:val="005F66CB"/>
    <w:rsid w:val="00604C80"/>
    <w:rsid w:val="006065EF"/>
    <w:rsid w:val="00623A8A"/>
    <w:rsid w:val="006262D9"/>
    <w:rsid w:val="0063100B"/>
    <w:rsid w:val="00632FE9"/>
    <w:rsid w:val="006331B5"/>
    <w:rsid w:val="00641882"/>
    <w:rsid w:val="0064489B"/>
    <w:rsid w:val="006464D7"/>
    <w:rsid w:val="00646D4C"/>
    <w:rsid w:val="00656CE3"/>
    <w:rsid w:val="00656E5B"/>
    <w:rsid w:val="00667164"/>
    <w:rsid w:val="00677223"/>
    <w:rsid w:val="00683E55"/>
    <w:rsid w:val="0068666B"/>
    <w:rsid w:val="00686C98"/>
    <w:rsid w:val="00690017"/>
    <w:rsid w:val="00690C9F"/>
    <w:rsid w:val="006A016A"/>
    <w:rsid w:val="006A0906"/>
    <w:rsid w:val="006A14C7"/>
    <w:rsid w:val="006A5A23"/>
    <w:rsid w:val="006A6901"/>
    <w:rsid w:val="006B2048"/>
    <w:rsid w:val="006B2333"/>
    <w:rsid w:val="006B2A39"/>
    <w:rsid w:val="006B2AAE"/>
    <w:rsid w:val="006B301B"/>
    <w:rsid w:val="006B43BF"/>
    <w:rsid w:val="006C1701"/>
    <w:rsid w:val="006C78F5"/>
    <w:rsid w:val="006D0625"/>
    <w:rsid w:val="006D0707"/>
    <w:rsid w:val="006D4151"/>
    <w:rsid w:val="006D456B"/>
    <w:rsid w:val="006D4A73"/>
    <w:rsid w:val="006D6088"/>
    <w:rsid w:val="006D6403"/>
    <w:rsid w:val="006E4E55"/>
    <w:rsid w:val="006F5F0C"/>
    <w:rsid w:val="0070105B"/>
    <w:rsid w:val="00706A19"/>
    <w:rsid w:val="0071272F"/>
    <w:rsid w:val="00721D75"/>
    <w:rsid w:val="00721E70"/>
    <w:rsid w:val="007310AB"/>
    <w:rsid w:val="00731F88"/>
    <w:rsid w:val="007330A6"/>
    <w:rsid w:val="007368FC"/>
    <w:rsid w:val="007430E4"/>
    <w:rsid w:val="007505A1"/>
    <w:rsid w:val="007521EE"/>
    <w:rsid w:val="00760DB3"/>
    <w:rsid w:val="00761755"/>
    <w:rsid w:val="00763ACE"/>
    <w:rsid w:val="00766FEF"/>
    <w:rsid w:val="00774A6E"/>
    <w:rsid w:val="00776E1E"/>
    <w:rsid w:val="00783B2F"/>
    <w:rsid w:val="00784CB4"/>
    <w:rsid w:val="00786E7D"/>
    <w:rsid w:val="007876EE"/>
    <w:rsid w:val="0079300F"/>
    <w:rsid w:val="00793B0B"/>
    <w:rsid w:val="00796753"/>
    <w:rsid w:val="00797124"/>
    <w:rsid w:val="00797A38"/>
    <w:rsid w:val="00797D71"/>
    <w:rsid w:val="007A6682"/>
    <w:rsid w:val="007B2560"/>
    <w:rsid w:val="007B589E"/>
    <w:rsid w:val="007B79C5"/>
    <w:rsid w:val="007C6D25"/>
    <w:rsid w:val="007D0A35"/>
    <w:rsid w:val="007D12D8"/>
    <w:rsid w:val="007E0E93"/>
    <w:rsid w:val="007E5553"/>
    <w:rsid w:val="007F5914"/>
    <w:rsid w:val="00801C1A"/>
    <w:rsid w:val="00811B3E"/>
    <w:rsid w:val="008148E4"/>
    <w:rsid w:val="00814F8C"/>
    <w:rsid w:val="008171DA"/>
    <w:rsid w:val="0082047D"/>
    <w:rsid w:val="0082768B"/>
    <w:rsid w:val="0083464C"/>
    <w:rsid w:val="00842D31"/>
    <w:rsid w:val="008430F3"/>
    <w:rsid w:val="00846BA4"/>
    <w:rsid w:val="00854CD5"/>
    <w:rsid w:val="00862220"/>
    <w:rsid w:val="00876998"/>
    <w:rsid w:val="00881AB3"/>
    <w:rsid w:val="00884C6F"/>
    <w:rsid w:val="00891148"/>
    <w:rsid w:val="008931DC"/>
    <w:rsid w:val="00894838"/>
    <w:rsid w:val="008A1329"/>
    <w:rsid w:val="008A1BB0"/>
    <w:rsid w:val="008A2D60"/>
    <w:rsid w:val="008B32E9"/>
    <w:rsid w:val="008B773C"/>
    <w:rsid w:val="008C32B4"/>
    <w:rsid w:val="008C5883"/>
    <w:rsid w:val="008D3FEC"/>
    <w:rsid w:val="008E3EF4"/>
    <w:rsid w:val="008E42BB"/>
    <w:rsid w:val="008E4E56"/>
    <w:rsid w:val="008F4A83"/>
    <w:rsid w:val="008F7062"/>
    <w:rsid w:val="00901425"/>
    <w:rsid w:val="00904818"/>
    <w:rsid w:val="0091130A"/>
    <w:rsid w:val="00912152"/>
    <w:rsid w:val="00913F7D"/>
    <w:rsid w:val="0091528C"/>
    <w:rsid w:val="00915557"/>
    <w:rsid w:val="009200E2"/>
    <w:rsid w:val="0092237F"/>
    <w:rsid w:val="0092248D"/>
    <w:rsid w:val="0092379B"/>
    <w:rsid w:val="009261CC"/>
    <w:rsid w:val="009271EE"/>
    <w:rsid w:val="00940021"/>
    <w:rsid w:val="00943882"/>
    <w:rsid w:val="009472DD"/>
    <w:rsid w:val="00960C25"/>
    <w:rsid w:val="0096100B"/>
    <w:rsid w:val="00971533"/>
    <w:rsid w:val="00973063"/>
    <w:rsid w:val="00981A18"/>
    <w:rsid w:val="00982035"/>
    <w:rsid w:val="00993A28"/>
    <w:rsid w:val="009942B2"/>
    <w:rsid w:val="009967E8"/>
    <w:rsid w:val="009A0FFA"/>
    <w:rsid w:val="009A65F7"/>
    <w:rsid w:val="009B198C"/>
    <w:rsid w:val="009B2ED7"/>
    <w:rsid w:val="009B3D24"/>
    <w:rsid w:val="009B45D2"/>
    <w:rsid w:val="009B4C6F"/>
    <w:rsid w:val="009C0B58"/>
    <w:rsid w:val="009C3425"/>
    <w:rsid w:val="009C5B9E"/>
    <w:rsid w:val="009D0FB0"/>
    <w:rsid w:val="009D4DF2"/>
    <w:rsid w:val="009D795A"/>
    <w:rsid w:val="009F24F2"/>
    <w:rsid w:val="009F28E3"/>
    <w:rsid w:val="009F40FC"/>
    <w:rsid w:val="009F6E2D"/>
    <w:rsid w:val="00A030AA"/>
    <w:rsid w:val="00A0362C"/>
    <w:rsid w:val="00A20A87"/>
    <w:rsid w:val="00A2515A"/>
    <w:rsid w:val="00A25512"/>
    <w:rsid w:val="00A476F7"/>
    <w:rsid w:val="00A47B59"/>
    <w:rsid w:val="00A502CC"/>
    <w:rsid w:val="00A50897"/>
    <w:rsid w:val="00A55D31"/>
    <w:rsid w:val="00A65045"/>
    <w:rsid w:val="00A76B3C"/>
    <w:rsid w:val="00A801E0"/>
    <w:rsid w:val="00A90E28"/>
    <w:rsid w:val="00A93371"/>
    <w:rsid w:val="00A93C65"/>
    <w:rsid w:val="00A94A93"/>
    <w:rsid w:val="00A95559"/>
    <w:rsid w:val="00A96D09"/>
    <w:rsid w:val="00AA1116"/>
    <w:rsid w:val="00AA63AC"/>
    <w:rsid w:val="00AB0772"/>
    <w:rsid w:val="00AC2D08"/>
    <w:rsid w:val="00AC6067"/>
    <w:rsid w:val="00AC6B5D"/>
    <w:rsid w:val="00AD4236"/>
    <w:rsid w:val="00AD67A6"/>
    <w:rsid w:val="00AD684C"/>
    <w:rsid w:val="00AD7CE0"/>
    <w:rsid w:val="00AF6894"/>
    <w:rsid w:val="00B01E9F"/>
    <w:rsid w:val="00B144D5"/>
    <w:rsid w:val="00B16722"/>
    <w:rsid w:val="00B17E3B"/>
    <w:rsid w:val="00B2011E"/>
    <w:rsid w:val="00B26BB7"/>
    <w:rsid w:val="00B311E9"/>
    <w:rsid w:val="00B33587"/>
    <w:rsid w:val="00B40BED"/>
    <w:rsid w:val="00B440AB"/>
    <w:rsid w:val="00B54D40"/>
    <w:rsid w:val="00B55419"/>
    <w:rsid w:val="00B6212D"/>
    <w:rsid w:val="00B62AA5"/>
    <w:rsid w:val="00B66030"/>
    <w:rsid w:val="00B67616"/>
    <w:rsid w:val="00B7489B"/>
    <w:rsid w:val="00B7618D"/>
    <w:rsid w:val="00B82E7C"/>
    <w:rsid w:val="00B844EB"/>
    <w:rsid w:val="00B8652A"/>
    <w:rsid w:val="00B86DC5"/>
    <w:rsid w:val="00B96D4B"/>
    <w:rsid w:val="00B970B9"/>
    <w:rsid w:val="00B97689"/>
    <w:rsid w:val="00BA6A1B"/>
    <w:rsid w:val="00BA747B"/>
    <w:rsid w:val="00BB3ABE"/>
    <w:rsid w:val="00BB5B12"/>
    <w:rsid w:val="00BB7F06"/>
    <w:rsid w:val="00BC380C"/>
    <w:rsid w:val="00BC3B96"/>
    <w:rsid w:val="00BC6A35"/>
    <w:rsid w:val="00BD77E9"/>
    <w:rsid w:val="00BD7B6F"/>
    <w:rsid w:val="00BE1393"/>
    <w:rsid w:val="00BE6A5D"/>
    <w:rsid w:val="00BF1E36"/>
    <w:rsid w:val="00BF4CBF"/>
    <w:rsid w:val="00C0116C"/>
    <w:rsid w:val="00C02271"/>
    <w:rsid w:val="00C0710A"/>
    <w:rsid w:val="00C10CE5"/>
    <w:rsid w:val="00C11E1A"/>
    <w:rsid w:val="00C15931"/>
    <w:rsid w:val="00C1611C"/>
    <w:rsid w:val="00C16585"/>
    <w:rsid w:val="00C2085B"/>
    <w:rsid w:val="00C211DC"/>
    <w:rsid w:val="00C23B67"/>
    <w:rsid w:val="00C4113F"/>
    <w:rsid w:val="00C44D98"/>
    <w:rsid w:val="00C51648"/>
    <w:rsid w:val="00C538AA"/>
    <w:rsid w:val="00C54C74"/>
    <w:rsid w:val="00C63E7C"/>
    <w:rsid w:val="00C64B89"/>
    <w:rsid w:val="00C659BE"/>
    <w:rsid w:val="00C73EBC"/>
    <w:rsid w:val="00C8051C"/>
    <w:rsid w:val="00C82ED8"/>
    <w:rsid w:val="00C83C52"/>
    <w:rsid w:val="00C87DBB"/>
    <w:rsid w:val="00C920C9"/>
    <w:rsid w:val="00C9211D"/>
    <w:rsid w:val="00C92787"/>
    <w:rsid w:val="00C95BE5"/>
    <w:rsid w:val="00CA3630"/>
    <w:rsid w:val="00CA3918"/>
    <w:rsid w:val="00CA6BEA"/>
    <w:rsid w:val="00CB1830"/>
    <w:rsid w:val="00CB204C"/>
    <w:rsid w:val="00CB2801"/>
    <w:rsid w:val="00CB7B6C"/>
    <w:rsid w:val="00CC157F"/>
    <w:rsid w:val="00CC6130"/>
    <w:rsid w:val="00CC6947"/>
    <w:rsid w:val="00CE12F3"/>
    <w:rsid w:val="00CE4177"/>
    <w:rsid w:val="00CE484F"/>
    <w:rsid w:val="00CE4FBA"/>
    <w:rsid w:val="00CE5798"/>
    <w:rsid w:val="00CE69DE"/>
    <w:rsid w:val="00CF6A48"/>
    <w:rsid w:val="00D020E1"/>
    <w:rsid w:val="00D1368B"/>
    <w:rsid w:val="00D22BF1"/>
    <w:rsid w:val="00D32E1D"/>
    <w:rsid w:val="00D3468C"/>
    <w:rsid w:val="00D37926"/>
    <w:rsid w:val="00D445C0"/>
    <w:rsid w:val="00D51F6C"/>
    <w:rsid w:val="00D52620"/>
    <w:rsid w:val="00D64702"/>
    <w:rsid w:val="00D6603A"/>
    <w:rsid w:val="00D76112"/>
    <w:rsid w:val="00D8266D"/>
    <w:rsid w:val="00D91FFF"/>
    <w:rsid w:val="00D94A5D"/>
    <w:rsid w:val="00D9645E"/>
    <w:rsid w:val="00DA1C75"/>
    <w:rsid w:val="00DA4227"/>
    <w:rsid w:val="00DA436A"/>
    <w:rsid w:val="00DA4679"/>
    <w:rsid w:val="00DA6647"/>
    <w:rsid w:val="00DB0E46"/>
    <w:rsid w:val="00DB7245"/>
    <w:rsid w:val="00DC241A"/>
    <w:rsid w:val="00DC36C6"/>
    <w:rsid w:val="00DC407E"/>
    <w:rsid w:val="00DD2029"/>
    <w:rsid w:val="00DD4AEA"/>
    <w:rsid w:val="00DE101E"/>
    <w:rsid w:val="00DE35CE"/>
    <w:rsid w:val="00DE7E4A"/>
    <w:rsid w:val="00DF290B"/>
    <w:rsid w:val="00DF35E4"/>
    <w:rsid w:val="00DF408E"/>
    <w:rsid w:val="00DF4936"/>
    <w:rsid w:val="00DF4B25"/>
    <w:rsid w:val="00DF53CD"/>
    <w:rsid w:val="00E00DA4"/>
    <w:rsid w:val="00E03EC0"/>
    <w:rsid w:val="00E04818"/>
    <w:rsid w:val="00E057B6"/>
    <w:rsid w:val="00E136A8"/>
    <w:rsid w:val="00E13988"/>
    <w:rsid w:val="00E20073"/>
    <w:rsid w:val="00E2072A"/>
    <w:rsid w:val="00E23E47"/>
    <w:rsid w:val="00E3139B"/>
    <w:rsid w:val="00E33000"/>
    <w:rsid w:val="00E33122"/>
    <w:rsid w:val="00E36D65"/>
    <w:rsid w:val="00E3759A"/>
    <w:rsid w:val="00E52DAA"/>
    <w:rsid w:val="00E530F5"/>
    <w:rsid w:val="00E53637"/>
    <w:rsid w:val="00E560B8"/>
    <w:rsid w:val="00E60B36"/>
    <w:rsid w:val="00E662BE"/>
    <w:rsid w:val="00E721A9"/>
    <w:rsid w:val="00E72BD9"/>
    <w:rsid w:val="00E740FB"/>
    <w:rsid w:val="00E87560"/>
    <w:rsid w:val="00E90A3D"/>
    <w:rsid w:val="00E9305B"/>
    <w:rsid w:val="00E9407B"/>
    <w:rsid w:val="00E9433F"/>
    <w:rsid w:val="00EA3CC9"/>
    <w:rsid w:val="00EA5196"/>
    <w:rsid w:val="00EA5BC9"/>
    <w:rsid w:val="00ED541A"/>
    <w:rsid w:val="00EE3A18"/>
    <w:rsid w:val="00EE658C"/>
    <w:rsid w:val="00EF2117"/>
    <w:rsid w:val="00EF5764"/>
    <w:rsid w:val="00F01378"/>
    <w:rsid w:val="00F10CD5"/>
    <w:rsid w:val="00F22B63"/>
    <w:rsid w:val="00F27F12"/>
    <w:rsid w:val="00F34B4D"/>
    <w:rsid w:val="00F35D1E"/>
    <w:rsid w:val="00F36BBB"/>
    <w:rsid w:val="00F40163"/>
    <w:rsid w:val="00F41219"/>
    <w:rsid w:val="00F445CC"/>
    <w:rsid w:val="00F5265B"/>
    <w:rsid w:val="00F563CB"/>
    <w:rsid w:val="00F56DF8"/>
    <w:rsid w:val="00F6099E"/>
    <w:rsid w:val="00F7069A"/>
    <w:rsid w:val="00F74D16"/>
    <w:rsid w:val="00F90B01"/>
    <w:rsid w:val="00F97634"/>
    <w:rsid w:val="00FA6714"/>
    <w:rsid w:val="00FC00DE"/>
    <w:rsid w:val="00FC3C3B"/>
    <w:rsid w:val="00FD29D2"/>
    <w:rsid w:val="00FD58C8"/>
    <w:rsid w:val="00FE028E"/>
    <w:rsid w:val="00FE1FFB"/>
    <w:rsid w:val="00FE7C06"/>
    <w:rsid w:val="00FF1962"/>
    <w:rsid w:val="00FF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90AAC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589E"/>
    <w:rPr>
      <w:rFonts w:ascii="Verdana" w:hAnsi="Verdana"/>
      <w:szCs w:val="24"/>
      <w:lang w:eastAsia="en-GB"/>
    </w:rPr>
  </w:style>
  <w:style w:type="paragraph" w:styleId="Heading1">
    <w:name w:val="heading 1"/>
    <w:basedOn w:val="Normal"/>
    <w:next w:val="Normal"/>
    <w:qFormat/>
    <w:rsid w:val="00085AE8"/>
    <w:pPr>
      <w:keepNext/>
      <w:numPr>
        <w:numId w:val="1"/>
      </w:numPr>
      <w:spacing w:before="240" w:after="60"/>
      <w:outlineLvl w:val="0"/>
    </w:pPr>
    <w:rPr>
      <w:rFonts w:cs="Arial"/>
      <w:b/>
      <w:bCs/>
      <w:color w:val="000080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85AE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981A18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i/>
      <w:sz w:val="22"/>
      <w:szCs w:val="26"/>
    </w:rPr>
  </w:style>
  <w:style w:type="paragraph" w:styleId="Heading4">
    <w:name w:val="heading 4"/>
    <w:basedOn w:val="Heading2"/>
    <w:next w:val="BodyText"/>
    <w:qFormat/>
    <w:pPr>
      <w:numPr>
        <w:ilvl w:val="3"/>
      </w:numPr>
      <w:outlineLvl w:val="3"/>
    </w:pPr>
  </w:style>
  <w:style w:type="paragraph" w:styleId="Heading5">
    <w:name w:val="heading 5"/>
    <w:basedOn w:val="Heading2"/>
    <w:next w:val="BodyText"/>
    <w:qFormat/>
    <w:pPr>
      <w:numPr>
        <w:ilvl w:val="4"/>
      </w:numPr>
      <w:outlineLvl w:val="4"/>
    </w:pPr>
  </w:style>
  <w:style w:type="paragraph" w:styleId="Heading6">
    <w:name w:val="heading 6"/>
    <w:basedOn w:val="Heading2"/>
    <w:next w:val="BodyText"/>
    <w:qFormat/>
    <w:pPr>
      <w:numPr>
        <w:ilvl w:val="5"/>
      </w:numPr>
      <w:outlineLvl w:val="5"/>
    </w:pPr>
  </w:style>
  <w:style w:type="paragraph" w:styleId="Heading7">
    <w:name w:val="heading 7"/>
    <w:basedOn w:val="Heading2"/>
    <w:next w:val="BodyText"/>
    <w:qFormat/>
    <w:pPr>
      <w:numPr>
        <w:ilvl w:val="6"/>
      </w:numPr>
      <w:outlineLvl w:val="6"/>
    </w:pPr>
  </w:style>
  <w:style w:type="paragraph" w:styleId="Heading8">
    <w:name w:val="heading 8"/>
    <w:basedOn w:val="Heading2"/>
    <w:next w:val="BodyText"/>
    <w:qFormat/>
    <w:pPr>
      <w:numPr>
        <w:ilvl w:val="7"/>
      </w:numPr>
      <w:outlineLvl w:val="7"/>
    </w:pPr>
  </w:style>
  <w:style w:type="paragraph" w:styleId="Heading9">
    <w:name w:val="heading 9"/>
    <w:basedOn w:val="Heading2"/>
    <w:next w:val="BodyText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link w:val="BodyTextChar"/>
    <w:pPr>
      <w:spacing w:before="120"/>
      <w:jc w:val="both"/>
    </w:pPr>
  </w:style>
  <w:style w:type="character" w:customStyle="1" w:styleId="BodyTextChar">
    <w:name w:val="Body Text Char"/>
    <w:link w:val="BodyText"/>
    <w:rsid w:val="001A3786"/>
    <w:rPr>
      <w:rFonts w:ascii="Verdana" w:hAnsi="Verdana"/>
      <w:szCs w:val="24"/>
      <w:lang w:val="en-GB" w:eastAsia="en-GB" w:bidi="ar-SA"/>
    </w:rPr>
  </w:style>
  <w:style w:type="character" w:customStyle="1" w:styleId="BlockLg">
    <w:name w:val="Block Lg"/>
    <w:rPr>
      <w:caps/>
      <w:sz w:val="16"/>
    </w:rPr>
  </w:style>
  <w:style w:type="character" w:customStyle="1" w:styleId="BlockSm">
    <w:name w:val="Block Sm"/>
    <w:rPr>
      <w:caps/>
      <w:sz w:val="14"/>
    </w:rPr>
  </w:style>
  <w:style w:type="paragraph" w:styleId="BodyTextIndent">
    <w:name w:val="Body Text Indent"/>
    <w:basedOn w:val="BodyText"/>
    <w:pPr>
      <w:ind w:left="360"/>
    </w:pPr>
  </w:style>
  <w:style w:type="paragraph" w:styleId="Caption">
    <w:name w:val="caption"/>
    <w:basedOn w:val="HeadingBase"/>
    <w:next w:val="Normal"/>
    <w:qFormat/>
    <w:pPr>
      <w:jc w:val="center"/>
    </w:pPr>
    <w:rPr>
      <w:sz w:val="18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20" w:after="120"/>
    </w:pPr>
    <w:rPr>
      <w:rFonts w:ascii="Lucida Sans Unicode" w:hAnsi="Lucida Sans Unicode"/>
      <w:b/>
    </w:rPr>
  </w:style>
  <w:style w:type="paragraph" w:customStyle="1" w:styleId="CellBase">
    <w:name w:val="Cell Base"/>
    <w:aliases w:val="Left"/>
    <w:basedOn w:val="Normal"/>
    <w:link w:val="CellBaseChar"/>
    <w:pPr>
      <w:spacing w:before="40" w:after="40"/>
    </w:pPr>
  </w:style>
  <w:style w:type="character" w:customStyle="1" w:styleId="CellBaseChar">
    <w:name w:val="Cell Base Char"/>
    <w:link w:val="CellBase"/>
    <w:rsid w:val="005971F1"/>
    <w:rPr>
      <w:rFonts w:ascii="Bookman Old Style" w:hAnsi="Bookman Old Style"/>
      <w:lang w:val="en-US" w:eastAsia="en-US" w:bidi="ar-SA"/>
    </w:rPr>
  </w:style>
  <w:style w:type="paragraph" w:customStyle="1" w:styleId="CellDescription">
    <w:name w:val="Cell Description"/>
    <w:basedOn w:val="CellBase"/>
    <w:rsid w:val="007B79C5"/>
    <w:pPr>
      <w:jc w:val="both"/>
    </w:pPr>
    <w:rPr>
      <w:sz w:val="16"/>
    </w:rPr>
  </w:style>
  <w:style w:type="character" w:customStyle="1" w:styleId="ClassName">
    <w:name w:val="ClassName"/>
    <w:rPr>
      <w:i/>
      <w:noProof/>
    </w:rPr>
  </w:style>
  <w:style w:type="character" w:customStyle="1" w:styleId="Code">
    <w:name w:val="Code"/>
    <w:rPr>
      <w:rFonts w:ascii="Courier New" w:hAnsi="Courier New"/>
      <w:noProof/>
    </w:rPr>
  </w:style>
  <w:style w:type="character" w:customStyle="1" w:styleId="CodeObject">
    <w:name w:val="Code Object"/>
    <w:rPr>
      <w:rFonts w:ascii="Courier New" w:hAnsi="Courier New"/>
      <w:b/>
      <w:noProof/>
    </w:rPr>
  </w:style>
  <w:style w:type="paragraph" w:customStyle="1" w:styleId="CodeSample">
    <w:name w:val="Code Sample"/>
    <w:basedOn w:val="BodyTextIndent"/>
    <w:next w:val="BodyText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</w:tabs>
      <w:suppressAutoHyphens/>
      <w:spacing w:before="240" w:after="120"/>
      <w:jc w:val="left"/>
    </w:pPr>
    <w:rPr>
      <w:rFonts w:ascii="Courier New" w:hAnsi="Courier New"/>
      <w:noProof/>
      <w:sz w:val="18"/>
    </w:rPr>
  </w:style>
  <w:style w:type="character" w:customStyle="1" w:styleId="CodeTable">
    <w:name w:val="Code Table"/>
    <w:rPr>
      <w:rFonts w:ascii="Courier New" w:hAnsi="Courier New"/>
      <w:b/>
      <w:noProof/>
    </w:rPr>
  </w:style>
  <w:style w:type="character" w:customStyle="1" w:styleId="CodeVariable">
    <w:name w:val="Code Variable"/>
    <w:rPr>
      <w:rFonts w:ascii="Courier New" w:hAnsi="Courier New"/>
      <w:i/>
      <w:noProof/>
    </w:rPr>
  </w:style>
  <w:style w:type="character" w:customStyle="1" w:styleId="DBAttributeName">
    <w:name w:val="DBAttributeName"/>
    <w:rPr>
      <w:b/>
      <w:i/>
      <w:noProof/>
    </w:rPr>
  </w:style>
  <w:style w:type="character" w:customStyle="1" w:styleId="DBTableName">
    <w:name w:val="DBTableName"/>
    <w:rPr>
      <w:b/>
      <w:noProof/>
    </w:rPr>
  </w:style>
  <w:style w:type="paragraph" w:customStyle="1" w:styleId="FnHeading">
    <w:name w:val="FnHeading"/>
    <w:basedOn w:val="Normal"/>
    <w:pPr>
      <w:keepNext/>
      <w:keepLines/>
      <w:spacing w:before="480" w:after="120"/>
    </w:pPr>
    <w:rPr>
      <w:rFonts w:ascii="Lucida Sans" w:hAnsi="Lucida Sans"/>
      <w:b/>
      <w:caps/>
    </w:rPr>
  </w:style>
  <w:style w:type="paragraph" w:styleId="Footer">
    <w:name w:val="footer"/>
    <w:basedOn w:val="Normal"/>
    <w:link w:val="FooterChar"/>
    <w:rsid w:val="00C659BE"/>
    <w:pPr>
      <w:tabs>
        <w:tab w:val="center" w:pos="4824"/>
        <w:tab w:val="right" w:pos="9648"/>
      </w:tabs>
      <w:jc w:val="center"/>
    </w:pPr>
    <w:rPr>
      <w:rFonts w:cs="Gill Sans MT Pro Book"/>
      <w:color w:val="999999"/>
      <w:sz w:val="16"/>
      <w:szCs w:val="16"/>
      <w:lang w:eastAsia="en-US"/>
    </w:rPr>
  </w:style>
  <w:style w:type="paragraph" w:styleId="Header">
    <w:name w:val="header"/>
    <w:basedOn w:val="Normal"/>
    <w:semiHidden/>
    <w:rsid w:val="00C659BE"/>
    <w:pPr>
      <w:tabs>
        <w:tab w:val="center" w:pos="4824"/>
        <w:tab w:val="right" w:pos="9648"/>
      </w:tabs>
      <w:jc w:val="center"/>
    </w:pPr>
    <w:rPr>
      <w:sz w:val="18"/>
    </w:rPr>
  </w:style>
  <w:style w:type="paragraph" w:customStyle="1" w:styleId="HeaderBase">
    <w:name w:val="Header Base"/>
    <w:basedOn w:val="Normal"/>
    <w:pPr>
      <w:tabs>
        <w:tab w:val="center" w:pos="4680"/>
        <w:tab w:val="right" w:pos="9360"/>
      </w:tabs>
    </w:pPr>
    <w:rPr>
      <w:rFonts w:ascii="Lucida Sans Unicode" w:hAnsi="Lucida Sans Unicode"/>
      <w:i/>
    </w:rPr>
  </w:style>
  <w:style w:type="paragraph" w:customStyle="1" w:styleId="Illustration">
    <w:name w:val="Illustration"/>
    <w:basedOn w:val="BodyText"/>
    <w:next w:val="BodyText"/>
    <w:pPr>
      <w:keepNext/>
      <w:spacing w:before="360" w:after="120"/>
      <w:jc w:val="center"/>
    </w:pPr>
  </w:style>
  <w:style w:type="paragraph" w:customStyle="1" w:styleId="Intertitle">
    <w:name w:val="Intertitle"/>
    <w:basedOn w:val="HeadingBase"/>
    <w:next w:val="BodyText"/>
    <w:pPr>
      <w:spacing w:before="360"/>
    </w:pPr>
  </w:style>
  <w:style w:type="paragraph" w:styleId="List">
    <w:name w:val="List"/>
    <w:basedOn w:val="BodyText"/>
    <w:pPr>
      <w:ind w:left="720" w:hanging="360"/>
    </w:pPr>
  </w:style>
  <w:style w:type="paragraph" w:styleId="List2">
    <w:name w:val="List 2"/>
    <w:basedOn w:val="BodyText"/>
    <w:pPr>
      <w:ind w:left="1080" w:hanging="360"/>
    </w:pPr>
  </w:style>
  <w:style w:type="paragraph" w:styleId="List3">
    <w:name w:val="List 3"/>
    <w:basedOn w:val="BodyText"/>
    <w:pPr>
      <w:ind w:left="1440" w:hanging="360"/>
    </w:pPr>
  </w:style>
  <w:style w:type="paragraph" w:styleId="List4">
    <w:name w:val="List 4"/>
    <w:basedOn w:val="BodyText"/>
    <w:pPr>
      <w:ind w:left="1800" w:hanging="360"/>
    </w:pPr>
  </w:style>
  <w:style w:type="paragraph" w:styleId="List5">
    <w:name w:val="List 5"/>
    <w:basedOn w:val="BodyText"/>
    <w:pPr>
      <w:ind w:left="2160" w:hanging="360"/>
    </w:pPr>
  </w:style>
  <w:style w:type="paragraph" w:styleId="ListBullet">
    <w:name w:val="List Bullet"/>
    <w:basedOn w:val="BodyText"/>
    <w:pPr>
      <w:numPr>
        <w:numId w:val="2"/>
      </w:numPr>
    </w:pPr>
  </w:style>
  <w:style w:type="paragraph" w:styleId="ListBullet2">
    <w:name w:val="List Bullet 2"/>
    <w:basedOn w:val="BodyText"/>
    <w:pPr>
      <w:ind w:left="1080" w:hanging="360"/>
    </w:pPr>
  </w:style>
  <w:style w:type="paragraph" w:styleId="ListBullet3">
    <w:name w:val="List Bullet 3"/>
    <w:basedOn w:val="BodyText"/>
    <w:pPr>
      <w:ind w:left="1440" w:hanging="360"/>
    </w:pPr>
  </w:style>
  <w:style w:type="paragraph" w:styleId="ListBullet4">
    <w:name w:val="List Bullet 4"/>
    <w:basedOn w:val="BodyText"/>
    <w:pPr>
      <w:ind w:left="1800" w:hanging="360"/>
    </w:pPr>
  </w:style>
  <w:style w:type="paragraph" w:styleId="ListBullet5">
    <w:name w:val="List Bullet 5"/>
    <w:basedOn w:val="BodyText"/>
    <w:pPr>
      <w:ind w:left="2160" w:hanging="360"/>
    </w:pPr>
  </w:style>
  <w:style w:type="paragraph" w:styleId="ListContinue">
    <w:name w:val="List Continue"/>
    <w:basedOn w:val="BodyText"/>
    <w:pPr>
      <w:ind w:left="720"/>
    </w:pPr>
  </w:style>
  <w:style w:type="paragraph" w:styleId="ListContinue2">
    <w:name w:val="List Continue 2"/>
    <w:basedOn w:val="BodyText"/>
    <w:pPr>
      <w:ind w:left="1080"/>
    </w:pPr>
  </w:style>
  <w:style w:type="paragraph" w:styleId="ListContinue3">
    <w:name w:val="List Continue 3"/>
    <w:basedOn w:val="BodyText"/>
    <w:pPr>
      <w:ind w:left="1440"/>
    </w:pPr>
  </w:style>
  <w:style w:type="paragraph" w:styleId="ListContinue4">
    <w:name w:val="List Continue 4"/>
    <w:basedOn w:val="BodyText"/>
    <w:pPr>
      <w:ind w:left="1800"/>
    </w:pPr>
  </w:style>
  <w:style w:type="paragraph" w:styleId="ListContinue5">
    <w:name w:val="List Continue 5"/>
    <w:basedOn w:val="BodyText"/>
    <w:pPr>
      <w:ind w:left="2160"/>
    </w:pPr>
  </w:style>
  <w:style w:type="paragraph" w:styleId="ListNumber">
    <w:name w:val="List Number"/>
    <w:basedOn w:val="BodyText"/>
    <w:pPr>
      <w:ind w:left="720" w:hanging="360"/>
    </w:pPr>
  </w:style>
  <w:style w:type="paragraph" w:styleId="ListNumber2">
    <w:name w:val="List Number 2"/>
    <w:basedOn w:val="BodyText"/>
    <w:pPr>
      <w:ind w:left="1080" w:hanging="360"/>
    </w:pPr>
  </w:style>
  <w:style w:type="paragraph" w:styleId="ListNumber3">
    <w:name w:val="List Number 3"/>
    <w:basedOn w:val="BodyText"/>
    <w:pPr>
      <w:ind w:left="1440" w:hanging="360"/>
    </w:pPr>
  </w:style>
  <w:style w:type="paragraph" w:styleId="ListNumber4">
    <w:name w:val="List Number 4"/>
    <w:basedOn w:val="BodyText"/>
    <w:pPr>
      <w:ind w:left="1800" w:hanging="360"/>
    </w:pPr>
  </w:style>
  <w:style w:type="paragraph" w:styleId="ListNumber5">
    <w:name w:val="List Number 5"/>
    <w:basedOn w:val="BodyText"/>
    <w:pPr>
      <w:ind w:left="2160" w:hanging="360"/>
    </w:pPr>
  </w:style>
  <w:style w:type="paragraph" w:customStyle="1" w:styleId="MANHeading">
    <w:name w:val="MANHeading"/>
    <w:basedOn w:val="HeadingBase"/>
    <w:next w:val="BodyText"/>
    <w:pPr>
      <w:spacing w:before="480"/>
    </w:pPr>
    <w:rPr>
      <w:caps/>
    </w:rPr>
  </w:style>
  <w:style w:type="character" w:styleId="PageNumber">
    <w:name w:val="page number"/>
    <w:basedOn w:val="DefaultParagraphFont"/>
  </w:style>
  <w:style w:type="paragraph" w:customStyle="1" w:styleId="Prototype">
    <w:name w:val="Prototype"/>
    <w:basedOn w:val="CodeSample"/>
    <w:next w:val="BodyText"/>
    <w:pPr>
      <w:ind w:left="0"/>
    </w:pPr>
  </w:style>
  <w:style w:type="paragraph" w:styleId="Title">
    <w:name w:val="Title"/>
    <w:basedOn w:val="Normal"/>
    <w:qFormat/>
    <w:rsid w:val="00B86DC5"/>
    <w:rPr>
      <w:color w:val="364395"/>
      <w:sz w:val="48"/>
      <w:szCs w:val="48"/>
    </w:rPr>
  </w:style>
  <w:style w:type="paragraph" w:styleId="TOC1">
    <w:name w:val="toc 1"/>
    <w:basedOn w:val="BodyText"/>
    <w:next w:val="Normal"/>
    <w:uiPriority w:val="39"/>
    <w:rsid w:val="000931A4"/>
    <w:pPr>
      <w:tabs>
        <w:tab w:val="right" w:leader="dot" w:pos="9648"/>
      </w:tabs>
      <w:spacing w:before="0"/>
      <w:jc w:val="left"/>
    </w:pPr>
  </w:style>
  <w:style w:type="paragraph" w:styleId="TOC2">
    <w:name w:val="toc 2"/>
    <w:basedOn w:val="TOC1"/>
    <w:next w:val="Normal"/>
    <w:uiPriority w:val="39"/>
    <w:pPr>
      <w:ind w:left="245"/>
    </w:pPr>
  </w:style>
  <w:style w:type="paragraph" w:styleId="TOC3">
    <w:name w:val="toc 3"/>
    <w:basedOn w:val="TOC1"/>
    <w:next w:val="Normal"/>
    <w:uiPriority w:val="39"/>
    <w:pPr>
      <w:ind w:left="475"/>
    </w:pPr>
  </w:style>
  <w:style w:type="paragraph" w:styleId="TOC4">
    <w:name w:val="toc 4"/>
    <w:basedOn w:val="TOC1"/>
    <w:next w:val="Normal"/>
    <w:semiHidden/>
    <w:pPr>
      <w:ind w:left="720"/>
    </w:pPr>
  </w:style>
  <w:style w:type="paragraph" w:styleId="TOC5">
    <w:name w:val="toc 5"/>
    <w:basedOn w:val="TOC1"/>
    <w:next w:val="Normal"/>
    <w:semiHidden/>
    <w:pPr>
      <w:ind w:left="96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ind w:left="12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pPr>
      <w:tabs>
        <w:tab w:val="right" w:pos="9360"/>
      </w:tabs>
      <w:ind w:left="144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ind w:left="168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pPr>
      <w:tabs>
        <w:tab w:val="right" w:pos="9360"/>
      </w:tabs>
      <w:ind w:left="1920"/>
    </w:pPr>
    <w:rPr>
      <w:rFonts w:ascii="Times New Roman" w:hAnsi="Times New Roman"/>
    </w:rPr>
  </w:style>
  <w:style w:type="paragraph" w:styleId="FootnoteText">
    <w:name w:val="footnote text"/>
    <w:basedOn w:val="Normal"/>
    <w:semiHidden/>
    <w:rPr>
      <w:sz w:val="16"/>
    </w:rPr>
  </w:style>
  <w:style w:type="character" w:customStyle="1" w:styleId="Definition">
    <w:name w:val="Definition"/>
    <w:rPr>
      <w:b/>
    </w:rPr>
  </w:style>
  <w:style w:type="character" w:styleId="Emphasis">
    <w:name w:val="Emphasis"/>
    <w:qFormat/>
    <w:rPr>
      <w:i/>
    </w:rPr>
  </w:style>
  <w:style w:type="character" w:styleId="Strong">
    <w:name w:val="Strong"/>
    <w:qFormat/>
    <w:rPr>
      <w:b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AC6067"/>
    <w:rPr>
      <w:rFonts w:ascii="Verdana" w:hAnsi="Verdana"/>
      <w:color w:val="auto"/>
      <w:sz w:val="20"/>
      <w:u w:val="none"/>
    </w:rPr>
  </w:style>
  <w:style w:type="character" w:styleId="FollowedHyperlink">
    <w:name w:val="FollowedHyperlink"/>
    <w:rsid w:val="007310AB"/>
    <w:rPr>
      <w:color w:val="606420"/>
      <w:u w:val="single"/>
    </w:rPr>
  </w:style>
  <w:style w:type="table" w:styleId="TableGrid">
    <w:name w:val="Table Grid"/>
    <w:basedOn w:val="TableNormal"/>
    <w:semiHidden/>
    <w:rsid w:val="00AC60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Number-Requirement">
    <w:name w:val="List Number - Requirement"/>
    <w:basedOn w:val="ListNumber"/>
    <w:autoRedefine/>
    <w:rsid w:val="00E72BD9"/>
    <w:pPr>
      <w:ind w:left="0" w:firstLine="0"/>
      <w:jc w:val="left"/>
    </w:pPr>
  </w:style>
  <w:style w:type="character" w:styleId="CommentReference">
    <w:name w:val="annotation reference"/>
    <w:semiHidden/>
    <w:rsid w:val="00CA3918"/>
    <w:rPr>
      <w:sz w:val="16"/>
      <w:szCs w:val="16"/>
    </w:rPr>
  </w:style>
  <w:style w:type="paragraph" w:styleId="CommentText">
    <w:name w:val="annotation text"/>
    <w:basedOn w:val="Normal"/>
    <w:semiHidden/>
    <w:rsid w:val="00CA3918"/>
  </w:style>
  <w:style w:type="paragraph" w:styleId="CommentSubject">
    <w:name w:val="annotation subject"/>
    <w:basedOn w:val="CommentText"/>
    <w:next w:val="CommentText"/>
    <w:semiHidden/>
    <w:rsid w:val="00CA3918"/>
    <w:rPr>
      <w:b/>
      <w:bCs/>
    </w:rPr>
  </w:style>
  <w:style w:type="paragraph" w:styleId="BalloonText">
    <w:name w:val="Balloon Text"/>
    <w:basedOn w:val="Normal"/>
    <w:semiHidden/>
    <w:rsid w:val="00AC6067"/>
    <w:rPr>
      <w:rFonts w:ascii="Tahoma" w:hAnsi="Tahoma" w:cs="Tahoma"/>
      <w:sz w:val="16"/>
      <w:szCs w:val="16"/>
    </w:rPr>
  </w:style>
  <w:style w:type="paragraph" w:customStyle="1" w:styleId="VUENormal">
    <w:name w:val="VUE Normal"/>
    <w:basedOn w:val="Normal"/>
    <w:autoRedefine/>
    <w:rsid w:val="0092379B"/>
    <w:pPr>
      <w:spacing w:before="120" w:after="120"/>
    </w:pPr>
    <w:rPr>
      <w:rFonts w:ascii="Times New Roman" w:eastAsia="MS Mincho" w:hAnsi="Times New Roman"/>
      <w:sz w:val="24"/>
      <w:lang w:eastAsia="ja-JP"/>
    </w:rPr>
  </w:style>
  <w:style w:type="table" w:styleId="TableWeb1">
    <w:name w:val="Table Web 1"/>
    <w:basedOn w:val="TableNormal"/>
    <w:rsid w:val="0092379B"/>
    <w:rPr>
      <w:rFonts w:eastAsia="MS Minch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rsid w:val="00BB5B12"/>
    <w:pPr>
      <w:spacing w:before="100" w:beforeAutospacing="1" w:after="100" w:afterAutospacing="1"/>
    </w:pPr>
  </w:style>
  <w:style w:type="paragraph" w:customStyle="1" w:styleId="1pt">
    <w:name w:val="__1pt"/>
    <w:basedOn w:val="Normal"/>
    <w:semiHidden/>
    <w:rsid w:val="00AC6067"/>
    <w:pPr>
      <w:spacing w:line="20" w:lineRule="exact"/>
    </w:pPr>
  </w:style>
  <w:style w:type="paragraph" w:customStyle="1" w:styleId="Normal0">
    <w:name w:val="__Normal"/>
    <w:basedOn w:val="Normal"/>
    <w:semiHidden/>
    <w:rsid w:val="00AC6067"/>
    <w:pPr>
      <w:spacing w:after="240"/>
      <w:contextualSpacing/>
    </w:pPr>
  </w:style>
  <w:style w:type="paragraph" w:customStyle="1" w:styleId="Bodytext0">
    <w:name w:val="_Body text"/>
    <w:basedOn w:val="Normal0"/>
    <w:rsid w:val="00AC6067"/>
    <w:pPr>
      <w:contextualSpacing w:val="0"/>
    </w:pPr>
  </w:style>
  <w:style w:type="paragraph" w:customStyle="1" w:styleId="Companyaddress">
    <w:name w:val="_Company address"/>
    <w:basedOn w:val="Normal"/>
    <w:rsid w:val="00AC6067"/>
    <w:pPr>
      <w:framePr w:wrap="around" w:vAnchor="page" w:hAnchor="page" w:x="8648" w:y="2212" w:anchorLock="1"/>
    </w:pPr>
    <w:rPr>
      <w:sz w:val="16"/>
    </w:rPr>
  </w:style>
  <w:style w:type="paragraph" w:customStyle="1" w:styleId="Date">
    <w:name w:val="_Date"/>
    <w:basedOn w:val="Normal0"/>
    <w:rsid w:val="00AC6067"/>
    <w:pPr>
      <w:spacing w:after="480"/>
    </w:pPr>
  </w:style>
  <w:style w:type="paragraph" w:customStyle="1" w:styleId="Division">
    <w:name w:val="_Division"/>
    <w:basedOn w:val="Companyaddress"/>
    <w:rsid w:val="00AC6067"/>
    <w:pPr>
      <w:framePr w:wrap="around"/>
      <w:spacing w:after="80"/>
    </w:pPr>
    <w:rPr>
      <w:b/>
      <w:caps/>
      <w:color w:val="364395"/>
      <w:szCs w:val="16"/>
    </w:rPr>
  </w:style>
  <w:style w:type="paragraph" w:customStyle="1" w:styleId="Legalinformation">
    <w:name w:val="_Legal information"/>
    <w:basedOn w:val="Normal0"/>
    <w:rsid w:val="00AC6067"/>
    <w:pPr>
      <w:spacing w:before="120" w:after="0"/>
      <w:contextualSpacing w:val="0"/>
    </w:pPr>
    <w:rPr>
      <w:sz w:val="12"/>
    </w:rPr>
  </w:style>
  <w:style w:type="paragraph" w:customStyle="1" w:styleId="Recipientaddress">
    <w:name w:val="_Recipient address"/>
    <w:basedOn w:val="Normal0"/>
    <w:rsid w:val="00AC6067"/>
    <w:pPr>
      <w:spacing w:after="0"/>
      <w:contextualSpacing w:val="0"/>
    </w:pPr>
  </w:style>
  <w:style w:type="paragraph" w:customStyle="1" w:styleId="Salutation">
    <w:name w:val="_Salutation"/>
    <w:basedOn w:val="Normal0"/>
    <w:rsid w:val="00AC6067"/>
    <w:pPr>
      <w:contextualSpacing w:val="0"/>
    </w:pPr>
  </w:style>
  <w:style w:type="paragraph" w:customStyle="1" w:styleId="Senderdetails">
    <w:name w:val="_Sender details"/>
    <w:basedOn w:val="Normal0"/>
    <w:rsid w:val="00AC6067"/>
  </w:style>
  <w:style w:type="character" w:customStyle="1" w:styleId="Sendername">
    <w:name w:val="_Sender name"/>
    <w:rsid w:val="00AC6067"/>
    <w:rPr>
      <w:rFonts w:ascii="Verdana" w:hAnsi="Verdana"/>
      <w:b/>
    </w:rPr>
  </w:style>
  <w:style w:type="paragraph" w:customStyle="1" w:styleId="Sign-off">
    <w:name w:val="_Sign-off"/>
    <w:basedOn w:val="Bodytext0"/>
    <w:rsid w:val="00AC6067"/>
    <w:pPr>
      <w:spacing w:after="960"/>
    </w:pPr>
  </w:style>
  <w:style w:type="paragraph" w:customStyle="1" w:styleId="Subject">
    <w:name w:val="_Subject"/>
    <w:basedOn w:val="Normal0"/>
    <w:rsid w:val="00AC6067"/>
    <w:rPr>
      <w:b/>
    </w:rPr>
  </w:style>
  <w:style w:type="paragraph" w:customStyle="1" w:styleId="Webaddress">
    <w:name w:val="_Web address"/>
    <w:basedOn w:val="Companyaddress"/>
    <w:rsid w:val="00AC6067"/>
    <w:pPr>
      <w:framePr w:wrap="around" w:vAnchor="margin" w:hAnchor="text" w:xAlign="left" w:y="2439" w:anchorLock="0"/>
      <w:spacing w:before="80"/>
      <w:suppressOverlap/>
    </w:pPr>
  </w:style>
  <w:style w:type="paragraph" w:customStyle="1" w:styleId="Abstract">
    <w:name w:val="_Abstract"/>
    <w:basedOn w:val="Bodytext0"/>
    <w:rsid w:val="00B86DC5"/>
  </w:style>
  <w:style w:type="paragraph" w:customStyle="1" w:styleId="Title0">
    <w:name w:val="_Title"/>
    <w:basedOn w:val="Title"/>
    <w:rsid w:val="00DF4B25"/>
  </w:style>
  <w:style w:type="paragraph" w:customStyle="1" w:styleId="SectionHeading">
    <w:name w:val="_Section Heading"/>
    <w:basedOn w:val="Normal"/>
    <w:rsid w:val="00FC00DE"/>
    <w:pPr>
      <w:keepNext/>
      <w:spacing w:after="240"/>
      <w:jc w:val="center"/>
    </w:pPr>
    <w:rPr>
      <w:b/>
      <w:smallCaps/>
      <w:spacing w:val="60"/>
      <w:sz w:val="24"/>
    </w:rPr>
  </w:style>
  <w:style w:type="numbering" w:customStyle="1" w:styleId="StyleOutlinenumberedArial14ptBoldItalic">
    <w:name w:val="Style Outline numbered Arial 14 pt Bold Italic"/>
    <w:basedOn w:val="NoList"/>
    <w:rsid w:val="00894838"/>
    <w:pPr>
      <w:numPr>
        <w:numId w:val="4"/>
      </w:numPr>
    </w:pPr>
  </w:style>
  <w:style w:type="paragraph" w:customStyle="1" w:styleId="FirstPageFooter">
    <w:name w:val="_First Page Footer"/>
    <w:basedOn w:val="Footer"/>
    <w:rsid w:val="00C659BE"/>
  </w:style>
  <w:style w:type="character" w:customStyle="1" w:styleId="Heading3Char">
    <w:name w:val="Heading 3 Char"/>
    <w:link w:val="Heading3"/>
    <w:rsid w:val="00981A18"/>
    <w:rPr>
      <w:rFonts w:ascii="Verdana" w:hAnsi="Verdana" w:cs="Arial"/>
      <w:bCs/>
      <w:i/>
      <w:sz w:val="22"/>
      <w:szCs w:val="26"/>
      <w:lang w:eastAsia="en-GB"/>
    </w:rPr>
  </w:style>
  <w:style w:type="character" w:customStyle="1" w:styleId="Heading2Char">
    <w:name w:val="Heading 2 Char"/>
    <w:link w:val="Heading2"/>
    <w:rsid w:val="00085AE8"/>
    <w:rPr>
      <w:rFonts w:ascii="Verdana" w:hAnsi="Verdana" w:cs="Arial"/>
      <w:b/>
      <w:bCs/>
      <w:i/>
      <w:iCs/>
      <w:sz w:val="24"/>
      <w:szCs w:val="28"/>
      <w:lang w:eastAsia="en-GB"/>
    </w:rPr>
  </w:style>
  <w:style w:type="paragraph" w:customStyle="1" w:styleId="Title1">
    <w:name w:val="_Title1"/>
    <w:basedOn w:val="Title0"/>
    <w:rsid w:val="00DF4B25"/>
    <w:pPr>
      <w:pBdr>
        <w:top w:val="single" w:sz="18" w:space="1" w:color="auto"/>
      </w:pBdr>
      <w:spacing w:after="240"/>
    </w:pPr>
    <w:rPr>
      <w:b/>
      <w:sz w:val="40"/>
      <w:szCs w:val="40"/>
    </w:rPr>
  </w:style>
  <w:style w:type="paragraph" w:customStyle="1" w:styleId="Title2">
    <w:name w:val="_Title2"/>
    <w:basedOn w:val="Title0"/>
    <w:rsid w:val="00DF4B25"/>
    <w:rPr>
      <w:b/>
      <w:sz w:val="24"/>
      <w:szCs w:val="24"/>
    </w:rPr>
  </w:style>
  <w:style w:type="paragraph" w:customStyle="1" w:styleId="Title3">
    <w:name w:val="_Title3"/>
    <w:basedOn w:val="Title0"/>
    <w:rsid w:val="00DF4B25"/>
    <w:rPr>
      <w:b/>
      <w:color w:val="auto"/>
      <w:sz w:val="24"/>
      <w:szCs w:val="24"/>
    </w:rPr>
  </w:style>
  <w:style w:type="character" w:customStyle="1" w:styleId="FooterChar">
    <w:name w:val="Footer Char"/>
    <w:link w:val="Footer"/>
    <w:rsid w:val="00E03EC0"/>
    <w:rPr>
      <w:rFonts w:ascii="Verdana" w:hAnsi="Verdana" w:cs="Gill Sans MT Pro Book"/>
      <w:color w:val="999999"/>
      <w:sz w:val="16"/>
      <w:szCs w:val="16"/>
      <w:lang w:eastAsia="en-US"/>
    </w:rPr>
  </w:style>
  <w:style w:type="paragraph" w:customStyle="1" w:styleId="BodyNarrative">
    <w:name w:val="Body Narrative"/>
    <w:basedOn w:val="BodyText"/>
    <w:rsid w:val="002A7F51"/>
    <w:pPr>
      <w:ind w:firstLine="288"/>
    </w:pPr>
    <w:rPr>
      <w:rFonts w:ascii="Bookman Old Style" w:hAnsi="Bookman Old Style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1A35BD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A030AA"/>
    <w:rPr>
      <w:rFonts w:ascii="Courier" w:eastAsia="ＭＳ 明朝" w:hAnsi="Courier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A030AA"/>
    <w:rPr>
      <w:rFonts w:ascii="Courier" w:eastAsia="ＭＳ 明朝" w:hAnsi="Courier"/>
      <w:sz w:val="21"/>
      <w:szCs w:val="21"/>
    </w:rPr>
  </w:style>
  <w:style w:type="paragraph" w:styleId="NoteLevel2">
    <w:name w:val="Note Level 2"/>
    <w:basedOn w:val="Normal"/>
    <w:uiPriority w:val="1"/>
    <w:qFormat/>
    <w:rsid w:val="00F01378"/>
    <w:pPr>
      <w:keepNext/>
      <w:numPr>
        <w:ilvl w:val="1"/>
        <w:numId w:val="18"/>
      </w:numPr>
      <w:contextualSpacing/>
      <w:outlineLvl w:val="1"/>
    </w:pPr>
  </w:style>
  <w:style w:type="paragraph" w:styleId="Subtitle">
    <w:name w:val="Subtitle"/>
    <w:basedOn w:val="Normal"/>
    <w:next w:val="Normal"/>
    <w:link w:val="SubtitleChar"/>
    <w:qFormat/>
    <w:rsid w:val="00F01378"/>
    <w:pPr>
      <w:spacing w:after="60"/>
      <w:jc w:val="center"/>
      <w:outlineLvl w:val="1"/>
    </w:pPr>
    <w:rPr>
      <w:rFonts w:ascii="Calibri" w:eastAsia="ＭＳ ゴシック" w:hAnsi="Calibri"/>
      <w:sz w:val="24"/>
    </w:rPr>
  </w:style>
  <w:style w:type="character" w:customStyle="1" w:styleId="SubtitleChar">
    <w:name w:val="Subtitle Char"/>
    <w:link w:val="Subtitle"/>
    <w:rsid w:val="00F01378"/>
    <w:rPr>
      <w:rFonts w:ascii="Calibri" w:eastAsia="ＭＳ ゴシック" w:hAnsi="Calibri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589E"/>
    <w:rPr>
      <w:rFonts w:ascii="Verdana" w:hAnsi="Verdana"/>
      <w:szCs w:val="24"/>
      <w:lang w:eastAsia="en-GB"/>
    </w:rPr>
  </w:style>
  <w:style w:type="paragraph" w:styleId="Heading1">
    <w:name w:val="heading 1"/>
    <w:basedOn w:val="Normal"/>
    <w:next w:val="Normal"/>
    <w:qFormat/>
    <w:rsid w:val="00085AE8"/>
    <w:pPr>
      <w:keepNext/>
      <w:numPr>
        <w:numId w:val="1"/>
      </w:numPr>
      <w:spacing w:before="240" w:after="60"/>
      <w:outlineLvl w:val="0"/>
    </w:pPr>
    <w:rPr>
      <w:rFonts w:cs="Arial"/>
      <w:b/>
      <w:bCs/>
      <w:color w:val="000080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85AE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981A18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i/>
      <w:sz w:val="22"/>
      <w:szCs w:val="26"/>
    </w:rPr>
  </w:style>
  <w:style w:type="paragraph" w:styleId="Heading4">
    <w:name w:val="heading 4"/>
    <w:basedOn w:val="Heading2"/>
    <w:next w:val="BodyText"/>
    <w:qFormat/>
    <w:pPr>
      <w:numPr>
        <w:ilvl w:val="3"/>
      </w:numPr>
      <w:outlineLvl w:val="3"/>
    </w:pPr>
  </w:style>
  <w:style w:type="paragraph" w:styleId="Heading5">
    <w:name w:val="heading 5"/>
    <w:basedOn w:val="Heading2"/>
    <w:next w:val="BodyText"/>
    <w:qFormat/>
    <w:pPr>
      <w:numPr>
        <w:ilvl w:val="4"/>
      </w:numPr>
      <w:outlineLvl w:val="4"/>
    </w:pPr>
  </w:style>
  <w:style w:type="paragraph" w:styleId="Heading6">
    <w:name w:val="heading 6"/>
    <w:basedOn w:val="Heading2"/>
    <w:next w:val="BodyText"/>
    <w:qFormat/>
    <w:pPr>
      <w:numPr>
        <w:ilvl w:val="5"/>
      </w:numPr>
      <w:outlineLvl w:val="5"/>
    </w:pPr>
  </w:style>
  <w:style w:type="paragraph" w:styleId="Heading7">
    <w:name w:val="heading 7"/>
    <w:basedOn w:val="Heading2"/>
    <w:next w:val="BodyText"/>
    <w:qFormat/>
    <w:pPr>
      <w:numPr>
        <w:ilvl w:val="6"/>
      </w:numPr>
      <w:outlineLvl w:val="6"/>
    </w:pPr>
  </w:style>
  <w:style w:type="paragraph" w:styleId="Heading8">
    <w:name w:val="heading 8"/>
    <w:basedOn w:val="Heading2"/>
    <w:next w:val="BodyText"/>
    <w:qFormat/>
    <w:pPr>
      <w:numPr>
        <w:ilvl w:val="7"/>
      </w:numPr>
      <w:outlineLvl w:val="7"/>
    </w:pPr>
  </w:style>
  <w:style w:type="paragraph" w:styleId="Heading9">
    <w:name w:val="heading 9"/>
    <w:basedOn w:val="Heading2"/>
    <w:next w:val="BodyText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link w:val="BodyTextChar"/>
    <w:pPr>
      <w:spacing w:before="120"/>
      <w:jc w:val="both"/>
    </w:pPr>
  </w:style>
  <w:style w:type="character" w:customStyle="1" w:styleId="BodyTextChar">
    <w:name w:val="Body Text Char"/>
    <w:link w:val="BodyText"/>
    <w:rsid w:val="001A3786"/>
    <w:rPr>
      <w:rFonts w:ascii="Verdana" w:hAnsi="Verdana"/>
      <w:szCs w:val="24"/>
      <w:lang w:val="en-GB" w:eastAsia="en-GB" w:bidi="ar-SA"/>
    </w:rPr>
  </w:style>
  <w:style w:type="character" w:customStyle="1" w:styleId="BlockLg">
    <w:name w:val="Block Lg"/>
    <w:rPr>
      <w:caps/>
      <w:sz w:val="16"/>
    </w:rPr>
  </w:style>
  <w:style w:type="character" w:customStyle="1" w:styleId="BlockSm">
    <w:name w:val="Block Sm"/>
    <w:rPr>
      <w:caps/>
      <w:sz w:val="14"/>
    </w:rPr>
  </w:style>
  <w:style w:type="paragraph" w:styleId="BodyTextIndent">
    <w:name w:val="Body Text Indent"/>
    <w:basedOn w:val="BodyText"/>
    <w:pPr>
      <w:ind w:left="360"/>
    </w:pPr>
  </w:style>
  <w:style w:type="paragraph" w:styleId="Caption">
    <w:name w:val="caption"/>
    <w:basedOn w:val="HeadingBase"/>
    <w:next w:val="Normal"/>
    <w:qFormat/>
    <w:pPr>
      <w:jc w:val="center"/>
    </w:pPr>
    <w:rPr>
      <w:sz w:val="18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20" w:after="120"/>
    </w:pPr>
    <w:rPr>
      <w:rFonts w:ascii="Lucida Sans Unicode" w:hAnsi="Lucida Sans Unicode"/>
      <w:b/>
    </w:rPr>
  </w:style>
  <w:style w:type="paragraph" w:customStyle="1" w:styleId="CellBase">
    <w:name w:val="Cell Base"/>
    <w:aliases w:val="Left"/>
    <w:basedOn w:val="Normal"/>
    <w:link w:val="CellBaseChar"/>
    <w:pPr>
      <w:spacing w:before="40" w:after="40"/>
    </w:pPr>
  </w:style>
  <w:style w:type="character" w:customStyle="1" w:styleId="CellBaseChar">
    <w:name w:val="Cell Base Char"/>
    <w:link w:val="CellBase"/>
    <w:rsid w:val="005971F1"/>
    <w:rPr>
      <w:rFonts w:ascii="Bookman Old Style" w:hAnsi="Bookman Old Style"/>
      <w:lang w:val="en-US" w:eastAsia="en-US" w:bidi="ar-SA"/>
    </w:rPr>
  </w:style>
  <w:style w:type="paragraph" w:customStyle="1" w:styleId="CellDescription">
    <w:name w:val="Cell Description"/>
    <w:basedOn w:val="CellBase"/>
    <w:rsid w:val="007B79C5"/>
    <w:pPr>
      <w:jc w:val="both"/>
    </w:pPr>
    <w:rPr>
      <w:sz w:val="16"/>
    </w:rPr>
  </w:style>
  <w:style w:type="character" w:customStyle="1" w:styleId="ClassName">
    <w:name w:val="ClassName"/>
    <w:rPr>
      <w:i/>
      <w:noProof/>
    </w:rPr>
  </w:style>
  <w:style w:type="character" w:customStyle="1" w:styleId="Code">
    <w:name w:val="Code"/>
    <w:rPr>
      <w:rFonts w:ascii="Courier New" w:hAnsi="Courier New"/>
      <w:noProof/>
    </w:rPr>
  </w:style>
  <w:style w:type="character" w:customStyle="1" w:styleId="CodeObject">
    <w:name w:val="Code Object"/>
    <w:rPr>
      <w:rFonts w:ascii="Courier New" w:hAnsi="Courier New"/>
      <w:b/>
      <w:noProof/>
    </w:rPr>
  </w:style>
  <w:style w:type="paragraph" w:customStyle="1" w:styleId="CodeSample">
    <w:name w:val="Code Sample"/>
    <w:basedOn w:val="BodyTextIndent"/>
    <w:next w:val="BodyText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</w:tabs>
      <w:suppressAutoHyphens/>
      <w:spacing w:before="240" w:after="120"/>
      <w:jc w:val="left"/>
    </w:pPr>
    <w:rPr>
      <w:rFonts w:ascii="Courier New" w:hAnsi="Courier New"/>
      <w:noProof/>
      <w:sz w:val="18"/>
    </w:rPr>
  </w:style>
  <w:style w:type="character" w:customStyle="1" w:styleId="CodeTable">
    <w:name w:val="Code Table"/>
    <w:rPr>
      <w:rFonts w:ascii="Courier New" w:hAnsi="Courier New"/>
      <w:b/>
      <w:noProof/>
    </w:rPr>
  </w:style>
  <w:style w:type="character" w:customStyle="1" w:styleId="CodeVariable">
    <w:name w:val="Code Variable"/>
    <w:rPr>
      <w:rFonts w:ascii="Courier New" w:hAnsi="Courier New"/>
      <w:i/>
      <w:noProof/>
    </w:rPr>
  </w:style>
  <w:style w:type="character" w:customStyle="1" w:styleId="DBAttributeName">
    <w:name w:val="DBAttributeName"/>
    <w:rPr>
      <w:b/>
      <w:i/>
      <w:noProof/>
    </w:rPr>
  </w:style>
  <w:style w:type="character" w:customStyle="1" w:styleId="DBTableName">
    <w:name w:val="DBTableName"/>
    <w:rPr>
      <w:b/>
      <w:noProof/>
    </w:rPr>
  </w:style>
  <w:style w:type="paragraph" w:customStyle="1" w:styleId="FnHeading">
    <w:name w:val="FnHeading"/>
    <w:basedOn w:val="Normal"/>
    <w:pPr>
      <w:keepNext/>
      <w:keepLines/>
      <w:spacing w:before="480" w:after="120"/>
    </w:pPr>
    <w:rPr>
      <w:rFonts w:ascii="Lucida Sans" w:hAnsi="Lucida Sans"/>
      <w:b/>
      <w:caps/>
    </w:rPr>
  </w:style>
  <w:style w:type="paragraph" w:styleId="Footer">
    <w:name w:val="footer"/>
    <w:basedOn w:val="Normal"/>
    <w:link w:val="FooterChar"/>
    <w:rsid w:val="00C659BE"/>
    <w:pPr>
      <w:tabs>
        <w:tab w:val="center" w:pos="4824"/>
        <w:tab w:val="right" w:pos="9648"/>
      </w:tabs>
      <w:jc w:val="center"/>
    </w:pPr>
    <w:rPr>
      <w:rFonts w:cs="Gill Sans MT Pro Book"/>
      <w:color w:val="999999"/>
      <w:sz w:val="16"/>
      <w:szCs w:val="16"/>
      <w:lang w:eastAsia="en-US"/>
    </w:rPr>
  </w:style>
  <w:style w:type="paragraph" w:styleId="Header">
    <w:name w:val="header"/>
    <w:basedOn w:val="Normal"/>
    <w:semiHidden/>
    <w:rsid w:val="00C659BE"/>
    <w:pPr>
      <w:tabs>
        <w:tab w:val="center" w:pos="4824"/>
        <w:tab w:val="right" w:pos="9648"/>
      </w:tabs>
      <w:jc w:val="center"/>
    </w:pPr>
    <w:rPr>
      <w:sz w:val="18"/>
    </w:rPr>
  </w:style>
  <w:style w:type="paragraph" w:customStyle="1" w:styleId="HeaderBase">
    <w:name w:val="Header Base"/>
    <w:basedOn w:val="Normal"/>
    <w:pPr>
      <w:tabs>
        <w:tab w:val="center" w:pos="4680"/>
        <w:tab w:val="right" w:pos="9360"/>
      </w:tabs>
    </w:pPr>
    <w:rPr>
      <w:rFonts w:ascii="Lucida Sans Unicode" w:hAnsi="Lucida Sans Unicode"/>
      <w:i/>
    </w:rPr>
  </w:style>
  <w:style w:type="paragraph" w:customStyle="1" w:styleId="Illustration">
    <w:name w:val="Illustration"/>
    <w:basedOn w:val="BodyText"/>
    <w:next w:val="BodyText"/>
    <w:pPr>
      <w:keepNext/>
      <w:spacing w:before="360" w:after="120"/>
      <w:jc w:val="center"/>
    </w:pPr>
  </w:style>
  <w:style w:type="paragraph" w:customStyle="1" w:styleId="Intertitle">
    <w:name w:val="Intertitle"/>
    <w:basedOn w:val="HeadingBase"/>
    <w:next w:val="BodyText"/>
    <w:pPr>
      <w:spacing w:before="360"/>
    </w:pPr>
  </w:style>
  <w:style w:type="paragraph" w:styleId="List">
    <w:name w:val="List"/>
    <w:basedOn w:val="BodyText"/>
    <w:pPr>
      <w:ind w:left="720" w:hanging="360"/>
    </w:pPr>
  </w:style>
  <w:style w:type="paragraph" w:styleId="List2">
    <w:name w:val="List 2"/>
    <w:basedOn w:val="BodyText"/>
    <w:pPr>
      <w:ind w:left="1080" w:hanging="360"/>
    </w:pPr>
  </w:style>
  <w:style w:type="paragraph" w:styleId="List3">
    <w:name w:val="List 3"/>
    <w:basedOn w:val="BodyText"/>
    <w:pPr>
      <w:ind w:left="1440" w:hanging="360"/>
    </w:pPr>
  </w:style>
  <w:style w:type="paragraph" w:styleId="List4">
    <w:name w:val="List 4"/>
    <w:basedOn w:val="BodyText"/>
    <w:pPr>
      <w:ind w:left="1800" w:hanging="360"/>
    </w:pPr>
  </w:style>
  <w:style w:type="paragraph" w:styleId="List5">
    <w:name w:val="List 5"/>
    <w:basedOn w:val="BodyText"/>
    <w:pPr>
      <w:ind w:left="2160" w:hanging="360"/>
    </w:pPr>
  </w:style>
  <w:style w:type="paragraph" w:styleId="ListBullet">
    <w:name w:val="List Bullet"/>
    <w:basedOn w:val="BodyText"/>
    <w:pPr>
      <w:numPr>
        <w:numId w:val="2"/>
      </w:numPr>
    </w:pPr>
  </w:style>
  <w:style w:type="paragraph" w:styleId="ListBullet2">
    <w:name w:val="List Bullet 2"/>
    <w:basedOn w:val="BodyText"/>
    <w:pPr>
      <w:ind w:left="1080" w:hanging="360"/>
    </w:pPr>
  </w:style>
  <w:style w:type="paragraph" w:styleId="ListBullet3">
    <w:name w:val="List Bullet 3"/>
    <w:basedOn w:val="BodyText"/>
    <w:pPr>
      <w:ind w:left="1440" w:hanging="360"/>
    </w:pPr>
  </w:style>
  <w:style w:type="paragraph" w:styleId="ListBullet4">
    <w:name w:val="List Bullet 4"/>
    <w:basedOn w:val="BodyText"/>
    <w:pPr>
      <w:ind w:left="1800" w:hanging="360"/>
    </w:pPr>
  </w:style>
  <w:style w:type="paragraph" w:styleId="ListBullet5">
    <w:name w:val="List Bullet 5"/>
    <w:basedOn w:val="BodyText"/>
    <w:pPr>
      <w:ind w:left="2160" w:hanging="360"/>
    </w:pPr>
  </w:style>
  <w:style w:type="paragraph" w:styleId="ListContinue">
    <w:name w:val="List Continue"/>
    <w:basedOn w:val="BodyText"/>
    <w:pPr>
      <w:ind w:left="720"/>
    </w:pPr>
  </w:style>
  <w:style w:type="paragraph" w:styleId="ListContinue2">
    <w:name w:val="List Continue 2"/>
    <w:basedOn w:val="BodyText"/>
    <w:pPr>
      <w:ind w:left="1080"/>
    </w:pPr>
  </w:style>
  <w:style w:type="paragraph" w:styleId="ListContinue3">
    <w:name w:val="List Continue 3"/>
    <w:basedOn w:val="BodyText"/>
    <w:pPr>
      <w:ind w:left="1440"/>
    </w:pPr>
  </w:style>
  <w:style w:type="paragraph" w:styleId="ListContinue4">
    <w:name w:val="List Continue 4"/>
    <w:basedOn w:val="BodyText"/>
    <w:pPr>
      <w:ind w:left="1800"/>
    </w:pPr>
  </w:style>
  <w:style w:type="paragraph" w:styleId="ListContinue5">
    <w:name w:val="List Continue 5"/>
    <w:basedOn w:val="BodyText"/>
    <w:pPr>
      <w:ind w:left="2160"/>
    </w:pPr>
  </w:style>
  <w:style w:type="paragraph" w:styleId="ListNumber">
    <w:name w:val="List Number"/>
    <w:basedOn w:val="BodyText"/>
    <w:pPr>
      <w:ind w:left="720" w:hanging="360"/>
    </w:pPr>
  </w:style>
  <w:style w:type="paragraph" w:styleId="ListNumber2">
    <w:name w:val="List Number 2"/>
    <w:basedOn w:val="BodyText"/>
    <w:pPr>
      <w:ind w:left="1080" w:hanging="360"/>
    </w:pPr>
  </w:style>
  <w:style w:type="paragraph" w:styleId="ListNumber3">
    <w:name w:val="List Number 3"/>
    <w:basedOn w:val="BodyText"/>
    <w:pPr>
      <w:ind w:left="1440" w:hanging="360"/>
    </w:pPr>
  </w:style>
  <w:style w:type="paragraph" w:styleId="ListNumber4">
    <w:name w:val="List Number 4"/>
    <w:basedOn w:val="BodyText"/>
    <w:pPr>
      <w:ind w:left="1800" w:hanging="360"/>
    </w:pPr>
  </w:style>
  <w:style w:type="paragraph" w:styleId="ListNumber5">
    <w:name w:val="List Number 5"/>
    <w:basedOn w:val="BodyText"/>
    <w:pPr>
      <w:ind w:left="2160" w:hanging="360"/>
    </w:pPr>
  </w:style>
  <w:style w:type="paragraph" w:customStyle="1" w:styleId="MANHeading">
    <w:name w:val="MANHeading"/>
    <w:basedOn w:val="HeadingBase"/>
    <w:next w:val="BodyText"/>
    <w:pPr>
      <w:spacing w:before="480"/>
    </w:pPr>
    <w:rPr>
      <w:caps/>
    </w:rPr>
  </w:style>
  <w:style w:type="character" w:styleId="PageNumber">
    <w:name w:val="page number"/>
    <w:basedOn w:val="DefaultParagraphFont"/>
  </w:style>
  <w:style w:type="paragraph" w:customStyle="1" w:styleId="Prototype">
    <w:name w:val="Prototype"/>
    <w:basedOn w:val="CodeSample"/>
    <w:next w:val="BodyText"/>
    <w:pPr>
      <w:ind w:left="0"/>
    </w:pPr>
  </w:style>
  <w:style w:type="paragraph" w:styleId="Title">
    <w:name w:val="Title"/>
    <w:basedOn w:val="Normal"/>
    <w:qFormat/>
    <w:rsid w:val="00B86DC5"/>
    <w:rPr>
      <w:color w:val="364395"/>
      <w:sz w:val="48"/>
      <w:szCs w:val="48"/>
    </w:rPr>
  </w:style>
  <w:style w:type="paragraph" w:styleId="TOC1">
    <w:name w:val="toc 1"/>
    <w:basedOn w:val="BodyText"/>
    <w:next w:val="Normal"/>
    <w:uiPriority w:val="39"/>
    <w:rsid w:val="000931A4"/>
    <w:pPr>
      <w:tabs>
        <w:tab w:val="right" w:leader="dot" w:pos="9648"/>
      </w:tabs>
      <w:spacing w:before="0"/>
      <w:jc w:val="left"/>
    </w:pPr>
  </w:style>
  <w:style w:type="paragraph" w:styleId="TOC2">
    <w:name w:val="toc 2"/>
    <w:basedOn w:val="TOC1"/>
    <w:next w:val="Normal"/>
    <w:uiPriority w:val="39"/>
    <w:pPr>
      <w:ind w:left="245"/>
    </w:pPr>
  </w:style>
  <w:style w:type="paragraph" w:styleId="TOC3">
    <w:name w:val="toc 3"/>
    <w:basedOn w:val="TOC1"/>
    <w:next w:val="Normal"/>
    <w:uiPriority w:val="39"/>
    <w:pPr>
      <w:ind w:left="475"/>
    </w:pPr>
  </w:style>
  <w:style w:type="paragraph" w:styleId="TOC4">
    <w:name w:val="toc 4"/>
    <w:basedOn w:val="TOC1"/>
    <w:next w:val="Normal"/>
    <w:semiHidden/>
    <w:pPr>
      <w:ind w:left="720"/>
    </w:pPr>
  </w:style>
  <w:style w:type="paragraph" w:styleId="TOC5">
    <w:name w:val="toc 5"/>
    <w:basedOn w:val="TOC1"/>
    <w:next w:val="Normal"/>
    <w:semiHidden/>
    <w:pPr>
      <w:ind w:left="96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ind w:left="12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pPr>
      <w:tabs>
        <w:tab w:val="right" w:pos="9360"/>
      </w:tabs>
      <w:ind w:left="144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ind w:left="168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pPr>
      <w:tabs>
        <w:tab w:val="right" w:pos="9360"/>
      </w:tabs>
      <w:ind w:left="1920"/>
    </w:pPr>
    <w:rPr>
      <w:rFonts w:ascii="Times New Roman" w:hAnsi="Times New Roman"/>
    </w:rPr>
  </w:style>
  <w:style w:type="paragraph" w:styleId="FootnoteText">
    <w:name w:val="footnote text"/>
    <w:basedOn w:val="Normal"/>
    <w:semiHidden/>
    <w:rPr>
      <w:sz w:val="16"/>
    </w:rPr>
  </w:style>
  <w:style w:type="character" w:customStyle="1" w:styleId="Definition">
    <w:name w:val="Definition"/>
    <w:rPr>
      <w:b/>
    </w:rPr>
  </w:style>
  <w:style w:type="character" w:styleId="Emphasis">
    <w:name w:val="Emphasis"/>
    <w:qFormat/>
    <w:rPr>
      <w:i/>
    </w:rPr>
  </w:style>
  <w:style w:type="character" w:styleId="Strong">
    <w:name w:val="Strong"/>
    <w:qFormat/>
    <w:rPr>
      <w:b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AC6067"/>
    <w:rPr>
      <w:rFonts w:ascii="Verdana" w:hAnsi="Verdana"/>
      <w:color w:val="auto"/>
      <w:sz w:val="20"/>
      <w:u w:val="none"/>
    </w:rPr>
  </w:style>
  <w:style w:type="character" w:styleId="FollowedHyperlink">
    <w:name w:val="FollowedHyperlink"/>
    <w:rsid w:val="007310AB"/>
    <w:rPr>
      <w:color w:val="606420"/>
      <w:u w:val="single"/>
    </w:rPr>
  </w:style>
  <w:style w:type="table" w:styleId="TableGrid">
    <w:name w:val="Table Grid"/>
    <w:basedOn w:val="TableNormal"/>
    <w:semiHidden/>
    <w:rsid w:val="00AC60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Number-Requirement">
    <w:name w:val="List Number - Requirement"/>
    <w:basedOn w:val="ListNumber"/>
    <w:autoRedefine/>
    <w:rsid w:val="00E72BD9"/>
    <w:pPr>
      <w:ind w:left="0" w:firstLine="0"/>
      <w:jc w:val="left"/>
    </w:pPr>
  </w:style>
  <w:style w:type="character" w:styleId="CommentReference">
    <w:name w:val="annotation reference"/>
    <w:semiHidden/>
    <w:rsid w:val="00CA3918"/>
    <w:rPr>
      <w:sz w:val="16"/>
      <w:szCs w:val="16"/>
    </w:rPr>
  </w:style>
  <w:style w:type="paragraph" w:styleId="CommentText">
    <w:name w:val="annotation text"/>
    <w:basedOn w:val="Normal"/>
    <w:semiHidden/>
    <w:rsid w:val="00CA3918"/>
  </w:style>
  <w:style w:type="paragraph" w:styleId="CommentSubject">
    <w:name w:val="annotation subject"/>
    <w:basedOn w:val="CommentText"/>
    <w:next w:val="CommentText"/>
    <w:semiHidden/>
    <w:rsid w:val="00CA3918"/>
    <w:rPr>
      <w:b/>
      <w:bCs/>
    </w:rPr>
  </w:style>
  <w:style w:type="paragraph" w:styleId="BalloonText">
    <w:name w:val="Balloon Text"/>
    <w:basedOn w:val="Normal"/>
    <w:semiHidden/>
    <w:rsid w:val="00AC6067"/>
    <w:rPr>
      <w:rFonts w:ascii="Tahoma" w:hAnsi="Tahoma" w:cs="Tahoma"/>
      <w:sz w:val="16"/>
      <w:szCs w:val="16"/>
    </w:rPr>
  </w:style>
  <w:style w:type="paragraph" w:customStyle="1" w:styleId="VUENormal">
    <w:name w:val="VUE Normal"/>
    <w:basedOn w:val="Normal"/>
    <w:autoRedefine/>
    <w:rsid w:val="0092379B"/>
    <w:pPr>
      <w:spacing w:before="120" w:after="120"/>
    </w:pPr>
    <w:rPr>
      <w:rFonts w:ascii="Times New Roman" w:eastAsia="MS Mincho" w:hAnsi="Times New Roman"/>
      <w:sz w:val="24"/>
      <w:lang w:eastAsia="ja-JP"/>
    </w:rPr>
  </w:style>
  <w:style w:type="table" w:styleId="TableWeb1">
    <w:name w:val="Table Web 1"/>
    <w:basedOn w:val="TableNormal"/>
    <w:rsid w:val="0092379B"/>
    <w:rPr>
      <w:rFonts w:eastAsia="MS Minch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rsid w:val="00BB5B12"/>
    <w:pPr>
      <w:spacing w:before="100" w:beforeAutospacing="1" w:after="100" w:afterAutospacing="1"/>
    </w:pPr>
  </w:style>
  <w:style w:type="paragraph" w:customStyle="1" w:styleId="1pt">
    <w:name w:val="__1pt"/>
    <w:basedOn w:val="Normal"/>
    <w:semiHidden/>
    <w:rsid w:val="00AC6067"/>
    <w:pPr>
      <w:spacing w:line="20" w:lineRule="exact"/>
    </w:pPr>
  </w:style>
  <w:style w:type="paragraph" w:customStyle="1" w:styleId="Normal0">
    <w:name w:val="__Normal"/>
    <w:basedOn w:val="Normal"/>
    <w:semiHidden/>
    <w:rsid w:val="00AC6067"/>
    <w:pPr>
      <w:spacing w:after="240"/>
      <w:contextualSpacing/>
    </w:pPr>
  </w:style>
  <w:style w:type="paragraph" w:customStyle="1" w:styleId="Bodytext0">
    <w:name w:val="_Body text"/>
    <w:basedOn w:val="Normal0"/>
    <w:rsid w:val="00AC6067"/>
    <w:pPr>
      <w:contextualSpacing w:val="0"/>
    </w:pPr>
  </w:style>
  <w:style w:type="paragraph" w:customStyle="1" w:styleId="Companyaddress">
    <w:name w:val="_Company address"/>
    <w:basedOn w:val="Normal"/>
    <w:rsid w:val="00AC6067"/>
    <w:pPr>
      <w:framePr w:wrap="around" w:vAnchor="page" w:hAnchor="page" w:x="8648" w:y="2212" w:anchorLock="1"/>
    </w:pPr>
    <w:rPr>
      <w:sz w:val="16"/>
    </w:rPr>
  </w:style>
  <w:style w:type="paragraph" w:customStyle="1" w:styleId="Date">
    <w:name w:val="_Date"/>
    <w:basedOn w:val="Normal0"/>
    <w:rsid w:val="00AC6067"/>
    <w:pPr>
      <w:spacing w:after="480"/>
    </w:pPr>
  </w:style>
  <w:style w:type="paragraph" w:customStyle="1" w:styleId="Division">
    <w:name w:val="_Division"/>
    <w:basedOn w:val="Companyaddress"/>
    <w:rsid w:val="00AC6067"/>
    <w:pPr>
      <w:framePr w:wrap="around"/>
      <w:spacing w:after="80"/>
    </w:pPr>
    <w:rPr>
      <w:b/>
      <w:caps/>
      <w:color w:val="364395"/>
      <w:szCs w:val="16"/>
    </w:rPr>
  </w:style>
  <w:style w:type="paragraph" w:customStyle="1" w:styleId="Legalinformation">
    <w:name w:val="_Legal information"/>
    <w:basedOn w:val="Normal0"/>
    <w:rsid w:val="00AC6067"/>
    <w:pPr>
      <w:spacing w:before="120" w:after="0"/>
      <w:contextualSpacing w:val="0"/>
    </w:pPr>
    <w:rPr>
      <w:sz w:val="12"/>
    </w:rPr>
  </w:style>
  <w:style w:type="paragraph" w:customStyle="1" w:styleId="Recipientaddress">
    <w:name w:val="_Recipient address"/>
    <w:basedOn w:val="Normal0"/>
    <w:rsid w:val="00AC6067"/>
    <w:pPr>
      <w:spacing w:after="0"/>
      <w:contextualSpacing w:val="0"/>
    </w:pPr>
  </w:style>
  <w:style w:type="paragraph" w:customStyle="1" w:styleId="Salutation">
    <w:name w:val="_Salutation"/>
    <w:basedOn w:val="Normal0"/>
    <w:rsid w:val="00AC6067"/>
    <w:pPr>
      <w:contextualSpacing w:val="0"/>
    </w:pPr>
  </w:style>
  <w:style w:type="paragraph" w:customStyle="1" w:styleId="Senderdetails">
    <w:name w:val="_Sender details"/>
    <w:basedOn w:val="Normal0"/>
    <w:rsid w:val="00AC6067"/>
  </w:style>
  <w:style w:type="character" w:customStyle="1" w:styleId="Sendername">
    <w:name w:val="_Sender name"/>
    <w:rsid w:val="00AC6067"/>
    <w:rPr>
      <w:rFonts w:ascii="Verdana" w:hAnsi="Verdana"/>
      <w:b/>
    </w:rPr>
  </w:style>
  <w:style w:type="paragraph" w:customStyle="1" w:styleId="Sign-off">
    <w:name w:val="_Sign-off"/>
    <w:basedOn w:val="Bodytext0"/>
    <w:rsid w:val="00AC6067"/>
    <w:pPr>
      <w:spacing w:after="960"/>
    </w:pPr>
  </w:style>
  <w:style w:type="paragraph" w:customStyle="1" w:styleId="Subject">
    <w:name w:val="_Subject"/>
    <w:basedOn w:val="Normal0"/>
    <w:rsid w:val="00AC6067"/>
    <w:rPr>
      <w:b/>
    </w:rPr>
  </w:style>
  <w:style w:type="paragraph" w:customStyle="1" w:styleId="Webaddress">
    <w:name w:val="_Web address"/>
    <w:basedOn w:val="Companyaddress"/>
    <w:rsid w:val="00AC6067"/>
    <w:pPr>
      <w:framePr w:wrap="around" w:vAnchor="margin" w:hAnchor="text" w:xAlign="left" w:y="2439" w:anchorLock="0"/>
      <w:spacing w:before="80"/>
      <w:suppressOverlap/>
    </w:pPr>
  </w:style>
  <w:style w:type="paragraph" w:customStyle="1" w:styleId="Abstract">
    <w:name w:val="_Abstract"/>
    <w:basedOn w:val="Bodytext0"/>
    <w:rsid w:val="00B86DC5"/>
  </w:style>
  <w:style w:type="paragraph" w:customStyle="1" w:styleId="Title0">
    <w:name w:val="_Title"/>
    <w:basedOn w:val="Title"/>
    <w:rsid w:val="00DF4B25"/>
  </w:style>
  <w:style w:type="paragraph" w:customStyle="1" w:styleId="SectionHeading">
    <w:name w:val="_Section Heading"/>
    <w:basedOn w:val="Normal"/>
    <w:rsid w:val="00FC00DE"/>
    <w:pPr>
      <w:keepNext/>
      <w:spacing w:after="240"/>
      <w:jc w:val="center"/>
    </w:pPr>
    <w:rPr>
      <w:b/>
      <w:smallCaps/>
      <w:spacing w:val="60"/>
      <w:sz w:val="24"/>
    </w:rPr>
  </w:style>
  <w:style w:type="numbering" w:customStyle="1" w:styleId="StyleOutlinenumberedArial14ptBoldItalic">
    <w:name w:val="Style Outline numbered Arial 14 pt Bold Italic"/>
    <w:basedOn w:val="NoList"/>
    <w:rsid w:val="00894838"/>
    <w:pPr>
      <w:numPr>
        <w:numId w:val="4"/>
      </w:numPr>
    </w:pPr>
  </w:style>
  <w:style w:type="paragraph" w:customStyle="1" w:styleId="FirstPageFooter">
    <w:name w:val="_First Page Footer"/>
    <w:basedOn w:val="Footer"/>
    <w:rsid w:val="00C659BE"/>
  </w:style>
  <w:style w:type="character" w:customStyle="1" w:styleId="Heading3Char">
    <w:name w:val="Heading 3 Char"/>
    <w:link w:val="Heading3"/>
    <w:rsid w:val="00981A18"/>
    <w:rPr>
      <w:rFonts w:ascii="Verdana" w:hAnsi="Verdana" w:cs="Arial"/>
      <w:bCs/>
      <w:i/>
      <w:sz w:val="22"/>
      <w:szCs w:val="26"/>
      <w:lang w:eastAsia="en-GB"/>
    </w:rPr>
  </w:style>
  <w:style w:type="character" w:customStyle="1" w:styleId="Heading2Char">
    <w:name w:val="Heading 2 Char"/>
    <w:link w:val="Heading2"/>
    <w:rsid w:val="00085AE8"/>
    <w:rPr>
      <w:rFonts w:ascii="Verdana" w:hAnsi="Verdana" w:cs="Arial"/>
      <w:b/>
      <w:bCs/>
      <w:i/>
      <w:iCs/>
      <w:sz w:val="24"/>
      <w:szCs w:val="28"/>
      <w:lang w:eastAsia="en-GB"/>
    </w:rPr>
  </w:style>
  <w:style w:type="paragraph" w:customStyle="1" w:styleId="Title1">
    <w:name w:val="_Title1"/>
    <w:basedOn w:val="Title0"/>
    <w:rsid w:val="00DF4B25"/>
    <w:pPr>
      <w:pBdr>
        <w:top w:val="single" w:sz="18" w:space="1" w:color="auto"/>
      </w:pBdr>
      <w:spacing w:after="240"/>
    </w:pPr>
    <w:rPr>
      <w:b/>
      <w:sz w:val="40"/>
      <w:szCs w:val="40"/>
    </w:rPr>
  </w:style>
  <w:style w:type="paragraph" w:customStyle="1" w:styleId="Title2">
    <w:name w:val="_Title2"/>
    <w:basedOn w:val="Title0"/>
    <w:rsid w:val="00DF4B25"/>
    <w:rPr>
      <w:b/>
      <w:sz w:val="24"/>
      <w:szCs w:val="24"/>
    </w:rPr>
  </w:style>
  <w:style w:type="paragraph" w:customStyle="1" w:styleId="Title3">
    <w:name w:val="_Title3"/>
    <w:basedOn w:val="Title0"/>
    <w:rsid w:val="00DF4B25"/>
    <w:rPr>
      <w:b/>
      <w:color w:val="auto"/>
      <w:sz w:val="24"/>
      <w:szCs w:val="24"/>
    </w:rPr>
  </w:style>
  <w:style w:type="character" w:customStyle="1" w:styleId="FooterChar">
    <w:name w:val="Footer Char"/>
    <w:link w:val="Footer"/>
    <w:rsid w:val="00E03EC0"/>
    <w:rPr>
      <w:rFonts w:ascii="Verdana" w:hAnsi="Verdana" w:cs="Gill Sans MT Pro Book"/>
      <w:color w:val="999999"/>
      <w:sz w:val="16"/>
      <w:szCs w:val="16"/>
      <w:lang w:eastAsia="en-US"/>
    </w:rPr>
  </w:style>
  <w:style w:type="paragraph" w:customStyle="1" w:styleId="BodyNarrative">
    <w:name w:val="Body Narrative"/>
    <w:basedOn w:val="BodyText"/>
    <w:rsid w:val="002A7F51"/>
    <w:pPr>
      <w:ind w:firstLine="288"/>
    </w:pPr>
    <w:rPr>
      <w:rFonts w:ascii="Bookman Old Style" w:hAnsi="Bookman Old Style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1A35BD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A030AA"/>
    <w:rPr>
      <w:rFonts w:ascii="Courier" w:eastAsia="ＭＳ 明朝" w:hAnsi="Courier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A030AA"/>
    <w:rPr>
      <w:rFonts w:ascii="Courier" w:eastAsia="ＭＳ 明朝" w:hAnsi="Courier"/>
      <w:sz w:val="21"/>
      <w:szCs w:val="21"/>
    </w:rPr>
  </w:style>
  <w:style w:type="paragraph" w:styleId="NoteLevel2">
    <w:name w:val="Note Level 2"/>
    <w:basedOn w:val="Normal"/>
    <w:uiPriority w:val="1"/>
    <w:qFormat/>
    <w:rsid w:val="00F01378"/>
    <w:pPr>
      <w:keepNext/>
      <w:numPr>
        <w:ilvl w:val="1"/>
        <w:numId w:val="18"/>
      </w:numPr>
      <w:contextualSpacing/>
      <w:outlineLvl w:val="1"/>
    </w:pPr>
  </w:style>
  <w:style w:type="paragraph" w:styleId="Subtitle">
    <w:name w:val="Subtitle"/>
    <w:basedOn w:val="Normal"/>
    <w:next w:val="Normal"/>
    <w:link w:val="SubtitleChar"/>
    <w:qFormat/>
    <w:rsid w:val="00F01378"/>
    <w:pPr>
      <w:spacing w:after="60"/>
      <w:jc w:val="center"/>
      <w:outlineLvl w:val="1"/>
    </w:pPr>
    <w:rPr>
      <w:rFonts w:ascii="Calibri" w:eastAsia="ＭＳ ゴシック" w:hAnsi="Calibri"/>
      <w:sz w:val="24"/>
    </w:rPr>
  </w:style>
  <w:style w:type="character" w:customStyle="1" w:styleId="SubtitleChar">
    <w:name w:val="Subtitle Char"/>
    <w:link w:val="Subtitle"/>
    <w:rsid w:val="00F01378"/>
    <w:rPr>
      <w:rFonts w:ascii="Calibri" w:eastAsia="ＭＳ ゴシック" w:hAnsi="Calibri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0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238005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677268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62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36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0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6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0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76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14209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301670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140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56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23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0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8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8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05422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23592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91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821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0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8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9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322314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907589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19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71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01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ata.gdeltproject.org/micromappers/lastupdate.txt" TargetMode="External"/><Relationship Id="rId12" Type="http://schemas.openxmlformats.org/officeDocument/2006/relationships/image" Target="media/image1.png"/><Relationship Id="rId13" Type="http://schemas.openxmlformats.org/officeDocument/2006/relationships/hyperlink" Target="http://data.gdeltproject.org/micromappers/lastupdate.txt" TargetMode="Externa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aidr-dev.qcri.org/AIDRFetchManager/" TargetMode="External"/><Relationship Id="rId10" Type="http://schemas.openxmlformats.org/officeDocument/2006/relationships/hyperlink" Target="http://microfilters.micromappers.or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reinb2\AppData\Local\Microsoft\Windows\Temporary%20Internet%20Files\Content.Outlook\41Q5B7RW\RP%20Requirements%20Template20121016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02053-DB69-4549-A967-6F1DCACED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\Users\ureinb2\AppData\Local\Microsoft\Windows\Temporary Internet Files\Content.Outlook\41Q5B7RW\RP Requirements Template20121016.dot</Template>
  <TotalTime>216</TotalTime>
  <Pages>10</Pages>
  <Words>1417</Words>
  <Characters>8079</Characters>
  <Application>Microsoft Macintosh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>MicroFilters</vt:lpstr>
      <vt:lpstr>Introduction</vt:lpstr>
      <vt:lpstr>Related Documents/Links/People</vt:lpstr>
      <vt:lpstr>Glossary</vt:lpstr>
      <vt:lpstr>Enhancement Scope</vt:lpstr>
      <vt:lpstr>    Goals and Objectives</vt:lpstr>
      <vt:lpstr>    In Scope</vt:lpstr>
      <vt:lpstr>    Out of Scope</vt:lpstr>
      <vt:lpstr>    Assumptions</vt:lpstr>
      <vt:lpstr>    Constraints</vt:lpstr>
      <vt:lpstr>    Dependencies</vt:lpstr>
      <vt:lpstr>    Risks</vt:lpstr>
      <vt:lpstr>Requirements</vt:lpstr>
      <vt:lpstr>    File Import Requirements</vt:lpstr>
      <vt:lpstr>        General Requirements</vt:lpstr>
      <vt:lpstr>        File Details</vt:lpstr>
      <vt:lpstr>        Sample Data</vt:lpstr>
      <vt:lpstr>    UI/UX functional</vt:lpstr>
      <vt:lpstr>        File Upload</vt:lpstr>
      <vt:lpstr>    Non-functional</vt:lpstr>
      <vt:lpstr>        Security</vt:lpstr>
      <vt:lpstr>        Testing</vt:lpstr>
      <vt:lpstr>Issues/Questions</vt:lpstr>
      <vt:lpstr>Revision History</vt:lpstr>
    </vt:vector>
  </TitlesOfParts>
  <Manager/>
  <Company/>
  <LinksUpToDate>false</LinksUpToDate>
  <CharactersWithSpaces>9478</CharactersWithSpaces>
  <SharedDoc>false</SharedDoc>
  <HyperlinkBase/>
  <HLinks>
    <vt:vector size="30" baseType="variant">
      <vt:variant>
        <vt:i4>6553601</vt:i4>
      </vt:variant>
      <vt:variant>
        <vt:i4>84</vt:i4>
      </vt:variant>
      <vt:variant>
        <vt:i4>0</vt:i4>
      </vt:variant>
      <vt:variant>
        <vt:i4>5</vt:i4>
      </vt:variant>
      <vt:variant>
        <vt:lpwstr>http://pybossa-dev.qcri.org/AIDRTrainerAPI/rest/crisis/getallactive</vt:lpwstr>
      </vt:variant>
      <vt:variant>
        <vt:lpwstr/>
      </vt:variant>
      <vt:variant>
        <vt:i4>3145834</vt:i4>
      </vt:variant>
      <vt:variant>
        <vt:i4>81</vt:i4>
      </vt:variant>
      <vt:variant>
        <vt:i4>0</vt:i4>
      </vt:variant>
      <vt:variant>
        <vt:i4>5</vt:i4>
      </vt:variant>
      <vt:variant>
        <vt:lpwstr>http://pybossa-dev.qcri.org/AIDRTrainerAPI/rest/crisis/active/name</vt:lpwstr>
      </vt:variant>
      <vt:variant>
        <vt:lpwstr/>
      </vt:variant>
      <vt:variant>
        <vt:i4>8323195</vt:i4>
      </vt:variant>
      <vt:variant>
        <vt:i4>75</vt:i4>
      </vt:variant>
      <vt:variant>
        <vt:i4>0</vt:i4>
      </vt:variant>
      <vt:variant>
        <vt:i4>5</vt:i4>
      </vt:variant>
      <vt:variant>
        <vt:lpwstr>http://aidr-dev.qcri.org/AIDRFetchManager/</vt:lpwstr>
      </vt:variant>
      <vt:variant>
        <vt:lpwstr/>
      </vt:variant>
      <vt:variant>
        <vt:i4>655416</vt:i4>
      </vt:variant>
      <vt:variant>
        <vt:i4>18341</vt:i4>
      </vt:variant>
      <vt:variant>
        <vt:i4>1025</vt:i4>
      </vt:variant>
      <vt:variant>
        <vt:i4>1</vt:i4>
      </vt:variant>
      <vt:variant>
        <vt:lpwstr>demo1</vt:lpwstr>
      </vt:variant>
      <vt:variant>
        <vt:lpwstr/>
      </vt:variant>
      <vt:variant>
        <vt:i4>655419</vt:i4>
      </vt:variant>
      <vt:variant>
        <vt:i4>18345</vt:i4>
      </vt:variant>
      <vt:variant>
        <vt:i4>1026</vt:i4>
      </vt:variant>
      <vt:variant>
        <vt:i4>1</vt:i4>
      </vt:variant>
      <vt:variant>
        <vt:lpwstr>demo2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MicroFilters</dc:title>
  <dc:subject>MicroFilters</dc:subject>
  <dc:creator>Ji Lucas</dc:creator>
  <cp:keywords/>
  <dc:description/>
  <cp:lastModifiedBy>JI LUCAS</cp:lastModifiedBy>
  <cp:revision>49</cp:revision>
  <cp:lastPrinted>2014-06-09T20:30:00Z</cp:lastPrinted>
  <dcterms:created xsi:type="dcterms:W3CDTF">2014-06-10T15:11:00Z</dcterms:created>
  <dcterms:modified xsi:type="dcterms:W3CDTF">2015-06-09T14:01:00Z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i4>0</vt:i4>
  </property>
  <property fmtid="{D5CDD505-2E9C-101B-9397-08002B2CF9AE}" pid="3" name="ContentType">
    <vt:lpwstr>CONTENTS PROPRIETARY AND CONFIDENTIAL</vt:lpwstr>
  </property>
  <property fmtid="{D5CDD505-2E9C-101B-9397-08002B2CF9AE}" pid="4" name="Current Date">
    <vt:lpwstr>{CREATEDATE \@ "m/d/yyyy" \ * MERGEFORMAT}</vt:lpwstr>
  </property>
</Properties>
</file>