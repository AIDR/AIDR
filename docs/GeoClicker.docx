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6C77EEC8" w:rsidR="001C6A31" w:rsidRPr="00E20073" w:rsidRDefault="002E776C" w:rsidP="00DF4B25">
      <w:pPr>
        <w:pStyle w:val="Title1"/>
      </w:pPr>
      <w:r>
        <w:t>Geo</w:t>
      </w:r>
      <w:r w:rsidR="00B54965">
        <w:t xml:space="preserve"> Clicker Mobile</w:t>
      </w:r>
      <w:r w:rsidR="001C6A31" w:rsidRPr="00E20073">
        <w:t xml:space="preserve"> Requirements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E20073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E20073" w:rsidRDefault="004C6FB7" w:rsidP="00DF4B25">
            <w:pPr>
              <w:pStyle w:val="Title2"/>
            </w:pPr>
            <w:r w:rsidRPr="00E20073">
              <w:t>REQ No.</w:t>
            </w:r>
          </w:p>
          <w:p w14:paraId="54C61813" w14:textId="77777777" w:rsidR="005F3916" w:rsidRPr="00E20073" w:rsidRDefault="00797124" w:rsidP="00DF4B25">
            <w:pPr>
              <w:pStyle w:val="Title3"/>
            </w:pPr>
            <w: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E20073" w:rsidRDefault="004F05DB" w:rsidP="00DF4B25">
            <w:pPr>
              <w:pStyle w:val="Title2"/>
            </w:pPr>
            <w:r w:rsidRPr="00E20073">
              <w:t>Project</w:t>
            </w:r>
          </w:p>
          <w:p w14:paraId="7EC2C793" w14:textId="7A066168" w:rsidR="005F3916" w:rsidRPr="006B43BF" w:rsidRDefault="002E776C" w:rsidP="00DF4B25">
            <w:pPr>
              <w:pStyle w:val="Title3"/>
              <w:rPr>
                <w:color w:val="000000"/>
              </w:rPr>
            </w:pPr>
            <w:r>
              <w:rPr>
                <w:color w:val="000000"/>
              </w:rPr>
              <w:t>Geo</w:t>
            </w:r>
            <w:r w:rsidR="00B54965">
              <w:rPr>
                <w:color w:val="000000"/>
              </w:rPr>
              <w:t xml:space="preserve"> Clicker</w:t>
            </w:r>
            <w:r w:rsidR="00567208">
              <w:rPr>
                <w:color w:val="000000"/>
              </w:rPr>
              <w:t>s</w:t>
            </w:r>
          </w:p>
        </w:tc>
      </w:tr>
    </w:tbl>
    <w:p w14:paraId="77A9AB81" w14:textId="77777777" w:rsidR="007B589E" w:rsidRPr="00E20073" w:rsidRDefault="007B589E" w:rsidP="00DF4B25">
      <w:pPr>
        <w:pStyle w:val="BodyText"/>
        <w:pBdr>
          <w:bottom w:val="single" w:sz="18" w:space="1" w:color="auto"/>
        </w:pBdr>
      </w:pPr>
    </w:p>
    <w:p w14:paraId="432558B8" w14:textId="77777777" w:rsidR="00CF6A48" w:rsidRPr="00E20073" w:rsidRDefault="00CF6A48" w:rsidP="00293E77">
      <w:pPr>
        <w:pStyle w:val="Bodytext0"/>
        <w:rPr>
          <w:color w:val="000080"/>
          <w:sz w:val="24"/>
        </w:rPr>
      </w:pPr>
    </w:p>
    <w:p w14:paraId="0AC95134" w14:textId="77777777" w:rsidR="007B589E" w:rsidRPr="00E20073" w:rsidRDefault="007B589E" w:rsidP="00293E77">
      <w:pPr>
        <w:pStyle w:val="Bodytext0"/>
        <w:rPr>
          <w:color w:val="000080"/>
          <w:sz w:val="24"/>
        </w:rPr>
      </w:pPr>
      <w:r w:rsidRPr="00E20073">
        <w:rPr>
          <w:color w:val="000080"/>
          <w:sz w:val="24"/>
        </w:rPr>
        <w:t>Abstract</w:t>
      </w:r>
    </w:p>
    <w:p w14:paraId="683D00DE" w14:textId="2093CA04" w:rsidR="00452993" w:rsidRDefault="00AA63AC" w:rsidP="00293E77">
      <w:pPr>
        <w:pStyle w:val="Abstract"/>
      </w:pPr>
      <w:r>
        <w:t xml:space="preserve">This document covers requirements for </w:t>
      </w:r>
      <w:r w:rsidR="002E776C">
        <w:t>Geo</w:t>
      </w:r>
      <w:r w:rsidR="00B54965">
        <w:t xml:space="preserve"> Clicker Mobile Version</w:t>
      </w:r>
      <w:r w:rsidR="002B774F">
        <w:t xml:space="preserve"> Phase 1. </w:t>
      </w:r>
    </w:p>
    <w:p w14:paraId="075741B5" w14:textId="77777777" w:rsidR="0082768B" w:rsidRPr="00E20073" w:rsidRDefault="0082768B" w:rsidP="00293E77">
      <w:pPr>
        <w:pStyle w:val="Abstract"/>
        <w:rPr>
          <w:color w:val="808080"/>
        </w:rPr>
      </w:pPr>
    </w:p>
    <w:p w14:paraId="3980764D" w14:textId="77777777" w:rsidR="0082768B" w:rsidRPr="00E20073" w:rsidRDefault="0082768B" w:rsidP="00293E77">
      <w:pPr>
        <w:pStyle w:val="Abstract"/>
        <w:rPr>
          <w:color w:val="808080"/>
        </w:rPr>
      </w:pPr>
    </w:p>
    <w:p w14:paraId="10472EA2" w14:textId="77777777" w:rsidR="0082768B" w:rsidRPr="00E20073" w:rsidRDefault="0082768B" w:rsidP="00293E77">
      <w:pPr>
        <w:pStyle w:val="Abstract"/>
        <w:rPr>
          <w:color w:val="808080"/>
        </w:rPr>
      </w:pPr>
    </w:p>
    <w:p w14:paraId="15D4BB58" w14:textId="77777777" w:rsidR="0082768B" w:rsidRPr="00E20073" w:rsidRDefault="0082768B" w:rsidP="00293E77">
      <w:pPr>
        <w:pStyle w:val="Abstract"/>
        <w:rPr>
          <w:color w:val="808080"/>
        </w:rPr>
      </w:pPr>
    </w:p>
    <w:p w14:paraId="1D23E52E" w14:textId="77777777" w:rsidR="0082768B" w:rsidRPr="00E20073" w:rsidRDefault="0082768B" w:rsidP="00293E77">
      <w:pPr>
        <w:pStyle w:val="Abstract"/>
        <w:rPr>
          <w:color w:val="808080"/>
        </w:rPr>
      </w:pPr>
    </w:p>
    <w:p w14:paraId="17245B0D" w14:textId="77777777" w:rsidR="0082768B" w:rsidRPr="00E20073" w:rsidRDefault="0082768B" w:rsidP="00293E77">
      <w:pPr>
        <w:pStyle w:val="Abstract"/>
        <w:rPr>
          <w:color w:val="808080"/>
        </w:rPr>
      </w:pPr>
    </w:p>
    <w:p w14:paraId="68C5BA84" w14:textId="77777777" w:rsidR="0082768B" w:rsidRPr="006B43BF" w:rsidRDefault="0082768B" w:rsidP="00293E77">
      <w:pPr>
        <w:pStyle w:val="Abstract"/>
        <w:rPr>
          <w:color w:val="000000"/>
        </w:rPr>
      </w:pPr>
    </w:p>
    <w:p w14:paraId="04914E05" w14:textId="77777777" w:rsidR="0082768B" w:rsidRPr="00E20073" w:rsidRDefault="0082768B" w:rsidP="00293E77">
      <w:pPr>
        <w:pStyle w:val="Abstract"/>
        <w:rPr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E20073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E20073" w:rsidRDefault="00A47B59" w:rsidP="00C54C74">
            <w:pPr>
              <w:pStyle w:val="CellBase"/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Status</w:t>
            </w:r>
          </w:p>
        </w:tc>
      </w:tr>
      <w:tr w:rsidR="007B79C5" w:rsidRPr="00E20073" w14:paraId="7F8CBAC2" w14:textId="77777777" w:rsidTr="00C54C74">
        <w:tc>
          <w:tcPr>
            <w:tcW w:w="1188" w:type="dxa"/>
          </w:tcPr>
          <w:p w14:paraId="677890E9" w14:textId="77777777" w:rsidR="007B79C5" w:rsidRPr="00E20073" w:rsidRDefault="002B774F" w:rsidP="00C54C74">
            <w:pPr>
              <w:pStyle w:val="CellBase"/>
              <w:jc w:val="center"/>
            </w:pPr>
            <w:r>
              <w:t>1</w:t>
            </w:r>
          </w:p>
        </w:tc>
        <w:tc>
          <w:tcPr>
            <w:tcW w:w="1920" w:type="dxa"/>
          </w:tcPr>
          <w:p w14:paraId="175C1DA1" w14:textId="6A7B9FAD" w:rsidR="007B79C5" w:rsidRPr="00E20073" w:rsidRDefault="002E776C" w:rsidP="00C54C74">
            <w:pPr>
              <w:pStyle w:val="CellBase"/>
              <w:jc w:val="center"/>
            </w:pPr>
            <w:r>
              <w:t>01/19</w:t>
            </w:r>
            <w:r w:rsidR="00B54965">
              <w:t>/201</w:t>
            </w:r>
            <w:r>
              <w:t>5</w:t>
            </w:r>
          </w:p>
        </w:tc>
        <w:tc>
          <w:tcPr>
            <w:tcW w:w="2310" w:type="dxa"/>
          </w:tcPr>
          <w:p w14:paraId="43E95AF1" w14:textId="77777777" w:rsidR="007B79C5" w:rsidRPr="00E20073" w:rsidRDefault="00A47B59" w:rsidP="00C54C74">
            <w:pPr>
              <w:pStyle w:val="CellBase"/>
              <w:jc w:val="center"/>
            </w:pPr>
            <w:r>
              <w:t>Ji Lucas</w:t>
            </w:r>
          </w:p>
        </w:tc>
        <w:tc>
          <w:tcPr>
            <w:tcW w:w="4140" w:type="dxa"/>
          </w:tcPr>
          <w:p w14:paraId="6A52A4E4" w14:textId="77777777" w:rsidR="007B79C5" w:rsidRPr="006B43BF" w:rsidRDefault="002B774F" w:rsidP="00C54C74">
            <w:pPr>
              <w:pStyle w:val="CellBase"/>
              <w:jc w:val="center"/>
              <w:rPr>
                <w:color w:val="000000"/>
              </w:rPr>
            </w:pPr>
            <w:r>
              <w:rPr>
                <w:color w:val="000000"/>
              </w:rPr>
              <w:t>First draft</w:t>
            </w:r>
          </w:p>
        </w:tc>
      </w:tr>
      <w:tr w:rsidR="00706A19" w:rsidRPr="00E20073" w14:paraId="155B85C1" w14:textId="77777777" w:rsidTr="00C54C74">
        <w:tc>
          <w:tcPr>
            <w:tcW w:w="1188" w:type="dxa"/>
          </w:tcPr>
          <w:p w14:paraId="37E5534A" w14:textId="629FAFE3" w:rsidR="00706A19" w:rsidRPr="00E20073" w:rsidRDefault="0020787C" w:rsidP="00C54C74">
            <w:pPr>
              <w:pStyle w:val="CellBase"/>
              <w:jc w:val="center"/>
            </w:pPr>
            <w:r>
              <w:t>2</w:t>
            </w:r>
          </w:p>
        </w:tc>
        <w:tc>
          <w:tcPr>
            <w:tcW w:w="1920" w:type="dxa"/>
          </w:tcPr>
          <w:p w14:paraId="73B8FE78" w14:textId="232B7E91" w:rsidR="00706A19" w:rsidRPr="00E20073" w:rsidRDefault="0020787C" w:rsidP="00C54C74">
            <w:pPr>
              <w:pStyle w:val="CellBase"/>
              <w:jc w:val="center"/>
            </w:pPr>
            <w:r>
              <w:t>01/27/2015</w:t>
            </w:r>
          </w:p>
        </w:tc>
        <w:tc>
          <w:tcPr>
            <w:tcW w:w="2310" w:type="dxa"/>
          </w:tcPr>
          <w:p w14:paraId="1B073177" w14:textId="56A3581E" w:rsidR="00706A19" w:rsidRPr="00E20073" w:rsidRDefault="0020787C" w:rsidP="00C54C74">
            <w:pPr>
              <w:pStyle w:val="CellBase"/>
              <w:jc w:val="center"/>
            </w:pPr>
            <w:r>
              <w:t>Ji Lucas</w:t>
            </w:r>
          </w:p>
        </w:tc>
        <w:tc>
          <w:tcPr>
            <w:tcW w:w="4140" w:type="dxa"/>
          </w:tcPr>
          <w:p w14:paraId="7E015D0C" w14:textId="624FB8B1" w:rsidR="00706A19" w:rsidRPr="00E20073" w:rsidRDefault="0020787C" w:rsidP="0020787C">
            <w:pPr>
              <w:pStyle w:val="CellBase"/>
            </w:pPr>
            <w:r>
              <w:t>remove user management flow to f</w:t>
            </w:r>
            <w:r>
              <w:t>u</w:t>
            </w:r>
            <w:r>
              <w:t>ture request</w:t>
            </w:r>
          </w:p>
        </w:tc>
      </w:tr>
      <w:tr w:rsidR="007B79C5" w:rsidRPr="00E20073" w14:paraId="12EA19F3" w14:textId="77777777" w:rsidTr="00C54C74">
        <w:tc>
          <w:tcPr>
            <w:tcW w:w="1188" w:type="dxa"/>
          </w:tcPr>
          <w:p w14:paraId="54E58EF3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05A9DE77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0C83B11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C8EF215" w14:textId="77777777" w:rsidR="007B79C5" w:rsidRPr="00E20073" w:rsidRDefault="007B79C5" w:rsidP="00C54C74">
            <w:pPr>
              <w:pStyle w:val="CellBase"/>
              <w:jc w:val="center"/>
            </w:pPr>
          </w:p>
        </w:tc>
      </w:tr>
    </w:tbl>
    <w:p w14:paraId="39F23EBE" w14:textId="77777777" w:rsidR="00E03EC0" w:rsidRPr="00E20073" w:rsidRDefault="00E03EC0" w:rsidP="00D94A5D">
      <w:pPr>
        <w:pStyle w:val="SectionHeading"/>
        <w:rPr>
          <w:color w:val="000080"/>
        </w:rPr>
      </w:pPr>
    </w:p>
    <w:p w14:paraId="1D5DD318" w14:textId="77777777" w:rsidR="005E312B" w:rsidRPr="00E20073" w:rsidRDefault="00E03EC0" w:rsidP="00D94A5D">
      <w:pPr>
        <w:pStyle w:val="SectionHeading"/>
        <w:rPr>
          <w:color w:val="000080"/>
        </w:rPr>
      </w:pPr>
      <w:r w:rsidRPr="00E20073">
        <w:rPr>
          <w:color w:val="000080"/>
        </w:rPr>
        <w:br w:type="page"/>
      </w:r>
      <w:r w:rsidR="005E312B" w:rsidRPr="00E20073">
        <w:rPr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E20073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FYI</w:t>
            </w:r>
          </w:p>
        </w:tc>
      </w:tr>
      <w:tr w:rsidR="00433418" w:rsidRPr="00E20073" w14:paraId="78582774" w14:textId="77777777" w:rsidTr="00656CE3">
        <w:tc>
          <w:tcPr>
            <w:tcW w:w="2578" w:type="pct"/>
            <w:shd w:val="clear" w:color="auto" w:fill="auto"/>
          </w:tcPr>
          <w:p w14:paraId="1FF27EB7" w14:textId="1D5A6DF7" w:rsidR="00AA63AC" w:rsidRDefault="00AA63AC" w:rsidP="00AA63AC">
            <w:pPr>
              <w:pStyle w:val="NormalWeb"/>
              <w:spacing w:before="0" w:beforeAutospacing="0" w:after="0" w:afterAutospacing="0"/>
              <w:rPr>
                <w:szCs w:val="20"/>
              </w:rPr>
            </w:pPr>
            <w:r w:rsidRPr="001E2EB5">
              <w:rPr>
                <w:szCs w:val="20"/>
              </w:rPr>
              <w:t>Ji Lucas</w:t>
            </w:r>
          </w:p>
          <w:p w14:paraId="34F3E5CF" w14:textId="77777777" w:rsidR="00AA63AC" w:rsidRPr="00E20073" w:rsidRDefault="00AA63AC" w:rsidP="00E07C12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0BC3F9F0" w14:textId="77777777" w:rsidR="0082768B" w:rsidRPr="00E20073" w:rsidRDefault="0082768B" w:rsidP="00842D31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</w:tr>
    </w:tbl>
    <w:p w14:paraId="68EE80FA" w14:textId="77777777" w:rsidR="005E312B" w:rsidRPr="00E20073" w:rsidRDefault="00541278" w:rsidP="00D94A5D">
      <w:pPr>
        <w:pStyle w:val="SectionHeading"/>
        <w:rPr>
          <w:color w:val="000080"/>
        </w:rPr>
      </w:pPr>
      <w:r w:rsidRPr="00E20073">
        <w:br w:type="page"/>
      </w:r>
      <w:r w:rsidR="005E312B" w:rsidRPr="00E20073">
        <w:rPr>
          <w:color w:val="000080"/>
        </w:rPr>
        <w:t xml:space="preserve"> </w:t>
      </w:r>
      <w:r w:rsidR="00C73EBC" w:rsidRPr="00E20073">
        <w:rPr>
          <w:color w:val="000080"/>
        </w:rPr>
        <w:t>Table of Contents</w:t>
      </w:r>
    </w:p>
    <w:p w14:paraId="690D6833" w14:textId="77777777" w:rsidR="00D652ED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E20073">
        <w:fldChar w:fldCharType="begin"/>
      </w:r>
      <w:r w:rsidRPr="00E20073">
        <w:instrText xml:space="preserve"> TOC \o "1-3" \h \z </w:instrText>
      </w:r>
      <w:r w:rsidRPr="00E20073">
        <w:fldChar w:fldCharType="separate"/>
      </w:r>
      <w:r w:rsidR="00D652ED">
        <w:rPr>
          <w:noProof/>
        </w:rPr>
        <w:t>1. Introduction</w:t>
      </w:r>
      <w:r w:rsidR="00D652ED">
        <w:rPr>
          <w:noProof/>
        </w:rPr>
        <w:tab/>
      </w:r>
      <w:r w:rsidR="00D652ED">
        <w:rPr>
          <w:noProof/>
        </w:rPr>
        <w:fldChar w:fldCharType="begin"/>
      </w:r>
      <w:r w:rsidR="00D652ED">
        <w:rPr>
          <w:noProof/>
        </w:rPr>
        <w:instrText xml:space="preserve"> PAGEREF _Toc283381136 \h </w:instrText>
      </w:r>
      <w:r w:rsidR="00D652ED">
        <w:rPr>
          <w:noProof/>
        </w:rPr>
      </w:r>
      <w:r w:rsidR="00D652ED">
        <w:rPr>
          <w:noProof/>
        </w:rPr>
        <w:fldChar w:fldCharType="separate"/>
      </w:r>
      <w:r w:rsidR="00CE31A1">
        <w:rPr>
          <w:noProof/>
        </w:rPr>
        <w:t>4</w:t>
      </w:r>
      <w:r w:rsidR="00D652ED">
        <w:rPr>
          <w:noProof/>
        </w:rPr>
        <w:fldChar w:fldCharType="end"/>
      </w:r>
    </w:p>
    <w:p w14:paraId="42636995" w14:textId="77777777" w:rsidR="00D652ED" w:rsidRDefault="00D652ED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_Toc283381137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4</w:t>
      </w:r>
      <w:r>
        <w:rPr>
          <w:noProof/>
        </w:rPr>
        <w:fldChar w:fldCharType="end"/>
      </w:r>
    </w:p>
    <w:p w14:paraId="7AD65909" w14:textId="77777777" w:rsidR="00D652ED" w:rsidRDefault="00D652ED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_Toc283381138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5</w:t>
      </w:r>
      <w:r>
        <w:rPr>
          <w:noProof/>
        </w:rPr>
        <w:fldChar w:fldCharType="end"/>
      </w:r>
    </w:p>
    <w:p w14:paraId="0C229B4B" w14:textId="77777777" w:rsidR="00D652ED" w:rsidRDefault="00D652ED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 Enhancement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_Toc283381139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5</w:t>
      </w:r>
      <w:r>
        <w:rPr>
          <w:noProof/>
        </w:rPr>
        <w:fldChar w:fldCharType="end"/>
      </w:r>
    </w:p>
    <w:p w14:paraId="26AC4AD0" w14:textId="77777777" w:rsidR="00D652ED" w:rsidRDefault="00D652E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4.1. 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_Toc283381140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5</w:t>
      </w:r>
      <w:r>
        <w:rPr>
          <w:noProof/>
        </w:rPr>
        <w:fldChar w:fldCharType="end"/>
      </w:r>
    </w:p>
    <w:p w14:paraId="3ABEDABD" w14:textId="77777777" w:rsidR="00D652ED" w:rsidRDefault="00D652E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4.2.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_Toc283381141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5</w:t>
      </w:r>
      <w:r>
        <w:rPr>
          <w:noProof/>
        </w:rPr>
        <w:fldChar w:fldCharType="end"/>
      </w:r>
    </w:p>
    <w:p w14:paraId="46DA61F2" w14:textId="77777777" w:rsidR="00D652ED" w:rsidRDefault="00D652E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4.3. 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_Toc283381142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6</w:t>
      </w:r>
      <w:r>
        <w:rPr>
          <w:noProof/>
        </w:rPr>
        <w:fldChar w:fldCharType="end"/>
      </w:r>
    </w:p>
    <w:p w14:paraId="42EC6039" w14:textId="77777777" w:rsidR="00D652ED" w:rsidRDefault="00D652E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4.4.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_Toc283381143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6</w:t>
      </w:r>
      <w:r>
        <w:rPr>
          <w:noProof/>
        </w:rPr>
        <w:fldChar w:fldCharType="end"/>
      </w:r>
    </w:p>
    <w:p w14:paraId="01344659" w14:textId="77777777" w:rsidR="00D652ED" w:rsidRDefault="00D652E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4.5.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_Toc283381144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6</w:t>
      </w:r>
      <w:r>
        <w:rPr>
          <w:noProof/>
        </w:rPr>
        <w:fldChar w:fldCharType="end"/>
      </w:r>
    </w:p>
    <w:p w14:paraId="4D7B7D6D" w14:textId="77777777" w:rsidR="00D652ED" w:rsidRDefault="00D652E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4.6.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_Toc283381145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6</w:t>
      </w:r>
      <w:r>
        <w:rPr>
          <w:noProof/>
        </w:rPr>
        <w:fldChar w:fldCharType="end"/>
      </w:r>
    </w:p>
    <w:p w14:paraId="1587A82D" w14:textId="77777777" w:rsidR="00D652ED" w:rsidRDefault="00D652E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4.7.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_Toc283381146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6</w:t>
      </w:r>
      <w:r>
        <w:rPr>
          <w:noProof/>
        </w:rPr>
        <w:fldChar w:fldCharType="end"/>
      </w:r>
    </w:p>
    <w:p w14:paraId="104B82AB" w14:textId="77777777" w:rsidR="00D652ED" w:rsidRDefault="00D652ED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_Toc283381147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7</w:t>
      </w:r>
      <w:r>
        <w:rPr>
          <w:noProof/>
        </w:rPr>
        <w:fldChar w:fldCharType="end"/>
      </w:r>
    </w:p>
    <w:p w14:paraId="3BE09610" w14:textId="77777777" w:rsidR="00D652ED" w:rsidRDefault="00D652E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_Toc283381148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7</w:t>
      </w:r>
      <w:r>
        <w:rPr>
          <w:noProof/>
        </w:rPr>
        <w:fldChar w:fldCharType="end"/>
      </w:r>
    </w:p>
    <w:p w14:paraId="31E9C9A4" w14:textId="77777777" w:rsidR="00D652ED" w:rsidRDefault="00D652E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 Aerial Clicker Mobile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_Toc283381149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8</w:t>
      </w:r>
      <w:r>
        <w:rPr>
          <w:noProof/>
        </w:rPr>
        <w:fldChar w:fldCharType="end"/>
      </w:r>
    </w:p>
    <w:p w14:paraId="70E96CA5" w14:textId="77777777" w:rsidR="00D652ED" w:rsidRDefault="00D652ED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5.2.1. General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_Toc283381150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8</w:t>
      </w:r>
      <w:r>
        <w:rPr>
          <w:noProof/>
        </w:rPr>
        <w:fldChar w:fldCharType="end"/>
      </w:r>
    </w:p>
    <w:p w14:paraId="45F9EE80" w14:textId="77777777" w:rsidR="00D652ED" w:rsidRDefault="00D652ED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5.2.2. Input data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_Toc283381151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9</w:t>
      </w:r>
      <w:r>
        <w:rPr>
          <w:noProof/>
        </w:rPr>
        <w:fldChar w:fldCharType="end"/>
      </w:r>
    </w:p>
    <w:p w14:paraId="203F8862" w14:textId="77777777" w:rsidR="00D652ED" w:rsidRDefault="00D652ED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5.2.3. Output Data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_Toc283381152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10</w:t>
      </w:r>
      <w:r>
        <w:rPr>
          <w:noProof/>
        </w:rPr>
        <w:fldChar w:fldCharType="end"/>
      </w:r>
    </w:p>
    <w:p w14:paraId="405FCFF3" w14:textId="77777777" w:rsidR="00D652ED" w:rsidRDefault="00D652E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 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_Toc283381153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11</w:t>
      </w:r>
      <w:r>
        <w:rPr>
          <w:noProof/>
        </w:rPr>
        <w:fldChar w:fldCharType="end"/>
      </w:r>
    </w:p>
    <w:p w14:paraId="36B96788" w14:textId="77777777" w:rsidR="00D652ED" w:rsidRDefault="00D652ED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5.3.1. First time users with a valid authentication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_Toc283381154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11</w:t>
      </w:r>
      <w:r>
        <w:rPr>
          <w:noProof/>
        </w:rPr>
        <w:fldChar w:fldCharType="end"/>
      </w:r>
    </w:p>
    <w:p w14:paraId="01C5A679" w14:textId="77777777" w:rsidR="00D652ED" w:rsidRDefault="00D652ED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5.3.2. First time users with an invalid authentication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_Toc283381155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12</w:t>
      </w:r>
      <w:r>
        <w:rPr>
          <w:noProof/>
        </w:rPr>
        <w:fldChar w:fldCharType="end"/>
      </w:r>
    </w:p>
    <w:p w14:paraId="1690302C" w14:textId="77777777" w:rsidR="00D652ED" w:rsidRDefault="00D652ED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5.3.3. Return users with existing valid authentication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_Toc283381156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12</w:t>
      </w:r>
      <w:r>
        <w:rPr>
          <w:noProof/>
        </w:rPr>
        <w:fldChar w:fldCharType="end"/>
      </w:r>
    </w:p>
    <w:p w14:paraId="3494D504" w14:textId="77777777" w:rsidR="00D652ED" w:rsidRDefault="00D652ED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5.3.4. Return users with existing invalid authentication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_Toc283381157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13</w:t>
      </w:r>
      <w:r>
        <w:rPr>
          <w:noProof/>
        </w:rPr>
        <w:fldChar w:fldCharType="end"/>
      </w:r>
    </w:p>
    <w:p w14:paraId="4CBCBA71" w14:textId="77777777" w:rsidR="00D652ED" w:rsidRDefault="00D652E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 UI/UX 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_Toc283381158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14</w:t>
      </w:r>
      <w:r>
        <w:rPr>
          <w:noProof/>
        </w:rPr>
        <w:fldChar w:fldCharType="end"/>
      </w:r>
    </w:p>
    <w:p w14:paraId="7F495F88" w14:textId="77777777" w:rsidR="00D652ED" w:rsidRDefault="00D652ED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5.4.1. UI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_Toc283381159 \h </w:instrText>
      </w:r>
      <w:r>
        <w:rPr>
          <w:noProof/>
        </w:rPr>
        <w:fldChar w:fldCharType="separate"/>
      </w:r>
      <w:r w:rsidR="00CE31A1">
        <w:rPr>
          <w:b/>
          <w:noProof/>
        </w:rPr>
        <w:t>Error! Bookmark not defined.</w:t>
      </w:r>
      <w:r>
        <w:rPr>
          <w:noProof/>
        </w:rPr>
        <w:fldChar w:fldCharType="end"/>
      </w:r>
    </w:p>
    <w:p w14:paraId="3CE2E67B" w14:textId="77777777" w:rsidR="00D652ED" w:rsidRDefault="00D652ED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5.4.2. Color schema, outline info.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_Toc283381160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15</w:t>
      </w:r>
      <w:r>
        <w:rPr>
          <w:noProof/>
        </w:rPr>
        <w:fldChar w:fldCharType="end"/>
      </w:r>
    </w:p>
    <w:p w14:paraId="67B0E31C" w14:textId="77777777" w:rsidR="00D652ED" w:rsidRDefault="00D652E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5.5. 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_Toc283381161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15</w:t>
      </w:r>
      <w:r>
        <w:rPr>
          <w:noProof/>
        </w:rPr>
        <w:fldChar w:fldCharType="end"/>
      </w:r>
    </w:p>
    <w:p w14:paraId="08058EA1" w14:textId="77777777" w:rsidR="00D652ED" w:rsidRDefault="00D652ED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5.5.1.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_Toc283381162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15</w:t>
      </w:r>
      <w:r>
        <w:rPr>
          <w:noProof/>
        </w:rPr>
        <w:fldChar w:fldCharType="end"/>
      </w:r>
    </w:p>
    <w:p w14:paraId="583D67B7" w14:textId="77777777" w:rsidR="00D652ED" w:rsidRDefault="00D652ED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5.5.2. QA/Testing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_Toc283381163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15</w:t>
      </w:r>
      <w:r>
        <w:rPr>
          <w:noProof/>
        </w:rPr>
        <w:fldChar w:fldCharType="end"/>
      </w:r>
    </w:p>
    <w:p w14:paraId="46C0BE48" w14:textId="77777777" w:rsidR="00D652ED" w:rsidRDefault="00D652ED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_Toc283381164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16</w:t>
      </w:r>
      <w:r>
        <w:rPr>
          <w:noProof/>
        </w:rPr>
        <w:fldChar w:fldCharType="end"/>
      </w:r>
    </w:p>
    <w:p w14:paraId="6B50B216" w14:textId="77777777" w:rsidR="00D652ED" w:rsidRDefault="00D652ED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6.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_Toc283381165 \h </w:instrText>
      </w:r>
      <w:r>
        <w:rPr>
          <w:noProof/>
        </w:rPr>
      </w:r>
      <w:r>
        <w:rPr>
          <w:noProof/>
        </w:rPr>
        <w:fldChar w:fldCharType="separate"/>
      </w:r>
      <w:r w:rsidR="00CE31A1">
        <w:rPr>
          <w:noProof/>
        </w:rPr>
        <w:t>16</w:t>
      </w:r>
      <w:r>
        <w:rPr>
          <w:noProof/>
        </w:rPr>
        <w:fldChar w:fldCharType="end"/>
      </w:r>
    </w:p>
    <w:p w14:paraId="5107F56F" w14:textId="77777777" w:rsidR="00C73EBC" w:rsidRPr="00E20073" w:rsidRDefault="00142401" w:rsidP="001A3786">
      <w:pPr>
        <w:pStyle w:val="BodyText"/>
      </w:pPr>
      <w:r w:rsidRPr="00E20073">
        <w:fldChar w:fldCharType="end"/>
      </w:r>
    </w:p>
    <w:p w14:paraId="395F8ABA" w14:textId="6DDB2A05" w:rsidR="00C73EBC" w:rsidRPr="00E20073" w:rsidRDefault="00E03EC0" w:rsidP="008F4A83">
      <w:pPr>
        <w:pStyle w:val="Title0"/>
        <w:jc w:val="center"/>
      </w:pPr>
      <w:r w:rsidRPr="00E20073">
        <w:br w:type="page"/>
      </w:r>
      <w:fldSimple w:instr=" TITLE  \* MERGEFORMAT ">
        <w:r w:rsidR="005B2386">
          <w:t>Geo</w:t>
        </w:r>
        <w:r w:rsidR="00B54965">
          <w:t xml:space="preserve"> Clicker</w:t>
        </w:r>
        <w:r w:rsidR="00233FBA">
          <w:t>s</w:t>
        </w:r>
        <w:r w:rsidR="00B54965">
          <w:t xml:space="preserve"> Mobile</w:t>
        </w:r>
        <w:r w:rsidR="00233FBA">
          <w:t xml:space="preserve"> Version</w:t>
        </w:r>
        <w:r w:rsidR="007430E4">
          <w:t xml:space="preserve"> </w:t>
        </w:r>
      </w:fldSimple>
    </w:p>
    <w:p w14:paraId="2159CE86" w14:textId="77777777" w:rsidR="009D4DF2" w:rsidRPr="00E20073" w:rsidRDefault="00C73EBC" w:rsidP="00760DB3">
      <w:pPr>
        <w:pStyle w:val="Heading1"/>
      </w:pPr>
      <w:bookmarkStart w:id="0" w:name="_Toc283381136"/>
      <w:r w:rsidRPr="00E20073">
        <w:t>Introduction</w:t>
      </w:r>
      <w:bookmarkEnd w:id="0"/>
    </w:p>
    <w:p w14:paraId="0D54B310" w14:textId="5C93002C" w:rsidR="001D2203" w:rsidRDefault="00B54965" w:rsidP="00AA63AC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  <w:bookmarkStart w:id="1" w:name="_Toc72549694"/>
      <w:bookmarkStart w:id="2" w:name="_Toc81281991"/>
      <w:r>
        <w:rPr>
          <w:rFonts w:ascii="Verdana" w:hAnsi="Verdana"/>
          <w:szCs w:val="24"/>
          <w:lang w:eastAsia="en-GB"/>
        </w:rPr>
        <w:t>Th</w:t>
      </w:r>
      <w:r w:rsidRPr="00B54965">
        <w:rPr>
          <w:rFonts w:ascii="Verdana" w:hAnsi="Verdana"/>
          <w:szCs w:val="24"/>
          <w:lang w:eastAsia="en-GB"/>
        </w:rPr>
        <w:t>e purpose of the “</w:t>
      </w:r>
      <w:r w:rsidR="005B2386">
        <w:rPr>
          <w:rFonts w:ascii="Verdana" w:hAnsi="Verdana"/>
          <w:szCs w:val="24"/>
          <w:lang w:eastAsia="en-GB"/>
        </w:rPr>
        <w:t>Geo</w:t>
      </w:r>
      <w:r w:rsidRPr="00B54965">
        <w:rPr>
          <w:rFonts w:ascii="Verdana" w:hAnsi="Verdana"/>
          <w:szCs w:val="24"/>
          <w:lang w:eastAsia="en-GB"/>
        </w:rPr>
        <w:t xml:space="preserve"> Clicker” is to crowd</w:t>
      </w:r>
      <w:r w:rsidR="00E1441C">
        <w:rPr>
          <w:rFonts w:ascii="Verdana" w:hAnsi="Verdana"/>
          <w:szCs w:val="24"/>
          <w:lang w:eastAsia="en-GB"/>
        </w:rPr>
        <w:t>-</w:t>
      </w:r>
      <w:r w:rsidRPr="00B54965">
        <w:rPr>
          <w:rFonts w:ascii="Verdana" w:hAnsi="Verdana"/>
          <w:szCs w:val="24"/>
          <w:lang w:eastAsia="en-GB"/>
        </w:rPr>
        <w:t xml:space="preserve">source the tagging of </w:t>
      </w:r>
      <w:r w:rsidR="005B2386">
        <w:rPr>
          <w:rFonts w:ascii="Verdana" w:hAnsi="Verdana"/>
          <w:szCs w:val="24"/>
          <w:lang w:eastAsia="en-GB"/>
        </w:rPr>
        <w:t>tweet text or tweet image</w:t>
      </w:r>
      <w:r w:rsidRPr="00B54965">
        <w:rPr>
          <w:rFonts w:ascii="Verdana" w:hAnsi="Verdana"/>
          <w:szCs w:val="24"/>
          <w:lang w:eastAsia="en-GB"/>
        </w:rPr>
        <w:t xml:space="preserve"> captured by </w:t>
      </w:r>
      <w:r w:rsidR="005B2386">
        <w:rPr>
          <w:rFonts w:ascii="Verdana" w:hAnsi="Verdana"/>
          <w:szCs w:val="24"/>
          <w:lang w:eastAsia="en-GB"/>
        </w:rPr>
        <w:t>Social Media</w:t>
      </w:r>
      <w:r w:rsidRPr="00B54965">
        <w:rPr>
          <w:rFonts w:ascii="Verdana" w:hAnsi="Verdana"/>
          <w:szCs w:val="24"/>
          <w:lang w:eastAsia="en-GB"/>
        </w:rPr>
        <w:t xml:space="preserve"> in humanitarian settings.</w:t>
      </w:r>
      <w:r>
        <w:rPr>
          <w:rFonts w:ascii="Verdana" w:hAnsi="Verdana"/>
          <w:szCs w:val="24"/>
          <w:lang w:eastAsia="en-GB"/>
        </w:rPr>
        <w:t xml:space="preserve"> </w:t>
      </w:r>
      <w:r w:rsidR="005B2386">
        <w:rPr>
          <w:rFonts w:ascii="Verdana" w:hAnsi="Verdana"/>
          <w:szCs w:val="24"/>
          <w:lang w:eastAsia="en-GB"/>
        </w:rPr>
        <w:t>Geo</w:t>
      </w:r>
      <w:r>
        <w:rPr>
          <w:rFonts w:ascii="Verdana" w:hAnsi="Verdana"/>
          <w:szCs w:val="24"/>
          <w:lang w:eastAsia="en-GB"/>
        </w:rPr>
        <w:t xml:space="preserve"> Clicker’s users will </w:t>
      </w:r>
      <w:r w:rsidR="005B2386">
        <w:rPr>
          <w:rFonts w:ascii="Verdana" w:hAnsi="Verdana"/>
          <w:szCs w:val="24"/>
          <w:lang w:eastAsia="en-GB"/>
        </w:rPr>
        <w:t>locate geo-coordinate</w:t>
      </w:r>
      <w:r>
        <w:rPr>
          <w:rFonts w:ascii="Verdana" w:hAnsi="Verdana"/>
          <w:szCs w:val="24"/>
          <w:lang w:eastAsia="en-GB"/>
        </w:rPr>
        <w:t xml:space="preserve"> using map tools based on the business requirement. </w:t>
      </w:r>
    </w:p>
    <w:p w14:paraId="05663220" w14:textId="0AF1B761" w:rsidR="00AA63AC" w:rsidRPr="00470921" w:rsidRDefault="008D3FEC" w:rsidP="00AA63AC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 xml:space="preserve">On phase 1, </w:t>
      </w:r>
      <w:r w:rsidR="00300E93">
        <w:rPr>
          <w:rFonts w:ascii="Verdana" w:hAnsi="Verdana"/>
          <w:szCs w:val="24"/>
          <w:lang w:eastAsia="en-GB"/>
        </w:rPr>
        <w:t>Geo</w:t>
      </w:r>
      <w:r w:rsidR="00B54965">
        <w:rPr>
          <w:rFonts w:ascii="Verdana" w:hAnsi="Verdana"/>
          <w:szCs w:val="24"/>
          <w:lang w:eastAsia="en-GB"/>
        </w:rPr>
        <w:t xml:space="preserve"> Clicker</w:t>
      </w:r>
      <w:r>
        <w:rPr>
          <w:rFonts w:ascii="Verdana" w:hAnsi="Verdana"/>
          <w:szCs w:val="24"/>
          <w:lang w:eastAsia="en-GB"/>
        </w:rPr>
        <w:t xml:space="preserve"> should expect to perform the below tasks:</w:t>
      </w:r>
    </w:p>
    <w:p w14:paraId="549B26D8" w14:textId="231E0EC9" w:rsidR="00B970B9" w:rsidRDefault="00B54965" w:rsidP="00B54965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 xml:space="preserve">User should be able to </w:t>
      </w:r>
      <w:r w:rsidR="00300E93">
        <w:rPr>
          <w:rFonts w:ascii="Verdana" w:hAnsi="Verdana"/>
          <w:szCs w:val="24"/>
          <w:lang w:eastAsia="en-GB"/>
        </w:rPr>
        <w:t>locate geo-coordinate(s)</w:t>
      </w:r>
      <w:r>
        <w:rPr>
          <w:rFonts w:ascii="Verdana" w:hAnsi="Verdana"/>
          <w:szCs w:val="24"/>
          <w:lang w:eastAsia="en-GB"/>
        </w:rPr>
        <w:t>.</w:t>
      </w:r>
    </w:p>
    <w:p w14:paraId="6671C50F" w14:textId="3BC8689A" w:rsidR="002D01D2" w:rsidRDefault="00300E93" w:rsidP="00B54965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Geo</w:t>
      </w:r>
      <w:r w:rsidR="002D01D2">
        <w:rPr>
          <w:rFonts w:ascii="Verdana" w:hAnsi="Verdana"/>
          <w:szCs w:val="24"/>
          <w:lang w:eastAsia="en-GB"/>
        </w:rPr>
        <w:t xml:space="preserve"> Clicker</w:t>
      </w:r>
      <w:r>
        <w:rPr>
          <w:rFonts w:ascii="Verdana" w:hAnsi="Verdana"/>
          <w:szCs w:val="24"/>
          <w:lang w:eastAsia="en-GB"/>
        </w:rPr>
        <w:t>s</w:t>
      </w:r>
      <w:r w:rsidR="002D01D2">
        <w:rPr>
          <w:rFonts w:ascii="Verdana" w:hAnsi="Verdana"/>
          <w:szCs w:val="24"/>
          <w:lang w:eastAsia="en-GB"/>
        </w:rPr>
        <w:t xml:space="preserve"> should generate geojson of </w:t>
      </w:r>
      <w:r>
        <w:rPr>
          <w:rFonts w:ascii="Verdana" w:hAnsi="Verdana"/>
          <w:szCs w:val="24"/>
          <w:lang w:eastAsia="en-GB"/>
        </w:rPr>
        <w:t>geo coordinates</w:t>
      </w:r>
    </w:p>
    <w:p w14:paraId="78D7DF74" w14:textId="169168B5" w:rsidR="002D01D2" w:rsidRDefault="00300E93" w:rsidP="002D01D2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User should be able to select “Not found”  or</w:t>
      </w:r>
      <w:r w:rsidR="002D01D2">
        <w:rPr>
          <w:rFonts w:ascii="Verdana" w:hAnsi="Verdana"/>
          <w:szCs w:val="24"/>
          <w:lang w:eastAsia="en-GB"/>
        </w:rPr>
        <w:t xml:space="preserve">  “Submit”</w:t>
      </w:r>
    </w:p>
    <w:p w14:paraId="636A97DB" w14:textId="48B751C2" w:rsidR="00300E93" w:rsidRPr="0020787C" w:rsidRDefault="00300E93" w:rsidP="002D01D2">
      <w:pPr>
        <w:pStyle w:val="BodyNarrative"/>
        <w:numPr>
          <w:ilvl w:val="0"/>
          <w:numId w:val="13"/>
        </w:numPr>
        <w:jc w:val="left"/>
        <w:rPr>
          <w:rFonts w:ascii="Verdana" w:hAnsi="Verdana"/>
          <w:strike/>
          <w:color w:val="C0504D" w:themeColor="accent2"/>
          <w:szCs w:val="24"/>
          <w:lang w:eastAsia="en-GB"/>
        </w:rPr>
      </w:pPr>
      <w:r w:rsidRPr="0020787C">
        <w:rPr>
          <w:rFonts w:ascii="Verdana" w:hAnsi="Verdana"/>
          <w:strike/>
          <w:color w:val="C0504D" w:themeColor="accent2"/>
          <w:szCs w:val="24"/>
          <w:lang w:eastAsia="en-GB"/>
        </w:rPr>
        <w:t>Only Invited users can use Geo Clickers.</w:t>
      </w:r>
    </w:p>
    <w:p w14:paraId="0B509DEE" w14:textId="489EDC2B" w:rsidR="00300E93" w:rsidRDefault="00300E93" w:rsidP="002D01D2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Text Geo Clicker should be available only for text info</w:t>
      </w:r>
    </w:p>
    <w:p w14:paraId="1261AFB8" w14:textId="4EF971E8" w:rsidR="00300E93" w:rsidRDefault="00300E93" w:rsidP="002D01D2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Image Geo Clicker should be available only for image related info</w:t>
      </w:r>
    </w:p>
    <w:p w14:paraId="276D57E9" w14:textId="28D257EB" w:rsidR="0020787C" w:rsidRDefault="0020787C" w:rsidP="002D01D2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User should enter active geo clickers short name that is unique crisis event name to a</w:t>
      </w:r>
      <w:r>
        <w:rPr>
          <w:rFonts w:ascii="Verdana" w:hAnsi="Verdana"/>
          <w:szCs w:val="24"/>
          <w:lang w:eastAsia="en-GB"/>
        </w:rPr>
        <w:t>c</w:t>
      </w:r>
      <w:r>
        <w:rPr>
          <w:rFonts w:ascii="Verdana" w:hAnsi="Verdana"/>
          <w:szCs w:val="24"/>
          <w:lang w:eastAsia="en-GB"/>
        </w:rPr>
        <w:t>cess and to enable to use geo clickers.</w:t>
      </w:r>
    </w:p>
    <w:p w14:paraId="42F951D2" w14:textId="77777777" w:rsidR="002D01D2" w:rsidRPr="002D01D2" w:rsidRDefault="002D01D2" w:rsidP="002D01D2">
      <w:pPr>
        <w:pStyle w:val="BodyNarrative"/>
        <w:ind w:left="720" w:firstLine="0"/>
        <w:jc w:val="left"/>
        <w:rPr>
          <w:rFonts w:ascii="Verdana" w:hAnsi="Verdana"/>
          <w:szCs w:val="24"/>
          <w:lang w:eastAsia="en-GB"/>
        </w:rPr>
      </w:pPr>
    </w:p>
    <w:p w14:paraId="5F2E21F4" w14:textId="77777777" w:rsidR="00E72BD9" w:rsidRPr="00E20073" w:rsidRDefault="00E72BD9" w:rsidP="00760DB3">
      <w:pPr>
        <w:pStyle w:val="Heading1"/>
      </w:pPr>
      <w:bookmarkStart w:id="3" w:name="_Toc283381137"/>
      <w:r w:rsidRPr="00E20073">
        <w:t>Related Documents/Links</w:t>
      </w:r>
      <w:bookmarkEnd w:id="1"/>
      <w:bookmarkEnd w:id="2"/>
      <w:r w:rsidR="006B2048" w:rsidRPr="00E20073">
        <w:t>/People</w:t>
      </w:r>
      <w:bookmarkEnd w:id="3"/>
    </w:p>
    <w:p w14:paraId="07D986A7" w14:textId="77777777" w:rsidR="00FF48FC" w:rsidRPr="00402A55" w:rsidRDefault="00E72BD9" w:rsidP="002C5251">
      <w:pPr>
        <w:pStyle w:val="BodyText"/>
        <w:rPr>
          <w:szCs w:val="20"/>
        </w:rPr>
      </w:pPr>
      <w:r w:rsidRPr="00402A55">
        <w:rPr>
          <w:szCs w:val="20"/>
        </w:rPr>
        <w:t>References in the text</w:t>
      </w:r>
      <w:r w:rsidR="00D9645E" w:rsidRPr="00402A55">
        <w:rPr>
          <w:szCs w:val="20"/>
        </w:rPr>
        <w:t xml:space="preserve"> throughout this document</w:t>
      </w:r>
      <w:r w:rsidRPr="00402A55">
        <w:rPr>
          <w:szCs w:val="20"/>
        </w:rPr>
        <w:t xml:space="preserve"> appear in square brackets (e.g., [</w:t>
      </w:r>
      <w:r w:rsidR="00E560B8" w:rsidRPr="00402A55">
        <w:rPr>
          <w:szCs w:val="20"/>
        </w:rPr>
        <w:t>1</w:t>
      </w:r>
      <w:r w:rsidRPr="00402A55">
        <w:rPr>
          <w:szCs w:val="20"/>
        </w:rPr>
        <w:t>]</w:t>
      </w:r>
      <w:r w:rsidR="009F24F2" w:rsidRPr="00402A55">
        <w:rPr>
          <w:szCs w:val="20"/>
        </w:rPr>
        <w:t>, [JS]</w:t>
      </w:r>
      <w:r w:rsidRPr="00402A55">
        <w:rPr>
          <w:szCs w:val="20"/>
        </w:rPr>
        <w:t>).</w:t>
      </w:r>
    </w:p>
    <w:p w14:paraId="3F0F758E" w14:textId="77777777" w:rsidR="002C5251" w:rsidRPr="00402A55" w:rsidRDefault="002C5251" w:rsidP="001A3786">
      <w:pPr>
        <w:pStyle w:val="BodyText"/>
        <w:rPr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402A55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Document/Link</w:t>
            </w:r>
            <w:r w:rsidR="009F24F2" w:rsidRPr="00402A55">
              <w:rPr>
                <w:b/>
                <w:szCs w:val="20"/>
              </w:rPr>
              <w:t>/Person</w:t>
            </w:r>
            <w:r w:rsidR="008A1329">
              <w:rPr>
                <w:b/>
                <w:szCs w:val="20"/>
              </w:rPr>
              <w:t>/Application</w:t>
            </w:r>
          </w:p>
        </w:tc>
      </w:tr>
      <w:tr w:rsidR="00F56DF8" w:rsidRPr="00402A55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402A55" w:rsidRDefault="00F56DF8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68BE5CF6" w:rsidR="00B82E7C" w:rsidRPr="00402A55" w:rsidRDefault="008A1329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MicroMappers</w:t>
            </w:r>
            <w:r w:rsidR="00706A19">
              <w:rPr>
                <w:szCs w:val="20"/>
              </w:rPr>
              <w:t xml:space="preserve"> </w:t>
            </w:r>
            <w:r w:rsidR="00706A19" w:rsidRPr="00706A19">
              <w:rPr>
                <w:szCs w:val="20"/>
              </w:rPr>
              <w:t>http://clickers.micromappers.org/</w:t>
            </w:r>
          </w:p>
        </w:tc>
      </w:tr>
      <w:tr w:rsidR="00B82E7C" w:rsidRPr="00402A55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4365BCB7" w14:textId="06D596CF" w:rsidR="00B82E7C" w:rsidRDefault="006C54B1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Production - </w:t>
            </w:r>
            <w:r w:rsidR="0096435B">
              <w:rPr>
                <w:szCs w:val="20"/>
              </w:rPr>
              <w:t>Text Geo</w:t>
            </w:r>
            <w:r w:rsidR="00B54965">
              <w:rPr>
                <w:szCs w:val="20"/>
              </w:rPr>
              <w:t xml:space="preserve"> Clicker Desktop Version : </w:t>
            </w:r>
            <w:hyperlink r:id="rId9" w:history="1">
              <w:r w:rsidRPr="00053E85">
                <w:rPr>
                  <w:rStyle w:val="Hyperlink"/>
                  <w:szCs w:val="20"/>
                </w:rPr>
                <w:t>http://clickers.micromappers.org/app/MM_TextGeoClicker/</w:t>
              </w:r>
            </w:hyperlink>
          </w:p>
          <w:p w14:paraId="4B074429" w14:textId="77777777" w:rsidR="006C54B1" w:rsidRDefault="006C54B1" w:rsidP="00F56DF8">
            <w:pPr>
              <w:pStyle w:val="CellBase"/>
              <w:rPr>
                <w:szCs w:val="20"/>
              </w:rPr>
            </w:pPr>
          </w:p>
          <w:p w14:paraId="70CEC53D" w14:textId="0BF41438" w:rsidR="006C54B1" w:rsidRDefault="006C54B1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QA - Text Geo Clicker Desktop Version : </w:t>
            </w:r>
            <w:r w:rsidRPr="00616AE2">
              <w:rPr>
                <w:szCs w:val="20"/>
              </w:rPr>
              <w:t>http://</w:t>
            </w:r>
            <w:r>
              <w:rPr>
                <w:szCs w:val="20"/>
              </w:rPr>
              <w:t>qa.</w:t>
            </w:r>
            <w:r w:rsidRPr="00616AE2">
              <w:rPr>
                <w:szCs w:val="20"/>
              </w:rPr>
              <w:t>clickers.micromappers.org/app/MM_TextGeoClicker/</w:t>
            </w:r>
          </w:p>
          <w:p w14:paraId="582CB127" w14:textId="1E7B70A9" w:rsidR="006C54B1" w:rsidRPr="00402A55" w:rsidRDefault="006C54B1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2AEA44E1" w14:textId="0344D0B1" w:rsidR="002D01D2" w:rsidRDefault="006C54B1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Production - </w:t>
            </w:r>
            <w:r w:rsidR="00F14B2D">
              <w:rPr>
                <w:szCs w:val="20"/>
              </w:rPr>
              <w:t>Image</w:t>
            </w:r>
            <w:r w:rsidR="00616AE2">
              <w:rPr>
                <w:szCs w:val="20"/>
              </w:rPr>
              <w:t xml:space="preserve"> Geo Clicker Desktop Version : </w:t>
            </w:r>
            <w:hyperlink r:id="rId10" w:history="1">
              <w:r w:rsidRPr="00053E85">
                <w:rPr>
                  <w:rStyle w:val="Hyperlink"/>
                  <w:szCs w:val="20"/>
                </w:rPr>
                <w:t>http://clickers.micromappers.org/app/MM_ImageGeoClicker/</w:t>
              </w:r>
            </w:hyperlink>
          </w:p>
          <w:p w14:paraId="0206C12A" w14:textId="77777777" w:rsidR="006C54B1" w:rsidRDefault="006C54B1" w:rsidP="00F56DF8">
            <w:pPr>
              <w:pStyle w:val="CellBase"/>
              <w:rPr>
                <w:szCs w:val="20"/>
              </w:rPr>
            </w:pPr>
          </w:p>
          <w:p w14:paraId="53AB42D9" w14:textId="04B96792" w:rsidR="006C54B1" w:rsidRPr="00402A55" w:rsidRDefault="006C54B1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QA - Image Geo Clicker Desktop Version : </w:t>
            </w:r>
            <w:r w:rsidRPr="00616AE2">
              <w:rPr>
                <w:szCs w:val="20"/>
              </w:rPr>
              <w:t>http://</w:t>
            </w:r>
            <w:r>
              <w:rPr>
                <w:szCs w:val="20"/>
              </w:rPr>
              <w:t>qa.</w:t>
            </w:r>
            <w:r w:rsidRPr="00616AE2">
              <w:rPr>
                <w:szCs w:val="20"/>
              </w:rPr>
              <w:t>clickers.micromappers.org/app/MM_ImageGeoClicker/</w:t>
            </w:r>
          </w:p>
        </w:tc>
      </w:tr>
      <w:tr w:rsidR="00B82E7C" w:rsidRPr="00402A55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353558BC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7025045F" w14:textId="77777777" w:rsidR="00B82E7C" w:rsidRDefault="006C54B1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MicroMappers RESTful api:</w:t>
            </w:r>
          </w:p>
          <w:p w14:paraId="5DEFC3D4" w14:textId="24E273A6" w:rsidR="006C54B1" w:rsidRPr="00402A55" w:rsidRDefault="006C54B1" w:rsidP="00F56DF8">
            <w:pPr>
              <w:pStyle w:val="CellBase"/>
              <w:rPr>
                <w:szCs w:val="20"/>
              </w:rPr>
            </w:pPr>
            <w:r w:rsidRPr="006C54B1">
              <w:rPr>
                <w:szCs w:val="20"/>
              </w:rPr>
              <w:t>http://pybossa.readthedocs.org/en/latest/api.html</w:t>
            </w:r>
          </w:p>
        </w:tc>
      </w:tr>
      <w:tr w:rsidR="00B82E7C" w:rsidRPr="00402A55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5725B090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1D823C15" w14:textId="77777777" w:rsidR="00B82E7C" w:rsidRDefault="00A03754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Api key :</w:t>
            </w:r>
          </w:p>
          <w:p w14:paraId="65B3B350" w14:textId="47D56D25" w:rsidR="00A03754" w:rsidRPr="00402A55" w:rsidRDefault="00A03754" w:rsidP="00F56DF8">
            <w:pPr>
              <w:pStyle w:val="CellBase"/>
              <w:rPr>
                <w:szCs w:val="20"/>
              </w:rPr>
            </w:pPr>
            <w:r w:rsidRPr="00A03754">
              <w:rPr>
                <w:szCs w:val="20"/>
              </w:rPr>
              <w:t>ac42088d-2ed0-4202-a06c-ef0ae55b2efd</w:t>
            </w:r>
          </w:p>
        </w:tc>
      </w:tr>
      <w:tr w:rsidR="00B82E7C" w:rsidRPr="00402A55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2847B631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A89861E" w14:textId="77777777" w:rsidR="00B82E7C" w:rsidRDefault="00612BD6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MicroMappers logo url : </w:t>
            </w:r>
          </w:p>
          <w:p w14:paraId="75EA15A2" w14:textId="4F82A9A7" w:rsidR="00612BD6" w:rsidRPr="00402A55" w:rsidRDefault="00612BD6" w:rsidP="00F56DF8">
            <w:pPr>
              <w:pStyle w:val="CellBase"/>
              <w:rPr>
                <w:szCs w:val="20"/>
              </w:rPr>
            </w:pPr>
            <w:r w:rsidRPr="00612BD6">
              <w:rPr>
                <w:szCs w:val="20"/>
              </w:rPr>
              <w:t>http://i.imgur.com/7YdsXTB.png</w:t>
            </w:r>
          </w:p>
        </w:tc>
      </w:tr>
      <w:tr w:rsidR="00B82E7C" w:rsidRPr="00402A55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38EB2024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7DD3A07" w14:textId="77777777" w:rsidR="00B82E7C" w:rsidRDefault="00612BD6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Twitter map pin :</w:t>
            </w:r>
          </w:p>
          <w:p w14:paraId="71587238" w14:textId="77777777" w:rsidR="00612BD6" w:rsidRPr="00612BD6" w:rsidRDefault="00612BD6" w:rsidP="00612BD6">
            <w:pPr>
              <w:rPr>
                <w:szCs w:val="20"/>
              </w:rPr>
            </w:pPr>
            <w:r w:rsidRPr="00612BD6">
              <w:rPr>
                <w:szCs w:val="20"/>
              </w:rPr>
              <w:fldChar w:fldCharType="begin"/>
            </w:r>
            <w:r w:rsidRPr="00612BD6">
              <w:rPr>
                <w:szCs w:val="20"/>
              </w:rPr>
              <w:instrText xml:space="preserve"> HYPERLINK "http://qa.clickers.micromappers.org/static/img/tweet.png" \o "http://qa.clickers.micromappers.org/static/img/tweet.png" \t "_blank" </w:instrText>
            </w:r>
            <w:r w:rsidRPr="00612BD6">
              <w:rPr>
                <w:szCs w:val="20"/>
              </w:rPr>
            </w:r>
            <w:r w:rsidRPr="00612BD6">
              <w:rPr>
                <w:szCs w:val="20"/>
              </w:rPr>
              <w:fldChar w:fldCharType="separate"/>
            </w:r>
            <w:r w:rsidRPr="00612BD6">
              <w:rPr>
                <w:rStyle w:val="Hyperlink"/>
                <w:rFonts w:cs="Lucida Grande"/>
                <w:szCs w:val="20"/>
              </w:rPr>
              <w:t>http://qa.clickers.micromappers.org/static/i</w:t>
            </w:r>
            <w:r w:rsidRPr="00612BD6">
              <w:rPr>
                <w:rStyle w:val="Hyperlink"/>
                <w:rFonts w:cs="Lucida Grande"/>
                <w:szCs w:val="20"/>
              </w:rPr>
              <w:t>m</w:t>
            </w:r>
            <w:r w:rsidRPr="00612BD6">
              <w:rPr>
                <w:rStyle w:val="Hyperlink"/>
                <w:rFonts w:cs="Lucida Grande"/>
                <w:szCs w:val="20"/>
              </w:rPr>
              <w:t>g/tweet.png</w:t>
            </w:r>
            <w:r w:rsidRPr="00612BD6">
              <w:rPr>
                <w:szCs w:val="20"/>
              </w:rPr>
              <w:fldChar w:fldCharType="end"/>
            </w:r>
          </w:p>
          <w:p w14:paraId="3B25A9B0" w14:textId="49A9E59F" w:rsidR="00612BD6" w:rsidRPr="00402A55" w:rsidRDefault="00612BD6" w:rsidP="00F56DF8">
            <w:pPr>
              <w:pStyle w:val="CellBase"/>
              <w:rPr>
                <w:szCs w:val="20"/>
              </w:rPr>
            </w:pPr>
          </w:p>
        </w:tc>
      </w:tr>
      <w:tr w:rsidR="00675A84" w:rsidRPr="00402A55" w14:paraId="378A735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93378FB" w14:textId="77777777" w:rsidR="00675A84" w:rsidRPr="00402A55" w:rsidRDefault="00675A84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110F77D9" w14:textId="593741D1" w:rsidR="00675A84" w:rsidRDefault="00675A84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Short_Name</w:t>
            </w:r>
          </w:p>
          <w:p w14:paraId="61E94B5B" w14:textId="4DFCDB38" w:rsidR="00675A84" w:rsidRDefault="00675A84" w:rsidP="00675A84">
            <w:pPr>
              <w:pStyle w:val="CellBase"/>
              <w:numPr>
                <w:ilvl w:val="0"/>
                <w:numId w:val="31"/>
              </w:numPr>
              <w:rPr>
                <w:szCs w:val="20"/>
              </w:rPr>
            </w:pPr>
            <w:r>
              <w:rPr>
                <w:szCs w:val="20"/>
              </w:rPr>
              <w:t xml:space="preserve">text geo clicker : </w:t>
            </w:r>
            <w:r w:rsidRPr="00675A84">
              <w:rPr>
                <w:szCs w:val="20"/>
              </w:rPr>
              <w:t>MM_TextGeoClicker</w:t>
            </w:r>
          </w:p>
          <w:p w14:paraId="16B4F793" w14:textId="4068B9AC" w:rsidR="00675A84" w:rsidRPr="00402A55" w:rsidRDefault="00675A84" w:rsidP="00675A84">
            <w:pPr>
              <w:pStyle w:val="CellBase"/>
              <w:numPr>
                <w:ilvl w:val="0"/>
                <w:numId w:val="31"/>
              </w:numPr>
              <w:rPr>
                <w:szCs w:val="20"/>
              </w:rPr>
            </w:pPr>
            <w:r>
              <w:rPr>
                <w:szCs w:val="20"/>
              </w:rPr>
              <w:t xml:space="preserve">image geo clicker : </w:t>
            </w:r>
            <w:r w:rsidRPr="00675A84">
              <w:rPr>
                <w:szCs w:val="20"/>
              </w:rPr>
              <w:t>MM_ImageGeoClicker</w:t>
            </w:r>
          </w:p>
        </w:tc>
      </w:tr>
      <w:tr w:rsidR="00675A84" w:rsidRPr="00402A55" w14:paraId="17585C21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E217C6D" w14:textId="19756F7D" w:rsidR="00675A84" w:rsidRPr="00402A55" w:rsidRDefault="00675A84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26614947" w14:textId="77777777" w:rsidR="00675A84" w:rsidRDefault="00CE04CC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App_id:</w:t>
            </w:r>
          </w:p>
          <w:p w14:paraId="55A7AA63" w14:textId="1C75B1FB" w:rsidR="00CE04CC" w:rsidRDefault="00CE04CC" w:rsidP="00CE04CC">
            <w:pPr>
              <w:pStyle w:val="CellBase"/>
              <w:numPr>
                <w:ilvl w:val="0"/>
                <w:numId w:val="31"/>
              </w:numPr>
              <w:rPr>
                <w:szCs w:val="20"/>
              </w:rPr>
            </w:pPr>
            <w:r>
              <w:rPr>
                <w:szCs w:val="20"/>
              </w:rPr>
              <w:t>text geo clicker : 40</w:t>
            </w:r>
          </w:p>
          <w:p w14:paraId="35AF0B7C" w14:textId="02BBA3F5" w:rsidR="00CE04CC" w:rsidRPr="00CE04CC" w:rsidRDefault="00CE04CC" w:rsidP="00CE04CC">
            <w:pPr>
              <w:pStyle w:val="CellBase"/>
              <w:numPr>
                <w:ilvl w:val="0"/>
                <w:numId w:val="31"/>
              </w:numPr>
              <w:rPr>
                <w:szCs w:val="20"/>
              </w:rPr>
            </w:pPr>
            <w:r w:rsidRPr="00CE04CC">
              <w:rPr>
                <w:szCs w:val="20"/>
              </w:rPr>
              <w:t xml:space="preserve">image geo clicker : </w:t>
            </w:r>
            <w:r>
              <w:rPr>
                <w:szCs w:val="20"/>
              </w:rPr>
              <w:t>42</w:t>
            </w:r>
          </w:p>
        </w:tc>
      </w:tr>
      <w:tr w:rsidR="00B82E7C" w:rsidRPr="00402A55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5D080C16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</w:tbl>
    <w:p w14:paraId="05E06E18" w14:textId="77777777" w:rsidR="008F7062" w:rsidRPr="00E20073" w:rsidRDefault="008F7062" w:rsidP="00760DB3">
      <w:pPr>
        <w:pStyle w:val="Heading1"/>
      </w:pPr>
      <w:bookmarkStart w:id="4" w:name="_Toc283381138"/>
      <w:bookmarkStart w:id="5" w:name="_Ref90869722"/>
      <w:r w:rsidRPr="00E20073">
        <w:t>Glossary</w:t>
      </w:r>
      <w:bookmarkEnd w:id="4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E20073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E20073" w:rsidRDefault="008F7062" w:rsidP="00F97634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E20073" w:rsidRDefault="008F7062" w:rsidP="00F97634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Definition</w:t>
            </w:r>
          </w:p>
        </w:tc>
      </w:tr>
      <w:tr w:rsidR="0047098C" w:rsidRPr="00E20073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77777777" w:rsidR="0047098C" w:rsidRPr="00402A55" w:rsidRDefault="005E2C67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MicroMappers</w:t>
            </w:r>
          </w:p>
        </w:tc>
        <w:tc>
          <w:tcPr>
            <w:tcW w:w="7776" w:type="dxa"/>
          </w:tcPr>
          <w:p w14:paraId="3E6605BF" w14:textId="77777777" w:rsidR="0047098C" w:rsidRPr="00402A55" w:rsidRDefault="009271EE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A cloned customized of Pybossa platform for tagging by </w:t>
            </w:r>
            <w:r w:rsidRPr="009271EE">
              <w:rPr>
                <w:szCs w:val="20"/>
              </w:rPr>
              <w:t>Digital Humanita</w:t>
            </w:r>
            <w:r w:rsidRPr="009271EE">
              <w:rPr>
                <w:szCs w:val="20"/>
              </w:rPr>
              <w:t>r</w:t>
            </w:r>
            <w:r w:rsidRPr="009271EE">
              <w:rPr>
                <w:szCs w:val="20"/>
              </w:rPr>
              <w:t>ian</w:t>
            </w:r>
            <w:r>
              <w:rPr>
                <w:szCs w:val="20"/>
              </w:rPr>
              <w:t xml:space="preserve">s </w:t>
            </w:r>
            <w:r w:rsidRPr="009271EE">
              <w:rPr>
                <w:szCs w:val="20"/>
              </w:rPr>
              <w:t>http://clickers.micromappers.org/</w:t>
            </w:r>
          </w:p>
        </w:tc>
      </w:tr>
      <w:tr w:rsidR="0047098C" w:rsidRPr="00E20073" w14:paraId="31BEB180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B2F6D05" w14:textId="7E3FCFD3" w:rsidR="0047098C" w:rsidRPr="00402A55" w:rsidRDefault="005C3A79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Text Clicker</w:t>
            </w:r>
          </w:p>
        </w:tc>
        <w:tc>
          <w:tcPr>
            <w:tcW w:w="7776" w:type="dxa"/>
          </w:tcPr>
          <w:p w14:paraId="55762D8F" w14:textId="7849722C" w:rsidR="0054577C" w:rsidRPr="00402A55" w:rsidRDefault="006B5494" w:rsidP="00A20A87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Tweet info based clicker</w:t>
            </w:r>
          </w:p>
        </w:tc>
      </w:tr>
      <w:tr w:rsidR="00CA6BEA" w:rsidRPr="00E20073" w14:paraId="1A7C0CC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7BAC3A36" w14:textId="7114E017" w:rsidR="00CA6BEA" w:rsidRPr="00402A55" w:rsidRDefault="005C3A79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Image Clicker</w:t>
            </w:r>
          </w:p>
        </w:tc>
        <w:tc>
          <w:tcPr>
            <w:tcW w:w="7776" w:type="dxa"/>
          </w:tcPr>
          <w:p w14:paraId="19422B19" w14:textId="34ADEE42" w:rsidR="00CA6BEA" w:rsidRPr="00402A55" w:rsidRDefault="006B5494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Image based clicker</w:t>
            </w:r>
          </w:p>
        </w:tc>
      </w:tr>
      <w:tr w:rsidR="009D795A" w:rsidRPr="00E20073" w14:paraId="221A3E6B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40274E6" w14:textId="0F9A1F97" w:rsidR="009D795A" w:rsidRPr="00402A55" w:rsidRDefault="006B5494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AIDR</w:t>
            </w:r>
          </w:p>
        </w:tc>
        <w:tc>
          <w:tcPr>
            <w:tcW w:w="7776" w:type="dxa"/>
          </w:tcPr>
          <w:p w14:paraId="6E8B8B63" w14:textId="77777777" w:rsidR="006B5494" w:rsidRPr="006B5494" w:rsidRDefault="006B5494" w:rsidP="006B5494">
            <w:pPr>
              <w:rPr>
                <w:rFonts w:ascii="Times" w:hAnsi="Times"/>
                <w:szCs w:val="20"/>
                <w:lang w:eastAsia="en-US"/>
              </w:rPr>
            </w:pPr>
            <w:r w:rsidRPr="006B5494">
              <w:rPr>
                <w:rFonts w:ascii="Lucida Sans Unicode" w:hAnsi="Lucida Sans Unicode" w:cs="Lucida Sans Unicode"/>
                <w:color w:val="000000"/>
                <w:sz w:val="21"/>
                <w:szCs w:val="21"/>
                <w:shd w:val="clear" w:color="auto" w:fill="FFFFFF"/>
                <w:lang w:eastAsia="en-US"/>
              </w:rPr>
              <w:t>Artificial Intelligence for Disaster Response—is a free and open-source platform to filter and classify social media messages related to natural disasters and humanitarian crises.</w:t>
            </w:r>
          </w:p>
          <w:p w14:paraId="0D4B7027" w14:textId="175D7B69" w:rsidR="009D795A" w:rsidRPr="00402A55" w:rsidRDefault="006B5494" w:rsidP="00F97634">
            <w:pPr>
              <w:pStyle w:val="CellBase"/>
              <w:rPr>
                <w:szCs w:val="20"/>
              </w:rPr>
            </w:pPr>
            <w:r w:rsidRPr="006B5494">
              <w:rPr>
                <w:szCs w:val="20"/>
              </w:rPr>
              <w:t>http://aidr.qcri.org/</w:t>
            </w:r>
          </w:p>
        </w:tc>
      </w:tr>
      <w:tr w:rsidR="008F7062" w:rsidRPr="00E20073" w14:paraId="5E4FE553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3D955D4" w14:textId="78541EEB" w:rsidR="008F7062" w:rsidRPr="00402A55" w:rsidRDefault="006B5494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MicroFilters</w:t>
            </w:r>
          </w:p>
        </w:tc>
        <w:tc>
          <w:tcPr>
            <w:tcW w:w="7776" w:type="dxa"/>
          </w:tcPr>
          <w:p w14:paraId="23BE8062" w14:textId="31D4FAF5" w:rsidR="008F7062" w:rsidRPr="00402A55" w:rsidRDefault="006B5494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Django application that get input data from AIDR, then, generates output file(s) to feed MicroMappers clickers.</w:t>
            </w:r>
          </w:p>
        </w:tc>
      </w:tr>
      <w:tr w:rsidR="0047098C" w:rsidRPr="00E20073" w14:paraId="1391B11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A1D840F" w14:textId="101DA87C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1960044D" w14:textId="5CD54EA6" w:rsidR="0047098C" w:rsidRPr="00402A55" w:rsidRDefault="0047098C" w:rsidP="002E2B2E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1FF2F9D6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5742FB18" w14:textId="22DD5CD2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FA7B5B7" w14:textId="7E371995" w:rsidR="0092237F" w:rsidRPr="00402A55" w:rsidRDefault="0092237F" w:rsidP="002D01D2">
            <w:pPr>
              <w:pStyle w:val="CellBase"/>
              <w:ind w:left="720"/>
              <w:rPr>
                <w:szCs w:val="20"/>
              </w:rPr>
            </w:pPr>
          </w:p>
        </w:tc>
      </w:tr>
      <w:tr w:rsidR="00F90B01" w:rsidRPr="00E20073" w14:paraId="62920BB4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47673DBD" w14:textId="7BEBEDDE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EB861F0" w14:textId="213EA926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77777777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4E8EE8C2" w14:textId="77777777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D9BD2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C1C7EF8" w14:textId="77777777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</w:tbl>
    <w:p w14:paraId="0DDC6C50" w14:textId="77777777" w:rsidR="0028358A" w:rsidRPr="00E20073" w:rsidRDefault="002B52B1" w:rsidP="00760DB3">
      <w:pPr>
        <w:pStyle w:val="Heading1"/>
      </w:pPr>
      <w:bookmarkStart w:id="6" w:name="_Toc283381139"/>
      <w:bookmarkEnd w:id="5"/>
      <w:r w:rsidRPr="00E20073">
        <w:t xml:space="preserve">Enhancement </w:t>
      </w:r>
      <w:r w:rsidR="00DB7245" w:rsidRPr="00E20073">
        <w:t>S</w:t>
      </w:r>
      <w:r w:rsidRPr="00E20073">
        <w:t>cope</w:t>
      </w:r>
      <w:bookmarkEnd w:id="6"/>
    </w:p>
    <w:p w14:paraId="5C33F4EE" w14:textId="77777777" w:rsidR="002B52B1" w:rsidRPr="00E20073" w:rsidRDefault="002B52B1" w:rsidP="00760DB3">
      <w:pPr>
        <w:pStyle w:val="Heading2"/>
      </w:pPr>
      <w:bookmarkStart w:id="7" w:name="_Toc283381140"/>
      <w:r w:rsidRPr="00E20073">
        <w:t xml:space="preserve">Goals </w:t>
      </w:r>
      <w:r w:rsidR="00DB7245" w:rsidRPr="00E20073">
        <w:t>and</w:t>
      </w:r>
      <w:r w:rsidRPr="00E20073">
        <w:t xml:space="preserve"> Objectives</w:t>
      </w:r>
      <w:bookmarkEnd w:id="7"/>
    </w:p>
    <w:p w14:paraId="0BE7E40D" w14:textId="222F4EF3" w:rsidR="00233FBA" w:rsidRPr="00233FBA" w:rsidRDefault="00637A5E" w:rsidP="00233FBA">
      <w:pPr>
        <w:pStyle w:val="BodyText"/>
        <w:numPr>
          <w:ilvl w:val="0"/>
          <w:numId w:val="6"/>
        </w:numPr>
      </w:pPr>
      <w:r>
        <w:t xml:space="preserve">Build the </w:t>
      </w:r>
      <w:r w:rsidR="002D01D2">
        <w:t>mobile version</w:t>
      </w:r>
      <w:r w:rsidR="00180765">
        <w:t xml:space="preserve"> </w:t>
      </w:r>
      <w:r w:rsidR="00233FBA">
        <w:t xml:space="preserve">geo </w:t>
      </w:r>
      <w:r w:rsidR="006053A6">
        <w:t xml:space="preserve">clickers that </w:t>
      </w:r>
      <w:r w:rsidR="006053A6" w:rsidRPr="00CA6BEA">
        <w:t>handle</w:t>
      </w:r>
      <w:r w:rsidR="00CA6BEA" w:rsidRPr="00CA6BEA">
        <w:t xml:space="preserve"> incoming </w:t>
      </w:r>
      <w:r w:rsidR="00233FBA">
        <w:t xml:space="preserve">tweet clicker </w:t>
      </w:r>
      <w:r w:rsidR="00CA6BEA" w:rsidRPr="00CA6BEA">
        <w:t>data</w:t>
      </w:r>
      <w:r w:rsidR="00233FBA">
        <w:t xml:space="preserve"> &amp; Image Clicker data</w:t>
      </w:r>
      <w:r w:rsidR="00CA6BEA" w:rsidRPr="00CA6BEA">
        <w:t>.</w:t>
      </w:r>
    </w:p>
    <w:p w14:paraId="45343F68" w14:textId="58E64902" w:rsidR="00233FBA" w:rsidRDefault="00233FBA" w:rsidP="00233FBA">
      <w:pPr>
        <w:pStyle w:val="ListParagraph"/>
        <w:numPr>
          <w:ilvl w:val="0"/>
          <w:numId w:val="6"/>
        </w:numPr>
      </w:pPr>
      <w:r>
        <w:t>Text geo clicker should be available.</w:t>
      </w:r>
    </w:p>
    <w:p w14:paraId="441446A0" w14:textId="2A499F0A" w:rsidR="00233FBA" w:rsidRDefault="00233FBA" w:rsidP="00233FBA">
      <w:pPr>
        <w:pStyle w:val="ListParagraph"/>
        <w:numPr>
          <w:ilvl w:val="0"/>
          <w:numId w:val="6"/>
        </w:numPr>
      </w:pPr>
      <w:r>
        <w:t>Image geo clicker should be available</w:t>
      </w:r>
    </w:p>
    <w:p w14:paraId="158BA640" w14:textId="3AD9B7E3" w:rsidR="00233FBA" w:rsidRPr="0020787C" w:rsidRDefault="00233FBA" w:rsidP="00233FBA">
      <w:pPr>
        <w:pStyle w:val="ListParagraph"/>
        <w:numPr>
          <w:ilvl w:val="0"/>
          <w:numId w:val="6"/>
        </w:numPr>
        <w:rPr>
          <w:strike/>
          <w:color w:val="C0504D" w:themeColor="accent2"/>
        </w:rPr>
      </w:pPr>
      <w:r w:rsidRPr="0020787C">
        <w:rPr>
          <w:strike/>
          <w:color w:val="C0504D" w:themeColor="accent2"/>
        </w:rPr>
        <w:t>User needs to be registered and to be approved</w:t>
      </w:r>
    </w:p>
    <w:p w14:paraId="2B52C609" w14:textId="33E673B9" w:rsidR="002D01D2" w:rsidRDefault="002D01D2" w:rsidP="00A20A87">
      <w:pPr>
        <w:pStyle w:val="ListParagraph"/>
        <w:numPr>
          <w:ilvl w:val="0"/>
          <w:numId w:val="6"/>
        </w:numPr>
      </w:pPr>
      <w:r>
        <w:t>Mobile V</w:t>
      </w:r>
      <w:r w:rsidR="00233FBA">
        <w:t xml:space="preserve">ersion should be available for </w:t>
      </w:r>
      <w:r>
        <w:t>Android</w:t>
      </w:r>
    </w:p>
    <w:p w14:paraId="4424E8D7" w14:textId="5B3C4A46" w:rsidR="0030420E" w:rsidRDefault="002D01D2" w:rsidP="00A20A87">
      <w:pPr>
        <w:pStyle w:val="ListParagraph"/>
        <w:numPr>
          <w:ilvl w:val="0"/>
          <w:numId w:val="6"/>
        </w:numPr>
      </w:pPr>
      <w:r>
        <w:t>It should</w:t>
      </w:r>
      <w:r w:rsidR="0030420E">
        <w:t xml:space="preserve"> will generate data</w:t>
      </w:r>
      <w:r>
        <w:t xml:space="preserve"> that contains</w:t>
      </w:r>
      <w:r w:rsidR="004C59BC">
        <w:t xml:space="preserve"> geojson</w:t>
      </w:r>
      <w:r w:rsidR="0020787C">
        <w:t>.</w:t>
      </w:r>
    </w:p>
    <w:p w14:paraId="288396C8" w14:textId="32FA548B" w:rsidR="0020787C" w:rsidRDefault="0020787C" w:rsidP="00A20A87">
      <w:pPr>
        <w:pStyle w:val="ListParagraph"/>
        <w:numPr>
          <w:ilvl w:val="0"/>
          <w:numId w:val="6"/>
        </w:numPr>
      </w:pPr>
      <w:r>
        <w:t>User should enter unique geo clicker crisis event name.</w:t>
      </w:r>
    </w:p>
    <w:p w14:paraId="3F3BA944" w14:textId="77777777" w:rsidR="00A20A87" w:rsidRPr="00A20A87" w:rsidRDefault="00A20A87" w:rsidP="00A20A87"/>
    <w:p w14:paraId="7BFF7AFA" w14:textId="77777777" w:rsidR="001C6A31" w:rsidRPr="00E20073" w:rsidRDefault="001C6A31" w:rsidP="001C6A31">
      <w:pPr>
        <w:pStyle w:val="Heading2"/>
      </w:pPr>
      <w:bookmarkStart w:id="8" w:name="_Toc283381141"/>
      <w:r w:rsidRPr="00E20073">
        <w:t>In Scope</w:t>
      </w:r>
      <w:bookmarkEnd w:id="8"/>
    </w:p>
    <w:p w14:paraId="131DC102" w14:textId="0F0C04C9" w:rsidR="00CA6BEA" w:rsidRPr="00CA6BEA" w:rsidRDefault="00233FBA" w:rsidP="00F41219">
      <w:pPr>
        <w:pStyle w:val="BodyText"/>
        <w:numPr>
          <w:ilvl w:val="0"/>
          <w:numId w:val="10"/>
        </w:numPr>
        <w:spacing w:after="240"/>
      </w:pPr>
      <w:r>
        <w:t xml:space="preserve">Android </w:t>
      </w:r>
      <w:r w:rsidR="004C59BC">
        <w:t xml:space="preserve">version </w:t>
      </w:r>
      <w:r>
        <w:t>Text Geo</w:t>
      </w:r>
      <w:r w:rsidR="004C59BC">
        <w:t xml:space="preserve"> Clicker</w:t>
      </w:r>
    </w:p>
    <w:p w14:paraId="77822AB0" w14:textId="00D880D4" w:rsidR="00CA6BEA" w:rsidRPr="00CA6BEA" w:rsidRDefault="004C59BC" w:rsidP="00F41219">
      <w:pPr>
        <w:numPr>
          <w:ilvl w:val="0"/>
          <w:numId w:val="10"/>
        </w:numPr>
        <w:spacing w:after="240"/>
      </w:pPr>
      <w:r>
        <w:t xml:space="preserve">Android version </w:t>
      </w:r>
      <w:r w:rsidR="00233FBA">
        <w:t>Image Geo</w:t>
      </w:r>
      <w:r>
        <w:t xml:space="preserve"> Clicker</w:t>
      </w:r>
    </w:p>
    <w:p w14:paraId="0CD2FFB0" w14:textId="5F586ECF" w:rsidR="00233FBA" w:rsidRPr="0020787C" w:rsidRDefault="00233FBA" w:rsidP="00F41219">
      <w:pPr>
        <w:numPr>
          <w:ilvl w:val="0"/>
          <w:numId w:val="10"/>
        </w:numPr>
        <w:spacing w:after="240"/>
        <w:rPr>
          <w:strike/>
          <w:color w:val="C0504D" w:themeColor="accent2"/>
        </w:rPr>
      </w:pPr>
      <w:r w:rsidRPr="0020787C">
        <w:rPr>
          <w:strike/>
          <w:color w:val="C0504D" w:themeColor="accent2"/>
        </w:rPr>
        <w:t>User account creation</w:t>
      </w:r>
    </w:p>
    <w:p w14:paraId="15A7BF09" w14:textId="41DFA993" w:rsidR="00233FBA" w:rsidRPr="0020787C" w:rsidRDefault="00233FBA" w:rsidP="00F41219">
      <w:pPr>
        <w:numPr>
          <w:ilvl w:val="0"/>
          <w:numId w:val="10"/>
        </w:numPr>
        <w:spacing w:after="240"/>
      </w:pPr>
      <w:r w:rsidRPr="0020787C">
        <w:t>User’s authentication for the app.</w:t>
      </w:r>
    </w:p>
    <w:p w14:paraId="57AC8E48" w14:textId="785D1558" w:rsidR="00CA6BEA" w:rsidRDefault="004C59BC" w:rsidP="00F41219">
      <w:pPr>
        <w:numPr>
          <w:ilvl w:val="0"/>
          <w:numId w:val="10"/>
        </w:numPr>
        <w:spacing w:after="240"/>
      </w:pPr>
      <w:r>
        <w:t>Data output generation</w:t>
      </w:r>
    </w:p>
    <w:p w14:paraId="11DB532D" w14:textId="12AE1407" w:rsidR="00BA747B" w:rsidRDefault="005B1B5C" w:rsidP="00F41219">
      <w:pPr>
        <w:numPr>
          <w:ilvl w:val="0"/>
          <w:numId w:val="10"/>
        </w:numPr>
        <w:spacing w:after="240"/>
      </w:pPr>
      <w:r>
        <w:t xml:space="preserve">Data pulling via </w:t>
      </w:r>
      <w:r w:rsidR="00233FBA">
        <w:t>production &amp; QA micromappers</w:t>
      </w:r>
    </w:p>
    <w:p w14:paraId="23670517" w14:textId="00E8BC57" w:rsidR="005B1B5C" w:rsidRDefault="005B1B5C" w:rsidP="00F41219">
      <w:pPr>
        <w:numPr>
          <w:ilvl w:val="0"/>
          <w:numId w:val="10"/>
        </w:numPr>
        <w:spacing w:after="240"/>
      </w:pPr>
      <w:r>
        <w:t xml:space="preserve">Data push to </w:t>
      </w:r>
      <w:r w:rsidR="00233FBA">
        <w:t>production &amp; QA micromappers</w:t>
      </w:r>
    </w:p>
    <w:p w14:paraId="05E98188" w14:textId="286A8981" w:rsidR="009F23E3" w:rsidRDefault="009F23E3" w:rsidP="00F41219">
      <w:pPr>
        <w:numPr>
          <w:ilvl w:val="0"/>
          <w:numId w:val="10"/>
        </w:numPr>
        <w:spacing w:after="240"/>
      </w:pPr>
      <w:r>
        <w:t>Off-line error handler</w:t>
      </w:r>
    </w:p>
    <w:p w14:paraId="6A1AFD0B" w14:textId="1A29F308" w:rsidR="009F23E3" w:rsidRDefault="009F23E3" w:rsidP="00F41219">
      <w:pPr>
        <w:numPr>
          <w:ilvl w:val="0"/>
          <w:numId w:val="10"/>
        </w:numPr>
        <w:spacing w:after="240"/>
      </w:pPr>
      <w:r>
        <w:t>Off-line data handler</w:t>
      </w:r>
    </w:p>
    <w:p w14:paraId="0A1AD9B7" w14:textId="77777777" w:rsidR="001C6A31" w:rsidRDefault="001C6A31" w:rsidP="001C6A31">
      <w:pPr>
        <w:pStyle w:val="Heading2"/>
      </w:pPr>
      <w:bookmarkStart w:id="9" w:name="_Toc283381142"/>
      <w:r w:rsidRPr="00E20073">
        <w:t>Out of Scope</w:t>
      </w:r>
      <w:bookmarkEnd w:id="9"/>
    </w:p>
    <w:p w14:paraId="505F0786" w14:textId="77777777" w:rsidR="00744D66" w:rsidRDefault="00105279" w:rsidP="00744D66">
      <w:pPr>
        <w:pStyle w:val="BodyText"/>
        <w:numPr>
          <w:ilvl w:val="0"/>
          <w:numId w:val="26"/>
        </w:numPr>
        <w:spacing w:after="240"/>
      </w:pPr>
      <w:r>
        <w:t>iOS version Text Geo Clicker</w:t>
      </w:r>
    </w:p>
    <w:p w14:paraId="7998C5E9" w14:textId="68B06DE7" w:rsidR="00105279" w:rsidRDefault="00105279" w:rsidP="00744D66">
      <w:pPr>
        <w:pStyle w:val="BodyText"/>
        <w:numPr>
          <w:ilvl w:val="0"/>
          <w:numId w:val="26"/>
        </w:numPr>
        <w:spacing w:after="240"/>
      </w:pPr>
      <w:r>
        <w:t>iOS version Image Geo Clicker</w:t>
      </w:r>
    </w:p>
    <w:p w14:paraId="31C292BE" w14:textId="10846076" w:rsidR="0002721E" w:rsidRPr="00105279" w:rsidRDefault="0002721E" w:rsidP="00105279">
      <w:pPr>
        <w:pStyle w:val="ListParagraph"/>
        <w:numPr>
          <w:ilvl w:val="0"/>
          <w:numId w:val="26"/>
        </w:numPr>
      </w:pPr>
      <w:r>
        <w:t xml:space="preserve">User management include user account creation </w:t>
      </w:r>
    </w:p>
    <w:p w14:paraId="0953C03E" w14:textId="77777777" w:rsidR="00105279" w:rsidRPr="00105279" w:rsidRDefault="00105279" w:rsidP="00105279"/>
    <w:p w14:paraId="52E4967C" w14:textId="77777777" w:rsidR="002B52B1" w:rsidRPr="00E20073" w:rsidRDefault="002B52B1" w:rsidP="00760DB3">
      <w:pPr>
        <w:pStyle w:val="Heading2"/>
      </w:pPr>
      <w:bookmarkStart w:id="10" w:name="_Toc283381143"/>
      <w:r w:rsidRPr="00E20073">
        <w:t>Assumptions</w:t>
      </w:r>
      <w:bookmarkEnd w:id="10"/>
    </w:p>
    <w:p w14:paraId="19FB1497" w14:textId="546A6059" w:rsidR="005517E9" w:rsidRDefault="005517E9" w:rsidP="005517E9">
      <w:pPr>
        <w:numPr>
          <w:ilvl w:val="0"/>
          <w:numId w:val="14"/>
        </w:numPr>
      </w:pPr>
      <w:r>
        <w:t xml:space="preserve">Assumed that </w:t>
      </w:r>
      <w:r w:rsidR="00651146">
        <w:t>MicroM</w:t>
      </w:r>
      <w:r w:rsidR="00A52A5A">
        <w:t xml:space="preserve">appers server </w:t>
      </w:r>
      <w:r>
        <w:t>is running without any interruption.</w:t>
      </w:r>
    </w:p>
    <w:p w14:paraId="7420955C" w14:textId="77777777" w:rsidR="00A52A5A" w:rsidRDefault="00A52A5A" w:rsidP="00A52A5A">
      <w:pPr>
        <w:ind w:left="720"/>
      </w:pPr>
    </w:p>
    <w:p w14:paraId="5051A631" w14:textId="6D086B29" w:rsidR="005517E9" w:rsidRDefault="005B1B5C" w:rsidP="005517E9">
      <w:pPr>
        <w:numPr>
          <w:ilvl w:val="0"/>
          <w:numId w:val="14"/>
        </w:numPr>
      </w:pPr>
      <w:r>
        <w:t xml:space="preserve">Desktop </w:t>
      </w:r>
      <w:r w:rsidR="00A52A5A">
        <w:t>Text Geo</w:t>
      </w:r>
      <w:r>
        <w:t xml:space="preserve"> Clicker version is running</w:t>
      </w:r>
      <w:r w:rsidR="00A52A5A">
        <w:t xml:space="preserve"> with available tasks</w:t>
      </w:r>
      <w:r w:rsidR="00651146">
        <w:t>.</w:t>
      </w:r>
    </w:p>
    <w:p w14:paraId="210ED682" w14:textId="77777777" w:rsidR="00A52A5A" w:rsidRDefault="00A52A5A" w:rsidP="00A52A5A"/>
    <w:p w14:paraId="0E41FAC4" w14:textId="7703F017" w:rsidR="00A52A5A" w:rsidRDefault="00A52A5A" w:rsidP="00A52A5A">
      <w:pPr>
        <w:numPr>
          <w:ilvl w:val="0"/>
          <w:numId w:val="14"/>
        </w:numPr>
      </w:pPr>
      <w:r>
        <w:t>Desktop Image Geo Clicker version is running with available tasks</w:t>
      </w:r>
      <w:r w:rsidR="00651146">
        <w:t>.</w:t>
      </w:r>
    </w:p>
    <w:p w14:paraId="219EAB27" w14:textId="77777777" w:rsidR="00D24A3B" w:rsidRDefault="00D24A3B" w:rsidP="00D24A3B"/>
    <w:p w14:paraId="19F9DCF7" w14:textId="5F18AC37" w:rsidR="00D24A3B" w:rsidRDefault="00D24A3B" w:rsidP="00A52A5A">
      <w:pPr>
        <w:numPr>
          <w:ilvl w:val="0"/>
          <w:numId w:val="14"/>
        </w:numPr>
      </w:pPr>
      <w:r>
        <w:t>No existing MicroMappers code change.</w:t>
      </w:r>
    </w:p>
    <w:p w14:paraId="2122565E" w14:textId="77777777" w:rsidR="00AC2F42" w:rsidRDefault="00AC2F42" w:rsidP="00AC2F42"/>
    <w:p w14:paraId="265B8C4E" w14:textId="4C2F8C2E" w:rsidR="00AC2F42" w:rsidRPr="00744D66" w:rsidRDefault="00B5794D" w:rsidP="00A52A5A">
      <w:pPr>
        <w:numPr>
          <w:ilvl w:val="0"/>
          <w:numId w:val="14"/>
        </w:numPr>
        <w:rPr>
          <w:strike/>
          <w:color w:val="C0504D" w:themeColor="accent2"/>
        </w:rPr>
      </w:pPr>
      <w:r w:rsidRPr="00744D66">
        <w:rPr>
          <w:strike/>
          <w:color w:val="C0504D" w:themeColor="accent2"/>
        </w:rPr>
        <w:t>Authentication</w:t>
      </w:r>
      <w:r w:rsidR="00AC2F42" w:rsidRPr="00744D66">
        <w:rPr>
          <w:strike/>
          <w:color w:val="C0504D" w:themeColor="accent2"/>
        </w:rPr>
        <w:t xml:space="preserve"> code approves text geo clicker &amp; image geo clicker both access.</w:t>
      </w:r>
    </w:p>
    <w:p w14:paraId="76DD47B1" w14:textId="77777777" w:rsidR="00AC2F42" w:rsidRDefault="00AC2F42" w:rsidP="00AC2F42"/>
    <w:p w14:paraId="3D58194F" w14:textId="0141F2FC" w:rsidR="00AC2F42" w:rsidRPr="00744D66" w:rsidRDefault="00B5794D" w:rsidP="00A52A5A">
      <w:pPr>
        <w:numPr>
          <w:ilvl w:val="0"/>
          <w:numId w:val="14"/>
        </w:numPr>
        <w:rPr>
          <w:strike/>
          <w:color w:val="C0504D" w:themeColor="accent2"/>
        </w:rPr>
      </w:pPr>
      <w:r w:rsidRPr="00744D66">
        <w:rPr>
          <w:strike/>
          <w:color w:val="C0504D" w:themeColor="accent2"/>
        </w:rPr>
        <w:t>Authentication</w:t>
      </w:r>
      <w:r w:rsidR="00AC2F42" w:rsidRPr="00744D66">
        <w:rPr>
          <w:strike/>
          <w:color w:val="C0504D" w:themeColor="accent2"/>
        </w:rPr>
        <w:t xml:space="preserve"> code can be revoked</w:t>
      </w:r>
    </w:p>
    <w:p w14:paraId="48C37BD0" w14:textId="77777777" w:rsidR="00AC2F42" w:rsidRDefault="00AC2F42" w:rsidP="00AC2F42"/>
    <w:p w14:paraId="221451A8" w14:textId="21E26D0A" w:rsidR="00AC2F42" w:rsidRPr="00744D66" w:rsidRDefault="00B5794D" w:rsidP="00A52A5A">
      <w:pPr>
        <w:numPr>
          <w:ilvl w:val="0"/>
          <w:numId w:val="14"/>
        </w:numPr>
        <w:rPr>
          <w:strike/>
          <w:color w:val="C0504D" w:themeColor="accent2"/>
        </w:rPr>
      </w:pPr>
      <w:r w:rsidRPr="00744D66">
        <w:rPr>
          <w:strike/>
          <w:color w:val="C0504D" w:themeColor="accent2"/>
        </w:rPr>
        <w:t>Authentication</w:t>
      </w:r>
      <w:r w:rsidR="00AC2F42" w:rsidRPr="00744D66">
        <w:rPr>
          <w:strike/>
          <w:color w:val="C0504D" w:themeColor="accent2"/>
        </w:rPr>
        <w:t xml:space="preserve"> code can be distributed to a group or groups.</w:t>
      </w:r>
    </w:p>
    <w:p w14:paraId="15D94ED4" w14:textId="77777777" w:rsidR="00AC2F42" w:rsidRDefault="00AC2F42" w:rsidP="00AC2F42"/>
    <w:p w14:paraId="0E71A56C" w14:textId="77777777" w:rsidR="00AC2F42" w:rsidRDefault="00AC2F42" w:rsidP="00AC2F42"/>
    <w:p w14:paraId="30389F65" w14:textId="429BF1E1" w:rsidR="00DA6647" w:rsidRPr="00DA6647" w:rsidRDefault="00DA6647" w:rsidP="005517E9">
      <w:pPr>
        <w:ind w:left="360"/>
      </w:pPr>
    </w:p>
    <w:p w14:paraId="654A6DEC" w14:textId="77777777" w:rsidR="002B52B1" w:rsidRPr="00E20073" w:rsidRDefault="002B52B1" w:rsidP="00760DB3">
      <w:pPr>
        <w:pStyle w:val="Heading2"/>
      </w:pPr>
      <w:bookmarkStart w:id="11" w:name="_Toc283381144"/>
      <w:r w:rsidRPr="00E20073">
        <w:t>Constraints</w:t>
      </w:r>
      <w:bookmarkEnd w:id="11"/>
    </w:p>
    <w:p w14:paraId="7367F37D" w14:textId="69C4721F" w:rsidR="008A1329" w:rsidRPr="0020787C" w:rsidRDefault="00281FE8" w:rsidP="008A1329">
      <w:pPr>
        <w:pStyle w:val="BodyText"/>
        <w:numPr>
          <w:ilvl w:val="0"/>
          <w:numId w:val="19"/>
        </w:numPr>
        <w:rPr>
          <w:strike/>
          <w:color w:val="C0504D" w:themeColor="accent2"/>
        </w:rPr>
      </w:pPr>
      <w:r w:rsidRPr="0020787C">
        <w:rPr>
          <w:strike/>
          <w:color w:val="C0504D" w:themeColor="accent2"/>
        </w:rPr>
        <w:t>User management required. Only approved users can use the apps</w:t>
      </w:r>
    </w:p>
    <w:p w14:paraId="35CBE2B1" w14:textId="0DB9D5EF" w:rsidR="00281FE8" w:rsidRPr="0020787C" w:rsidRDefault="00281FE8" w:rsidP="00281FE8">
      <w:pPr>
        <w:pStyle w:val="ListParagraph"/>
        <w:numPr>
          <w:ilvl w:val="0"/>
          <w:numId w:val="19"/>
        </w:numPr>
        <w:rPr>
          <w:strike/>
          <w:color w:val="C0504D" w:themeColor="accent2"/>
        </w:rPr>
      </w:pPr>
      <w:r w:rsidRPr="0020787C">
        <w:rPr>
          <w:strike/>
          <w:color w:val="C0504D" w:themeColor="accent2"/>
        </w:rPr>
        <w:t>User’s authentication should be expired. Renewal &amp; verification is required.</w:t>
      </w:r>
    </w:p>
    <w:p w14:paraId="23021848" w14:textId="570A87A8" w:rsidR="0020787C" w:rsidRDefault="0020787C" w:rsidP="00281FE8">
      <w:pPr>
        <w:pStyle w:val="ListParagraph"/>
        <w:numPr>
          <w:ilvl w:val="0"/>
          <w:numId w:val="19"/>
        </w:numPr>
      </w:pPr>
      <w:r>
        <w:t>User’s authentication</w:t>
      </w:r>
    </w:p>
    <w:p w14:paraId="7E49F51E" w14:textId="67FE185F" w:rsidR="00D24A3B" w:rsidRPr="00281FE8" w:rsidRDefault="00D24A3B" w:rsidP="00281FE8">
      <w:pPr>
        <w:pStyle w:val="ListParagraph"/>
        <w:numPr>
          <w:ilvl w:val="0"/>
          <w:numId w:val="19"/>
        </w:numPr>
      </w:pPr>
      <w:r>
        <w:t>MicroMappers python code can’t be customized at this point because it may require all existing applications changes/modification</w:t>
      </w:r>
    </w:p>
    <w:p w14:paraId="003A250A" w14:textId="77777777" w:rsidR="00566024" w:rsidRDefault="00566024" w:rsidP="00566024">
      <w:pPr>
        <w:rPr>
          <w:ins w:id="12" w:author="Rein, Bethany R" w:date="2013-01-16T14:37:00Z"/>
        </w:rPr>
      </w:pPr>
    </w:p>
    <w:p w14:paraId="51ABA588" w14:textId="77777777" w:rsidR="002B52B1" w:rsidRPr="00E20073" w:rsidRDefault="002B52B1" w:rsidP="00760DB3">
      <w:pPr>
        <w:pStyle w:val="Heading2"/>
      </w:pPr>
      <w:bookmarkStart w:id="13" w:name="_Toc283381145"/>
      <w:r w:rsidRPr="00E20073">
        <w:t>Dependencies</w:t>
      </w:r>
      <w:bookmarkEnd w:id="13"/>
    </w:p>
    <w:p w14:paraId="5A8DE782" w14:textId="77777777" w:rsidR="00552C01" w:rsidRPr="00552C01" w:rsidRDefault="00552C01" w:rsidP="00552C01"/>
    <w:p w14:paraId="2D50DE7C" w14:textId="5BA5B0BB" w:rsidR="00281FE8" w:rsidRPr="00281FE8" w:rsidRDefault="006A6901" w:rsidP="00281FE8">
      <w:pPr>
        <w:pStyle w:val="Heading2"/>
      </w:pPr>
      <w:bookmarkStart w:id="14" w:name="_Toc283381146"/>
      <w:r w:rsidRPr="00E20073">
        <w:t>Risks</w:t>
      </w:r>
      <w:bookmarkEnd w:id="14"/>
    </w:p>
    <w:p w14:paraId="1D043FF4" w14:textId="7A4A97C4" w:rsidR="00281FE8" w:rsidRPr="007450B3" w:rsidRDefault="00281FE8" w:rsidP="00281FE8">
      <w:pPr>
        <w:pStyle w:val="BodyText"/>
        <w:numPr>
          <w:ilvl w:val="0"/>
          <w:numId w:val="29"/>
        </w:numPr>
        <w:rPr>
          <w:strike/>
          <w:color w:val="C0504D" w:themeColor="accent2"/>
        </w:rPr>
      </w:pPr>
      <w:r w:rsidRPr="007450B3">
        <w:rPr>
          <w:strike/>
          <w:color w:val="C0504D" w:themeColor="accent2"/>
        </w:rPr>
        <w:t>User management/authentication</w:t>
      </w:r>
      <w:r w:rsidR="00F50831" w:rsidRPr="007450B3">
        <w:rPr>
          <w:strike/>
          <w:color w:val="C0504D" w:themeColor="accent2"/>
        </w:rPr>
        <w:t xml:space="preserve"> server code needs to be designed and to be deve</w:t>
      </w:r>
      <w:r w:rsidR="00F50831" w:rsidRPr="007450B3">
        <w:rPr>
          <w:strike/>
          <w:color w:val="C0504D" w:themeColor="accent2"/>
        </w:rPr>
        <w:t>l</w:t>
      </w:r>
      <w:r w:rsidR="00F50831" w:rsidRPr="007450B3">
        <w:rPr>
          <w:strike/>
          <w:color w:val="C0504D" w:themeColor="accent2"/>
        </w:rPr>
        <w:t>oped.</w:t>
      </w:r>
      <w:r w:rsidRPr="007450B3">
        <w:rPr>
          <w:strike/>
          <w:color w:val="C0504D" w:themeColor="accent2"/>
        </w:rPr>
        <w:t xml:space="preserve"> </w:t>
      </w:r>
    </w:p>
    <w:p w14:paraId="4716338E" w14:textId="7FACBBDF" w:rsidR="00281FE8" w:rsidRPr="007450B3" w:rsidRDefault="00F50831" w:rsidP="00281FE8">
      <w:pPr>
        <w:pStyle w:val="ListParagraph"/>
        <w:numPr>
          <w:ilvl w:val="0"/>
          <w:numId w:val="29"/>
        </w:numPr>
        <w:rPr>
          <w:strike/>
          <w:color w:val="C0504D" w:themeColor="accent2"/>
        </w:rPr>
      </w:pPr>
      <w:r w:rsidRPr="007450B3">
        <w:rPr>
          <w:strike/>
          <w:color w:val="C0504D" w:themeColor="accent2"/>
        </w:rPr>
        <w:t>User authentication management server code needs to be designed and to be deve</w:t>
      </w:r>
      <w:r w:rsidRPr="007450B3">
        <w:rPr>
          <w:strike/>
          <w:color w:val="C0504D" w:themeColor="accent2"/>
        </w:rPr>
        <w:t>l</w:t>
      </w:r>
      <w:r w:rsidRPr="007450B3">
        <w:rPr>
          <w:strike/>
          <w:color w:val="C0504D" w:themeColor="accent2"/>
        </w:rPr>
        <w:t>oped.</w:t>
      </w:r>
    </w:p>
    <w:p w14:paraId="05A29115" w14:textId="77777777" w:rsidR="001A35BD" w:rsidRDefault="001A35BD" w:rsidP="001A35BD">
      <w:pPr>
        <w:pStyle w:val="ListParagraph"/>
      </w:pPr>
    </w:p>
    <w:p w14:paraId="48A498C3" w14:textId="77777777" w:rsidR="00470A89" w:rsidRPr="00E20073" w:rsidRDefault="009D4DF2" w:rsidP="00760DB3">
      <w:pPr>
        <w:pStyle w:val="Heading1"/>
      </w:pPr>
      <w:bookmarkStart w:id="15" w:name="_Toc283381147"/>
      <w:r w:rsidRPr="00E20073">
        <w:t>Requirements</w:t>
      </w:r>
      <w:bookmarkEnd w:id="15"/>
    </w:p>
    <w:p w14:paraId="6D854B47" w14:textId="77777777" w:rsidR="00E72BD9" w:rsidRPr="00E20073" w:rsidRDefault="00E72BD9" w:rsidP="001A3786">
      <w:pPr>
        <w:pStyle w:val="BodyText"/>
      </w:pPr>
      <w:r w:rsidRPr="00E20073">
        <w:t>The following subsections define software requirements.</w:t>
      </w:r>
      <w:r w:rsidR="00CA3918" w:rsidRPr="00E20073">
        <w:t xml:space="preserve"> </w:t>
      </w:r>
      <w:r w:rsidRPr="00E20073">
        <w:t xml:space="preserve"> Each requirement is labeled as fo</w:t>
      </w:r>
      <w:r w:rsidRPr="00E20073">
        <w:t>l</w:t>
      </w:r>
      <w:r w:rsidRPr="00E20073">
        <w:t>lows:</w:t>
      </w:r>
    </w:p>
    <w:p w14:paraId="2DA5C5DA" w14:textId="77777777" w:rsidR="00E72BD9" w:rsidRPr="00E20073" w:rsidRDefault="00072852" w:rsidP="00FF1962">
      <w:pPr>
        <w:pStyle w:val="ListBullet"/>
      </w:pPr>
      <w:r w:rsidRPr="00E20073">
        <w:rPr>
          <w:b/>
        </w:rPr>
        <w:t>ID</w:t>
      </w:r>
      <w:r w:rsidR="00FF1962" w:rsidRPr="00E20073">
        <w:rPr>
          <w:b/>
        </w:rPr>
        <w:t xml:space="preserve">. </w:t>
      </w:r>
      <w:r w:rsidR="00FF1962" w:rsidRPr="00E20073">
        <w:t>The unique identifier for the requirement.</w:t>
      </w:r>
    </w:p>
    <w:p w14:paraId="4BA3F4C4" w14:textId="77777777" w:rsidR="00FF1962" w:rsidRPr="00E20073" w:rsidRDefault="00FF1962" w:rsidP="00FF1962">
      <w:pPr>
        <w:pStyle w:val="ListBullet"/>
      </w:pPr>
      <w:r w:rsidRPr="00E20073">
        <w:rPr>
          <w:b/>
        </w:rPr>
        <w:t>Requirement.</w:t>
      </w:r>
      <w:r w:rsidRPr="00E20073">
        <w:t xml:space="preserve"> A clear and concise description of the requirement.</w:t>
      </w:r>
    </w:p>
    <w:p w14:paraId="6BF1E25C" w14:textId="77777777" w:rsidR="00FF1962" w:rsidRPr="00E20073" w:rsidRDefault="00FF1962" w:rsidP="00FF1962">
      <w:pPr>
        <w:pStyle w:val="ListBullet"/>
      </w:pPr>
      <w:r w:rsidRPr="00E20073">
        <w:rPr>
          <w:b/>
        </w:rPr>
        <w:t>Source.</w:t>
      </w:r>
      <w:r w:rsidRPr="00E20073">
        <w:t xml:space="preserve"> A cross-reference to the source of the requirement.</w:t>
      </w:r>
    </w:p>
    <w:p w14:paraId="3985D77D" w14:textId="77777777" w:rsidR="00FF1962" w:rsidRPr="00E20073" w:rsidRDefault="00FF1962" w:rsidP="002A7F51">
      <w:pPr>
        <w:pStyle w:val="ListBullet"/>
      </w:pPr>
      <w:r w:rsidRPr="00E20073">
        <w:rPr>
          <w:b/>
        </w:rPr>
        <w:t>Cat</w:t>
      </w:r>
      <w:r w:rsidRPr="00E20073">
        <w:t>egory</w:t>
      </w:r>
      <w:r w:rsidRPr="00E20073">
        <w:rPr>
          <w:b/>
        </w:rPr>
        <w:t>.</w:t>
      </w:r>
      <w:r w:rsidRPr="00E20073">
        <w:t xml:space="preserve"> A classification for the requirement using the selections from Table 1.</w:t>
      </w:r>
    </w:p>
    <w:p w14:paraId="5EA897D2" w14:textId="77777777" w:rsidR="002A7F51" w:rsidRPr="00E20073" w:rsidRDefault="002A7F51" w:rsidP="002A7F51">
      <w:pPr>
        <w:pStyle w:val="ListBullet"/>
        <w:numPr>
          <w:ilvl w:val="0"/>
          <w:numId w:val="0"/>
        </w:numPr>
        <w:ind w:left="360"/>
      </w:pPr>
    </w:p>
    <w:p w14:paraId="04D54316" w14:textId="77777777" w:rsidR="00C16585" w:rsidRPr="00E20073" w:rsidRDefault="00C16585" w:rsidP="00C16585">
      <w:pPr>
        <w:pStyle w:val="Caption"/>
      </w:pPr>
      <w:bookmarkStart w:id="16" w:name="_Ref77476447"/>
      <w:r w:rsidRPr="00E20073">
        <w:t xml:space="preserve">Table </w:t>
      </w:r>
      <w:fldSimple w:instr=" SEQ Table \* ARABIC ">
        <w:r w:rsidR="00CE31A1">
          <w:rPr>
            <w:noProof/>
          </w:rPr>
          <w:t>1</w:t>
        </w:r>
      </w:fldSimple>
      <w:bookmarkEnd w:id="16"/>
      <w:r w:rsidRPr="00E20073"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5958"/>
      </w:tblGrid>
      <w:tr w:rsidR="00C16585" w:rsidRPr="00E20073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Description</w:t>
            </w:r>
          </w:p>
        </w:tc>
      </w:tr>
      <w:tr w:rsidR="00C16585" w:rsidRPr="00E20073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M</w:t>
            </w:r>
            <w:r w:rsidRPr="00E20073"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E20073" w:rsidRDefault="00C16585" w:rsidP="00683E55">
            <w:pPr>
              <w:pStyle w:val="CellDescription"/>
            </w:pPr>
            <w:r w:rsidRPr="00E20073">
              <w:t>Required minimum functionality.</w:t>
            </w:r>
          </w:p>
        </w:tc>
      </w:tr>
      <w:tr w:rsidR="00C16585" w:rsidRPr="00E20073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</w:t>
            </w:r>
            <w:r w:rsidRPr="00E20073"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E20073" w:rsidRDefault="00C16585" w:rsidP="00DD2029">
            <w:pPr>
              <w:pStyle w:val="CellDescription"/>
            </w:pPr>
            <w:r w:rsidRPr="00E20073">
              <w:t>Nice to have and will be implemented if time permits.</w:t>
            </w:r>
          </w:p>
        </w:tc>
      </w:tr>
      <w:tr w:rsidR="00CE12F3" w:rsidRPr="00E20073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E20073" w:rsidRDefault="00CE12F3" w:rsidP="00683E55">
            <w:pPr>
              <w:pStyle w:val="CellDescription"/>
              <w:rPr>
                <w:b/>
              </w:rPr>
            </w:pPr>
            <w:r w:rsidRPr="00E20073">
              <w:rPr>
                <w:b/>
              </w:rPr>
              <w:t>F</w:t>
            </w:r>
            <w:r w:rsidRPr="00E20073"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E20073" w:rsidRDefault="00B440AB" w:rsidP="00683E55">
            <w:pPr>
              <w:pStyle w:val="CellDescription"/>
            </w:pPr>
            <w:r w:rsidRPr="00E20073">
              <w:t>Will not be implemented now but should be considered for a future enhancement.</w:t>
            </w:r>
          </w:p>
        </w:tc>
      </w:tr>
      <w:tr w:rsidR="00C16585" w:rsidRPr="00E20073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D</w:t>
            </w:r>
            <w:r w:rsidRPr="00E20073"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E20073" w:rsidRDefault="00C16585" w:rsidP="00683E55">
            <w:pPr>
              <w:pStyle w:val="CellDescription"/>
            </w:pPr>
            <w:r w:rsidRPr="00E20073">
              <w:t xml:space="preserve">Requirement determined to be completely out of scope </w:t>
            </w:r>
            <w:r w:rsidRPr="00E20073">
              <w:rPr>
                <w:b/>
              </w:rPr>
              <w:t>after</w:t>
            </w:r>
            <w:r w:rsidRPr="00E20073">
              <w:t xml:space="preserve"> baseline.</w:t>
            </w:r>
          </w:p>
        </w:tc>
      </w:tr>
      <w:tr w:rsidR="00C16585" w:rsidRPr="00E20073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E</w:t>
            </w:r>
            <w:r w:rsidRPr="00E20073"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E20073" w:rsidRDefault="00C16585" w:rsidP="00683E55">
            <w:pPr>
              <w:pStyle w:val="CellDescription"/>
            </w:pPr>
            <w:r w:rsidRPr="00E20073">
              <w:t>Functionality already present in the software (for documentation pu</w:t>
            </w:r>
            <w:r w:rsidRPr="00E20073">
              <w:t>r</w:t>
            </w:r>
            <w:r w:rsidRPr="00E20073">
              <w:t>poses).</w:t>
            </w:r>
          </w:p>
        </w:tc>
      </w:tr>
      <w:tr w:rsidR="00C16585" w:rsidRPr="00E20073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Op</w:t>
            </w:r>
            <w:r w:rsidRPr="00E20073"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E20073" w:rsidRDefault="00C16585" w:rsidP="00DD2029">
            <w:pPr>
              <w:pStyle w:val="CellDescription"/>
            </w:pPr>
            <w:r w:rsidRPr="00E20073">
              <w:t>Will not be addressed in the software (documented for training pu</w:t>
            </w:r>
            <w:r w:rsidRPr="00E20073">
              <w:t>r</w:t>
            </w:r>
            <w:r w:rsidRPr="00E20073">
              <w:t>poses). This requirement should have a related item in the issue list in order to identify an owner.</w:t>
            </w:r>
          </w:p>
        </w:tc>
      </w:tr>
    </w:tbl>
    <w:p w14:paraId="7BC2E423" w14:textId="77777777" w:rsidR="00C16585" w:rsidRPr="00E20073" w:rsidRDefault="00C16585" w:rsidP="001A3786">
      <w:pPr>
        <w:pStyle w:val="BodyText"/>
        <w:rPr>
          <w:color w:val="808080"/>
        </w:rPr>
      </w:pPr>
    </w:p>
    <w:p w14:paraId="0109E7A2" w14:textId="6AF05BFA" w:rsidR="00253268" w:rsidRDefault="00253268" w:rsidP="00760DB3">
      <w:pPr>
        <w:pStyle w:val="Heading2"/>
      </w:pPr>
      <w:bookmarkStart w:id="17" w:name="_Toc283381148"/>
      <w:r>
        <w:t>Overview</w:t>
      </w:r>
      <w:bookmarkEnd w:id="17"/>
    </w:p>
    <w:p w14:paraId="7BD4A336" w14:textId="77777777" w:rsidR="00441A0E" w:rsidRDefault="00441A0E" w:rsidP="00441A0E"/>
    <w:p w14:paraId="27865378" w14:textId="77777777" w:rsidR="00441A0E" w:rsidRPr="00441A0E" w:rsidRDefault="00441A0E" w:rsidP="00441A0E"/>
    <w:p w14:paraId="7407D12B" w14:textId="45D67A73" w:rsidR="00253268" w:rsidRDefault="00605941" w:rsidP="00253268">
      <w:r>
        <w:rPr>
          <w:noProof/>
          <w:lang w:eastAsia="en-US"/>
        </w:rPr>
        <w:drawing>
          <wp:inline distT="0" distB="0" distL="0" distR="0" wp14:anchorId="10391B40" wp14:editId="6455ACE3">
            <wp:extent cx="5994400" cy="2603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F5F5" w14:textId="77777777" w:rsidR="00612BD6" w:rsidRDefault="00612BD6" w:rsidP="00253268"/>
    <w:p w14:paraId="77AF8F24" w14:textId="0293434D" w:rsidR="00612BD6" w:rsidRPr="00612BD6" w:rsidRDefault="00612BD6" w:rsidP="00253268">
      <w:pPr>
        <w:rPr>
          <w:color w:val="C0504D" w:themeColor="accent2"/>
        </w:rPr>
      </w:pPr>
      <w:r>
        <w:rPr>
          <w:color w:val="C0504D" w:themeColor="accent2"/>
        </w:rPr>
        <w:t>* 1</w:t>
      </w:r>
      <w:r w:rsidRPr="00612BD6">
        <w:rPr>
          <w:color w:val="C0504D" w:themeColor="accent2"/>
          <w:vertAlign w:val="superscript"/>
        </w:rPr>
        <w:t>st</w:t>
      </w:r>
      <w:r>
        <w:rPr>
          <w:color w:val="C0504D" w:themeColor="accent2"/>
        </w:rPr>
        <w:t xml:space="preserve"> draft system diagram. The process will be changed based on Scope &amp; feasibility.</w:t>
      </w:r>
    </w:p>
    <w:p w14:paraId="50245C87" w14:textId="77777777" w:rsidR="00605941" w:rsidRPr="00253268" w:rsidRDefault="00605941" w:rsidP="00253268"/>
    <w:p w14:paraId="7EB7002E" w14:textId="44CC1EF0" w:rsidR="002A7F51" w:rsidRPr="00E20073" w:rsidRDefault="00441A0E" w:rsidP="00760DB3">
      <w:pPr>
        <w:pStyle w:val="Heading2"/>
      </w:pPr>
      <w:bookmarkStart w:id="18" w:name="_Toc283381149"/>
      <w:r>
        <w:t xml:space="preserve">Aerial Clicker Mobile </w:t>
      </w:r>
      <w:r w:rsidR="002A7F51" w:rsidRPr="00E20073">
        <w:t>Requirements</w:t>
      </w:r>
      <w:bookmarkEnd w:id="18"/>
    </w:p>
    <w:p w14:paraId="4D8EF373" w14:textId="77777777" w:rsidR="00E72BD9" w:rsidRPr="00E20073" w:rsidRDefault="002A7F51" w:rsidP="002A7F51">
      <w:pPr>
        <w:pStyle w:val="Heading3"/>
      </w:pPr>
      <w:bookmarkStart w:id="19" w:name="_Toc283381150"/>
      <w:r w:rsidRPr="00E20073">
        <w:t>General Requirements</w:t>
      </w:r>
      <w:bookmarkEnd w:id="19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686"/>
        <w:gridCol w:w="1080"/>
        <w:gridCol w:w="810"/>
      </w:tblGrid>
      <w:tr w:rsidR="002A7F51" w:rsidRPr="00E20073" w14:paraId="02152C08" w14:textId="77777777" w:rsidTr="002A7F51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E5DAB" w14:textId="77777777" w:rsidR="002A7F51" w:rsidRPr="00E20073" w:rsidRDefault="002A7F51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686" w:type="dxa"/>
            <w:tcBorders>
              <w:left w:val="single" w:sz="4" w:space="0" w:color="auto"/>
            </w:tcBorders>
            <w:shd w:val="clear" w:color="auto" w:fill="D9D9D9"/>
          </w:tcPr>
          <w:p w14:paraId="27FC2943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1080" w:type="dxa"/>
            <w:shd w:val="clear" w:color="auto" w:fill="D9D9D9"/>
          </w:tcPr>
          <w:p w14:paraId="0FC7B567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810" w:type="dxa"/>
            <w:shd w:val="clear" w:color="auto" w:fill="D9D9D9"/>
          </w:tcPr>
          <w:p w14:paraId="7B86EBE8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2A7F51" w:rsidRPr="00E20073" w14:paraId="2E22DB8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46CF0E" w14:textId="77777777" w:rsidR="002A7F51" w:rsidRPr="00B970B9" w:rsidRDefault="00B970B9" w:rsidP="00793B0B">
            <w:pPr>
              <w:pStyle w:val="CellBase"/>
              <w:rPr>
                <w:bCs/>
              </w:rPr>
            </w:pPr>
            <w:r w:rsidRPr="00B970B9">
              <w:rPr>
                <w:bCs/>
              </w:rPr>
              <w:t>.1</w:t>
            </w:r>
          </w:p>
        </w:tc>
        <w:tc>
          <w:tcPr>
            <w:tcW w:w="6686" w:type="dxa"/>
          </w:tcPr>
          <w:p w14:paraId="57C41D79" w14:textId="53EE0A4A" w:rsidR="00C9211D" w:rsidRPr="008B4C9D" w:rsidRDefault="00CA5055" w:rsidP="00153EF1">
            <w:pPr>
              <w:pStyle w:val="CellBase"/>
              <w:rPr>
                <w:strike/>
                <w:color w:val="C0504D" w:themeColor="accent2"/>
              </w:rPr>
            </w:pPr>
            <w:r w:rsidRPr="008B4C9D">
              <w:rPr>
                <w:strike/>
                <w:color w:val="C0504D" w:themeColor="accent2"/>
              </w:rPr>
              <w:t xml:space="preserve">User should be able to </w:t>
            </w:r>
            <w:r w:rsidR="00153EF1" w:rsidRPr="008B4C9D">
              <w:rPr>
                <w:strike/>
                <w:color w:val="C0504D" w:themeColor="accent2"/>
              </w:rPr>
              <w:t>create account</w:t>
            </w:r>
          </w:p>
        </w:tc>
        <w:tc>
          <w:tcPr>
            <w:tcW w:w="1080" w:type="dxa"/>
          </w:tcPr>
          <w:p w14:paraId="19AB9D27" w14:textId="77777777" w:rsidR="002A7F51" w:rsidRPr="00B970B9" w:rsidRDefault="002A7F51" w:rsidP="00793B0B">
            <w:pPr>
              <w:pStyle w:val="CellBase"/>
            </w:pPr>
          </w:p>
        </w:tc>
        <w:tc>
          <w:tcPr>
            <w:tcW w:w="810" w:type="dxa"/>
          </w:tcPr>
          <w:p w14:paraId="67B88DC0" w14:textId="0972F243" w:rsidR="002A7F51" w:rsidRPr="00B970B9" w:rsidRDefault="008B4C9D" w:rsidP="00793B0B">
            <w:pPr>
              <w:pStyle w:val="CellBase"/>
            </w:pPr>
            <w:r>
              <w:t>D</w:t>
            </w:r>
          </w:p>
        </w:tc>
      </w:tr>
      <w:tr w:rsidR="0096100B" w:rsidRPr="00E20073" w14:paraId="60D72F7F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DC11999" w14:textId="1D2EFB08" w:rsidR="0096100B" w:rsidRDefault="0096100B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</w:t>
            </w:r>
          </w:p>
        </w:tc>
        <w:tc>
          <w:tcPr>
            <w:tcW w:w="6686" w:type="dxa"/>
          </w:tcPr>
          <w:p w14:paraId="33FFEA5C" w14:textId="289B4EC0" w:rsidR="0096100B" w:rsidRDefault="00CA5055" w:rsidP="00153EF1">
            <w:pPr>
              <w:pStyle w:val="CellBase"/>
            </w:pPr>
            <w:r>
              <w:t xml:space="preserve">User should </w:t>
            </w:r>
            <w:r w:rsidR="00153EF1">
              <w:t>enter authentication code</w:t>
            </w:r>
          </w:p>
        </w:tc>
        <w:tc>
          <w:tcPr>
            <w:tcW w:w="1080" w:type="dxa"/>
          </w:tcPr>
          <w:p w14:paraId="7BCE94D9" w14:textId="77777777" w:rsidR="0096100B" w:rsidRPr="00B970B9" w:rsidRDefault="0096100B" w:rsidP="00793B0B">
            <w:pPr>
              <w:pStyle w:val="CellBase"/>
            </w:pPr>
          </w:p>
        </w:tc>
        <w:tc>
          <w:tcPr>
            <w:tcW w:w="810" w:type="dxa"/>
          </w:tcPr>
          <w:p w14:paraId="3F314956" w14:textId="29B9FF57" w:rsidR="0096100B" w:rsidRDefault="008B4C9D" w:rsidP="00793B0B">
            <w:pPr>
              <w:pStyle w:val="CellBase"/>
            </w:pPr>
            <w:r>
              <w:t>F</w:t>
            </w:r>
          </w:p>
        </w:tc>
      </w:tr>
      <w:tr w:rsidR="0096100B" w:rsidRPr="00E20073" w14:paraId="0ABD7A9A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1C0FCE" w14:textId="517C8396" w:rsidR="0096100B" w:rsidRDefault="0096100B" w:rsidP="00CA5055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CA5055">
              <w:rPr>
                <w:bCs/>
              </w:rPr>
              <w:t>3</w:t>
            </w:r>
          </w:p>
        </w:tc>
        <w:tc>
          <w:tcPr>
            <w:tcW w:w="6686" w:type="dxa"/>
          </w:tcPr>
          <w:p w14:paraId="5C974A3F" w14:textId="4A115AFB" w:rsidR="0096100B" w:rsidRDefault="00153EF1" w:rsidP="0096100B">
            <w:pPr>
              <w:pStyle w:val="CellBase"/>
            </w:pPr>
            <w:r w:rsidRPr="008B4C9D">
              <w:rPr>
                <w:strike/>
                <w:color w:val="C0504D" w:themeColor="accent2"/>
              </w:rPr>
              <w:t>Based on user’s account info &amp;</w:t>
            </w:r>
            <w:r>
              <w:t xml:space="preserve"> authentication code, user should be able to use apps</w:t>
            </w:r>
          </w:p>
        </w:tc>
        <w:tc>
          <w:tcPr>
            <w:tcW w:w="1080" w:type="dxa"/>
          </w:tcPr>
          <w:p w14:paraId="330828D5" w14:textId="77777777" w:rsidR="0096100B" w:rsidRPr="00B970B9" w:rsidRDefault="0096100B" w:rsidP="00793B0B">
            <w:pPr>
              <w:pStyle w:val="CellBase"/>
            </w:pPr>
          </w:p>
        </w:tc>
        <w:tc>
          <w:tcPr>
            <w:tcW w:w="810" w:type="dxa"/>
          </w:tcPr>
          <w:p w14:paraId="5B1333F7" w14:textId="1C8FC29C" w:rsidR="0096100B" w:rsidRDefault="008B4C9D" w:rsidP="00793B0B">
            <w:pPr>
              <w:pStyle w:val="CellBase"/>
            </w:pPr>
            <w:r>
              <w:t>F</w:t>
            </w:r>
          </w:p>
        </w:tc>
      </w:tr>
      <w:tr w:rsidR="0068666B" w:rsidRPr="00E20073" w14:paraId="3FE38E26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A4C057D" w14:textId="592EB591" w:rsidR="0068666B" w:rsidRDefault="0068666B" w:rsidP="00CA5055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CA5055">
              <w:rPr>
                <w:bCs/>
              </w:rPr>
              <w:t>4</w:t>
            </w:r>
          </w:p>
        </w:tc>
        <w:tc>
          <w:tcPr>
            <w:tcW w:w="6686" w:type="dxa"/>
          </w:tcPr>
          <w:p w14:paraId="217B382C" w14:textId="1A2C79AD" w:rsidR="0068666B" w:rsidRDefault="00153EF1" w:rsidP="0096100B">
            <w:pPr>
              <w:pStyle w:val="CellBase"/>
            </w:pPr>
            <w:r>
              <w:t>User should be able to enter new authentication code</w:t>
            </w:r>
          </w:p>
        </w:tc>
        <w:tc>
          <w:tcPr>
            <w:tcW w:w="1080" w:type="dxa"/>
          </w:tcPr>
          <w:p w14:paraId="0F26A676" w14:textId="77777777" w:rsidR="0068666B" w:rsidRPr="00B970B9" w:rsidRDefault="0068666B" w:rsidP="00793B0B">
            <w:pPr>
              <w:pStyle w:val="CellBase"/>
            </w:pPr>
          </w:p>
        </w:tc>
        <w:tc>
          <w:tcPr>
            <w:tcW w:w="810" w:type="dxa"/>
          </w:tcPr>
          <w:p w14:paraId="58CCB25D" w14:textId="23D9A474" w:rsidR="0068666B" w:rsidRDefault="008B4C9D" w:rsidP="00793B0B">
            <w:pPr>
              <w:pStyle w:val="CellBase"/>
            </w:pPr>
            <w:r>
              <w:t>F</w:t>
            </w:r>
          </w:p>
        </w:tc>
      </w:tr>
      <w:tr w:rsidR="00B970B9" w:rsidRPr="00E20073" w14:paraId="48BB40A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7D12505" w14:textId="28AFCFB1" w:rsidR="00B970B9" w:rsidRPr="00B970B9" w:rsidRDefault="007B256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CA5055">
              <w:rPr>
                <w:bCs/>
              </w:rPr>
              <w:t>5</w:t>
            </w:r>
          </w:p>
        </w:tc>
        <w:tc>
          <w:tcPr>
            <w:tcW w:w="6686" w:type="dxa"/>
          </w:tcPr>
          <w:p w14:paraId="5441D2AC" w14:textId="26D213D8" w:rsidR="00A502CC" w:rsidRPr="008B4C9D" w:rsidRDefault="00153EF1" w:rsidP="00CA5055">
            <w:pPr>
              <w:pStyle w:val="CellBase"/>
              <w:rPr>
                <w:strike/>
                <w:color w:val="C0504D" w:themeColor="accent2"/>
              </w:rPr>
            </w:pPr>
            <w:r w:rsidRPr="008B4C9D">
              <w:rPr>
                <w:strike/>
                <w:color w:val="C0504D" w:themeColor="accent2"/>
              </w:rPr>
              <w:t>User should be able to update account info</w:t>
            </w:r>
          </w:p>
          <w:p w14:paraId="60000502" w14:textId="54E633F9" w:rsidR="002C253A" w:rsidRPr="00D52620" w:rsidRDefault="002C253A" w:rsidP="002C253A">
            <w:pPr>
              <w:pStyle w:val="CellBase"/>
            </w:pPr>
          </w:p>
        </w:tc>
        <w:tc>
          <w:tcPr>
            <w:tcW w:w="1080" w:type="dxa"/>
          </w:tcPr>
          <w:p w14:paraId="7BCD098C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03F42850" w14:textId="2195257B" w:rsidR="00B970B9" w:rsidRPr="00B970B9" w:rsidRDefault="008B4C9D" w:rsidP="00793B0B">
            <w:pPr>
              <w:pStyle w:val="CellBase"/>
            </w:pPr>
            <w:r>
              <w:t>D</w:t>
            </w:r>
          </w:p>
        </w:tc>
      </w:tr>
      <w:tr w:rsidR="006D6088" w:rsidRPr="00E20073" w14:paraId="61DB11A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E8E3007" w14:textId="0BF92EEE" w:rsidR="006D6088" w:rsidRDefault="00CA5055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.6</w:t>
            </w:r>
          </w:p>
        </w:tc>
        <w:tc>
          <w:tcPr>
            <w:tcW w:w="6686" w:type="dxa"/>
          </w:tcPr>
          <w:p w14:paraId="6FD558B4" w14:textId="4D7DC2CD" w:rsidR="006D6088" w:rsidRPr="008B4C9D" w:rsidRDefault="004F70E6" w:rsidP="00A502CC">
            <w:pPr>
              <w:pStyle w:val="CellBase"/>
              <w:rPr>
                <w:strike/>
                <w:color w:val="C0504D" w:themeColor="accent2"/>
              </w:rPr>
            </w:pPr>
            <w:r w:rsidRPr="008B4C9D">
              <w:rPr>
                <w:strike/>
                <w:color w:val="C0504D" w:themeColor="accent2"/>
              </w:rPr>
              <w:t>User management service should create/update app user’s a</w:t>
            </w:r>
            <w:r w:rsidRPr="008B4C9D">
              <w:rPr>
                <w:strike/>
                <w:color w:val="C0504D" w:themeColor="accent2"/>
              </w:rPr>
              <w:t>c</w:t>
            </w:r>
            <w:r w:rsidRPr="008B4C9D">
              <w:rPr>
                <w:strike/>
                <w:color w:val="C0504D" w:themeColor="accent2"/>
              </w:rPr>
              <w:t>count info</w:t>
            </w:r>
          </w:p>
        </w:tc>
        <w:tc>
          <w:tcPr>
            <w:tcW w:w="1080" w:type="dxa"/>
          </w:tcPr>
          <w:p w14:paraId="66B8DB43" w14:textId="77777777" w:rsidR="006D6088" w:rsidRPr="00B970B9" w:rsidRDefault="006D6088" w:rsidP="00793B0B">
            <w:pPr>
              <w:pStyle w:val="CellBase"/>
            </w:pPr>
          </w:p>
        </w:tc>
        <w:tc>
          <w:tcPr>
            <w:tcW w:w="810" w:type="dxa"/>
          </w:tcPr>
          <w:p w14:paraId="5CC08C81" w14:textId="29D95D91" w:rsidR="006D6088" w:rsidRDefault="008B4C9D" w:rsidP="00793B0B">
            <w:pPr>
              <w:pStyle w:val="CellBase"/>
            </w:pPr>
            <w:r>
              <w:t>D</w:t>
            </w:r>
          </w:p>
        </w:tc>
      </w:tr>
      <w:tr w:rsidR="00CB1830" w:rsidRPr="00E20073" w14:paraId="0FA1C45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2AB49D6" w14:textId="49A904B1" w:rsidR="00CB1830" w:rsidRDefault="000B6FB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CA5055">
              <w:rPr>
                <w:bCs/>
              </w:rPr>
              <w:t>7</w:t>
            </w:r>
          </w:p>
        </w:tc>
        <w:tc>
          <w:tcPr>
            <w:tcW w:w="6686" w:type="dxa"/>
          </w:tcPr>
          <w:p w14:paraId="6707D936" w14:textId="62A9870A" w:rsidR="000B6FB0" w:rsidRDefault="004F70E6" w:rsidP="00A502CC">
            <w:pPr>
              <w:pStyle w:val="CellBase"/>
            </w:pPr>
            <w:r>
              <w:t>User management service should be able to validate authent</w:t>
            </w:r>
            <w:r>
              <w:t>i</w:t>
            </w:r>
            <w:r>
              <w:t>cation code</w:t>
            </w:r>
          </w:p>
        </w:tc>
        <w:tc>
          <w:tcPr>
            <w:tcW w:w="1080" w:type="dxa"/>
          </w:tcPr>
          <w:p w14:paraId="3324DEBC" w14:textId="77777777" w:rsidR="00CB1830" w:rsidRPr="00B970B9" w:rsidRDefault="00CB1830" w:rsidP="00793B0B">
            <w:pPr>
              <w:pStyle w:val="CellBase"/>
            </w:pPr>
          </w:p>
        </w:tc>
        <w:tc>
          <w:tcPr>
            <w:tcW w:w="810" w:type="dxa"/>
          </w:tcPr>
          <w:p w14:paraId="28819E47" w14:textId="7ED3A095" w:rsidR="00CB1830" w:rsidRDefault="00293A44" w:rsidP="00793B0B">
            <w:pPr>
              <w:pStyle w:val="CellBase"/>
            </w:pPr>
            <w:r>
              <w:t>M</w:t>
            </w:r>
          </w:p>
        </w:tc>
      </w:tr>
      <w:tr w:rsidR="00AD684C" w:rsidRPr="00E20073" w14:paraId="711768B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2DA4667" w14:textId="281A16CB" w:rsidR="00AD684C" w:rsidRDefault="00CA5055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.8</w:t>
            </w:r>
          </w:p>
        </w:tc>
        <w:tc>
          <w:tcPr>
            <w:tcW w:w="6686" w:type="dxa"/>
          </w:tcPr>
          <w:p w14:paraId="2ACB9CF5" w14:textId="6AEA9372" w:rsidR="00AD684C" w:rsidRDefault="004F70E6" w:rsidP="00E9305B">
            <w:pPr>
              <w:pStyle w:val="CellBase"/>
            </w:pPr>
            <w:r>
              <w:t>Apps should get a task from MicroMappers</w:t>
            </w:r>
          </w:p>
        </w:tc>
        <w:tc>
          <w:tcPr>
            <w:tcW w:w="1080" w:type="dxa"/>
          </w:tcPr>
          <w:p w14:paraId="60513E0A" w14:textId="77777777" w:rsidR="00AD684C" w:rsidRPr="00B970B9" w:rsidRDefault="00AD684C" w:rsidP="00793B0B">
            <w:pPr>
              <w:pStyle w:val="CellBase"/>
            </w:pPr>
          </w:p>
        </w:tc>
        <w:tc>
          <w:tcPr>
            <w:tcW w:w="810" w:type="dxa"/>
          </w:tcPr>
          <w:p w14:paraId="27C5FA13" w14:textId="1C0D9691" w:rsidR="00AD684C" w:rsidRDefault="00AD7CE0" w:rsidP="00793B0B">
            <w:pPr>
              <w:pStyle w:val="CellBase"/>
            </w:pPr>
            <w:r>
              <w:t>M</w:t>
            </w:r>
          </w:p>
        </w:tc>
      </w:tr>
      <w:tr w:rsidR="006D4151" w:rsidRPr="00E20073" w14:paraId="67E6E5D2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F5D6D53" w14:textId="0AB44917" w:rsidR="006D4151" w:rsidRDefault="00492B8A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.9</w:t>
            </w:r>
          </w:p>
        </w:tc>
        <w:tc>
          <w:tcPr>
            <w:tcW w:w="6686" w:type="dxa"/>
          </w:tcPr>
          <w:p w14:paraId="0E37C998" w14:textId="35FBE1C1" w:rsidR="006D4151" w:rsidRDefault="004F70E6" w:rsidP="00E9305B">
            <w:pPr>
              <w:pStyle w:val="CellBase"/>
            </w:pPr>
            <w:r>
              <w:t>Apps should send a user’s answer to MicroMappers</w:t>
            </w:r>
          </w:p>
        </w:tc>
        <w:tc>
          <w:tcPr>
            <w:tcW w:w="1080" w:type="dxa"/>
          </w:tcPr>
          <w:p w14:paraId="0D3D87CA" w14:textId="77777777" w:rsidR="006D4151" w:rsidRPr="00B970B9" w:rsidRDefault="006D4151" w:rsidP="00793B0B">
            <w:pPr>
              <w:pStyle w:val="CellBase"/>
            </w:pPr>
          </w:p>
        </w:tc>
        <w:tc>
          <w:tcPr>
            <w:tcW w:w="810" w:type="dxa"/>
          </w:tcPr>
          <w:p w14:paraId="0C8F135F" w14:textId="70C6F763" w:rsidR="006D4151" w:rsidRDefault="00AD7CE0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3924E7B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BF50595" w14:textId="6FE4B272" w:rsidR="00B970B9" w:rsidRPr="00B970B9" w:rsidRDefault="007B256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492B8A">
              <w:rPr>
                <w:bCs/>
              </w:rPr>
              <w:t>10</w:t>
            </w:r>
          </w:p>
        </w:tc>
        <w:tc>
          <w:tcPr>
            <w:tcW w:w="6686" w:type="dxa"/>
          </w:tcPr>
          <w:p w14:paraId="28B5ABB8" w14:textId="5748F64F" w:rsidR="00DA4679" w:rsidRPr="00B970B9" w:rsidRDefault="004F70E6" w:rsidP="00CD21E8">
            <w:pPr>
              <w:pStyle w:val="CellBase"/>
            </w:pPr>
            <w:r>
              <w:t>Apps should include header info with device unique id</w:t>
            </w:r>
            <w:r w:rsidR="00CD21E8">
              <w:t>. see .27</w:t>
            </w:r>
          </w:p>
        </w:tc>
        <w:tc>
          <w:tcPr>
            <w:tcW w:w="1080" w:type="dxa"/>
          </w:tcPr>
          <w:p w14:paraId="5C896B2A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1EE10260" w14:textId="77777777" w:rsidR="00B970B9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01407B2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7DAB604" w14:textId="6B5272BC" w:rsidR="00B970B9" w:rsidRPr="00B970B9" w:rsidRDefault="004F0793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.11</w:t>
            </w:r>
          </w:p>
        </w:tc>
        <w:tc>
          <w:tcPr>
            <w:tcW w:w="6686" w:type="dxa"/>
          </w:tcPr>
          <w:p w14:paraId="7C85A36C" w14:textId="3007F382" w:rsidR="00B970B9" w:rsidRPr="00B970B9" w:rsidRDefault="004F70E6" w:rsidP="006B2333">
            <w:pPr>
              <w:pStyle w:val="CellBase"/>
            </w:pPr>
            <w:r>
              <w:t>Apps should generate user friendly error message</w:t>
            </w:r>
          </w:p>
        </w:tc>
        <w:tc>
          <w:tcPr>
            <w:tcW w:w="1080" w:type="dxa"/>
          </w:tcPr>
          <w:p w14:paraId="2DDB5C9F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537D194D" w14:textId="77777777" w:rsidR="00B970B9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5307D7" w:rsidRPr="00E20073" w14:paraId="4710E849" w14:textId="77777777" w:rsidTr="00552E8A"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1C0B13A" w14:textId="6BEF7603" w:rsidR="005307D7" w:rsidRPr="00B970B9" w:rsidRDefault="004F0793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.12</w:t>
            </w:r>
          </w:p>
        </w:tc>
        <w:tc>
          <w:tcPr>
            <w:tcW w:w="6686" w:type="dxa"/>
          </w:tcPr>
          <w:p w14:paraId="7889AF2D" w14:textId="7F878DE3" w:rsidR="00BA747B" w:rsidRPr="004808CC" w:rsidRDefault="004808CC" w:rsidP="00A030AA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Mobile Text Geo clicker should display tweet text</w:t>
            </w:r>
          </w:p>
        </w:tc>
        <w:tc>
          <w:tcPr>
            <w:tcW w:w="1080" w:type="dxa"/>
          </w:tcPr>
          <w:p w14:paraId="55123C6B" w14:textId="77777777" w:rsidR="005307D7" w:rsidRPr="00B970B9" w:rsidRDefault="005307D7" w:rsidP="00793B0B">
            <w:pPr>
              <w:pStyle w:val="CellBase"/>
            </w:pPr>
          </w:p>
        </w:tc>
        <w:tc>
          <w:tcPr>
            <w:tcW w:w="810" w:type="dxa"/>
          </w:tcPr>
          <w:p w14:paraId="37A4C471" w14:textId="77777777" w:rsidR="005307D7" w:rsidRPr="00B970B9" w:rsidRDefault="00BA747B" w:rsidP="00793B0B">
            <w:pPr>
              <w:pStyle w:val="CellBase"/>
            </w:pPr>
            <w:r>
              <w:t>M</w:t>
            </w:r>
          </w:p>
        </w:tc>
      </w:tr>
      <w:tr w:rsidR="006B2333" w:rsidRPr="00E20073" w14:paraId="53C9F348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EAC0C10" w14:textId="0DF9A39C" w:rsidR="006B2333" w:rsidRPr="00B970B9" w:rsidRDefault="004808CC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.13</w:t>
            </w:r>
          </w:p>
        </w:tc>
        <w:tc>
          <w:tcPr>
            <w:tcW w:w="6686" w:type="dxa"/>
          </w:tcPr>
          <w:p w14:paraId="5108CE7B" w14:textId="2F1963A1" w:rsidR="00A030AA" w:rsidRDefault="004808CC" w:rsidP="00492B8A">
            <w:pPr>
              <w:pStyle w:val="CellBase"/>
            </w:pPr>
            <w:r>
              <w:t>Mobile Image Geo Clicker should display Image</w:t>
            </w:r>
            <w:r w:rsidR="002B1315">
              <w:t xml:space="preserve"> &amp; tweet text</w:t>
            </w:r>
          </w:p>
        </w:tc>
        <w:tc>
          <w:tcPr>
            <w:tcW w:w="1080" w:type="dxa"/>
          </w:tcPr>
          <w:p w14:paraId="59E6141B" w14:textId="77777777" w:rsidR="006B2333" w:rsidRPr="00B970B9" w:rsidRDefault="006B2333" w:rsidP="00793B0B">
            <w:pPr>
              <w:pStyle w:val="CellBase"/>
            </w:pPr>
          </w:p>
        </w:tc>
        <w:tc>
          <w:tcPr>
            <w:tcW w:w="810" w:type="dxa"/>
          </w:tcPr>
          <w:p w14:paraId="6A9E3E53" w14:textId="77777777" w:rsidR="006B2333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6B2333" w:rsidRPr="00E20073" w14:paraId="3DBA83FC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586F809" w14:textId="09EDEED7" w:rsidR="006B2333" w:rsidRPr="00B970B9" w:rsidRDefault="004808CC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.14</w:t>
            </w:r>
          </w:p>
        </w:tc>
        <w:tc>
          <w:tcPr>
            <w:tcW w:w="6686" w:type="dxa"/>
          </w:tcPr>
          <w:p w14:paraId="7517AA7D" w14:textId="4CC182C2" w:rsidR="002675B1" w:rsidRPr="004808CC" w:rsidRDefault="004808CC" w:rsidP="00B970B9">
            <w:pPr>
              <w:pStyle w:val="CellBase"/>
            </w:pPr>
            <w:r>
              <w:t>Apps should display user’s completed numbers of task</w:t>
            </w:r>
          </w:p>
        </w:tc>
        <w:tc>
          <w:tcPr>
            <w:tcW w:w="1080" w:type="dxa"/>
          </w:tcPr>
          <w:p w14:paraId="27F47C44" w14:textId="77777777" w:rsidR="006B2333" w:rsidRPr="00B970B9" w:rsidRDefault="006B2333" w:rsidP="00793B0B">
            <w:pPr>
              <w:pStyle w:val="CellBase"/>
            </w:pPr>
          </w:p>
        </w:tc>
        <w:tc>
          <w:tcPr>
            <w:tcW w:w="810" w:type="dxa"/>
          </w:tcPr>
          <w:p w14:paraId="6950041C" w14:textId="77777777" w:rsidR="006B2333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4808CC" w:rsidRPr="00E20073" w14:paraId="02E75C69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5DAD93E" w14:textId="3A4C09B8" w:rsidR="004808CC" w:rsidRDefault="00F20129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.15</w:t>
            </w:r>
          </w:p>
        </w:tc>
        <w:tc>
          <w:tcPr>
            <w:tcW w:w="6686" w:type="dxa"/>
          </w:tcPr>
          <w:p w14:paraId="17CD0ECB" w14:textId="289B7A85" w:rsidR="004808CC" w:rsidRDefault="00CF52FE" w:rsidP="00F20129">
            <w:pPr>
              <w:pStyle w:val="CellBase"/>
            </w:pPr>
            <w:r>
              <w:t>D</w:t>
            </w:r>
            <w:r w:rsidR="00F20129">
              <w:t>ata exchange should follow MicroMappers RESTful spec</w:t>
            </w:r>
          </w:p>
        </w:tc>
        <w:tc>
          <w:tcPr>
            <w:tcW w:w="1080" w:type="dxa"/>
          </w:tcPr>
          <w:p w14:paraId="30BD5179" w14:textId="77777777" w:rsidR="004808CC" w:rsidRPr="00B970B9" w:rsidRDefault="004808CC" w:rsidP="00793B0B">
            <w:pPr>
              <w:pStyle w:val="CellBase"/>
            </w:pPr>
          </w:p>
        </w:tc>
        <w:tc>
          <w:tcPr>
            <w:tcW w:w="810" w:type="dxa"/>
          </w:tcPr>
          <w:p w14:paraId="69EB4C9F" w14:textId="3E6F65F0" w:rsidR="004808CC" w:rsidRDefault="00BA5644" w:rsidP="00793B0B">
            <w:pPr>
              <w:pStyle w:val="CellBase"/>
            </w:pPr>
            <w:r>
              <w:t>M</w:t>
            </w:r>
          </w:p>
        </w:tc>
      </w:tr>
      <w:tr w:rsidR="004808CC" w:rsidRPr="00E20073" w14:paraId="0D630AE8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8008DDC" w14:textId="6A105B3C" w:rsidR="004808CC" w:rsidRDefault="000A1464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.16</w:t>
            </w:r>
          </w:p>
        </w:tc>
        <w:tc>
          <w:tcPr>
            <w:tcW w:w="6686" w:type="dxa"/>
          </w:tcPr>
          <w:p w14:paraId="184EE1ED" w14:textId="79E1D2EF" w:rsidR="004808CC" w:rsidRDefault="000A1464" w:rsidP="00F01378">
            <w:pPr>
              <w:pStyle w:val="CellBase"/>
            </w:pPr>
            <w:r>
              <w:t xml:space="preserve">User should be able to drop a pin on a map </w:t>
            </w:r>
          </w:p>
        </w:tc>
        <w:tc>
          <w:tcPr>
            <w:tcW w:w="1080" w:type="dxa"/>
          </w:tcPr>
          <w:p w14:paraId="253E12FF" w14:textId="77777777" w:rsidR="004808CC" w:rsidRPr="00B970B9" w:rsidRDefault="004808CC" w:rsidP="00793B0B">
            <w:pPr>
              <w:pStyle w:val="CellBase"/>
            </w:pPr>
          </w:p>
        </w:tc>
        <w:tc>
          <w:tcPr>
            <w:tcW w:w="810" w:type="dxa"/>
          </w:tcPr>
          <w:p w14:paraId="596B8891" w14:textId="52A68626" w:rsidR="004808CC" w:rsidRDefault="00BA5644" w:rsidP="00793B0B">
            <w:pPr>
              <w:pStyle w:val="CellBase"/>
            </w:pPr>
            <w:r>
              <w:t>M</w:t>
            </w:r>
          </w:p>
        </w:tc>
      </w:tr>
      <w:tr w:rsidR="004808CC" w:rsidRPr="00E20073" w14:paraId="56A502BE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B020C87" w14:textId="571307AE" w:rsidR="004808CC" w:rsidRDefault="007D704C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.17</w:t>
            </w:r>
          </w:p>
        </w:tc>
        <w:tc>
          <w:tcPr>
            <w:tcW w:w="6686" w:type="dxa"/>
          </w:tcPr>
          <w:p w14:paraId="78A777D9" w14:textId="5ADF0845" w:rsidR="004808CC" w:rsidRDefault="007D704C" w:rsidP="00F01378">
            <w:pPr>
              <w:pStyle w:val="CellBase"/>
            </w:pPr>
            <w:r>
              <w:t xml:space="preserve">User should </w:t>
            </w:r>
            <w:r w:rsidR="002A3FA0">
              <w:t xml:space="preserve">be able to move </w:t>
            </w:r>
            <w:r>
              <w:t>a pin around a map</w:t>
            </w:r>
          </w:p>
        </w:tc>
        <w:tc>
          <w:tcPr>
            <w:tcW w:w="1080" w:type="dxa"/>
          </w:tcPr>
          <w:p w14:paraId="4BADB3BF" w14:textId="77777777" w:rsidR="004808CC" w:rsidRPr="00B970B9" w:rsidRDefault="004808CC" w:rsidP="00793B0B">
            <w:pPr>
              <w:pStyle w:val="CellBase"/>
            </w:pPr>
          </w:p>
        </w:tc>
        <w:tc>
          <w:tcPr>
            <w:tcW w:w="810" w:type="dxa"/>
          </w:tcPr>
          <w:p w14:paraId="61D58039" w14:textId="5975311A" w:rsidR="004808CC" w:rsidRDefault="00BA5644" w:rsidP="00793B0B">
            <w:pPr>
              <w:pStyle w:val="CellBase"/>
            </w:pPr>
            <w:r>
              <w:t>M</w:t>
            </w:r>
          </w:p>
        </w:tc>
      </w:tr>
      <w:tr w:rsidR="004808CC" w:rsidRPr="00E20073" w14:paraId="1486E05E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4F87EF8" w14:textId="394D33F5" w:rsidR="004808CC" w:rsidRDefault="002A3FA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.18</w:t>
            </w:r>
          </w:p>
        </w:tc>
        <w:tc>
          <w:tcPr>
            <w:tcW w:w="6686" w:type="dxa"/>
          </w:tcPr>
          <w:p w14:paraId="0C2BBC4D" w14:textId="48CB2365" w:rsidR="004808CC" w:rsidRDefault="002A3FA0" w:rsidP="00F01378">
            <w:pPr>
              <w:pStyle w:val="CellBase"/>
            </w:pPr>
            <w:r>
              <w:t>If text or image doesn’t show any location info, user should be able to clicker “No Location Found”</w:t>
            </w:r>
          </w:p>
        </w:tc>
        <w:tc>
          <w:tcPr>
            <w:tcW w:w="1080" w:type="dxa"/>
          </w:tcPr>
          <w:p w14:paraId="04E37F0A" w14:textId="77777777" w:rsidR="004808CC" w:rsidRPr="00B970B9" w:rsidRDefault="004808CC" w:rsidP="00793B0B">
            <w:pPr>
              <w:pStyle w:val="CellBase"/>
            </w:pPr>
          </w:p>
        </w:tc>
        <w:tc>
          <w:tcPr>
            <w:tcW w:w="810" w:type="dxa"/>
          </w:tcPr>
          <w:p w14:paraId="268D446D" w14:textId="7FE98F5A" w:rsidR="004808CC" w:rsidRDefault="00BA5644" w:rsidP="00793B0B">
            <w:pPr>
              <w:pStyle w:val="CellBase"/>
            </w:pPr>
            <w:r>
              <w:t>M</w:t>
            </w:r>
          </w:p>
        </w:tc>
      </w:tr>
      <w:tr w:rsidR="004808CC" w:rsidRPr="00E20073" w14:paraId="5514977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4E825B8" w14:textId="3419A6A5" w:rsidR="004808CC" w:rsidRDefault="002A3FA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.19</w:t>
            </w:r>
          </w:p>
        </w:tc>
        <w:tc>
          <w:tcPr>
            <w:tcW w:w="6686" w:type="dxa"/>
          </w:tcPr>
          <w:p w14:paraId="78FBD789" w14:textId="5683A595" w:rsidR="004808CC" w:rsidRDefault="002A3FA0" w:rsidP="00F01378">
            <w:pPr>
              <w:pStyle w:val="CellBase"/>
            </w:pPr>
            <w:r>
              <w:t>User should be able to submit af</w:t>
            </w:r>
            <w:r w:rsidR="00EA6744">
              <w:t>t</w:t>
            </w:r>
            <w:r>
              <w:t>er a pin on a map is dropped</w:t>
            </w:r>
          </w:p>
        </w:tc>
        <w:tc>
          <w:tcPr>
            <w:tcW w:w="1080" w:type="dxa"/>
          </w:tcPr>
          <w:p w14:paraId="70889ED9" w14:textId="77777777" w:rsidR="004808CC" w:rsidRPr="00B970B9" w:rsidRDefault="004808CC" w:rsidP="00793B0B">
            <w:pPr>
              <w:pStyle w:val="CellBase"/>
            </w:pPr>
          </w:p>
        </w:tc>
        <w:tc>
          <w:tcPr>
            <w:tcW w:w="810" w:type="dxa"/>
          </w:tcPr>
          <w:p w14:paraId="4442E33E" w14:textId="3E2D78E4" w:rsidR="004808CC" w:rsidRDefault="00BA5644" w:rsidP="00793B0B">
            <w:pPr>
              <w:pStyle w:val="CellBase"/>
            </w:pPr>
            <w:r>
              <w:t>M</w:t>
            </w:r>
          </w:p>
        </w:tc>
      </w:tr>
      <w:tr w:rsidR="004808CC" w:rsidRPr="00E20073" w14:paraId="1A2D5B65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92501B" w14:textId="13742796" w:rsidR="004808CC" w:rsidRDefault="00EA6744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.20</w:t>
            </w:r>
          </w:p>
        </w:tc>
        <w:tc>
          <w:tcPr>
            <w:tcW w:w="6686" w:type="dxa"/>
          </w:tcPr>
          <w:p w14:paraId="6517C325" w14:textId="6A1F72E4" w:rsidR="004808CC" w:rsidRDefault="00EA6744" w:rsidP="00F01378">
            <w:pPr>
              <w:pStyle w:val="CellBase"/>
            </w:pPr>
            <w:r>
              <w:t>When no task is available from MicroMappers server, apps should display user friendly message to users</w:t>
            </w:r>
          </w:p>
        </w:tc>
        <w:tc>
          <w:tcPr>
            <w:tcW w:w="1080" w:type="dxa"/>
          </w:tcPr>
          <w:p w14:paraId="5BA64A24" w14:textId="77777777" w:rsidR="004808CC" w:rsidRPr="00B970B9" w:rsidRDefault="004808CC" w:rsidP="00793B0B">
            <w:pPr>
              <w:pStyle w:val="CellBase"/>
            </w:pPr>
          </w:p>
        </w:tc>
        <w:tc>
          <w:tcPr>
            <w:tcW w:w="810" w:type="dxa"/>
          </w:tcPr>
          <w:p w14:paraId="15773B5F" w14:textId="71838CC8" w:rsidR="004808CC" w:rsidRDefault="00BA5644" w:rsidP="00793B0B">
            <w:pPr>
              <w:pStyle w:val="CellBase"/>
            </w:pPr>
            <w:r>
              <w:t>M</w:t>
            </w:r>
          </w:p>
        </w:tc>
      </w:tr>
      <w:tr w:rsidR="004808CC" w:rsidRPr="00E20073" w14:paraId="0DC1FCE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B40F53D" w14:textId="6C7DE039" w:rsidR="004808CC" w:rsidRDefault="00D7311A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.21</w:t>
            </w:r>
          </w:p>
        </w:tc>
        <w:tc>
          <w:tcPr>
            <w:tcW w:w="6686" w:type="dxa"/>
          </w:tcPr>
          <w:p w14:paraId="060D1555" w14:textId="5FF89882" w:rsidR="004808CC" w:rsidRDefault="00D7311A" w:rsidP="00F01378">
            <w:pPr>
              <w:pStyle w:val="CellBase"/>
            </w:pPr>
            <w:r>
              <w:t>Geo clicker apps should provide geo location search function so that users can easily drop a pin a specific location</w:t>
            </w:r>
          </w:p>
        </w:tc>
        <w:tc>
          <w:tcPr>
            <w:tcW w:w="1080" w:type="dxa"/>
          </w:tcPr>
          <w:p w14:paraId="3EF80E35" w14:textId="77777777" w:rsidR="004808CC" w:rsidRPr="00B970B9" w:rsidRDefault="004808CC" w:rsidP="00793B0B">
            <w:pPr>
              <w:pStyle w:val="CellBase"/>
            </w:pPr>
          </w:p>
        </w:tc>
        <w:tc>
          <w:tcPr>
            <w:tcW w:w="810" w:type="dxa"/>
          </w:tcPr>
          <w:p w14:paraId="4D45E729" w14:textId="5EBCB935" w:rsidR="004808CC" w:rsidRDefault="00BA5644" w:rsidP="00793B0B">
            <w:pPr>
              <w:pStyle w:val="CellBase"/>
            </w:pPr>
            <w:r>
              <w:t>M</w:t>
            </w:r>
          </w:p>
        </w:tc>
      </w:tr>
      <w:tr w:rsidR="00D7311A" w:rsidRPr="00E20073" w14:paraId="638FA4B8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7DBECA8" w14:textId="7C0FE6AF" w:rsidR="00D7311A" w:rsidRDefault="002B1315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.22</w:t>
            </w:r>
          </w:p>
        </w:tc>
        <w:tc>
          <w:tcPr>
            <w:tcW w:w="6686" w:type="dxa"/>
          </w:tcPr>
          <w:p w14:paraId="0B12AC3F" w14:textId="0911C78E" w:rsidR="00D7311A" w:rsidRDefault="002B1315" w:rsidP="00F01378">
            <w:pPr>
              <w:pStyle w:val="CellBase"/>
            </w:pPr>
            <w:r>
              <w:t>User should be able to toggle image &amp; tweet text on image geo clicker</w:t>
            </w:r>
          </w:p>
        </w:tc>
        <w:tc>
          <w:tcPr>
            <w:tcW w:w="1080" w:type="dxa"/>
          </w:tcPr>
          <w:p w14:paraId="66669DBD" w14:textId="77777777" w:rsidR="00D7311A" w:rsidRPr="00B970B9" w:rsidRDefault="00D7311A" w:rsidP="00793B0B">
            <w:pPr>
              <w:pStyle w:val="CellBase"/>
            </w:pPr>
          </w:p>
        </w:tc>
        <w:tc>
          <w:tcPr>
            <w:tcW w:w="810" w:type="dxa"/>
          </w:tcPr>
          <w:p w14:paraId="09BE45FD" w14:textId="1FB6F30F" w:rsidR="00D7311A" w:rsidRDefault="002B1315" w:rsidP="00793B0B">
            <w:pPr>
              <w:pStyle w:val="CellBase"/>
            </w:pPr>
            <w:r>
              <w:t>M</w:t>
            </w:r>
          </w:p>
        </w:tc>
      </w:tr>
      <w:tr w:rsidR="00D7311A" w:rsidRPr="00E20073" w14:paraId="2CA79F32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1FBB607" w14:textId="0A214F5B" w:rsidR="00D7311A" w:rsidRDefault="002B1315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.23</w:t>
            </w:r>
          </w:p>
        </w:tc>
        <w:tc>
          <w:tcPr>
            <w:tcW w:w="6686" w:type="dxa"/>
          </w:tcPr>
          <w:p w14:paraId="10832701" w14:textId="3AEE1573" w:rsidR="00D7311A" w:rsidRDefault="002B1315" w:rsidP="00F01378">
            <w:pPr>
              <w:pStyle w:val="CellBase"/>
            </w:pPr>
            <w:r>
              <w:t>Hyper link on tweet text should open a browser window to view the link.</w:t>
            </w:r>
          </w:p>
        </w:tc>
        <w:tc>
          <w:tcPr>
            <w:tcW w:w="1080" w:type="dxa"/>
          </w:tcPr>
          <w:p w14:paraId="127BF987" w14:textId="77777777" w:rsidR="00D7311A" w:rsidRPr="00B970B9" w:rsidRDefault="00D7311A" w:rsidP="00793B0B">
            <w:pPr>
              <w:pStyle w:val="CellBase"/>
            </w:pPr>
          </w:p>
        </w:tc>
        <w:tc>
          <w:tcPr>
            <w:tcW w:w="810" w:type="dxa"/>
          </w:tcPr>
          <w:p w14:paraId="3920714E" w14:textId="5AB9A9E1" w:rsidR="00D7311A" w:rsidRDefault="002B1315" w:rsidP="00793B0B">
            <w:pPr>
              <w:pStyle w:val="CellBase"/>
            </w:pPr>
            <w:r>
              <w:t>M</w:t>
            </w:r>
          </w:p>
        </w:tc>
      </w:tr>
      <w:tr w:rsidR="00C61370" w:rsidRPr="00E20073" w14:paraId="140B355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A7AE067" w14:textId="0D0AB0DD" w:rsidR="00C61370" w:rsidRDefault="00C6137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.24</w:t>
            </w:r>
          </w:p>
        </w:tc>
        <w:tc>
          <w:tcPr>
            <w:tcW w:w="6686" w:type="dxa"/>
          </w:tcPr>
          <w:p w14:paraId="26FF8FEF" w14:textId="56F15F23" w:rsidR="00C61370" w:rsidRDefault="00C61370" w:rsidP="00F01378">
            <w:pPr>
              <w:pStyle w:val="CellBase"/>
            </w:pPr>
            <w:r>
              <w:t>Users should be able to re-enter or update an authentication code manually via configuration setting</w:t>
            </w:r>
          </w:p>
        </w:tc>
        <w:tc>
          <w:tcPr>
            <w:tcW w:w="1080" w:type="dxa"/>
          </w:tcPr>
          <w:p w14:paraId="3541865D" w14:textId="77777777" w:rsidR="00C61370" w:rsidRPr="00B970B9" w:rsidRDefault="00C61370" w:rsidP="00793B0B">
            <w:pPr>
              <w:pStyle w:val="CellBase"/>
            </w:pPr>
          </w:p>
        </w:tc>
        <w:tc>
          <w:tcPr>
            <w:tcW w:w="810" w:type="dxa"/>
          </w:tcPr>
          <w:p w14:paraId="2DCC5CA7" w14:textId="2D3E6864" w:rsidR="00C61370" w:rsidRDefault="00C61370" w:rsidP="00793B0B">
            <w:pPr>
              <w:pStyle w:val="CellBase"/>
            </w:pPr>
            <w:r>
              <w:t>M</w:t>
            </w:r>
          </w:p>
        </w:tc>
      </w:tr>
      <w:tr w:rsidR="00C61370" w:rsidRPr="00E20073" w14:paraId="145ED97D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64C1E12" w14:textId="04DB9B1C" w:rsidR="00C61370" w:rsidRDefault="00C6137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.25</w:t>
            </w:r>
          </w:p>
        </w:tc>
        <w:tc>
          <w:tcPr>
            <w:tcW w:w="6686" w:type="dxa"/>
          </w:tcPr>
          <w:p w14:paraId="212A7022" w14:textId="54324349" w:rsidR="00C61370" w:rsidRDefault="00C61370" w:rsidP="00F01378">
            <w:pPr>
              <w:pStyle w:val="CellBase"/>
            </w:pPr>
            <w:r>
              <w:t>Apps should save latest authentication code locally</w:t>
            </w:r>
          </w:p>
        </w:tc>
        <w:tc>
          <w:tcPr>
            <w:tcW w:w="1080" w:type="dxa"/>
          </w:tcPr>
          <w:p w14:paraId="741C88C9" w14:textId="77777777" w:rsidR="00C61370" w:rsidRPr="00B970B9" w:rsidRDefault="00C61370" w:rsidP="00793B0B">
            <w:pPr>
              <w:pStyle w:val="CellBase"/>
            </w:pPr>
          </w:p>
        </w:tc>
        <w:tc>
          <w:tcPr>
            <w:tcW w:w="810" w:type="dxa"/>
          </w:tcPr>
          <w:p w14:paraId="05B88F51" w14:textId="274C17EB" w:rsidR="00C61370" w:rsidRDefault="00C61370" w:rsidP="00793B0B">
            <w:pPr>
              <w:pStyle w:val="CellBase"/>
            </w:pPr>
            <w:r>
              <w:t>M</w:t>
            </w:r>
          </w:p>
        </w:tc>
      </w:tr>
      <w:tr w:rsidR="00C61370" w:rsidRPr="00E20073" w14:paraId="228D25FE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98FE6FB" w14:textId="6DF276C4" w:rsidR="00C61370" w:rsidRDefault="003D0D89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.26</w:t>
            </w:r>
          </w:p>
        </w:tc>
        <w:tc>
          <w:tcPr>
            <w:tcW w:w="6686" w:type="dxa"/>
          </w:tcPr>
          <w:p w14:paraId="509D173B" w14:textId="089DE4D5" w:rsidR="00C61370" w:rsidRDefault="003D0D89" w:rsidP="00F01378">
            <w:pPr>
              <w:pStyle w:val="CellBase"/>
            </w:pPr>
            <w:r>
              <w:t>User management service should manage authentication codes. Create, update, revoke, renew and etc</w:t>
            </w:r>
            <w:r w:rsidR="003F31ED">
              <w:t>.</w:t>
            </w:r>
          </w:p>
        </w:tc>
        <w:tc>
          <w:tcPr>
            <w:tcW w:w="1080" w:type="dxa"/>
          </w:tcPr>
          <w:p w14:paraId="3591096D" w14:textId="77777777" w:rsidR="00C61370" w:rsidRPr="00B970B9" w:rsidRDefault="00C61370" w:rsidP="00793B0B">
            <w:pPr>
              <w:pStyle w:val="CellBase"/>
            </w:pPr>
          </w:p>
        </w:tc>
        <w:tc>
          <w:tcPr>
            <w:tcW w:w="810" w:type="dxa"/>
          </w:tcPr>
          <w:p w14:paraId="18237005" w14:textId="63F28E6A" w:rsidR="00C61370" w:rsidRDefault="003D0D89" w:rsidP="00793B0B">
            <w:pPr>
              <w:pStyle w:val="CellBase"/>
            </w:pPr>
            <w:r>
              <w:t>M</w:t>
            </w:r>
          </w:p>
        </w:tc>
      </w:tr>
      <w:tr w:rsidR="007546CF" w:rsidRPr="00E20073" w14:paraId="758B2104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0177FFD" w14:textId="757E8C50" w:rsidR="007546CF" w:rsidRDefault="007546CF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.27</w:t>
            </w:r>
          </w:p>
        </w:tc>
        <w:tc>
          <w:tcPr>
            <w:tcW w:w="6686" w:type="dxa"/>
          </w:tcPr>
          <w:p w14:paraId="43298707" w14:textId="1097B594" w:rsidR="007546CF" w:rsidRDefault="007546CF" w:rsidP="00F01378">
            <w:pPr>
              <w:pStyle w:val="CellBase"/>
            </w:pPr>
            <w:r>
              <w:t xml:space="preserve">http header should contain </w:t>
            </w:r>
            <w:r w:rsidR="00D83AF7">
              <w:t>unique identification of “</w:t>
            </w:r>
            <w:r w:rsidR="00D83AF7">
              <w:rPr>
                <w:rFonts w:ascii="Helvetica" w:hAnsi="Helvetica" w:cs="Helvetica"/>
                <w:color w:val="540202"/>
                <w:sz w:val="24"/>
                <w:lang w:eastAsia="en-US"/>
              </w:rPr>
              <w:t>r</w:t>
            </w:r>
            <w:r w:rsidR="00D83AF7">
              <w:rPr>
                <w:rFonts w:ascii="Helvetica" w:hAnsi="Helvetica" w:cs="Helvetica"/>
                <w:color w:val="540202"/>
                <w:sz w:val="24"/>
                <w:lang w:eastAsia="en-US"/>
              </w:rPr>
              <w:t>e</w:t>
            </w:r>
            <w:r w:rsidR="00D83AF7">
              <w:rPr>
                <w:rFonts w:ascii="Helvetica" w:hAnsi="Helvetica" w:cs="Helvetica"/>
                <w:color w:val="540202"/>
                <w:sz w:val="24"/>
                <w:lang w:eastAsia="en-US"/>
              </w:rPr>
              <w:t>mote_mobile_addr”</w:t>
            </w:r>
            <w:r w:rsidR="00D83AF7">
              <w:t>.</w:t>
            </w:r>
          </w:p>
          <w:p w14:paraId="5095EE04" w14:textId="70A497E9" w:rsidR="00D83AF7" w:rsidRDefault="00D83AF7" w:rsidP="00F01378">
            <w:pPr>
              <w:pStyle w:val="CellBase"/>
            </w:pPr>
            <w:r>
              <w:t xml:space="preserve">e.g. </w:t>
            </w:r>
            <w:r>
              <w:rPr>
                <w:rFonts w:ascii="Helvetica" w:hAnsi="Helvetica" w:cs="Helvetica"/>
                <w:color w:val="540202"/>
                <w:sz w:val="24"/>
                <w:lang w:eastAsia="en-US"/>
              </w:rPr>
              <w:t>remote_mobile_addr : 14AA7CD5-0A6C-467D-92BC-1F9D62E06341</w:t>
            </w:r>
          </w:p>
        </w:tc>
        <w:tc>
          <w:tcPr>
            <w:tcW w:w="1080" w:type="dxa"/>
          </w:tcPr>
          <w:p w14:paraId="22D8F8E1" w14:textId="77777777" w:rsidR="007546CF" w:rsidRPr="00B970B9" w:rsidRDefault="007546CF" w:rsidP="00793B0B">
            <w:pPr>
              <w:pStyle w:val="CellBase"/>
            </w:pPr>
          </w:p>
        </w:tc>
        <w:tc>
          <w:tcPr>
            <w:tcW w:w="810" w:type="dxa"/>
          </w:tcPr>
          <w:p w14:paraId="78D09904" w14:textId="271D967B" w:rsidR="007546CF" w:rsidRDefault="00D83AF7" w:rsidP="00793B0B">
            <w:pPr>
              <w:pStyle w:val="CellBase"/>
            </w:pPr>
            <w:r>
              <w:t>M</w:t>
            </w:r>
          </w:p>
        </w:tc>
      </w:tr>
      <w:tr w:rsidR="007546CF" w:rsidRPr="00E20073" w14:paraId="6B0A306C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1ABE637" w14:textId="73F49F54" w:rsidR="007546CF" w:rsidRDefault="007F570E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.28</w:t>
            </w:r>
          </w:p>
        </w:tc>
        <w:tc>
          <w:tcPr>
            <w:tcW w:w="6686" w:type="dxa"/>
          </w:tcPr>
          <w:p w14:paraId="4AABAE96" w14:textId="0A91486A" w:rsidR="007546CF" w:rsidRDefault="007F570E" w:rsidP="00F01378">
            <w:pPr>
              <w:pStyle w:val="CellBase"/>
            </w:pPr>
            <w:r>
              <w:t>User should be able to drop only one pin.</w:t>
            </w:r>
          </w:p>
        </w:tc>
        <w:tc>
          <w:tcPr>
            <w:tcW w:w="1080" w:type="dxa"/>
          </w:tcPr>
          <w:p w14:paraId="37558BD5" w14:textId="77777777" w:rsidR="007546CF" w:rsidRPr="00B970B9" w:rsidRDefault="007546CF" w:rsidP="00793B0B">
            <w:pPr>
              <w:pStyle w:val="CellBase"/>
            </w:pPr>
          </w:p>
        </w:tc>
        <w:tc>
          <w:tcPr>
            <w:tcW w:w="810" w:type="dxa"/>
          </w:tcPr>
          <w:p w14:paraId="67E22DF6" w14:textId="0293B765" w:rsidR="007546CF" w:rsidRDefault="007F570E" w:rsidP="00793B0B">
            <w:pPr>
              <w:pStyle w:val="CellBase"/>
            </w:pPr>
            <w:r>
              <w:t>M</w:t>
            </w:r>
          </w:p>
        </w:tc>
      </w:tr>
      <w:tr w:rsidR="007546CF" w:rsidRPr="00E20073" w14:paraId="0EDA96D9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313126A" w14:textId="6689A12F" w:rsidR="007546CF" w:rsidRDefault="00612BD6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.29</w:t>
            </w:r>
          </w:p>
        </w:tc>
        <w:tc>
          <w:tcPr>
            <w:tcW w:w="6686" w:type="dxa"/>
          </w:tcPr>
          <w:p w14:paraId="3DB66FA2" w14:textId="6891416D" w:rsidR="007546CF" w:rsidRDefault="00612BD6" w:rsidP="00612BD6">
            <w:pPr>
              <w:pStyle w:val="CellBase"/>
            </w:pPr>
            <w:r>
              <w:t>Remote_mobile_addr is a must. If the header doesn’t exist, the server will block user and may render duplicate task assig</w:t>
            </w:r>
            <w:r>
              <w:t>n</w:t>
            </w:r>
            <w:r>
              <w:t>ment</w:t>
            </w:r>
          </w:p>
        </w:tc>
        <w:tc>
          <w:tcPr>
            <w:tcW w:w="1080" w:type="dxa"/>
          </w:tcPr>
          <w:p w14:paraId="1AE56EE6" w14:textId="77777777" w:rsidR="007546CF" w:rsidRPr="00B970B9" w:rsidRDefault="007546CF" w:rsidP="00793B0B">
            <w:pPr>
              <w:pStyle w:val="CellBase"/>
            </w:pPr>
          </w:p>
        </w:tc>
        <w:tc>
          <w:tcPr>
            <w:tcW w:w="810" w:type="dxa"/>
          </w:tcPr>
          <w:p w14:paraId="6EDC273F" w14:textId="2787D14F" w:rsidR="007546CF" w:rsidRDefault="00612BD6" w:rsidP="00793B0B">
            <w:pPr>
              <w:pStyle w:val="CellBase"/>
            </w:pPr>
            <w:r>
              <w:t>M</w:t>
            </w:r>
          </w:p>
        </w:tc>
      </w:tr>
      <w:tr w:rsidR="00C61370" w:rsidRPr="00E20073" w14:paraId="2663AFBC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5ECDEE0" w14:textId="20758DF5" w:rsidR="00C61370" w:rsidRDefault="00612BD6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.30</w:t>
            </w:r>
          </w:p>
        </w:tc>
        <w:tc>
          <w:tcPr>
            <w:tcW w:w="6686" w:type="dxa"/>
          </w:tcPr>
          <w:p w14:paraId="1B2F2765" w14:textId="77777777" w:rsidR="00C61370" w:rsidRDefault="00C61370" w:rsidP="00F01378">
            <w:pPr>
              <w:pStyle w:val="CellBase"/>
            </w:pPr>
          </w:p>
        </w:tc>
        <w:tc>
          <w:tcPr>
            <w:tcW w:w="1080" w:type="dxa"/>
          </w:tcPr>
          <w:p w14:paraId="7B071672" w14:textId="77777777" w:rsidR="00C61370" w:rsidRPr="00B970B9" w:rsidRDefault="00C61370" w:rsidP="00793B0B">
            <w:pPr>
              <w:pStyle w:val="CellBase"/>
            </w:pPr>
          </w:p>
        </w:tc>
        <w:tc>
          <w:tcPr>
            <w:tcW w:w="810" w:type="dxa"/>
          </w:tcPr>
          <w:p w14:paraId="59F4FB90" w14:textId="77777777" w:rsidR="00C61370" w:rsidRDefault="00C61370" w:rsidP="00793B0B">
            <w:pPr>
              <w:pStyle w:val="CellBase"/>
            </w:pPr>
          </w:p>
        </w:tc>
      </w:tr>
      <w:tr w:rsidR="00C61370" w:rsidRPr="00E20073" w14:paraId="69B1BDD5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1F2ACC9" w14:textId="77777777" w:rsidR="00C61370" w:rsidRDefault="00C61370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45DB7888" w14:textId="77777777" w:rsidR="00C61370" w:rsidRDefault="00C61370" w:rsidP="00F01378">
            <w:pPr>
              <w:pStyle w:val="CellBase"/>
            </w:pPr>
          </w:p>
        </w:tc>
        <w:tc>
          <w:tcPr>
            <w:tcW w:w="1080" w:type="dxa"/>
          </w:tcPr>
          <w:p w14:paraId="0FABC743" w14:textId="77777777" w:rsidR="00C61370" w:rsidRPr="00B970B9" w:rsidRDefault="00C61370" w:rsidP="00793B0B">
            <w:pPr>
              <w:pStyle w:val="CellBase"/>
            </w:pPr>
          </w:p>
        </w:tc>
        <w:tc>
          <w:tcPr>
            <w:tcW w:w="810" w:type="dxa"/>
          </w:tcPr>
          <w:p w14:paraId="4C07FE40" w14:textId="77777777" w:rsidR="00C61370" w:rsidRDefault="00C61370" w:rsidP="00793B0B">
            <w:pPr>
              <w:pStyle w:val="CellBase"/>
            </w:pPr>
          </w:p>
        </w:tc>
      </w:tr>
      <w:tr w:rsidR="00F01378" w:rsidRPr="00E20073" w14:paraId="6A67A19D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7661DE9" w14:textId="48F3F792" w:rsidR="00F01378" w:rsidRDefault="00F01378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64A9160" w14:textId="526D774D" w:rsidR="00F01378" w:rsidRDefault="00F01378" w:rsidP="00F01378">
            <w:pPr>
              <w:pStyle w:val="CellBase"/>
            </w:pPr>
          </w:p>
        </w:tc>
        <w:tc>
          <w:tcPr>
            <w:tcW w:w="1080" w:type="dxa"/>
          </w:tcPr>
          <w:p w14:paraId="15B7DE07" w14:textId="77777777" w:rsidR="00F01378" w:rsidRPr="00B970B9" w:rsidRDefault="00F01378" w:rsidP="00793B0B">
            <w:pPr>
              <w:pStyle w:val="CellBase"/>
            </w:pPr>
          </w:p>
        </w:tc>
        <w:tc>
          <w:tcPr>
            <w:tcW w:w="810" w:type="dxa"/>
          </w:tcPr>
          <w:p w14:paraId="49CD7754" w14:textId="1523E573" w:rsidR="00F01378" w:rsidRDefault="00F01378" w:rsidP="00793B0B">
            <w:pPr>
              <w:pStyle w:val="CellBase"/>
            </w:pPr>
          </w:p>
        </w:tc>
      </w:tr>
    </w:tbl>
    <w:p w14:paraId="1A7BA0A3" w14:textId="34A89DF2" w:rsidR="00F01378" w:rsidRDefault="00D90F1E" w:rsidP="00F01378">
      <w:pPr>
        <w:pStyle w:val="Heading3"/>
      </w:pPr>
      <w:bookmarkStart w:id="20" w:name="_Toc283381151"/>
      <w:r>
        <w:t>Input data</w:t>
      </w:r>
      <w:r w:rsidR="002A7F51" w:rsidRPr="00E20073">
        <w:t xml:space="preserve"> </w:t>
      </w:r>
      <w:r>
        <w:t>example</w:t>
      </w:r>
      <w:bookmarkEnd w:id="20"/>
    </w:p>
    <w:p w14:paraId="309854BA" w14:textId="4B55F6C9" w:rsidR="00CE04CC" w:rsidRPr="00CE04CC" w:rsidRDefault="00CE04CC" w:rsidP="00CE04CC">
      <w:r>
        <w:t xml:space="preserve">URL : </w:t>
      </w:r>
      <w:r w:rsidRPr="00CE04CC">
        <w:t>http://clickers.micromappers.org/api/app/42/newtask?offset=0</w:t>
      </w:r>
    </w:p>
    <w:p w14:paraId="7EBD7D28" w14:textId="77777777" w:rsidR="00017979" w:rsidRDefault="00017979" w:rsidP="00017979">
      <w:pPr>
        <w:rPr>
          <w:rStyle w:val="Strong"/>
          <w:sz w:val="16"/>
          <w:szCs w:val="16"/>
        </w:rPr>
      </w:pPr>
      <w:r w:rsidRPr="00017979">
        <w:rPr>
          <w:rStyle w:val="Strong"/>
          <w:sz w:val="16"/>
          <w:szCs w:val="16"/>
        </w:rPr>
        <w:t>{</w:t>
      </w:r>
    </w:p>
    <w:p w14:paraId="6F179DB2" w14:textId="77777777" w:rsidR="00017979" w:rsidRPr="00017979" w:rsidRDefault="00017979" w:rsidP="00017979">
      <w:pPr>
        <w:rPr>
          <w:rStyle w:val="Strong"/>
          <w:sz w:val="16"/>
          <w:szCs w:val="16"/>
        </w:rPr>
      </w:pPr>
    </w:p>
    <w:p w14:paraId="46775873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"info": {</w:t>
      </w:r>
    </w:p>
    <w:p w14:paraId="6B89036C" w14:textId="7CB8C474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  "category": "",</w:t>
      </w:r>
    </w:p>
    <w:p w14:paraId="025549AA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  "author": "itsdextersy",</w:t>
      </w:r>
    </w:p>
    <w:p w14:paraId="1CF7A2F3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  "url": "http://scontent-b.cdninstagram.com/hphotos-xfa1/t51.2885-15/10838714_739476139472118_1739460414_n.jpg",</w:t>
      </w:r>
    </w:p>
    <w:p w14:paraId="633313DA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  "timestamp": "2014-12-08 10:29:00",</w:t>
      </w:r>
    </w:p>
    <w:p w14:paraId="398D7F4B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  "tweet": "Half day work due to bad weather condition. :) #rubyPH #champorado #merienda with @jay2thompson http://t.co/WLDimLHAfG",</w:t>
      </w:r>
    </w:p>
    <w:p w14:paraId="045925B5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  "question": "please tag it.",</w:t>
      </w:r>
    </w:p>
    <w:p w14:paraId="6B0852D7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  "lon": "",</w:t>
      </w:r>
    </w:p>
    <w:p w14:paraId="395EE3E3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  "lat": "",</w:t>
      </w:r>
    </w:p>
    <w:p w14:paraId="085956F5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  "tweetid": "541902478695231489",</w:t>
      </w:r>
    </w:p>
    <w:p w14:paraId="6669A029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  "imgurl": "http://scontent-b.cdninstagram.com/hphotos-xfa1/t51.2885-15/10838714_739476139472118_1739460414_n.jpg",</w:t>
      </w:r>
    </w:p>
    <w:p w14:paraId="7D3236B5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  "userID": "itsdextersy"</w:t>
      </w:r>
    </w:p>
    <w:p w14:paraId="0A69BA97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},</w:t>
      </w:r>
    </w:p>
    <w:p w14:paraId="1527D7A6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"n_answers": 1,</w:t>
      </w:r>
    </w:p>
    <w:p w14:paraId="3488B5E6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"quorum": 1,</w:t>
      </w:r>
    </w:p>
    <w:p w14:paraId="7BB7140A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"calibration": 0,</w:t>
      </w:r>
    </w:p>
    <w:p w14:paraId="3988BB85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"created": "2014-12-10T05:32:36.259997",</w:t>
      </w:r>
    </w:p>
    <w:p w14:paraId="4D8EA8C5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"app_id": 42,</w:t>
      </w:r>
    </w:p>
    <w:p w14:paraId="74ED6408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"state": "ongoing",</w:t>
      </w:r>
    </w:p>
    <w:p w14:paraId="52237846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"id": 571983,</w:t>
      </w:r>
    </w:p>
    <w:p w14:paraId="35C9E887" w14:textId="77777777" w:rsidR="00017979" w:rsidRPr="003E6C05" w:rsidRDefault="00017979" w:rsidP="00017979">
      <w:pPr>
        <w:rPr>
          <w:rStyle w:val="Strong"/>
          <w:b w:val="0"/>
          <w:sz w:val="16"/>
          <w:szCs w:val="16"/>
        </w:rPr>
      </w:pPr>
      <w:r w:rsidRPr="003E6C05">
        <w:rPr>
          <w:rStyle w:val="Strong"/>
          <w:b w:val="0"/>
          <w:sz w:val="16"/>
          <w:szCs w:val="16"/>
        </w:rPr>
        <w:t xml:space="preserve">  "priority_0": 0</w:t>
      </w:r>
    </w:p>
    <w:p w14:paraId="76BD4A0F" w14:textId="1DEA4761" w:rsidR="00D90F1E" w:rsidRDefault="00017979" w:rsidP="00017979">
      <w:pPr>
        <w:rPr>
          <w:rStyle w:val="Strong"/>
          <w:sz w:val="16"/>
          <w:szCs w:val="16"/>
        </w:rPr>
      </w:pPr>
      <w:r w:rsidRPr="00017979">
        <w:rPr>
          <w:rStyle w:val="Strong"/>
          <w:sz w:val="16"/>
          <w:szCs w:val="16"/>
        </w:rPr>
        <w:t>}</w:t>
      </w:r>
    </w:p>
    <w:p w14:paraId="3FC120E4" w14:textId="77777777" w:rsidR="00017979" w:rsidRDefault="00017979" w:rsidP="00017979">
      <w:pPr>
        <w:rPr>
          <w:rStyle w:val="Strong"/>
          <w:sz w:val="16"/>
          <w:szCs w:val="16"/>
        </w:rPr>
      </w:pPr>
    </w:p>
    <w:tbl>
      <w:tblPr>
        <w:tblW w:w="49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1784"/>
        <w:gridCol w:w="995"/>
        <w:gridCol w:w="619"/>
        <w:gridCol w:w="715"/>
        <w:gridCol w:w="5235"/>
      </w:tblGrid>
      <w:tr w:rsidR="00D90F1E" w:rsidRPr="00E20073" w14:paraId="1DFEF7D8" w14:textId="77777777" w:rsidTr="00D90F1E">
        <w:trPr>
          <w:cantSplit/>
        </w:trPr>
        <w:tc>
          <w:tcPr>
            <w:tcW w:w="200" w:type="pct"/>
            <w:shd w:val="pct12" w:color="auto" w:fill="FFFFFF"/>
          </w:tcPr>
          <w:p w14:paraId="13C95203" w14:textId="77777777" w:rsidR="00D90F1E" w:rsidRPr="00E20073" w:rsidRDefault="00D90F1E" w:rsidP="00D90F1E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#</w:t>
            </w:r>
          </w:p>
        </w:tc>
        <w:tc>
          <w:tcPr>
            <w:tcW w:w="916" w:type="pct"/>
            <w:shd w:val="pct12" w:color="auto" w:fill="FFFFFF"/>
          </w:tcPr>
          <w:p w14:paraId="2D5C0180" w14:textId="5BF2AD34" w:rsidR="00D90F1E" w:rsidRPr="00E20073" w:rsidRDefault="00D90F1E" w:rsidP="00D90F1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Field</w:t>
            </w:r>
            <w:r w:rsidRPr="00E20073">
              <w:rPr>
                <w:b/>
                <w:bCs/>
                <w:color w:val="000000"/>
              </w:rPr>
              <w:t xml:space="preserve"> Name</w:t>
            </w:r>
            <w:r w:rsidRPr="00E20073">
              <w:rPr>
                <w:b/>
                <w:bCs/>
                <w:color w:val="000000"/>
              </w:rPr>
              <w:tab/>
            </w:r>
            <w:r w:rsidRPr="00E20073">
              <w:rPr>
                <w:b/>
                <w:bCs/>
                <w:color w:val="000000"/>
              </w:rPr>
              <w:tab/>
            </w:r>
          </w:p>
        </w:tc>
        <w:tc>
          <w:tcPr>
            <w:tcW w:w="511" w:type="pct"/>
            <w:shd w:val="pct12" w:color="auto" w:fill="FFFFFF"/>
          </w:tcPr>
          <w:p w14:paraId="3DB25F1F" w14:textId="77777777" w:rsidR="00D90F1E" w:rsidRPr="00E20073" w:rsidRDefault="00D90F1E" w:rsidP="00D90F1E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Type</w:t>
            </w:r>
          </w:p>
        </w:tc>
        <w:tc>
          <w:tcPr>
            <w:tcW w:w="318" w:type="pct"/>
            <w:shd w:val="pct12" w:color="auto" w:fill="FFFFFF"/>
          </w:tcPr>
          <w:p w14:paraId="7EF7F702" w14:textId="77777777" w:rsidR="00D90F1E" w:rsidRPr="00E20073" w:rsidRDefault="00D90F1E" w:rsidP="00D90F1E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Len</w:t>
            </w:r>
          </w:p>
        </w:tc>
        <w:tc>
          <w:tcPr>
            <w:tcW w:w="367" w:type="pct"/>
            <w:shd w:val="pct12" w:color="auto" w:fill="FFFFFF"/>
          </w:tcPr>
          <w:p w14:paraId="09CC0443" w14:textId="77777777" w:rsidR="00D90F1E" w:rsidRPr="00E20073" w:rsidRDefault="00D90F1E" w:rsidP="00D90F1E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M/O</w:t>
            </w:r>
          </w:p>
        </w:tc>
        <w:tc>
          <w:tcPr>
            <w:tcW w:w="2688" w:type="pct"/>
            <w:shd w:val="pct12" w:color="auto" w:fill="FFFFFF"/>
          </w:tcPr>
          <w:p w14:paraId="72CC2D9E" w14:textId="77777777" w:rsidR="00D90F1E" w:rsidRPr="00E20073" w:rsidRDefault="00D90F1E" w:rsidP="00D90F1E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Comments/Data Mapping</w:t>
            </w:r>
          </w:p>
        </w:tc>
      </w:tr>
      <w:tr w:rsidR="00D90F1E" w:rsidRPr="00E20073" w14:paraId="2CFEAC7F" w14:textId="77777777" w:rsidTr="00D90F1E">
        <w:trPr>
          <w:cantSplit/>
        </w:trPr>
        <w:tc>
          <w:tcPr>
            <w:tcW w:w="200" w:type="pct"/>
          </w:tcPr>
          <w:p w14:paraId="5976CD3E" w14:textId="112E432E" w:rsidR="00D90F1E" w:rsidRPr="00E20073" w:rsidRDefault="00D90F1E" w:rsidP="00D90F1E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3DACB112" w14:textId="26F79E61" w:rsidR="00D90F1E" w:rsidRPr="005C6E24" w:rsidRDefault="00017979" w:rsidP="00D90F1E">
            <w:r>
              <w:rPr>
                <w:rStyle w:val="Strong"/>
                <w:sz w:val="16"/>
                <w:szCs w:val="16"/>
              </w:rPr>
              <w:t>info</w:t>
            </w:r>
          </w:p>
        </w:tc>
        <w:tc>
          <w:tcPr>
            <w:tcW w:w="511" w:type="pct"/>
          </w:tcPr>
          <w:p w14:paraId="2511C872" w14:textId="77777777" w:rsidR="00D90F1E" w:rsidRPr="005C6E24" w:rsidRDefault="00D90F1E" w:rsidP="00D90F1E"/>
        </w:tc>
        <w:tc>
          <w:tcPr>
            <w:tcW w:w="318" w:type="pct"/>
          </w:tcPr>
          <w:p w14:paraId="36438D24" w14:textId="77777777" w:rsidR="00D90F1E" w:rsidRPr="005C6E24" w:rsidRDefault="00D90F1E" w:rsidP="00D90F1E"/>
        </w:tc>
        <w:tc>
          <w:tcPr>
            <w:tcW w:w="367" w:type="pct"/>
          </w:tcPr>
          <w:p w14:paraId="588A5BBE" w14:textId="77777777" w:rsidR="00D90F1E" w:rsidRPr="005C6E24" w:rsidRDefault="00D90F1E" w:rsidP="00D90F1E">
            <w:r>
              <w:t>M</w:t>
            </w:r>
          </w:p>
        </w:tc>
        <w:tc>
          <w:tcPr>
            <w:tcW w:w="2688" w:type="pct"/>
          </w:tcPr>
          <w:p w14:paraId="4EEE74AB" w14:textId="06F16320" w:rsidR="00D90F1E" w:rsidRPr="005C6E24" w:rsidRDefault="00834E9C" w:rsidP="00834E9C">
            <w:r>
              <w:t>Generic task display info contains</w:t>
            </w:r>
          </w:p>
        </w:tc>
      </w:tr>
      <w:tr w:rsidR="00D90F1E" w:rsidRPr="00E20073" w14:paraId="607317AA" w14:textId="77777777" w:rsidTr="00D90F1E">
        <w:trPr>
          <w:cantSplit/>
        </w:trPr>
        <w:tc>
          <w:tcPr>
            <w:tcW w:w="200" w:type="pct"/>
          </w:tcPr>
          <w:p w14:paraId="412C5EF3" w14:textId="7E1F4886" w:rsidR="00D90F1E" w:rsidRPr="00E20073" w:rsidRDefault="00D90F1E" w:rsidP="00D90F1E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5E436FCF" w14:textId="072B1A1A" w:rsidR="00D90F1E" w:rsidRPr="005C6E24" w:rsidRDefault="00834E9C" w:rsidP="00D90F1E">
            <w:r>
              <w:rPr>
                <w:rStyle w:val="Strong"/>
                <w:sz w:val="16"/>
                <w:szCs w:val="16"/>
              </w:rPr>
              <w:t>author</w:t>
            </w:r>
          </w:p>
        </w:tc>
        <w:tc>
          <w:tcPr>
            <w:tcW w:w="511" w:type="pct"/>
          </w:tcPr>
          <w:p w14:paraId="5C2548BD" w14:textId="77777777" w:rsidR="00D90F1E" w:rsidRPr="005C6E24" w:rsidRDefault="00D90F1E" w:rsidP="00D90F1E"/>
        </w:tc>
        <w:tc>
          <w:tcPr>
            <w:tcW w:w="318" w:type="pct"/>
          </w:tcPr>
          <w:p w14:paraId="1D64741F" w14:textId="77777777" w:rsidR="00D90F1E" w:rsidRPr="005C6E24" w:rsidRDefault="00D90F1E" w:rsidP="00D90F1E"/>
        </w:tc>
        <w:tc>
          <w:tcPr>
            <w:tcW w:w="367" w:type="pct"/>
          </w:tcPr>
          <w:p w14:paraId="31C78D99" w14:textId="5019A801" w:rsidR="00D90F1E" w:rsidRPr="005C6E24" w:rsidRDefault="00213FA1" w:rsidP="00D90F1E">
            <w:r>
              <w:t>M</w:t>
            </w:r>
          </w:p>
        </w:tc>
        <w:tc>
          <w:tcPr>
            <w:tcW w:w="2688" w:type="pct"/>
          </w:tcPr>
          <w:p w14:paraId="4F8FF33C" w14:textId="2CEB5A3D" w:rsidR="00D90F1E" w:rsidRPr="005C6E24" w:rsidRDefault="00834E9C" w:rsidP="00D90F1E">
            <w:r>
              <w:t>Tweet user handler</w:t>
            </w:r>
          </w:p>
        </w:tc>
      </w:tr>
      <w:tr w:rsidR="00D90F1E" w:rsidRPr="00E20073" w14:paraId="71A42BED" w14:textId="77777777" w:rsidTr="00D90F1E">
        <w:trPr>
          <w:cantSplit/>
        </w:trPr>
        <w:tc>
          <w:tcPr>
            <w:tcW w:w="200" w:type="pct"/>
          </w:tcPr>
          <w:p w14:paraId="3A5FD0EA" w14:textId="1580829C" w:rsidR="00D90F1E" w:rsidRPr="00E20073" w:rsidRDefault="00D90F1E" w:rsidP="00D90F1E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08DE7A07" w14:textId="5F5EDFAD" w:rsidR="00D90F1E" w:rsidRPr="005C6E24" w:rsidRDefault="00834E9C" w:rsidP="00D90F1E">
            <w:r>
              <w:rPr>
                <w:rStyle w:val="Strong"/>
                <w:sz w:val="16"/>
                <w:szCs w:val="16"/>
              </w:rPr>
              <w:t>url</w:t>
            </w:r>
          </w:p>
        </w:tc>
        <w:tc>
          <w:tcPr>
            <w:tcW w:w="511" w:type="pct"/>
          </w:tcPr>
          <w:p w14:paraId="59FC09ED" w14:textId="77777777" w:rsidR="00D90F1E" w:rsidRPr="005C6E24" w:rsidRDefault="00D90F1E" w:rsidP="00D90F1E"/>
        </w:tc>
        <w:tc>
          <w:tcPr>
            <w:tcW w:w="318" w:type="pct"/>
          </w:tcPr>
          <w:p w14:paraId="3515A975" w14:textId="77777777" w:rsidR="00D90F1E" w:rsidRPr="005C6E24" w:rsidRDefault="00D90F1E" w:rsidP="00D90F1E"/>
        </w:tc>
        <w:tc>
          <w:tcPr>
            <w:tcW w:w="367" w:type="pct"/>
          </w:tcPr>
          <w:p w14:paraId="1B12B79C" w14:textId="77777777" w:rsidR="00D90F1E" w:rsidRPr="005C6E24" w:rsidRDefault="00D90F1E" w:rsidP="00D90F1E">
            <w:r w:rsidRPr="005C6E24">
              <w:t>M</w:t>
            </w:r>
          </w:p>
        </w:tc>
        <w:tc>
          <w:tcPr>
            <w:tcW w:w="2688" w:type="pct"/>
          </w:tcPr>
          <w:p w14:paraId="381AA7CD" w14:textId="57CDF3EC" w:rsidR="00D90F1E" w:rsidRPr="005C6E24" w:rsidRDefault="00D90F1E" w:rsidP="00D90F1E">
            <w:r>
              <w:t>Image URL</w:t>
            </w:r>
          </w:p>
        </w:tc>
      </w:tr>
      <w:tr w:rsidR="00834E9C" w:rsidRPr="00E20073" w14:paraId="6ECDAC47" w14:textId="77777777" w:rsidTr="00D90F1E">
        <w:trPr>
          <w:cantSplit/>
        </w:trPr>
        <w:tc>
          <w:tcPr>
            <w:tcW w:w="200" w:type="pct"/>
          </w:tcPr>
          <w:p w14:paraId="134BE3E9" w14:textId="77777777" w:rsidR="00834E9C" w:rsidRPr="00E20073" w:rsidRDefault="00834E9C" w:rsidP="00D90F1E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617310D9" w14:textId="7CC59A37" w:rsidR="00834E9C" w:rsidRPr="00D90F1E" w:rsidRDefault="00834E9C" w:rsidP="00D90F1E">
            <w:pPr>
              <w:rPr>
                <w:rStyle w:val="Strong"/>
                <w:sz w:val="16"/>
                <w:szCs w:val="16"/>
              </w:rPr>
            </w:pPr>
            <w:r w:rsidRPr="00017979">
              <w:rPr>
                <w:rStyle w:val="Strong"/>
                <w:sz w:val="16"/>
                <w:szCs w:val="16"/>
              </w:rPr>
              <w:t>timestamp</w:t>
            </w:r>
          </w:p>
        </w:tc>
        <w:tc>
          <w:tcPr>
            <w:tcW w:w="511" w:type="pct"/>
          </w:tcPr>
          <w:p w14:paraId="165A4ACF" w14:textId="77777777" w:rsidR="00834E9C" w:rsidRPr="005C6E24" w:rsidRDefault="00834E9C" w:rsidP="00D90F1E"/>
        </w:tc>
        <w:tc>
          <w:tcPr>
            <w:tcW w:w="318" w:type="pct"/>
          </w:tcPr>
          <w:p w14:paraId="20F4ADA2" w14:textId="77777777" w:rsidR="00834E9C" w:rsidRPr="005C6E24" w:rsidRDefault="00834E9C" w:rsidP="00D90F1E"/>
        </w:tc>
        <w:tc>
          <w:tcPr>
            <w:tcW w:w="367" w:type="pct"/>
          </w:tcPr>
          <w:p w14:paraId="65B5EFCC" w14:textId="470AFB46" w:rsidR="00834E9C" w:rsidRDefault="00213FA1" w:rsidP="00D90F1E">
            <w:r>
              <w:t>M</w:t>
            </w:r>
          </w:p>
        </w:tc>
        <w:tc>
          <w:tcPr>
            <w:tcW w:w="2688" w:type="pct"/>
          </w:tcPr>
          <w:p w14:paraId="0FBD5E0C" w14:textId="43BA2624" w:rsidR="00834E9C" w:rsidRDefault="00834E9C" w:rsidP="00D90F1E">
            <w:r>
              <w:t>Tweet creation date</w:t>
            </w:r>
          </w:p>
        </w:tc>
      </w:tr>
      <w:tr w:rsidR="00834E9C" w:rsidRPr="00E20073" w14:paraId="5644DB3B" w14:textId="77777777" w:rsidTr="00D90F1E">
        <w:trPr>
          <w:cantSplit/>
        </w:trPr>
        <w:tc>
          <w:tcPr>
            <w:tcW w:w="200" w:type="pct"/>
          </w:tcPr>
          <w:p w14:paraId="10BE321A" w14:textId="77777777" w:rsidR="00834E9C" w:rsidRPr="00E20073" w:rsidRDefault="00834E9C" w:rsidP="00D90F1E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6B94DC8B" w14:textId="3D86533D" w:rsidR="00834E9C" w:rsidRPr="00D90F1E" w:rsidRDefault="00834E9C" w:rsidP="00D90F1E">
            <w:pPr>
              <w:rPr>
                <w:rStyle w:val="Strong"/>
                <w:sz w:val="16"/>
                <w:szCs w:val="16"/>
              </w:rPr>
            </w:pPr>
            <w:r w:rsidRPr="00017979">
              <w:rPr>
                <w:rStyle w:val="Strong"/>
                <w:sz w:val="16"/>
                <w:szCs w:val="16"/>
              </w:rPr>
              <w:t>tweet</w:t>
            </w:r>
          </w:p>
        </w:tc>
        <w:tc>
          <w:tcPr>
            <w:tcW w:w="511" w:type="pct"/>
          </w:tcPr>
          <w:p w14:paraId="48DDBD2D" w14:textId="77777777" w:rsidR="00834E9C" w:rsidRPr="005C6E24" w:rsidRDefault="00834E9C" w:rsidP="00D90F1E"/>
        </w:tc>
        <w:tc>
          <w:tcPr>
            <w:tcW w:w="318" w:type="pct"/>
          </w:tcPr>
          <w:p w14:paraId="7DAF4AC6" w14:textId="77777777" w:rsidR="00834E9C" w:rsidRPr="005C6E24" w:rsidRDefault="00834E9C" w:rsidP="00D90F1E"/>
        </w:tc>
        <w:tc>
          <w:tcPr>
            <w:tcW w:w="367" w:type="pct"/>
          </w:tcPr>
          <w:p w14:paraId="48D48F8E" w14:textId="0B567661" w:rsidR="00834E9C" w:rsidRDefault="00213FA1" w:rsidP="00D90F1E">
            <w:r>
              <w:t>M</w:t>
            </w:r>
          </w:p>
        </w:tc>
        <w:tc>
          <w:tcPr>
            <w:tcW w:w="2688" w:type="pct"/>
          </w:tcPr>
          <w:p w14:paraId="1D941DB8" w14:textId="653422D3" w:rsidR="00834E9C" w:rsidRDefault="00834E9C" w:rsidP="00D90F1E">
            <w:r>
              <w:t>Tweet text</w:t>
            </w:r>
          </w:p>
        </w:tc>
      </w:tr>
      <w:tr w:rsidR="00834E9C" w:rsidRPr="00E20073" w14:paraId="5C1395AD" w14:textId="77777777" w:rsidTr="00D90F1E">
        <w:trPr>
          <w:cantSplit/>
        </w:trPr>
        <w:tc>
          <w:tcPr>
            <w:tcW w:w="200" w:type="pct"/>
          </w:tcPr>
          <w:p w14:paraId="3BC769D5" w14:textId="77777777" w:rsidR="00834E9C" w:rsidRPr="00E20073" w:rsidRDefault="00834E9C" w:rsidP="00D90F1E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6C33DDB4" w14:textId="55A63BE3" w:rsidR="00834E9C" w:rsidRPr="00D90F1E" w:rsidRDefault="00834E9C" w:rsidP="00D90F1E">
            <w:pPr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lon</w:t>
            </w:r>
          </w:p>
        </w:tc>
        <w:tc>
          <w:tcPr>
            <w:tcW w:w="511" w:type="pct"/>
          </w:tcPr>
          <w:p w14:paraId="1CCD2D9E" w14:textId="77777777" w:rsidR="00834E9C" w:rsidRPr="005C6E24" w:rsidRDefault="00834E9C" w:rsidP="00D90F1E"/>
        </w:tc>
        <w:tc>
          <w:tcPr>
            <w:tcW w:w="318" w:type="pct"/>
          </w:tcPr>
          <w:p w14:paraId="065BB72E" w14:textId="77777777" w:rsidR="00834E9C" w:rsidRPr="005C6E24" w:rsidRDefault="00834E9C" w:rsidP="00D90F1E"/>
        </w:tc>
        <w:tc>
          <w:tcPr>
            <w:tcW w:w="367" w:type="pct"/>
          </w:tcPr>
          <w:p w14:paraId="078F1CB5" w14:textId="0F081626" w:rsidR="00834E9C" w:rsidRDefault="00213FA1" w:rsidP="00D90F1E">
            <w:r>
              <w:t>O</w:t>
            </w:r>
          </w:p>
        </w:tc>
        <w:tc>
          <w:tcPr>
            <w:tcW w:w="2688" w:type="pct"/>
          </w:tcPr>
          <w:p w14:paraId="184CF9B0" w14:textId="7159B626" w:rsidR="00834E9C" w:rsidRDefault="00834E9C" w:rsidP="00D90F1E">
            <w:r>
              <w:t>longitude</w:t>
            </w:r>
          </w:p>
        </w:tc>
      </w:tr>
      <w:tr w:rsidR="00834E9C" w:rsidRPr="00E20073" w14:paraId="4D3EF1EF" w14:textId="77777777" w:rsidTr="00D90F1E">
        <w:trPr>
          <w:cantSplit/>
        </w:trPr>
        <w:tc>
          <w:tcPr>
            <w:tcW w:w="200" w:type="pct"/>
          </w:tcPr>
          <w:p w14:paraId="1DF6AE87" w14:textId="77777777" w:rsidR="00834E9C" w:rsidRPr="00E20073" w:rsidRDefault="00834E9C" w:rsidP="00D90F1E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1B9243EB" w14:textId="655462A8" w:rsidR="00834E9C" w:rsidRPr="00D90F1E" w:rsidRDefault="00834E9C" w:rsidP="00D90F1E">
            <w:pPr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lat</w:t>
            </w:r>
          </w:p>
        </w:tc>
        <w:tc>
          <w:tcPr>
            <w:tcW w:w="511" w:type="pct"/>
          </w:tcPr>
          <w:p w14:paraId="55443DCD" w14:textId="77777777" w:rsidR="00834E9C" w:rsidRPr="005C6E24" w:rsidRDefault="00834E9C" w:rsidP="00D90F1E"/>
        </w:tc>
        <w:tc>
          <w:tcPr>
            <w:tcW w:w="318" w:type="pct"/>
          </w:tcPr>
          <w:p w14:paraId="3603BA7D" w14:textId="77777777" w:rsidR="00834E9C" w:rsidRPr="005C6E24" w:rsidRDefault="00834E9C" w:rsidP="00D90F1E"/>
        </w:tc>
        <w:tc>
          <w:tcPr>
            <w:tcW w:w="367" w:type="pct"/>
          </w:tcPr>
          <w:p w14:paraId="48161F28" w14:textId="4446580B" w:rsidR="00834E9C" w:rsidRDefault="00213FA1" w:rsidP="00D90F1E">
            <w:r>
              <w:t>O</w:t>
            </w:r>
          </w:p>
        </w:tc>
        <w:tc>
          <w:tcPr>
            <w:tcW w:w="2688" w:type="pct"/>
          </w:tcPr>
          <w:p w14:paraId="13B621E4" w14:textId="19ADB7F5" w:rsidR="00834E9C" w:rsidRDefault="00834E9C" w:rsidP="00D90F1E">
            <w:r>
              <w:t>latitude</w:t>
            </w:r>
          </w:p>
        </w:tc>
      </w:tr>
      <w:tr w:rsidR="00834E9C" w:rsidRPr="00E20073" w14:paraId="475F88FE" w14:textId="77777777" w:rsidTr="00D90F1E">
        <w:trPr>
          <w:cantSplit/>
        </w:trPr>
        <w:tc>
          <w:tcPr>
            <w:tcW w:w="200" w:type="pct"/>
          </w:tcPr>
          <w:p w14:paraId="3DDD82B0" w14:textId="77777777" w:rsidR="00834E9C" w:rsidRPr="00E20073" w:rsidRDefault="00834E9C" w:rsidP="00D90F1E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75EB5E58" w14:textId="3876F810" w:rsidR="00834E9C" w:rsidRPr="00D90F1E" w:rsidRDefault="00834E9C" w:rsidP="00D90F1E">
            <w:pPr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tweetid</w:t>
            </w:r>
          </w:p>
        </w:tc>
        <w:tc>
          <w:tcPr>
            <w:tcW w:w="511" w:type="pct"/>
          </w:tcPr>
          <w:p w14:paraId="618F4FF3" w14:textId="77777777" w:rsidR="00834E9C" w:rsidRPr="005C6E24" w:rsidRDefault="00834E9C" w:rsidP="00D90F1E"/>
        </w:tc>
        <w:tc>
          <w:tcPr>
            <w:tcW w:w="318" w:type="pct"/>
          </w:tcPr>
          <w:p w14:paraId="51FB1264" w14:textId="77777777" w:rsidR="00834E9C" w:rsidRPr="005C6E24" w:rsidRDefault="00834E9C" w:rsidP="00D90F1E"/>
        </w:tc>
        <w:tc>
          <w:tcPr>
            <w:tcW w:w="367" w:type="pct"/>
          </w:tcPr>
          <w:p w14:paraId="27FD5C7F" w14:textId="59AC663A" w:rsidR="00834E9C" w:rsidRDefault="00213FA1" w:rsidP="00D90F1E">
            <w:r>
              <w:t>M</w:t>
            </w:r>
          </w:p>
        </w:tc>
        <w:tc>
          <w:tcPr>
            <w:tcW w:w="2688" w:type="pct"/>
          </w:tcPr>
          <w:p w14:paraId="3DD249A1" w14:textId="706AC8A0" w:rsidR="00834E9C" w:rsidRDefault="00834E9C" w:rsidP="00D90F1E">
            <w:r>
              <w:t>Tweet id</w:t>
            </w:r>
          </w:p>
        </w:tc>
      </w:tr>
      <w:tr w:rsidR="00834E9C" w:rsidRPr="00E20073" w14:paraId="32C23911" w14:textId="77777777" w:rsidTr="00D90F1E">
        <w:trPr>
          <w:cantSplit/>
        </w:trPr>
        <w:tc>
          <w:tcPr>
            <w:tcW w:w="200" w:type="pct"/>
          </w:tcPr>
          <w:p w14:paraId="1D9623AA" w14:textId="77777777" w:rsidR="00834E9C" w:rsidRPr="00E20073" w:rsidRDefault="00834E9C" w:rsidP="00D90F1E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23E2EA3B" w14:textId="427AC430" w:rsidR="00834E9C" w:rsidRPr="00D90F1E" w:rsidRDefault="00834E9C" w:rsidP="00D90F1E">
            <w:pPr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Imgurl</w:t>
            </w:r>
          </w:p>
        </w:tc>
        <w:tc>
          <w:tcPr>
            <w:tcW w:w="511" w:type="pct"/>
          </w:tcPr>
          <w:p w14:paraId="5340991F" w14:textId="77777777" w:rsidR="00834E9C" w:rsidRPr="005C6E24" w:rsidRDefault="00834E9C" w:rsidP="00D90F1E"/>
        </w:tc>
        <w:tc>
          <w:tcPr>
            <w:tcW w:w="318" w:type="pct"/>
          </w:tcPr>
          <w:p w14:paraId="703F233C" w14:textId="77777777" w:rsidR="00834E9C" w:rsidRPr="005C6E24" w:rsidRDefault="00834E9C" w:rsidP="00D90F1E"/>
        </w:tc>
        <w:tc>
          <w:tcPr>
            <w:tcW w:w="367" w:type="pct"/>
          </w:tcPr>
          <w:p w14:paraId="4137A0FE" w14:textId="45DA9CCE" w:rsidR="00834E9C" w:rsidRDefault="00213FA1" w:rsidP="00D90F1E">
            <w:r>
              <w:t>M</w:t>
            </w:r>
          </w:p>
        </w:tc>
        <w:tc>
          <w:tcPr>
            <w:tcW w:w="2688" w:type="pct"/>
          </w:tcPr>
          <w:p w14:paraId="0E281535" w14:textId="590038F2" w:rsidR="00834E9C" w:rsidRDefault="00834E9C" w:rsidP="00D90F1E">
            <w:r>
              <w:t>Image URL</w:t>
            </w:r>
          </w:p>
        </w:tc>
      </w:tr>
      <w:tr w:rsidR="00834E9C" w:rsidRPr="00E20073" w14:paraId="36619FE8" w14:textId="77777777" w:rsidTr="00D90F1E">
        <w:trPr>
          <w:cantSplit/>
        </w:trPr>
        <w:tc>
          <w:tcPr>
            <w:tcW w:w="200" w:type="pct"/>
          </w:tcPr>
          <w:p w14:paraId="247A1720" w14:textId="77777777" w:rsidR="00834E9C" w:rsidRPr="00E20073" w:rsidRDefault="00834E9C" w:rsidP="00D90F1E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7AD5E1BE" w14:textId="78958077" w:rsidR="00834E9C" w:rsidRPr="00D90F1E" w:rsidRDefault="00834E9C" w:rsidP="00D90F1E">
            <w:pPr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userID</w:t>
            </w:r>
          </w:p>
        </w:tc>
        <w:tc>
          <w:tcPr>
            <w:tcW w:w="511" w:type="pct"/>
          </w:tcPr>
          <w:p w14:paraId="7A4232ED" w14:textId="77777777" w:rsidR="00834E9C" w:rsidRPr="005C6E24" w:rsidRDefault="00834E9C" w:rsidP="00D90F1E"/>
        </w:tc>
        <w:tc>
          <w:tcPr>
            <w:tcW w:w="318" w:type="pct"/>
          </w:tcPr>
          <w:p w14:paraId="58A8A682" w14:textId="77777777" w:rsidR="00834E9C" w:rsidRPr="005C6E24" w:rsidRDefault="00834E9C" w:rsidP="00D90F1E"/>
        </w:tc>
        <w:tc>
          <w:tcPr>
            <w:tcW w:w="367" w:type="pct"/>
          </w:tcPr>
          <w:p w14:paraId="59089F2B" w14:textId="6EBE6D97" w:rsidR="00834E9C" w:rsidRDefault="00213FA1" w:rsidP="00D90F1E">
            <w:r>
              <w:t>M</w:t>
            </w:r>
          </w:p>
        </w:tc>
        <w:tc>
          <w:tcPr>
            <w:tcW w:w="2688" w:type="pct"/>
          </w:tcPr>
          <w:p w14:paraId="3ACF1B93" w14:textId="1A6E4C4B" w:rsidR="00834E9C" w:rsidRDefault="00834E9C" w:rsidP="00D90F1E">
            <w:r>
              <w:t>Tweet handler</w:t>
            </w:r>
          </w:p>
        </w:tc>
      </w:tr>
      <w:tr w:rsidR="00834E9C" w:rsidRPr="00E20073" w14:paraId="40374FC3" w14:textId="77777777" w:rsidTr="00D90F1E">
        <w:trPr>
          <w:cantSplit/>
        </w:trPr>
        <w:tc>
          <w:tcPr>
            <w:tcW w:w="200" w:type="pct"/>
          </w:tcPr>
          <w:p w14:paraId="24D4C97C" w14:textId="77777777" w:rsidR="00834E9C" w:rsidRPr="00E20073" w:rsidRDefault="00834E9C" w:rsidP="00D90F1E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124261AE" w14:textId="6C116D23" w:rsidR="00834E9C" w:rsidRPr="00D90F1E" w:rsidRDefault="00834E9C" w:rsidP="00D90F1E">
            <w:pPr>
              <w:rPr>
                <w:rStyle w:val="Strong"/>
                <w:sz w:val="16"/>
                <w:szCs w:val="16"/>
              </w:rPr>
            </w:pPr>
            <w:r w:rsidRPr="00017979">
              <w:rPr>
                <w:rStyle w:val="Strong"/>
                <w:sz w:val="16"/>
                <w:szCs w:val="16"/>
              </w:rPr>
              <w:t>app_id</w:t>
            </w:r>
          </w:p>
        </w:tc>
        <w:tc>
          <w:tcPr>
            <w:tcW w:w="511" w:type="pct"/>
          </w:tcPr>
          <w:p w14:paraId="17AA1C91" w14:textId="77777777" w:rsidR="00834E9C" w:rsidRPr="005C6E24" w:rsidRDefault="00834E9C" w:rsidP="00D90F1E"/>
        </w:tc>
        <w:tc>
          <w:tcPr>
            <w:tcW w:w="318" w:type="pct"/>
          </w:tcPr>
          <w:p w14:paraId="74169DAC" w14:textId="77777777" w:rsidR="00834E9C" w:rsidRPr="005C6E24" w:rsidRDefault="00834E9C" w:rsidP="00D90F1E"/>
        </w:tc>
        <w:tc>
          <w:tcPr>
            <w:tcW w:w="367" w:type="pct"/>
          </w:tcPr>
          <w:p w14:paraId="22ABB5C3" w14:textId="1A7F2322" w:rsidR="00834E9C" w:rsidRDefault="00213FA1" w:rsidP="00D90F1E">
            <w:r>
              <w:t>M</w:t>
            </w:r>
          </w:p>
        </w:tc>
        <w:tc>
          <w:tcPr>
            <w:tcW w:w="2688" w:type="pct"/>
          </w:tcPr>
          <w:p w14:paraId="3068D16F" w14:textId="4326B48C" w:rsidR="00834E9C" w:rsidRDefault="00834E9C" w:rsidP="00D90F1E">
            <w:r>
              <w:t>Clicker unique id</w:t>
            </w:r>
          </w:p>
        </w:tc>
      </w:tr>
      <w:tr w:rsidR="00834E9C" w:rsidRPr="00E20073" w14:paraId="6CE960CC" w14:textId="77777777" w:rsidTr="00D90F1E">
        <w:trPr>
          <w:cantSplit/>
        </w:trPr>
        <w:tc>
          <w:tcPr>
            <w:tcW w:w="200" w:type="pct"/>
          </w:tcPr>
          <w:p w14:paraId="25E9E6FB" w14:textId="77777777" w:rsidR="00834E9C" w:rsidRPr="00E20073" w:rsidRDefault="00834E9C" w:rsidP="00D90F1E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194F00D4" w14:textId="36FDA497" w:rsidR="00834E9C" w:rsidRPr="00D90F1E" w:rsidRDefault="00834E9C" w:rsidP="00D90F1E">
            <w:pPr>
              <w:rPr>
                <w:rStyle w:val="Strong"/>
                <w:sz w:val="16"/>
                <w:szCs w:val="16"/>
              </w:rPr>
            </w:pPr>
            <w:r w:rsidRPr="00017979">
              <w:rPr>
                <w:rStyle w:val="Strong"/>
                <w:sz w:val="16"/>
                <w:szCs w:val="16"/>
              </w:rPr>
              <w:t>id</w:t>
            </w:r>
          </w:p>
        </w:tc>
        <w:tc>
          <w:tcPr>
            <w:tcW w:w="511" w:type="pct"/>
          </w:tcPr>
          <w:p w14:paraId="06DF9019" w14:textId="77777777" w:rsidR="00834E9C" w:rsidRPr="005C6E24" w:rsidRDefault="00834E9C" w:rsidP="00D90F1E"/>
        </w:tc>
        <w:tc>
          <w:tcPr>
            <w:tcW w:w="318" w:type="pct"/>
          </w:tcPr>
          <w:p w14:paraId="49A7C2B5" w14:textId="77777777" w:rsidR="00834E9C" w:rsidRPr="005C6E24" w:rsidRDefault="00834E9C" w:rsidP="00D90F1E"/>
        </w:tc>
        <w:tc>
          <w:tcPr>
            <w:tcW w:w="367" w:type="pct"/>
          </w:tcPr>
          <w:p w14:paraId="43E5795D" w14:textId="1A738AC6" w:rsidR="00834E9C" w:rsidRDefault="00213FA1" w:rsidP="00D90F1E">
            <w:r>
              <w:t>M</w:t>
            </w:r>
          </w:p>
        </w:tc>
        <w:tc>
          <w:tcPr>
            <w:tcW w:w="2688" w:type="pct"/>
          </w:tcPr>
          <w:p w14:paraId="556DB5EE" w14:textId="0C6F6613" w:rsidR="00834E9C" w:rsidRDefault="00834E9C" w:rsidP="00D90F1E">
            <w:r>
              <w:t>Task unique id</w:t>
            </w:r>
          </w:p>
        </w:tc>
      </w:tr>
      <w:tr w:rsidR="00D90F1E" w:rsidRPr="00E20073" w14:paraId="5DECB49F" w14:textId="77777777" w:rsidTr="00D90F1E">
        <w:trPr>
          <w:cantSplit/>
        </w:trPr>
        <w:tc>
          <w:tcPr>
            <w:tcW w:w="200" w:type="pct"/>
          </w:tcPr>
          <w:p w14:paraId="423615BD" w14:textId="28ABAAB7" w:rsidR="00D90F1E" w:rsidRPr="00E20073" w:rsidRDefault="00D90F1E" w:rsidP="00D90F1E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2FECCA34" w14:textId="5CC0F0B7" w:rsidR="00D90F1E" w:rsidRPr="005C6E24" w:rsidRDefault="00D90F1E" w:rsidP="00D90F1E"/>
        </w:tc>
        <w:tc>
          <w:tcPr>
            <w:tcW w:w="511" w:type="pct"/>
          </w:tcPr>
          <w:p w14:paraId="2A15FEDD" w14:textId="77777777" w:rsidR="00D90F1E" w:rsidRPr="005C6E24" w:rsidRDefault="00D90F1E" w:rsidP="00D90F1E"/>
        </w:tc>
        <w:tc>
          <w:tcPr>
            <w:tcW w:w="318" w:type="pct"/>
          </w:tcPr>
          <w:p w14:paraId="28DF3330" w14:textId="77777777" w:rsidR="00D90F1E" w:rsidRPr="005C6E24" w:rsidRDefault="00D90F1E" w:rsidP="00D90F1E"/>
        </w:tc>
        <w:tc>
          <w:tcPr>
            <w:tcW w:w="367" w:type="pct"/>
          </w:tcPr>
          <w:p w14:paraId="15BB762E" w14:textId="70DF8C32" w:rsidR="00D90F1E" w:rsidRPr="005C6E24" w:rsidRDefault="00D90F1E" w:rsidP="00D90F1E"/>
        </w:tc>
        <w:tc>
          <w:tcPr>
            <w:tcW w:w="2688" w:type="pct"/>
          </w:tcPr>
          <w:p w14:paraId="53B18FF6" w14:textId="4B1253B3" w:rsidR="00D90F1E" w:rsidRPr="005C6E24" w:rsidRDefault="00D90F1E" w:rsidP="00D90F1E"/>
        </w:tc>
      </w:tr>
    </w:tbl>
    <w:p w14:paraId="52C968E1" w14:textId="77777777" w:rsidR="00D90F1E" w:rsidRPr="00F01378" w:rsidRDefault="00D90F1E" w:rsidP="00D90F1E">
      <w:pPr>
        <w:rPr>
          <w:rStyle w:val="Strong"/>
          <w:sz w:val="16"/>
          <w:szCs w:val="16"/>
        </w:rPr>
      </w:pPr>
    </w:p>
    <w:p w14:paraId="36D3F0FC" w14:textId="4A0AB7D8" w:rsidR="00056CBE" w:rsidRDefault="00D90F1E" w:rsidP="00056CBE">
      <w:pPr>
        <w:pStyle w:val="Heading3"/>
      </w:pPr>
      <w:bookmarkStart w:id="21" w:name="_Toc283381152"/>
      <w:r>
        <w:t>Output</w:t>
      </w:r>
      <w:r w:rsidR="002A7F51" w:rsidRPr="00E20073">
        <w:t xml:space="preserve"> Data</w:t>
      </w:r>
      <w:r>
        <w:t xml:space="preserve"> example</w:t>
      </w:r>
      <w:bookmarkEnd w:id="21"/>
    </w:p>
    <w:p w14:paraId="01E3A545" w14:textId="77777777" w:rsidR="00056CBE" w:rsidRDefault="00056CBE" w:rsidP="00056CBE">
      <w:r>
        <w:t>url : http://clickers.micromappers.org/api/taskrun</w:t>
      </w:r>
    </w:p>
    <w:p w14:paraId="1547F5ED" w14:textId="77777777" w:rsidR="00056CBE" w:rsidRDefault="00056CBE" w:rsidP="00056CBE">
      <w:r>
        <w:t>header :</w:t>
      </w:r>
    </w:p>
    <w:p w14:paraId="04B23EE0" w14:textId="77777777" w:rsidR="00056CBE" w:rsidRDefault="00056CBE" w:rsidP="00056CBE">
      <w:r>
        <w:t>remote_mobile_addr : 14AA7CD5-0A6C-467D-92BC-1F9D62E06341</w:t>
      </w:r>
    </w:p>
    <w:p w14:paraId="183BA9DF" w14:textId="6FC27CF4" w:rsidR="00056CBE" w:rsidRPr="00056CBE" w:rsidRDefault="00056CBE" w:rsidP="00056CBE">
      <w:r>
        <w:t>payload:</w:t>
      </w:r>
    </w:p>
    <w:p w14:paraId="465B395C" w14:textId="77777777" w:rsidR="00834E9C" w:rsidRPr="009A0F4A" w:rsidRDefault="00834E9C" w:rsidP="00834E9C">
      <w:pPr>
        <w:rPr>
          <w:b/>
        </w:rPr>
      </w:pPr>
      <w:r w:rsidRPr="009A0F4A">
        <w:rPr>
          <w:b/>
        </w:rPr>
        <w:t>{</w:t>
      </w:r>
    </w:p>
    <w:p w14:paraId="34B44EAC" w14:textId="77777777" w:rsidR="00834E9C" w:rsidRDefault="00834E9C" w:rsidP="00834E9C">
      <w:r>
        <w:t xml:space="preserve">  "app_id": 42,</w:t>
      </w:r>
    </w:p>
    <w:p w14:paraId="043AE492" w14:textId="77777777" w:rsidR="00834E9C" w:rsidRDefault="00834E9C" w:rsidP="00834E9C">
      <w:r>
        <w:t xml:space="preserve">  "task_id": 571983,</w:t>
      </w:r>
    </w:p>
    <w:p w14:paraId="625F5E79" w14:textId="77777777" w:rsidR="00834E9C" w:rsidRDefault="00834E9C" w:rsidP="00834E9C">
      <w:r>
        <w:t xml:space="preserve">  "info": {</w:t>
      </w:r>
    </w:p>
    <w:p w14:paraId="7FB832F3" w14:textId="77777777" w:rsidR="00834E9C" w:rsidRDefault="00834E9C" w:rsidP="00834E9C">
      <w:r>
        <w:t xml:space="preserve">    "tweet": "Half day work due to bad weather condition. :) #rubyPH #champorado #merienda with @jay2thompson http://t.co/WLDimLHAfG",</w:t>
      </w:r>
    </w:p>
    <w:p w14:paraId="5887A32A" w14:textId="77777777" w:rsidR="00834E9C" w:rsidRDefault="00834E9C" w:rsidP="00834E9C">
      <w:r>
        <w:t xml:space="preserve">    "tweetid": "541902478695231489",</w:t>
      </w:r>
    </w:p>
    <w:p w14:paraId="668B6B15" w14:textId="77777777" w:rsidR="00834E9C" w:rsidRDefault="00834E9C" w:rsidP="00834E9C">
      <w:r>
        <w:t xml:space="preserve">    "taskid": 571983,</w:t>
      </w:r>
    </w:p>
    <w:p w14:paraId="0D97E2E4" w14:textId="77777777" w:rsidR="00834E9C" w:rsidRDefault="00834E9C" w:rsidP="00834E9C">
      <w:r>
        <w:t xml:space="preserve">    "author": "itsdextersy",</w:t>
      </w:r>
    </w:p>
    <w:p w14:paraId="16E80BA3" w14:textId="77777777" w:rsidR="00834E9C" w:rsidRDefault="00834E9C" w:rsidP="00834E9C">
      <w:r>
        <w:t xml:space="preserve">    "url": "http://scontent-b.cdninstagram.com/hphotos-xfa1/t51.2885-15/10838714_739476139472118_1739460414_n.jpg",</w:t>
      </w:r>
    </w:p>
    <w:p w14:paraId="5F1338A4" w14:textId="77777777" w:rsidR="00834E9C" w:rsidRDefault="00834E9C" w:rsidP="00834E9C">
      <w:r>
        <w:t xml:space="preserve">    "timestamp": "2014-12-08 10:29:00",</w:t>
      </w:r>
    </w:p>
    <w:p w14:paraId="7F70CFE7" w14:textId="77777777" w:rsidR="00834E9C" w:rsidRDefault="00834E9C" w:rsidP="00834E9C">
      <w:r>
        <w:t xml:space="preserve">    "lon": "",</w:t>
      </w:r>
    </w:p>
    <w:p w14:paraId="25E4D970" w14:textId="77777777" w:rsidR="00834E9C" w:rsidRDefault="00834E9C" w:rsidP="00834E9C">
      <w:r>
        <w:t xml:space="preserve">    "lat": "",</w:t>
      </w:r>
    </w:p>
    <w:p w14:paraId="577675BA" w14:textId="77777777" w:rsidR="00834E9C" w:rsidRDefault="00834E9C" w:rsidP="00834E9C">
      <w:r>
        <w:t xml:space="preserve">    "imgurl": "http://scontent-b.cdninstagram.com/hphotos-xfa1/t51.2885-15/10838714_739476139472118_1739460414_n.jpg",</w:t>
      </w:r>
    </w:p>
    <w:p w14:paraId="768F4AD1" w14:textId="77777777" w:rsidR="00834E9C" w:rsidRDefault="00834E9C" w:rsidP="00834E9C">
      <w:r>
        <w:t xml:space="preserve">    "locationRef": "31.824031923643783,111.83277259999991",</w:t>
      </w:r>
    </w:p>
    <w:p w14:paraId="7236237E" w14:textId="77777777" w:rsidR="00834E9C" w:rsidRDefault="00834E9C" w:rsidP="00834E9C">
      <w:r>
        <w:t xml:space="preserve">    "loc": {</w:t>
      </w:r>
    </w:p>
    <w:p w14:paraId="21FC8473" w14:textId="77777777" w:rsidR="00834E9C" w:rsidRDefault="00834E9C" w:rsidP="00834E9C">
      <w:r>
        <w:t xml:space="preserve">      "type": "Feature",</w:t>
      </w:r>
    </w:p>
    <w:p w14:paraId="6F71E400" w14:textId="77777777" w:rsidR="00834E9C" w:rsidRDefault="00834E9C" w:rsidP="00834E9C">
      <w:r>
        <w:t xml:space="preserve">      "properties": {},</w:t>
      </w:r>
    </w:p>
    <w:p w14:paraId="7F44C4FD" w14:textId="77777777" w:rsidR="00834E9C" w:rsidRDefault="00834E9C" w:rsidP="00834E9C">
      <w:r>
        <w:t xml:space="preserve">      "geometry": {</w:t>
      </w:r>
    </w:p>
    <w:p w14:paraId="0C461AD2" w14:textId="77777777" w:rsidR="00834E9C" w:rsidRDefault="00834E9C" w:rsidP="00834E9C">
      <w:r>
        <w:t xml:space="preserve">        "type": "Point",</w:t>
      </w:r>
    </w:p>
    <w:p w14:paraId="787F95F8" w14:textId="77777777" w:rsidR="00834E9C" w:rsidRDefault="00834E9C" w:rsidP="00834E9C">
      <w:r>
        <w:t xml:space="preserve">        "coordinates": [</w:t>
      </w:r>
    </w:p>
    <w:p w14:paraId="51A94753" w14:textId="77777777" w:rsidR="00834E9C" w:rsidRDefault="00834E9C" w:rsidP="00834E9C">
      <w:r>
        <w:t xml:space="preserve">          111.83277259999991,</w:t>
      </w:r>
    </w:p>
    <w:p w14:paraId="66221B49" w14:textId="77777777" w:rsidR="00834E9C" w:rsidRDefault="00834E9C" w:rsidP="00834E9C">
      <w:r>
        <w:t xml:space="preserve">          31.824031923643783</w:t>
      </w:r>
    </w:p>
    <w:p w14:paraId="457D9B15" w14:textId="77777777" w:rsidR="00834E9C" w:rsidRDefault="00834E9C" w:rsidP="00834E9C">
      <w:r>
        <w:t xml:space="preserve">        ]</w:t>
      </w:r>
    </w:p>
    <w:p w14:paraId="7EB34D1E" w14:textId="77777777" w:rsidR="00834E9C" w:rsidRDefault="00834E9C" w:rsidP="00834E9C">
      <w:r>
        <w:t xml:space="preserve">      },</w:t>
      </w:r>
    </w:p>
    <w:p w14:paraId="3FA26598" w14:textId="77777777" w:rsidR="00834E9C" w:rsidRDefault="00834E9C" w:rsidP="00834E9C">
      <w:r>
        <w:t xml:space="preserve">      "crs": {</w:t>
      </w:r>
    </w:p>
    <w:p w14:paraId="54204F0F" w14:textId="77777777" w:rsidR="00834E9C" w:rsidRDefault="00834E9C" w:rsidP="00834E9C">
      <w:r>
        <w:t xml:space="preserve">        "type": "name",</w:t>
      </w:r>
    </w:p>
    <w:p w14:paraId="7685E04B" w14:textId="77777777" w:rsidR="00834E9C" w:rsidRDefault="00834E9C" w:rsidP="00834E9C">
      <w:r>
        <w:t xml:space="preserve">        "properties": {</w:t>
      </w:r>
    </w:p>
    <w:p w14:paraId="08FA8207" w14:textId="77777777" w:rsidR="00834E9C" w:rsidRDefault="00834E9C" w:rsidP="00834E9C">
      <w:r>
        <w:t xml:space="preserve">          "name": "urn:ogc:def:crs:OGC:1.3:CRS84"</w:t>
      </w:r>
    </w:p>
    <w:p w14:paraId="0D5B05DC" w14:textId="77777777" w:rsidR="00834E9C" w:rsidRDefault="00834E9C" w:rsidP="00834E9C">
      <w:r>
        <w:t xml:space="preserve">        }</w:t>
      </w:r>
    </w:p>
    <w:p w14:paraId="77FC8F0D" w14:textId="77777777" w:rsidR="00834E9C" w:rsidRDefault="00834E9C" w:rsidP="00834E9C">
      <w:r>
        <w:t xml:space="preserve">      }</w:t>
      </w:r>
    </w:p>
    <w:p w14:paraId="2F08E687" w14:textId="77777777" w:rsidR="00834E9C" w:rsidRDefault="00834E9C" w:rsidP="00834E9C">
      <w:r>
        <w:t xml:space="preserve">    }</w:t>
      </w:r>
    </w:p>
    <w:p w14:paraId="038085D0" w14:textId="77777777" w:rsidR="00834E9C" w:rsidRDefault="00834E9C" w:rsidP="00834E9C">
      <w:r>
        <w:t xml:space="preserve">  }</w:t>
      </w:r>
    </w:p>
    <w:p w14:paraId="5BFACCBE" w14:textId="33EFECCD" w:rsidR="00834E9C" w:rsidRPr="009A0F4A" w:rsidRDefault="00834E9C" w:rsidP="00834E9C">
      <w:pPr>
        <w:rPr>
          <w:b/>
        </w:rPr>
      </w:pPr>
      <w:r w:rsidRPr="009A0F4A">
        <w:rPr>
          <w:b/>
        </w:rPr>
        <w:t>}</w:t>
      </w:r>
    </w:p>
    <w:p w14:paraId="36E1A961" w14:textId="77777777" w:rsidR="004C7087" w:rsidRDefault="004C7087" w:rsidP="00D52620"/>
    <w:tbl>
      <w:tblPr>
        <w:tblW w:w="49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1784"/>
        <w:gridCol w:w="995"/>
        <w:gridCol w:w="619"/>
        <w:gridCol w:w="715"/>
        <w:gridCol w:w="5235"/>
      </w:tblGrid>
      <w:tr w:rsidR="00213FA1" w:rsidRPr="00E20073" w14:paraId="52D6D28E" w14:textId="77777777" w:rsidTr="003457A9">
        <w:trPr>
          <w:cantSplit/>
        </w:trPr>
        <w:tc>
          <w:tcPr>
            <w:tcW w:w="200" w:type="pct"/>
            <w:shd w:val="pct12" w:color="auto" w:fill="FFFFFF"/>
          </w:tcPr>
          <w:p w14:paraId="5D06780C" w14:textId="77777777" w:rsidR="00213FA1" w:rsidRPr="00E20073" w:rsidRDefault="00213FA1" w:rsidP="003457A9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#</w:t>
            </w:r>
          </w:p>
        </w:tc>
        <w:tc>
          <w:tcPr>
            <w:tcW w:w="916" w:type="pct"/>
            <w:shd w:val="pct12" w:color="auto" w:fill="FFFFFF"/>
          </w:tcPr>
          <w:p w14:paraId="5C385C2B" w14:textId="77777777" w:rsidR="00213FA1" w:rsidRPr="00E20073" w:rsidRDefault="00213FA1" w:rsidP="003457A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Field</w:t>
            </w:r>
            <w:r w:rsidRPr="00E20073">
              <w:rPr>
                <w:b/>
                <w:bCs/>
                <w:color w:val="000000"/>
              </w:rPr>
              <w:t xml:space="preserve"> Name</w:t>
            </w:r>
            <w:r w:rsidRPr="00E20073">
              <w:rPr>
                <w:b/>
                <w:bCs/>
                <w:color w:val="000000"/>
              </w:rPr>
              <w:tab/>
            </w:r>
            <w:r w:rsidRPr="00E20073">
              <w:rPr>
                <w:b/>
                <w:bCs/>
                <w:color w:val="000000"/>
              </w:rPr>
              <w:tab/>
            </w:r>
          </w:p>
        </w:tc>
        <w:tc>
          <w:tcPr>
            <w:tcW w:w="511" w:type="pct"/>
            <w:shd w:val="pct12" w:color="auto" w:fill="FFFFFF"/>
          </w:tcPr>
          <w:p w14:paraId="7934C877" w14:textId="77777777" w:rsidR="00213FA1" w:rsidRPr="00E20073" w:rsidRDefault="00213FA1" w:rsidP="003457A9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Type</w:t>
            </w:r>
          </w:p>
        </w:tc>
        <w:tc>
          <w:tcPr>
            <w:tcW w:w="318" w:type="pct"/>
            <w:shd w:val="pct12" w:color="auto" w:fill="FFFFFF"/>
          </w:tcPr>
          <w:p w14:paraId="78FB7E2E" w14:textId="77777777" w:rsidR="00213FA1" w:rsidRPr="00E20073" w:rsidRDefault="00213FA1" w:rsidP="003457A9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Len</w:t>
            </w:r>
          </w:p>
        </w:tc>
        <w:tc>
          <w:tcPr>
            <w:tcW w:w="367" w:type="pct"/>
            <w:shd w:val="pct12" w:color="auto" w:fill="FFFFFF"/>
          </w:tcPr>
          <w:p w14:paraId="63249BC7" w14:textId="77777777" w:rsidR="00213FA1" w:rsidRPr="00E20073" w:rsidRDefault="00213FA1" w:rsidP="003457A9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M/O</w:t>
            </w:r>
          </w:p>
        </w:tc>
        <w:tc>
          <w:tcPr>
            <w:tcW w:w="2688" w:type="pct"/>
            <w:shd w:val="pct12" w:color="auto" w:fill="FFFFFF"/>
          </w:tcPr>
          <w:p w14:paraId="0E78FEE2" w14:textId="77777777" w:rsidR="00213FA1" w:rsidRPr="00E20073" w:rsidRDefault="00213FA1" w:rsidP="003457A9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Comments/Data Mapping</w:t>
            </w:r>
          </w:p>
        </w:tc>
      </w:tr>
      <w:tr w:rsidR="00213FA1" w:rsidRPr="00E20073" w14:paraId="4AFC46D9" w14:textId="77777777" w:rsidTr="003457A9">
        <w:trPr>
          <w:cantSplit/>
        </w:trPr>
        <w:tc>
          <w:tcPr>
            <w:tcW w:w="200" w:type="pct"/>
          </w:tcPr>
          <w:p w14:paraId="1658831B" w14:textId="3D9781DE" w:rsidR="00213FA1" w:rsidRPr="00E20073" w:rsidRDefault="00213FA1" w:rsidP="003457A9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5CAA5D67" w14:textId="77777777" w:rsidR="00213FA1" w:rsidRPr="005C6E24" w:rsidRDefault="00213FA1" w:rsidP="003457A9">
            <w:r>
              <w:rPr>
                <w:rStyle w:val="Strong"/>
                <w:sz w:val="16"/>
                <w:szCs w:val="16"/>
              </w:rPr>
              <w:t>info</w:t>
            </w:r>
          </w:p>
        </w:tc>
        <w:tc>
          <w:tcPr>
            <w:tcW w:w="511" w:type="pct"/>
          </w:tcPr>
          <w:p w14:paraId="0ECE13E9" w14:textId="77777777" w:rsidR="00213FA1" w:rsidRPr="005C6E24" w:rsidRDefault="00213FA1" w:rsidP="003457A9"/>
        </w:tc>
        <w:tc>
          <w:tcPr>
            <w:tcW w:w="318" w:type="pct"/>
          </w:tcPr>
          <w:p w14:paraId="12DE7CCE" w14:textId="77777777" w:rsidR="00213FA1" w:rsidRPr="005C6E24" w:rsidRDefault="00213FA1" w:rsidP="003457A9"/>
        </w:tc>
        <w:tc>
          <w:tcPr>
            <w:tcW w:w="367" w:type="pct"/>
          </w:tcPr>
          <w:p w14:paraId="7C66B649" w14:textId="77777777" w:rsidR="00213FA1" w:rsidRPr="005C6E24" w:rsidRDefault="00213FA1" w:rsidP="003457A9">
            <w:r>
              <w:t>M</w:t>
            </w:r>
          </w:p>
        </w:tc>
        <w:tc>
          <w:tcPr>
            <w:tcW w:w="2688" w:type="pct"/>
          </w:tcPr>
          <w:p w14:paraId="0B6C0B5B" w14:textId="77777777" w:rsidR="00213FA1" w:rsidRPr="005C6E24" w:rsidRDefault="00213FA1" w:rsidP="003457A9">
            <w:r>
              <w:t>Generic task display info contains</w:t>
            </w:r>
          </w:p>
        </w:tc>
      </w:tr>
      <w:tr w:rsidR="00213FA1" w:rsidRPr="00E20073" w14:paraId="1C8813B8" w14:textId="77777777" w:rsidTr="003457A9">
        <w:trPr>
          <w:cantSplit/>
        </w:trPr>
        <w:tc>
          <w:tcPr>
            <w:tcW w:w="200" w:type="pct"/>
          </w:tcPr>
          <w:p w14:paraId="4B36D3CA" w14:textId="785DF2DE" w:rsidR="00213FA1" w:rsidRPr="00E20073" w:rsidRDefault="00213FA1" w:rsidP="003457A9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1167C7E0" w14:textId="77777777" w:rsidR="00213FA1" w:rsidRPr="005C6E24" w:rsidRDefault="00213FA1" w:rsidP="003457A9">
            <w:r>
              <w:rPr>
                <w:rStyle w:val="Strong"/>
                <w:sz w:val="16"/>
                <w:szCs w:val="16"/>
              </w:rPr>
              <w:t>author</w:t>
            </w:r>
          </w:p>
        </w:tc>
        <w:tc>
          <w:tcPr>
            <w:tcW w:w="511" w:type="pct"/>
          </w:tcPr>
          <w:p w14:paraId="556B8788" w14:textId="77777777" w:rsidR="00213FA1" w:rsidRPr="005C6E24" w:rsidRDefault="00213FA1" w:rsidP="003457A9"/>
        </w:tc>
        <w:tc>
          <w:tcPr>
            <w:tcW w:w="318" w:type="pct"/>
          </w:tcPr>
          <w:p w14:paraId="193B5E3A" w14:textId="77777777" w:rsidR="00213FA1" w:rsidRPr="005C6E24" w:rsidRDefault="00213FA1" w:rsidP="003457A9"/>
        </w:tc>
        <w:tc>
          <w:tcPr>
            <w:tcW w:w="367" w:type="pct"/>
          </w:tcPr>
          <w:p w14:paraId="159A872D" w14:textId="77777777" w:rsidR="00213FA1" w:rsidRPr="005C6E24" w:rsidRDefault="00213FA1" w:rsidP="003457A9">
            <w:r>
              <w:t>M</w:t>
            </w:r>
          </w:p>
        </w:tc>
        <w:tc>
          <w:tcPr>
            <w:tcW w:w="2688" w:type="pct"/>
          </w:tcPr>
          <w:p w14:paraId="64409459" w14:textId="77777777" w:rsidR="00213FA1" w:rsidRPr="005C6E24" w:rsidRDefault="00213FA1" w:rsidP="003457A9">
            <w:r>
              <w:t>Tweet user handler</w:t>
            </w:r>
          </w:p>
        </w:tc>
      </w:tr>
      <w:tr w:rsidR="00213FA1" w:rsidRPr="00E20073" w14:paraId="3B8479D8" w14:textId="77777777" w:rsidTr="003457A9">
        <w:trPr>
          <w:cantSplit/>
        </w:trPr>
        <w:tc>
          <w:tcPr>
            <w:tcW w:w="200" w:type="pct"/>
          </w:tcPr>
          <w:p w14:paraId="2B693736" w14:textId="473B2AF4" w:rsidR="00213FA1" w:rsidRPr="00E20073" w:rsidRDefault="00213FA1" w:rsidP="003457A9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7E77E363" w14:textId="77777777" w:rsidR="00213FA1" w:rsidRPr="005C6E24" w:rsidRDefault="00213FA1" w:rsidP="003457A9">
            <w:r>
              <w:rPr>
                <w:rStyle w:val="Strong"/>
                <w:sz w:val="16"/>
                <w:szCs w:val="16"/>
              </w:rPr>
              <w:t>url</w:t>
            </w:r>
          </w:p>
        </w:tc>
        <w:tc>
          <w:tcPr>
            <w:tcW w:w="511" w:type="pct"/>
          </w:tcPr>
          <w:p w14:paraId="585B45D3" w14:textId="77777777" w:rsidR="00213FA1" w:rsidRPr="005C6E24" w:rsidRDefault="00213FA1" w:rsidP="003457A9"/>
        </w:tc>
        <w:tc>
          <w:tcPr>
            <w:tcW w:w="318" w:type="pct"/>
          </w:tcPr>
          <w:p w14:paraId="4092890B" w14:textId="77777777" w:rsidR="00213FA1" w:rsidRPr="005C6E24" w:rsidRDefault="00213FA1" w:rsidP="003457A9"/>
        </w:tc>
        <w:tc>
          <w:tcPr>
            <w:tcW w:w="367" w:type="pct"/>
          </w:tcPr>
          <w:p w14:paraId="50A03938" w14:textId="77777777" w:rsidR="00213FA1" w:rsidRPr="005C6E24" w:rsidRDefault="00213FA1" w:rsidP="003457A9">
            <w:r w:rsidRPr="005C6E24">
              <w:t>M</w:t>
            </w:r>
          </w:p>
        </w:tc>
        <w:tc>
          <w:tcPr>
            <w:tcW w:w="2688" w:type="pct"/>
          </w:tcPr>
          <w:p w14:paraId="2DC00B76" w14:textId="77777777" w:rsidR="00213FA1" w:rsidRPr="005C6E24" w:rsidRDefault="00213FA1" w:rsidP="003457A9">
            <w:r>
              <w:t>Image URL</w:t>
            </w:r>
          </w:p>
        </w:tc>
      </w:tr>
      <w:tr w:rsidR="00213FA1" w:rsidRPr="00E20073" w14:paraId="1137E6A5" w14:textId="77777777" w:rsidTr="003457A9">
        <w:trPr>
          <w:cantSplit/>
        </w:trPr>
        <w:tc>
          <w:tcPr>
            <w:tcW w:w="200" w:type="pct"/>
          </w:tcPr>
          <w:p w14:paraId="64433459" w14:textId="77777777" w:rsidR="00213FA1" w:rsidRPr="00E20073" w:rsidRDefault="00213FA1" w:rsidP="003457A9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013C3538" w14:textId="77777777" w:rsidR="00213FA1" w:rsidRPr="00D90F1E" w:rsidRDefault="00213FA1" w:rsidP="003457A9">
            <w:pPr>
              <w:rPr>
                <w:rStyle w:val="Strong"/>
                <w:sz w:val="16"/>
                <w:szCs w:val="16"/>
              </w:rPr>
            </w:pPr>
            <w:r w:rsidRPr="00017979">
              <w:rPr>
                <w:rStyle w:val="Strong"/>
                <w:sz w:val="16"/>
                <w:szCs w:val="16"/>
              </w:rPr>
              <w:t>timestamp</w:t>
            </w:r>
          </w:p>
        </w:tc>
        <w:tc>
          <w:tcPr>
            <w:tcW w:w="511" w:type="pct"/>
          </w:tcPr>
          <w:p w14:paraId="7DD2549F" w14:textId="77777777" w:rsidR="00213FA1" w:rsidRPr="005C6E24" w:rsidRDefault="00213FA1" w:rsidP="003457A9"/>
        </w:tc>
        <w:tc>
          <w:tcPr>
            <w:tcW w:w="318" w:type="pct"/>
          </w:tcPr>
          <w:p w14:paraId="09054935" w14:textId="77777777" w:rsidR="00213FA1" w:rsidRPr="005C6E24" w:rsidRDefault="00213FA1" w:rsidP="003457A9"/>
        </w:tc>
        <w:tc>
          <w:tcPr>
            <w:tcW w:w="367" w:type="pct"/>
          </w:tcPr>
          <w:p w14:paraId="2AD6356C" w14:textId="77777777" w:rsidR="00213FA1" w:rsidRDefault="00213FA1" w:rsidP="003457A9">
            <w:r>
              <w:t>M</w:t>
            </w:r>
          </w:p>
        </w:tc>
        <w:tc>
          <w:tcPr>
            <w:tcW w:w="2688" w:type="pct"/>
          </w:tcPr>
          <w:p w14:paraId="76CC286D" w14:textId="77777777" w:rsidR="00213FA1" w:rsidRDefault="00213FA1" w:rsidP="003457A9">
            <w:r>
              <w:t>Tweet creation date</w:t>
            </w:r>
          </w:p>
        </w:tc>
      </w:tr>
      <w:tr w:rsidR="00213FA1" w:rsidRPr="00E20073" w14:paraId="54126781" w14:textId="77777777" w:rsidTr="003457A9">
        <w:trPr>
          <w:cantSplit/>
        </w:trPr>
        <w:tc>
          <w:tcPr>
            <w:tcW w:w="200" w:type="pct"/>
          </w:tcPr>
          <w:p w14:paraId="289803F6" w14:textId="77777777" w:rsidR="00213FA1" w:rsidRPr="00E20073" w:rsidRDefault="00213FA1" w:rsidP="003457A9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6ADCBACC" w14:textId="77777777" w:rsidR="00213FA1" w:rsidRPr="00D90F1E" w:rsidRDefault="00213FA1" w:rsidP="003457A9">
            <w:pPr>
              <w:rPr>
                <w:rStyle w:val="Strong"/>
                <w:sz w:val="16"/>
                <w:szCs w:val="16"/>
              </w:rPr>
            </w:pPr>
            <w:r w:rsidRPr="00017979">
              <w:rPr>
                <w:rStyle w:val="Strong"/>
                <w:sz w:val="16"/>
                <w:szCs w:val="16"/>
              </w:rPr>
              <w:t>tweet</w:t>
            </w:r>
          </w:p>
        </w:tc>
        <w:tc>
          <w:tcPr>
            <w:tcW w:w="511" w:type="pct"/>
          </w:tcPr>
          <w:p w14:paraId="30F71A6C" w14:textId="77777777" w:rsidR="00213FA1" w:rsidRPr="005C6E24" w:rsidRDefault="00213FA1" w:rsidP="003457A9"/>
        </w:tc>
        <w:tc>
          <w:tcPr>
            <w:tcW w:w="318" w:type="pct"/>
          </w:tcPr>
          <w:p w14:paraId="12BD73E2" w14:textId="77777777" w:rsidR="00213FA1" w:rsidRPr="005C6E24" w:rsidRDefault="00213FA1" w:rsidP="003457A9"/>
        </w:tc>
        <w:tc>
          <w:tcPr>
            <w:tcW w:w="367" w:type="pct"/>
          </w:tcPr>
          <w:p w14:paraId="091365FE" w14:textId="77777777" w:rsidR="00213FA1" w:rsidRDefault="00213FA1" w:rsidP="003457A9">
            <w:r>
              <w:t>M</w:t>
            </w:r>
          </w:p>
        </w:tc>
        <w:tc>
          <w:tcPr>
            <w:tcW w:w="2688" w:type="pct"/>
          </w:tcPr>
          <w:p w14:paraId="483C804A" w14:textId="77777777" w:rsidR="00213FA1" w:rsidRDefault="00213FA1" w:rsidP="003457A9">
            <w:r>
              <w:t>Tweet text</w:t>
            </w:r>
          </w:p>
        </w:tc>
      </w:tr>
      <w:tr w:rsidR="00213FA1" w:rsidRPr="00E20073" w14:paraId="5D346E0A" w14:textId="77777777" w:rsidTr="003457A9">
        <w:trPr>
          <w:cantSplit/>
        </w:trPr>
        <w:tc>
          <w:tcPr>
            <w:tcW w:w="200" w:type="pct"/>
          </w:tcPr>
          <w:p w14:paraId="6119AAC9" w14:textId="77777777" w:rsidR="00213FA1" w:rsidRPr="00E20073" w:rsidRDefault="00213FA1" w:rsidP="003457A9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30B9C294" w14:textId="77777777" w:rsidR="00213FA1" w:rsidRPr="00D90F1E" w:rsidRDefault="00213FA1" w:rsidP="003457A9">
            <w:pPr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lon</w:t>
            </w:r>
          </w:p>
        </w:tc>
        <w:tc>
          <w:tcPr>
            <w:tcW w:w="511" w:type="pct"/>
          </w:tcPr>
          <w:p w14:paraId="616A6E45" w14:textId="77777777" w:rsidR="00213FA1" w:rsidRPr="005C6E24" w:rsidRDefault="00213FA1" w:rsidP="003457A9"/>
        </w:tc>
        <w:tc>
          <w:tcPr>
            <w:tcW w:w="318" w:type="pct"/>
          </w:tcPr>
          <w:p w14:paraId="4B154A59" w14:textId="77777777" w:rsidR="00213FA1" w:rsidRPr="005C6E24" w:rsidRDefault="00213FA1" w:rsidP="003457A9"/>
        </w:tc>
        <w:tc>
          <w:tcPr>
            <w:tcW w:w="367" w:type="pct"/>
          </w:tcPr>
          <w:p w14:paraId="0AD206C9" w14:textId="77777777" w:rsidR="00213FA1" w:rsidRDefault="00213FA1" w:rsidP="003457A9">
            <w:r>
              <w:t>O</w:t>
            </w:r>
          </w:p>
        </w:tc>
        <w:tc>
          <w:tcPr>
            <w:tcW w:w="2688" w:type="pct"/>
          </w:tcPr>
          <w:p w14:paraId="365B0751" w14:textId="77777777" w:rsidR="00213FA1" w:rsidRDefault="00213FA1" w:rsidP="003457A9">
            <w:r>
              <w:t>longitude</w:t>
            </w:r>
          </w:p>
        </w:tc>
      </w:tr>
      <w:tr w:rsidR="00213FA1" w:rsidRPr="00E20073" w14:paraId="1BDDEBE6" w14:textId="77777777" w:rsidTr="003457A9">
        <w:trPr>
          <w:cantSplit/>
        </w:trPr>
        <w:tc>
          <w:tcPr>
            <w:tcW w:w="200" w:type="pct"/>
          </w:tcPr>
          <w:p w14:paraId="3F6E57A4" w14:textId="77777777" w:rsidR="00213FA1" w:rsidRPr="00E20073" w:rsidRDefault="00213FA1" w:rsidP="003457A9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0724F889" w14:textId="77777777" w:rsidR="00213FA1" w:rsidRPr="00D90F1E" w:rsidRDefault="00213FA1" w:rsidP="003457A9">
            <w:pPr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lat</w:t>
            </w:r>
          </w:p>
        </w:tc>
        <w:tc>
          <w:tcPr>
            <w:tcW w:w="511" w:type="pct"/>
          </w:tcPr>
          <w:p w14:paraId="305F5DF6" w14:textId="77777777" w:rsidR="00213FA1" w:rsidRPr="005C6E24" w:rsidRDefault="00213FA1" w:rsidP="003457A9"/>
        </w:tc>
        <w:tc>
          <w:tcPr>
            <w:tcW w:w="318" w:type="pct"/>
          </w:tcPr>
          <w:p w14:paraId="55A47710" w14:textId="77777777" w:rsidR="00213FA1" w:rsidRPr="005C6E24" w:rsidRDefault="00213FA1" w:rsidP="003457A9"/>
        </w:tc>
        <w:tc>
          <w:tcPr>
            <w:tcW w:w="367" w:type="pct"/>
          </w:tcPr>
          <w:p w14:paraId="217892B5" w14:textId="77777777" w:rsidR="00213FA1" w:rsidRDefault="00213FA1" w:rsidP="003457A9">
            <w:r>
              <w:t>O</w:t>
            </w:r>
          </w:p>
        </w:tc>
        <w:tc>
          <w:tcPr>
            <w:tcW w:w="2688" w:type="pct"/>
          </w:tcPr>
          <w:p w14:paraId="29A0E0D4" w14:textId="77777777" w:rsidR="00213FA1" w:rsidRDefault="00213FA1" w:rsidP="003457A9">
            <w:r>
              <w:t>latitude</w:t>
            </w:r>
          </w:p>
        </w:tc>
      </w:tr>
      <w:tr w:rsidR="00213FA1" w:rsidRPr="00E20073" w14:paraId="76D0A4C5" w14:textId="77777777" w:rsidTr="003457A9">
        <w:trPr>
          <w:cantSplit/>
        </w:trPr>
        <w:tc>
          <w:tcPr>
            <w:tcW w:w="200" w:type="pct"/>
          </w:tcPr>
          <w:p w14:paraId="2BAFA9F4" w14:textId="77777777" w:rsidR="00213FA1" w:rsidRPr="00E20073" w:rsidRDefault="00213FA1" w:rsidP="003457A9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0D17AF7D" w14:textId="77777777" w:rsidR="00213FA1" w:rsidRPr="00D90F1E" w:rsidRDefault="00213FA1" w:rsidP="003457A9">
            <w:pPr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tweetid</w:t>
            </w:r>
          </w:p>
        </w:tc>
        <w:tc>
          <w:tcPr>
            <w:tcW w:w="511" w:type="pct"/>
          </w:tcPr>
          <w:p w14:paraId="60B40A93" w14:textId="77777777" w:rsidR="00213FA1" w:rsidRPr="005C6E24" w:rsidRDefault="00213FA1" w:rsidP="003457A9"/>
        </w:tc>
        <w:tc>
          <w:tcPr>
            <w:tcW w:w="318" w:type="pct"/>
          </w:tcPr>
          <w:p w14:paraId="7606A422" w14:textId="77777777" w:rsidR="00213FA1" w:rsidRPr="005C6E24" w:rsidRDefault="00213FA1" w:rsidP="003457A9"/>
        </w:tc>
        <w:tc>
          <w:tcPr>
            <w:tcW w:w="367" w:type="pct"/>
          </w:tcPr>
          <w:p w14:paraId="77D39A6B" w14:textId="77777777" w:rsidR="00213FA1" w:rsidRDefault="00213FA1" w:rsidP="003457A9">
            <w:r>
              <w:t>M</w:t>
            </w:r>
          </w:p>
        </w:tc>
        <w:tc>
          <w:tcPr>
            <w:tcW w:w="2688" w:type="pct"/>
          </w:tcPr>
          <w:p w14:paraId="0BD7F4A2" w14:textId="77777777" w:rsidR="00213FA1" w:rsidRDefault="00213FA1" w:rsidP="003457A9">
            <w:r>
              <w:t>Tweet id</w:t>
            </w:r>
          </w:p>
        </w:tc>
      </w:tr>
      <w:tr w:rsidR="00213FA1" w:rsidRPr="00E20073" w14:paraId="55C5CE16" w14:textId="77777777" w:rsidTr="003457A9">
        <w:trPr>
          <w:cantSplit/>
        </w:trPr>
        <w:tc>
          <w:tcPr>
            <w:tcW w:w="200" w:type="pct"/>
          </w:tcPr>
          <w:p w14:paraId="3D4E0311" w14:textId="77777777" w:rsidR="00213FA1" w:rsidRPr="00E20073" w:rsidRDefault="00213FA1" w:rsidP="003457A9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74D8736C" w14:textId="77777777" w:rsidR="00213FA1" w:rsidRPr="00D90F1E" w:rsidRDefault="00213FA1" w:rsidP="003457A9">
            <w:pPr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Imgurl</w:t>
            </w:r>
          </w:p>
        </w:tc>
        <w:tc>
          <w:tcPr>
            <w:tcW w:w="511" w:type="pct"/>
          </w:tcPr>
          <w:p w14:paraId="2ED0E4AE" w14:textId="77777777" w:rsidR="00213FA1" w:rsidRPr="005C6E24" w:rsidRDefault="00213FA1" w:rsidP="003457A9"/>
        </w:tc>
        <w:tc>
          <w:tcPr>
            <w:tcW w:w="318" w:type="pct"/>
          </w:tcPr>
          <w:p w14:paraId="1EE1B729" w14:textId="77777777" w:rsidR="00213FA1" w:rsidRPr="005C6E24" w:rsidRDefault="00213FA1" w:rsidP="003457A9"/>
        </w:tc>
        <w:tc>
          <w:tcPr>
            <w:tcW w:w="367" w:type="pct"/>
          </w:tcPr>
          <w:p w14:paraId="543C7277" w14:textId="77777777" w:rsidR="00213FA1" w:rsidRDefault="00213FA1" w:rsidP="003457A9">
            <w:r>
              <w:t>M</w:t>
            </w:r>
          </w:p>
        </w:tc>
        <w:tc>
          <w:tcPr>
            <w:tcW w:w="2688" w:type="pct"/>
          </w:tcPr>
          <w:p w14:paraId="2E001F84" w14:textId="77777777" w:rsidR="00213FA1" w:rsidRDefault="00213FA1" w:rsidP="003457A9">
            <w:r>
              <w:t>Image URL</w:t>
            </w:r>
          </w:p>
        </w:tc>
      </w:tr>
      <w:tr w:rsidR="00213FA1" w:rsidRPr="00E20073" w14:paraId="09053BA4" w14:textId="77777777" w:rsidTr="003457A9">
        <w:trPr>
          <w:cantSplit/>
        </w:trPr>
        <w:tc>
          <w:tcPr>
            <w:tcW w:w="200" w:type="pct"/>
          </w:tcPr>
          <w:p w14:paraId="2080189B" w14:textId="77777777" w:rsidR="00213FA1" w:rsidRPr="00E20073" w:rsidRDefault="00213FA1" w:rsidP="003457A9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6D3CBA63" w14:textId="77777777" w:rsidR="00213FA1" w:rsidRPr="00D90F1E" w:rsidRDefault="00213FA1" w:rsidP="003457A9">
            <w:pPr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userID</w:t>
            </w:r>
          </w:p>
        </w:tc>
        <w:tc>
          <w:tcPr>
            <w:tcW w:w="511" w:type="pct"/>
          </w:tcPr>
          <w:p w14:paraId="4DC75E20" w14:textId="77777777" w:rsidR="00213FA1" w:rsidRPr="005C6E24" w:rsidRDefault="00213FA1" w:rsidP="003457A9"/>
        </w:tc>
        <w:tc>
          <w:tcPr>
            <w:tcW w:w="318" w:type="pct"/>
          </w:tcPr>
          <w:p w14:paraId="7472DCB2" w14:textId="77777777" w:rsidR="00213FA1" w:rsidRPr="005C6E24" w:rsidRDefault="00213FA1" w:rsidP="003457A9"/>
        </w:tc>
        <w:tc>
          <w:tcPr>
            <w:tcW w:w="367" w:type="pct"/>
          </w:tcPr>
          <w:p w14:paraId="75898828" w14:textId="77777777" w:rsidR="00213FA1" w:rsidRDefault="00213FA1" w:rsidP="003457A9">
            <w:r>
              <w:t>M</w:t>
            </w:r>
          </w:p>
        </w:tc>
        <w:tc>
          <w:tcPr>
            <w:tcW w:w="2688" w:type="pct"/>
          </w:tcPr>
          <w:p w14:paraId="38394B29" w14:textId="77777777" w:rsidR="00213FA1" w:rsidRDefault="00213FA1" w:rsidP="003457A9">
            <w:r>
              <w:t>Tweet handler</w:t>
            </w:r>
          </w:p>
        </w:tc>
      </w:tr>
      <w:tr w:rsidR="00213FA1" w:rsidRPr="00E20073" w14:paraId="67FAC1DF" w14:textId="77777777" w:rsidTr="003457A9">
        <w:trPr>
          <w:cantSplit/>
        </w:trPr>
        <w:tc>
          <w:tcPr>
            <w:tcW w:w="200" w:type="pct"/>
          </w:tcPr>
          <w:p w14:paraId="28CDAA97" w14:textId="77777777" w:rsidR="00213FA1" w:rsidRPr="00E20073" w:rsidRDefault="00213FA1" w:rsidP="003457A9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75163C8B" w14:textId="77777777" w:rsidR="00213FA1" w:rsidRPr="00D90F1E" w:rsidRDefault="00213FA1" w:rsidP="003457A9">
            <w:pPr>
              <w:rPr>
                <w:rStyle w:val="Strong"/>
                <w:sz w:val="16"/>
                <w:szCs w:val="16"/>
              </w:rPr>
            </w:pPr>
            <w:r w:rsidRPr="00017979">
              <w:rPr>
                <w:rStyle w:val="Strong"/>
                <w:sz w:val="16"/>
                <w:szCs w:val="16"/>
              </w:rPr>
              <w:t>app_id</w:t>
            </w:r>
          </w:p>
        </w:tc>
        <w:tc>
          <w:tcPr>
            <w:tcW w:w="511" w:type="pct"/>
          </w:tcPr>
          <w:p w14:paraId="711D8A98" w14:textId="77777777" w:rsidR="00213FA1" w:rsidRPr="005C6E24" w:rsidRDefault="00213FA1" w:rsidP="003457A9"/>
        </w:tc>
        <w:tc>
          <w:tcPr>
            <w:tcW w:w="318" w:type="pct"/>
          </w:tcPr>
          <w:p w14:paraId="155ACADA" w14:textId="77777777" w:rsidR="00213FA1" w:rsidRPr="005C6E24" w:rsidRDefault="00213FA1" w:rsidP="003457A9"/>
        </w:tc>
        <w:tc>
          <w:tcPr>
            <w:tcW w:w="367" w:type="pct"/>
          </w:tcPr>
          <w:p w14:paraId="5724DABF" w14:textId="77777777" w:rsidR="00213FA1" w:rsidRDefault="00213FA1" w:rsidP="003457A9">
            <w:r>
              <w:t>M</w:t>
            </w:r>
          </w:p>
        </w:tc>
        <w:tc>
          <w:tcPr>
            <w:tcW w:w="2688" w:type="pct"/>
          </w:tcPr>
          <w:p w14:paraId="3BE8AB27" w14:textId="77777777" w:rsidR="00213FA1" w:rsidRDefault="00213FA1" w:rsidP="003457A9">
            <w:r>
              <w:t>Clicker unique id</w:t>
            </w:r>
          </w:p>
        </w:tc>
      </w:tr>
      <w:tr w:rsidR="00213FA1" w:rsidRPr="00E20073" w14:paraId="60A47E1A" w14:textId="77777777" w:rsidTr="003457A9">
        <w:trPr>
          <w:cantSplit/>
        </w:trPr>
        <w:tc>
          <w:tcPr>
            <w:tcW w:w="200" w:type="pct"/>
          </w:tcPr>
          <w:p w14:paraId="19EC6586" w14:textId="77777777" w:rsidR="00213FA1" w:rsidRPr="00E20073" w:rsidRDefault="00213FA1" w:rsidP="003457A9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1CFF9388" w14:textId="77777777" w:rsidR="00213FA1" w:rsidRPr="00D90F1E" w:rsidRDefault="00213FA1" w:rsidP="003457A9">
            <w:pPr>
              <w:rPr>
                <w:rStyle w:val="Strong"/>
                <w:sz w:val="16"/>
                <w:szCs w:val="16"/>
              </w:rPr>
            </w:pPr>
            <w:r w:rsidRPr="00017979">
              <w:rPr>
                <w:rStyle w:val="Strong"/>
                <w:sz w:val="16"/>
                <w:szCs w:val="16"/>
              </w:rPr>
              <w:t>id</w:t>
            </w:r>
          </w:p>
        </w:tc>
        <w:tc>
          <w:tcPr>
            <w:tcW w:w="511" w:type="pct"/>
          </w:tcPr>
          <w:p w14:paraId="13CB97AF" w14:textId="77777777" w:rsidR="00213FA1" w:rsidRPr="005C6E24" w:rsidRDefault="00213FA1" w:rsidP="003457A9"/>
        </w:tc>
        <w:tc>
          <w:tcPr>
            <w:tcW w:w="318" w:type="pct"/>
          </w:tcPr>
          <w:p w14:paraId="0486CECC" w14:textId="77777777" w:rsidR="00213FA1" w:rsidRPr="005C6E24" w:rsidRDefault="00213FA1" w:rsidP="003457A9"/>
        </w:tc>
        <w:tc>
          <w:tcPr>
            <w:tcW w:w="367" w:type="pct"/>
          </w:tcPr>
          <w:p w14:paraId="42B820C1" w14:textId="77777777" w:rsidR="00213FA1" w:rsidRDefault="00213FA1" w:rsidP="003457A9">
            <w:r>
              <w:t>M</w:t>
            </w:r>
          </w:p>
        </w:tc>
        <w:tc>
          <w:tcPr>
            <w:tcW w:w="2688" w:type="pct"/>
          </w:tcPr>
          <w:p w14:paraId="2CCD723E" w14:textId="77777777" w:rsidR="00213FA1" w:rsidRDefault="00213FA1" w:rsidP="003457A9">
            <w:r>
              <w:t>Task unique id</w:t>
            </w:r>
          </w:p>
        </w:tc>
      </w:tr>
      <w:tr w:rsidR="00213FA1" w:rsidRPr="00E20073" w14:paraId="0088BF5C" w14:textId="77777777" w:rsidTr="003457A9">
        <w:trPr>
          <w:cantSplit/>
        </w:trPr>
        <w:tc>
          <w:tcPr>
            <w:tcW w:w="200" w:type="pct"/>
          </w:tcPr>
          <w:p w14:paraId="2870C0C2" w14:textId="77777777" w:rsidR="00213FA1" w:rsidRPr="00213FA1" w:rsidRDefault="00213FA1" w:rsidP="003457A9">
            <w:pPr>
              <w:rPr>
                <w:b/>
                <w:color w:val="000000"/>
              </w:rPr>
            </w:pPr>
          </w:p>
        </w:tc>
        <w:tc>
          <w:tcPr>
            <w:tcW w:w="916" w:type="pct"/>
          </w:tcPr>
          <w:p w14:paraId="089FA188" w14:textId="1921E632" w:rsidR="00213FA1" w:rsidRPr="00213FA1" w:rsidRDefault="00213FA1" w:rsidP="003457A9">
            <w:pPr>
              <w:rPr>
                <w:b/>
              </w:rPr>
            </w:pPr>
            <w:r w:rsidRPr="00213FA1">
              <w:rPr>
                <w:b/>
              </w:rPr>
              <w:t>loc</w:t>
            </w:r>
          </w:p>
        </w:tc>
        <w:tc>
          <w:tcPr>
            <w:tcW w:w="511" w:type="pct"/>
          </w:tcPr>
          <w:p w14:paraId="6F0483B8" w14:textId="77777777" w:rsidR="00213FA1" w:rsidRPr="005C6E24" w:rsidRDefault="00213FA1" w:rsidP="003457A9"/>
        </w:tc>
        <w:tc>
          <w:tcPr>
            <w:tcW w:w="318" w:type="pct"/>
          </w:tcPr>
          <w:p w14:paraId="1B3E1538" w14:textId="77777777" w:rsidR="00213FA1" w:rsidRPr="005C6E24" w:rsidRDefault="00213FA1" w:rsidP="003457A9"/>
        </w:tc>
        <w:tc>
          <w:tcPr>
            <w:tcW w:w="367" w:type="pct"/>
          </w:tcPr>
          <w:p w14:paraId="37C0C40F" w14:textId="4488C15D" w:rsidR="00213FA1" w:rsidRPr="005C6E24" w:rsidRDefault="00213FA1" w:rsidP="003457A9">
            <w:r>
              <w:t>M</w:t>
            </w:r>
          </w:p>
        </w:tc>
        <w:tc>
          <w:tcPr>
            <w:tcW w:w="2688" w:type="pct"/>
          </w:tcPr>
          <w:p w14:paraId="792E4E8F" w14:textId="7E08F422" w:rsidR="00213FA1" w:rsidRPr="005C6E24" w:rsidRDefault="00213FA1" w:rsidP="003457A9">
            <w:r>
              <w:t>Geojso  or empty string</w:t>
            </w:r>
          </w:p>
        </w:tc>
      </w:tr>
      <w:tr w:rsidR="00213FA1" w:rsidRPr="00E20073" w14:paraId="3601FF44" w14:textId="77777777" w:rsidTr="003457A9">
        <w:trPr>
          <w:cantSplit/>
        </w:trPr>
        <w:tc>
          <w:tcPr>
            <w:tcW w:w="200" w:type="pct"/>
          </w:tcPr>
          <w:p w14:paraId="61D1D7AF" w14:textId="77777777" w:rsidR="00213FA1" w:rsidRPr="00E20073" w:rsidRDefault="00213FA1" w:rsidP="003457A9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4A4C2FE9" w14:textId="77777777" w:rsidR="00213FA1" w:rsidRPr="005C6E24" w:rsidRDefault="00213FA1" w:rsidP="003457A9"/>
        </w:tc>
        <w:tc>
          <w:tcPr>
            <w:tcW w:w="511" w:type="pct"/>
          </w:tcPr>
          <w:p w14:paraId="67D6E797" w14:textId="77777777" w:rsidR="00213FA1" w:rsidRPr="005C6E24" w:rsidRDefault="00213FA1" w:rsidP="003457A9"/>
        </w:tc>
        <w:tc>
          <w:tcPr>
            <w:tcW w:w="318" w:type="pct"/>
          </w:tcPr>
          <w:p w14:paraId="3A7F85EA" w14:textId="77777777" w:rsidR="00213FA1" w:rsidRPr="005C6E24" w:rsidRDefault="00213FA1" w:rsidP="003457A9"/>
        </w:tc>
        <w:tc>
          <w:tcPr>
            <w:tcW w:w="367" w:type="pct"/>
          </w:tcPr>
          <w:p w14:paraId="494137BA" w14:textId="77777777" w:rsidR="00213FA1" w:rsidRPr="005C6E24" w:rsidRDefault="00213FA1" w:rsidP="003457A9"/>
        </w:tc>
        <w:tc>
          <w:tcPr>
            <w:tcW w:w="2688" w:type="pct"/>
          </w:tcPr>
          <w:p w14:paraId="6603AC9D" w14:textId="77777777" w:rsidR="00213FA1" w:rsidRPr="005C6E24" w:rsidRDefault="00213FA1" w:rsidP="003457A9"/>
        </w:tc>
      </w:tr>
      <w:tr w:rsidR="00213FA1" w:rsidRPr="00E20073" w14:paraId="0294F9BA" w14:textId="77777777" w:rsidTr="003457A9">
        <w:trPr>
          <w:cantSplit/>
        </w:trPr>
        <w:tc>
          <w:tcPr>
            <w:tcW w:w="200" w:type="pct"/>
          </w:tcPr>
          <w:p w14:paraId="21869386" w14:textId="77777777" w:rsidR="00213FA1" w:rsidRPr="00E20073" w:rsidRDefault="00213FA1" w:rsidP="003457A9">
            <w:pPr>
              <w:rPr>
                <w:color w:val="000000"/>
              </w:rPr>
            </w:pPr>
          </w:p>
        </w:tc>
        <w:tc>
          <w:tcPr>
            <w:tcW w:w="916" w:type="pct"/>
          </w:tcPr>
          <w:p w14:paraId="42D63A9F" w14:textId="77777777" w:rsidR="00213FA1" w:rsidRPr="005C6E24" w:rsidRDefault="00213FA1" w:rsidP="003457A9"/>
        </w:tc>
        <w:tc>
          <w:tcPr>
            <w:tcW w:w="511" w:type="pct"/>
          </w:tcPr>
          <w:p w14:paraId="2F93AF6B" w14:textId="77777777" w:rsidR="00213FA1" w:rsidRPr="005C6E24" w:rsidRDefault="00213FA1" w:rsidP="003457A9"/>
        </w:tc>
        <w:tc>
          <w:tcPr>
            <w:tcW w:w="318" w:type="pct"/>
          </w:tcPr>
          <w:p w14:paraId="4FBD648D" w14:textId="77777777" w:rsidR="00213FA1" w:rsidRPr="005C6E24" w:rsidRDefault="00213FA1" w:rsidP="003457A9"/>
        </w:tc>
        <w:tc>
          <w:tcPr>
            <w:tcW w:w="367" w:type="pct"/>
          </w:tcPr>
          <w:p w14:paraId="2FC75668" w14:textId="77777777" w:rsidR="00213FA1" w:rsidRPr="005C6E24" w:rsidRDefault="00213FA1" w:rsidP="003457A9"/>
        </w:tc>
        <w:tc>
          <w:tcPr>
            <w:tcW w:w="2688" w:type="pct"/>
          </w:tcPr>
          <w:p w14:paraId="0D4A9DD0" w14:textId="77777777" w:rsidR="00213FA1" w:rsidRPr="005C6E24" w:rsidRDefault="00213FA1" w:rsidP="003457A9"/>
        </w:tc>
      </w:tr>
    </w:tbl>
    <w:p w14:paraId="477134E1" w14:textId="77777777" w:rsidR="00213FA1" w:rsidRPr="00D52620" w:rsidRDefault="00213FA1" w:rsidP="00D52620"/>
    <w:p w14:paraId="170BC943" w14:textId="3C211C37" w:rsidR="00387B15" w:rsidRDefault="00387B15" w:rsidP="00760DB3">
      <w:pPr>
        <w:pStyle w:val="Heading2"/>
      </w:pPr>
      <w:bookmarkStart w:id="22" w:name="_Toc283381153"/>
      <w:r>
        <w:t>USE</w:t>
      </w:r>
      <w:r w:rsidR="003457A9">
        <w:t xml:space="preserve"> </w:t>
      </w:r>
      <w:r>
        <w:t>CASES</w:t>
      </w:r>
      <w:bookmarkEnd w:id="22"/>
    </w:p>
    <w:p w14:paraId="3303E511" w14:textId="7340D750" w:rsidR="003457A9" w:rsidRDefault="003457A9" w:rsidP="003457A9">
      <w:pPr>
        <w:pStyle w:val="Heading3"/>
      </w:pPr>
      <w:bookmarkStart w:id="23" w:name="_Toc283381154"/>
      <w:r>
        <w:t>First time user</w:t>
      </w:r>
      <w:r w:rsidR="00DC1AC9">
        <w:t>s</w:t>
      </w:r>
      <w:r w:rsidR="000D7C0E">
        <w:t xml:space="preserve"> with a valid authentication code</w:t>
      </w:r>
      <w:bookmarkEnd w:id="23"/>
    </w:p>
    <w:p w14:paraId="1E3B48DA" w14:textId="77777777" w:rsidR="003457A9" w:rsidRDefault="003457A9" w:rsidP="003457A9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3685"/>
        <w:gridCol w:w="3260"/>
      </w:tblGrid>
      <w:tr w:rsidR="00950F51" w:rsidRPr="00E20073" w14:paraId="209B94F3" w14:textId="77777777" w:rsidTr="00950F51">
        <w:trPr>
          <w:cantSplit/>
          <w:tblHeader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2417B9" w14:textId="5D53AA2D" w:rsidR="00950F51" w:rsidRPr="00E20073" w:rsidRDefault="00950F51" w:rsidP="00950F51">
            <w:pPr>
              <w:pStyle w:val="CellBase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USER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3352F75" w14:textId="1B6E0539" w:rsidR="00950F51" w:rsidRPr="00E20073" w:rsidRDefault="00950F51" w:rsidP="00950F51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Text Geo Clicker</w:t>
            </w:r>
            <w:r w:rsidR="00CC50CA">
              <w:rPr>
                <w:b/>
                <w:sz w:val="18"/>
                <w:szCs w:val="18"/>
              </w:rPr>
              <w:t>/Image Geo Clicker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9D9D9"/>
          </w:tcPr>
          <w:p w14:paraId="7DAEFC3E" w14:textId="3F5B826A" w:rsidR="00950F51" w:rsidRPr="00E20073" w:rsidRDefault="00950F51" w:rsidP="00950F51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MicroMappers</w:t>
            </w:r>
          </w:p>
        </w:tc>
      </w:tr>
      <w:tr w:rsidR="00950F51" w:rsidRPr="00E20073" w14:paraId="4BA0EF0D" w14:textId="77777777" w:rsidTr="00950F5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3C1FC8CB" w14:textId="411D0600" w:rsidR="00950F51" w:rsidRPr="004D76F2" w:rsidRDefault="00A60399" w:rsidP="003457A9">
            <w:pPr>
              <w:pStyle w:val="CellBase"/>
              <w:rPr>
                <w:bCs/>
              </w:rPr>
            </w:pPr>
            <w:r>
              <w:rPr>
                <w:bCs/>
              </w:rPr>
              <w:t>Download/install/start app</w:t>
            </w:r>
          </w:p>
        </w:tc>
        <w:tc>
          <w:tcPr>
            <w:tcW w:w="3685" w:type="dxa"/>
          </w:tcPr>
          <w:p w14:paraId="7CC09534" w14:textId="77777777" w:rsidR="00950F51" w:rsidRDefault="00950F51" w:rsidP="003457A9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2A66FA66" w14:textId="47F8899C" w:rsidR="00950F51" w:rsidRDefault="00950F51" w:rsidP="003457A9">
            <w:pPr>
              <w:pStyle w:val="CellBase"/>
              <w:rPr>
                <w:i/>
              </w:rPr>
            </w:pPr>
          </w:p>
        </w:tc>
      </w:tr>
      <w:tr w:rsidR="00950F51" w:rsidRPr="00E20073" w14:paraId="5F77FE79" w14:textId="77777777" w:rsidTr="00950F5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309EFBE9" w14:textId="36F975C4" w:rsidR="00950F51" w:rsidRPr="004D76F2" w:rsidRDefault="00950F51" w:rsidP="003457A9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53E7C730" w14:textId="4055254E" w:rsidR="00950F51" w:rsidRPr="00A60399" w:rsidRDefault="00A60399" w:rsidP="003457A9">
            <w:pPr>
              <w:pStyle w:val="CellBase"/>
            </w:pPr>
            <w:r>
              <w:t>New user account creation page loading</w:t>
            </w:r>
          </w:p>
        </w:tc>
        <w:tc>
          <w:tcPr>
            <w:tcW w:w="3260" w:type="dxa"/>
          </w:tcPr>
          <w:p w14:paraId="5E32D73C" w14:textId="0328EBB9" w:rsidR="00950F51" w:rsidRPr="005C66E0" w:rsidRDefault="00950F51" w:rsidP="003457A9">
            <w:pPr>
              <w:pStyle w:val="CellBase"/>
              <w:rPr>
                <w:i/>
              </w:rPr>
            </w:pPr>
          </w:p>
        </w:tc>
      </w:tr>
      <w:tr w:rsidR="00903237" w:rsidRPr="00E20073" w14:paraId="4394341D" w14:textId="77777777" w:rsidTr="00950F5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3FC8FB35" w14:textId="415A653A" w:rsidR="00903237" w:rsidRPr="004D76F2" w:rsidRDefault="00903237" w:rsidP="003A5A70">
            <w:pPr>
              <w:pStyle w:val="CellBase"/>
              <w:rPr>
                <w:bCs/>
              </w:rPr>
            </w:pPr>
            <w:r>
              <w:rPr>
                <w:bCs/>
              </w:rPr>
              <w:t xml:space="preserve">User enter an </w:t>
            </w:r>
            <w:r w:rsidR="003A5A70">
              <w:rPr>
                <w:bCs/>
              </w:rPr>
              <w:t>crisisCode</w:t>
            </w:r>
            <w:r w:rsidR="00675A84">
              <w:rPr>
                <w:bCs/>
              </w:rPr>
              <w:t xml:space="preserve"> </w:t>
            </w:r>
          </w:p>
        </w:tc>
        <w:tc>
          <w:tcPr>
            <w:tcW w:w="3685" w:type="dxa"/>
          </w:tcPr>
          <w:p w14:paraId="6243F1D6" w14:textId="2769E3E2" w:rsidR="00903237" w:rsidRPr="00A60399" w:rsidRDefault="00903237" w:rsidP="003457A9">
            <w:pPr>
              <w:pStyle w:val="CellBase"/>
            </w:pPr>
            <w:r>
              <w:rPr>
                <w:i/>
              </w:rPr>
              <w:t>Get/validate a code</w:t>
            </w:r>
            <w:r w:rsidR="00357152">
              <w:rPr>
                <w:i/>
              </w:rPr>
              <w:t>. See refe</w:t>
            </w:r>
            <w:r w:rsidR="00357152">
              <w:rPr>
                <w:i/>
              </w:rPr>
              <w:t>r</w:t>
            </w:r>
            <w:r w:rsidR="00357152">
              <w:rPr>
                <w:i/>
              </w:rPr>
              <w:t>ence [8]</w:t>
            </w:r>
          </w:p>
        </w:tc>
        <w:tc>
          <w:tcPr>
            <w:tcW w:w="3260" w:type="dxa"/>
          </w:tcPr>
          <w:p w14:paraId="1C59FEE4" w14:textId="6809EF9E" w:rsidR="00903237" w:rsidRPr="00A60399" w:rsidRDefault="00903237" w:rsidP="003457A9">
            <w:pPr>
              <w:pStyle w:val="CellBase"/>
            </w:pPr>
          </w:p>
        </w:tc>
      </w:tr>
      <w:tr w:rsidR="00903237" w:rsidRPr="00E20073" w14:paraId="2340591A" w14:textId="77777777" w:rsidTr="00950F5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3A372644" w14:textId="603A80C0" w:rsidR="00903237" w:rsidRPr="004D76F2" w:rsidRDefault="00903237" w:rsidP="003457A9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49A383DD" w14:textId="5783699B" w:rsidR="00903237" w:rsidRPr="005C66E0" w:rsidRDefault="00357152" w:rsidP="003457A9">
            <w:pPr>
              <w:pStyle w:val="CellBase"/>
              <w:rPr>
                <w:i/>
              </w:rPr>
            </w:pPr>
            <w:r>
              <w:rPr>
                <w:i/>
              </w:rPr>
              <w:t>Validate code</w:t>
            </w:r>
          </w:p>
        </w:tc>
        <w:tc>
          <w:tcPr>
            <w:tcW w:w="3260" w:type="dxa"/>
          </w:tcPr>
          <w:p w14:paraId="70C3D146" w14:textId="24D4C029" w:rsidR="00903237" w:rsidRPr="005C66E0" w:rsidRDefault="00903237" w:rsidP="003457A9">
            <w:pPr>
              <w:pStyle w:val="CellBase"/>
              <w:rPr>
                <w:i/>
              </w:rPr>
            </w:pPr>
          </w:p>
        </w:tc>
      </w:tr>
      <w:tr w:rsidR="00903237" w:rsidRPr="00E20073" w14:paraId="246AC29D" w14:textId="77777777" w:rsidTr="00950F5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69D15390" w14:textId="77777777" w:rsidR="00903237" w:rsidRPr="004D76F2" w:rsidRDefault="00903237" w:rsidP="003457A9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12E4595A" w14:textId="2950AF04" w:rsidR="00903237" w:rsidRPr="005C66E0" w:rsidRDefault="00903237" w:rsidP="003457A9">
            <w:pPr>
              <w:pStyle w:val="CellBase"/>
              <w:rPr>
                <w:i/>
              </w:rPr>
            </w:pPr>
            <w:r>
              <w:rPr>
                <w:i/>
              </w:rPr>
              <w:t>Get approval response/ and, show approval message</w:t>
            </w:r>
          </w:p>
        </w:tc>
        <w:tc>
          <w:tcPr>
            <w:tcW w:w="3260" w:type="dxa"/>
          </w:tcPr>
          <w:p w14:paraId="1E7FB5B6" w14:textId="1756F12A" w:rsidR="00903237" w:rsidRPr="005C66E0" w:rsidRDefault="00903237" w:rsidP="003457A9">
            <w:pPr>
              <w:pStyle w:val="CellBase"/>
              <w:rPr>
                <w:i/>
              </w:rPr>
            </w:pPr>
          </w:p>
        </w:tc>
      </w:tr>
      <w:tr w:rsidR="00903237" w:rsidRPr="00E20073" w14:paraId="1C37CF4D" w14:textId="77777777" w:rsidTr="00950F5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75158741" w14:textId="77777777" w:rsidR="00903237" w:rsidRPr="004D76F2" w:rsidRDefault="00903237" w:rsidP="003457A9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55F2C3CB" w14:textId="18323799" w:rsidR="00903237" w:rsidRPr="005C66E0" w:rsidRDefault="00903237" w:rsidP="003457A9">
            <w:pPr>
              <w:pStyle w:val="CellBase"/>
              <w:rPr>
                <w:i/>
              </w:rPr>
            </w:pPr>
            <w:r>
              <w:rPr>
                <w:i/>
              </w:rPr>
              <w:t>Request a task</w:t>
            </w:r>
          </w:p>
        </w:tc>
        <w:tc>
          <w:tcPr>
            <w:tcW w:w="3260" w:type="dxa"/>
          </w:tcPr>
          <w:p w14:paraId="5D4E3443" w14:textId="598B99F5" w:rsidR="00903237" w:rsidRPr="005C66E0" w:rsidRDefault="00903237" w:rsidP="003457A9">
            <w:pPr>
              <w:pStyle w:val="CellBase"/>
              <w:rPr>
                <w:i/>
              </w:rPr>
            </w:pPr>
            <w:r>
              <w:rPr>
                <w:i/>
              </w:rPr>
              <w:t>Fetch a task</w:t>
            </w:r>
          </w:p>
        </w:tc>
      </w:tr>
      <w:tr w:rsidR="00903237" w:rsidRPr="00E20073" w14:paraId="749FE525" w14:textId="77777777" w:rsidTr="00950F5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176BC95D" w14:textId="77777777" w:rsidR="00903237" w:rsidRPr="004D76F2" w:rsidRDefault="00903237" w:rsidP="003457A9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1D18A3B1" w14:textId="612692B6" w:rsidR="00903237" w:rsidRPr="005C66E0" w:rsidRDefault="00903237" w:rsidP="003457A9">
            <w:pPr>
              <w:pStyle w:val="CellBase"/>
              <w:rPr>
                <w:i/>
              </w:rPr>
            </w:pPr>
            <w:r>
              <w:rPr>
                <w:i/>
              </w:rPr>
              <w:t>Display a task</w:t>
            </w:r>
          </w:p>
        </w:tc>
        <w:tc>
          <w:tcPr>
            <w:tcW w:w="3260" w:type="dxa"/>
          </w:tcPr>
          <w:p w14:paraId="554C8BE6" w14:textId="1FD73A38" w:rsidR="00903237" w:rsidRPr="005C66E0" w:rsidRDefault="00903237" w:rsidP="003457A9">
            <w:pPr>
              <w:pStyle w:val="CellBase"/>
              <w:rPr>
                <w:i/>
              </w:rPr>
            </w:pPr>
          </w:p>
        </w:tc>
      </w:tr>
      <w:tr w:rsidR="00903237" w:rsidRPr="00E20073" w14:paraId="26C13A13" w14:textId="77777777" w:rsidTr="00950F5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083704F6" w14:textId="1EE1319D" w:rsidR="00903237" w:rsidRPr="004D76F2" w:rsidRDefault="00903237" w:rsidP="003457A9">
            <w:pPr>
              <w:pStyle w:val="CellBase"/>
              <w:rPr>
                <w:bCs/>
              </w:rPr>
            </w:pPr>
            <w:r>
              <w:rPr>
                <w:bCs/>
              </w:rPr>
              <w:t>View a task</w:t>
            </w:r>
          </w:p>
        </w:tc>
        <w:tc>
          <w:tcPr>
            <w:tcW w:w="3685" w:type="dxa"/>
          </w:tcPr>
          <w:p w14:paraId="41C5F8C8" w14:textId="40392183" w:rsidR="00903237" w:rsidRPr="005C66E0" w:rsidRDefault="00903237" w:rsidP="003457A9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62E5D8F6" w14:textId="147A9892" w:rsidR="00903237" w:rsidRPr="005C66E0" w:rsidRDefault="00903237" w:rsidP="003457A9">
            <w:pPr>
              <w:pStyle w:val="CellBase"/>
              <w:rPr>
                <w:i/>
              </w:rPr>
            </w:pPr>
          </w:p>
        </w:tc>
      </w:tr>
      <w:tr w:rsidR="00903237" w:rsidRPr="00E20073" w14:paraId="2EE1EC70" w14:textId="77777777" w:rsidTr="00950F5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504B1FA8" w14:textId="0055B1CB" w:rsidR="00903237" w:rsidRPr="004D76F2" w:rsidRDefault="00903237" w:rsidP="00CC50CA">
            <w:pPr>
              <w:pStyle w:val="CellBase"/>
              <w:rPr>
                <w:bCs/>
              </w:rPr>
            </w:pPr>
            <w:r>
              <w:rPr>
                <w:bCs/>
              </w:rPr>
              <w:t>Locate a geo location</w:t>
            </w:r>
          </w:p>
        </w:tc>
        <w:tc>
          <w:tcPr>
            <w:tcW w:w="3685" w:type="dxa"/>
          </w:tcPr>
          <w:p w14:paraId="6D0A5482" w14:textId="77777777" w:rsidR="00903237" w:rsidRPr="005C66E0" w:rsidRDefault="00903237" w:rsidP="003457A9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4058EF52" w14:textId="77777777" w:rsidR="00903237" w:rsidRPr="005C66E0" w:rsidRDefault="00903237" w:rsidP="003457A9">
            <w:pPr>
              <w:pStyle w:val="CellBase"/>
              <w:rPr>
                <w:i/>
              </w:rPr>
            </w:pPr>
          </w:p>
        </w:tc>
      </w:tr>
      <w:tr w:rsidR="00903237" w:rsidRPr="00E20073" w14:paraId="46602240" w14:textId="77777777" w:rsidTr="00950F5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78FC9211" w14:textId="76CD12B0" w:rsidR="00903237" w:rsidRPr="004D76F2" w:rsidRDefault="00903237" w:rsidP="003457A9">
            <w:pPr>
              <w:pStyle w:val="CellBase"/>
              <w:rPr>
                <w:bCs/>
              </w:rPr>
            </w:pPr>
            <w:r>
              <w:rPr>
                <w:bCs/>
              </w:rPr>
              <w:t>Drop a pin and click a submit button</w:t>
            </w:r>
          </w:p>
        </w:tc>
        <w:tc>
          <w:tcPr>
            <w:tcW w:w="3685" w:type="dxa"/>
          </w:tcPr>
          <w:p w14:paraId="0C7C8021" w14:textId="77777777" w:rsidR="00903237" w:rsidRPr="005C66E0" w:rsidRDefault="00903237" w:rsidP="003457A9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1F4C1F79" w14:textId="77777777" w:rsidR="00903237" w:rsidRPr="005C66E0" w:rsidRDefault="00903237" w:rsidP="003457A9">
            <w:pPr>
              <w:pStyle w:val="CellBase"/>
              <w:rPr>
                <w:i/>
              </w:rPr>
            </w:pPr>
          </w:p>
        </w:tc>
      </w:tr>
      <w:tr w:rsidR="00903237" w:rsidRPr="00E20073" w14:paraId="666A3A6C" w14:textId="77777777" w:rsidTr="00950F5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11B17B62" w14:textId="3452DC34" w:rsidR="00903237" w:rsidRPr="004D76F2" w:rsidRDefault="00903237" w:rsidP="00DC1AC9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60D714EC" w14:textId="69D690E1" w:rsidR="00903237" w:rsidRPr="005C66E0" w:rsidRDefault="00903237" w:rsidP="003457A9">
            <w:pPr>
              <w:pStyle w:val="CellBase"/>
              <w:rPr>
                <w:i/>
              </w:rPr>
            </w:pPr>
            <w:r>
              <w:rPr>
                <w:i/>
              </w:rPr>
              <w:t>Post a user’s response</w:t>
            </w:r>
          </w:p>
        </w:tc>
        <w:tc>
          <w:tcPr>
            <w:tcW w:w="3260" w:type="dxa"/>
          </w:tcPr>
          <w:p w14:paraId="364A9606" w14:textId="77777777" w:rsidR="00903237" w:rsidRPr="005C66E0" w:rsidRDefault="00903237" w:rsidP="003457A9">
            <w:pPr>
              <w:pStyle w:val="CellBase"/>
              <w:rPr>
                <w:i/>
              </w:rPr>
            </w:pPr>
          </w:p>
        </w:tc>
      </w:tr>
      <w:tr w:rsidR="00903237" w:rsidRPr="00E20073" w14:paraId="65F38D2A" w14:textId="77777777" w:rsidTr="00950F5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37E56500" w14:textId="77777777" w:rsidR="00903237" w:rsidRPr="004D76F2" w:rsidRDefault="00903237" w:rsidP="003457A9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766071E3" w14:textId="6780E758" w:rsidR="00903237" w:rsidRPr="005C66E0" w:rsidRDefault="00903237" w:rsidP="003457A9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6CFDF6D7" w14:textId="5738127A" w:rsidR="00903237" w:rsidRPr="005C66E0" w:rsidRDefault="00903237" w:rsidP="003457A9">
            <w:pPr>
              <w:pStyle w:val="CellBase"/>
              <w:rPr>
                <w:i/>
              </w:rPr>
            </w:pPr>
            <w:r>
              <w:rPr>
                <w:i/>
              </w:rPr>
              <w:t>Get a response/save then, fetch a new task</w:t>
            </w:r>
          </w:p>
        </w:tc>
      </w:tr>
      <w:tr w:rsidR="00903237" w:rsidRPr="00E20073" w14:paraId="406FAC45" w14:textId="77777777" w:rsidTr="00950F5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0F3B8084" w14:textId="77777777" w:rsidR="00903237" w:rsidRPr="004D76F2" w:rsidRDefault="00903237" w:rsidP="003457A9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78BDF32F" w14:textId="1D29C7A9" w:rsidR="00903237" w:rsidRPr="005C66E0" w:rsidRDefault="00903237" w:rsidP="003457A9">
            <w:pPr>
              <w:pStyle w:val="CellBase"/>
              <w:rPr>
                <w:i/>
              </w:rPr>
            </w:pPr>
            <w:r>
              <w:rPr>
                <w:i/>
              </w:rPr>
              <w:t>Get &amp; display a task</w:t>
            </w:r>
          </w:p>
        </w:tc>
        <w:tc>
          <w:tcPr>
            <w:tcW w:w="3260" w:type="dxa"/>
          </w:tcPr>
          <w:p w14:paraId="2A274ADC" w14:textId="66DD631A" w:rsidR="00903237" w:rsidRPr="005C66E0" w:rsidRDefault="00903237" w:rsidP="003457A9">
            <w:pPr>
              <w:pStyle w:val="CellBase"/>
              <w:rPr>
                <w:i/>
              </w:rPr>
            </w:pPr>
          </w:p>
        </w:tc>
      </w:tr>
      <w:tr w:rsidR="00903237" w:rsidRPr="00E20073" w14:paraId="10195535" w14:textId="77777777" w:rsidTr="00950F5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0C072111" w14:textId="562FCBF0" w:rsidR="00903237" w:rsidRPr="004D76F2" w:rsidRDefault="00903237" w:rsidP="003457A9">
            <w:pPr>
              <w:pStyle w:val="CellBase"/>
              <w:rPr>
                <w:bCs/>
              </w:rPr>
            </w:pPr>
            <w:r>
              <w:rPr>
                <w:bCs/>
              </w:rPr>
              <w:t>View text, no location info found. Click “no l</w:t>
            </w:r>
            <w:r>
              <w:rPr>
                <w:bCs/>
              </w:rPr>
              <w:t>o</w:t>
            </w:r>
            <w:r>
              <w:rPr>
                <w:bCs/>
              </w:rPr>
              <w:t>cation found” button</w:t>
            </w:r>
          </w:p>
        </w:tc>
        <w:tc>
          <w:tcPr>
            <w:tcW w:w="3685" w:type="dxa"/>
          </w:tcPr>
          <w:p w14:paraId="088C4A38" w14:textId="02AF9AD2" w:rsidR="00903237" w:rsidRPr="005C66E0" w:rsidRDefault="00903237" w:rsidP="003457A9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0907ECEF" w14:textId="77777777" w:rsidR="00903237" w:rsidRPr="005C66E0" w:rsidRDefault="00903237" w:rsidP="003457A9">
            <w:pPr>
              <w:pStyle w:val="CellBase"/>
              <w:rPr>
                <w:i/>
              </w:rPr>
            </w:pPr>
          </w:p>
        </w:tc>
      </w:tr>
      <w:tr w:rsidR="00903237" w:rsidRPr="00E20073" w14:paraId="6087C102" w14:textId="77777777" w:rsidTr="00950F5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1D85A2D0" w14:textId="25D31B98" w:rsidR="00903237" w:rsidRPr="004D76F2" w:rsidRDefault="00903237" w:rsidP="003457A9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2AC3C062" w14:textId="2ED65DA1" w:rsidR="00903237" w:rsidRPr="005C66E0" w:rsidRDefault="00903237" w:rsidP="003457A9">
            <w:pPr>
              <w:pStyle w:val="CellBase"/>
              <w:rPr>
                <w:i/>
              </w:rPr>
            </w:pPr>
            <w:r>
              <w:rPr>
                <w:i/>
              </w:rPr>
              <w:t>Add empty string on loc and send to MicroMappers</w:t>
            </w:r>
          </w:p>
        </w:tc>
        <w:tc>
          <w:tcPr>
            <w:tcW w:w="3260" w:type="dxa"/>
          </w:tcPr>
          <w:p w14:paraId="32B839A2" w14:textId="77777777" w:rsidR="00903237" w:rsidRPr="005C66E0" w:rsidRDefault="00903237" w:rsidP="003457A9">
            <w:pPr>
              <w:pStyle w:val="CellBase"/>
              <w:rPr>
                <w:i/>
              </w:rPr>
            </w:pPr>
          </w:p>
        </w:tc>
      </w:tr>
      <w:tr w:rsidR="00903237" w:rsidRPr="00E20073" w14:paraId="43ACFBDB" w14:textId="77777777" w:rsidTr="00950F5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52C0F885" w14:textId="77777777" w:rsidR="00903237" w:rsidRPr="004D76F2" w:rsidRDefault="00903237" w:rsidP="003457A9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500ADC55" w14:textId="70D2B7F0" w:rsidR="00903237" w:rsidRPr="005C66E0" w:rsidRDefault="00903237" w:rsidP="003457A9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4BB396CC" w14:textId="5EE752D8" w:rsidR="00903237" w:rsidRPr="005C66E0" w:rsidRDefault="00903237" w:rsidP="003457A9">
            <w:pPr>
              <w:pStyle w:val="CellBase"/>
              <w:rPr>
                <w:i/>
              </w:rPr>
            </w:pPr>
            <w:r>
              <w:rPr>
                <w:i/>
              </w:rPr>
              <w:t>Save &amp; fetch a new task</w:t>
            </w:r>
          </w:p>
        </w:tc>
      </w:tr>
      <w:tr w:rsidR="00903237" w:rsidRPr="00E20073" w14:paraId="2341D172" w14:textId="77777777" w:rsidTr="00950F5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3ED1F43D" w14:textId="77777777" w:rsidR="00903237" w:rsidRPr="004D76F2" w:rsidRDefault="00903237" w:rsidP="003457A9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1793B0B0" w14:textId="77777777" w:rsidR="00903237" w:rsidRPr="005C66E0" w:rsidRDefault="00903237" w:rsidP="003457A9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17EE1254" w14:textId="418AC6A9" w:rsidR="00903237" w:rsidRPr="005C66E0" w:rsidRDefault="00903237" w:rsidP="003457A9">
            <w:pPr>
              <w:pStyle w:val="CellBase"/>
              <w:rPr>
                <w:i/>
              </w:rPr>
            </w:pPr>
          </w:p>
        </w:tc>
      </w:tr>
    </w:tbl>
    <w:p w14:paraId="0E0DCAA7" w14:textId="77777777" w:rsidR="005C66E0" w:rsidRDefault="005C66E0" w:rsidP="005C66E0"/>
    <w:p w14:paraId="551E39F4" w14:textId="01AC4BAD" w:rsidR="003E5E11" w:rsidRDefault="003E5E11" w:rsidP="003E5E11">
      <w:pPr>
        <w:pStyle w:val="Heading3"/>
      </w:pPr>
      <w:bookmarkStart w:id="24" w:name="_Toc283381155"/>
      <w:r>
        <w:t>First time users with an invalid authentication code</w:t>
      </w:r>
      <w:bookmarkEnd w:id="24"/>
    </w:p>
    <w:p w14:paraId="76D900F8" w14:textId="77777777" w:rsidR="00DC1AC9" w:rsidRDefault="00DC1AC9" w:rsidP="005C66E0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3685"/>
        <w:gridCol w:w="3260"/>
      </w:tblGrid>
      <w:tr w:rsidR="00DC1AC9" w:rsidRPr="00E20073" w14:paraId="7AA201E4" w14:textId="77777777" w:rsidTr="003E5E11">
        <w:trPr>
          <w:cantSplit/>
          <w:tblHeader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135B22" w14:textId="77777777" w:rsidR="00DC1AC9" w:rsidRPr="00E20073" w:rsidRDefault="00DC1AC9" w:rsidP="003E5E11">
            <w:pPr>
              <w:pStyle w:val="CellBase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USER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F9BDFEC" w14:textId="73D3D6CA" w:rsidR="00DC1AC9" w:rsidRPr="00E20073" w:rsidRDefault="00022A39" w:rsidP="003E5E11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Text Geo Clicker/Image Geo Clicker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9D9D9"/>
          </w:tcPr>
          <w:p w14:paraId="09EA3FE6" w14:textId="77777777" w:rsidR="00DC1AC9" w:rsidRPr="00E20073" w:rsidRDefault="00DC1AC9" w:rsidP="003E5E11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MicroMappers</w:t>
            </w:r>
          </w:p>
        </w:tc>
      </w:tr>
      <w:tr w:rsidR="00DC1AC9" w:rsidRPr="00E20073" w14:paraId="457EB174" w14:textId="77777777" w:rsidTr="003E5E1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342F6F88" w14:textId="77777777" w:rsidR="00DC1AC9" w:rsidRPr="004D76F2" w:rsidRDefault="00DC1AC9" w:rsidP="003E5E11">
            <w:pPr>
              <w:pStyle w:val="CellBase"/>
              <w:rPr>
                <w:bCs/>
              </w:rPr>
            </w:pPr>
            <w:r>
              <w:rPr>
                <w:bCs/>
              </w:rPr>
              <w:t>Download/install/start app</w:t>
            </w:r>
          </w:p>
        </w:tc>
        <w:tc>
          <w:tcPr>
            <w:tcW w:w="3685" w:type="dxa"/>
          </w:tcPr>
          <w:p w14:paraId="1AD676DF" w14:textId="77777777" w:rsidR="00DC1AC9" w:rsidRDefault="00DC1AC9" w:rsidP="003E5E11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309B00E9" w14:textId="77777777" w:rsidR="00DC1AC9" w:rsidRDefault="00DC1AC9" w:rsidP="003E5E11">
            <w:pPr>
              <w:pStyle w:val="CellBase"/>
              <w:rPr>
                <w:i/>
              </w:rPr>
            </w:pPr>
          </w:p>
        </w:tc>
      </w:tr>
      <w:tr w:rsidR="00DC1AC9" w:rsidRPr="00E20073" w14:paraId="307B37BF" w14:textId="77777777" w:rsidTr="003E5E1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26336E5C" w14:textId="02823972" w:rsidR="00DC1AC9" w:rsidRPr="004D76F2" w:rsidRDefault="0076644A" w:rsidP="0076644A">
            <w:pPr>
              <w:pStyle w:val="CellBase"/>
              <w:rPr>
                <w:bCs/>
              </w:rPr>
            </w:pPr>
            <w:r>
              <w:rPr>
                <w:bCs/>
              </w:rPr>
              <w:t>User enter a</w:t>
            </w:r>
            <w:r w:rsidR="00DC1AC9">
              <w:rPr>
                <w:bCs/>
              </w:rPr>
              <w:t xml:space="preserve"> </w:t>
            </w:r>
            <w:r>
              <w:rPr>
                <w:bCs/>
              </w:rPr>
              <w:t>crisis code</w:t>
            </w:r>
          </w:p>
        </w:tc>
        <w:tc>
          <w:tcPr>
            <w:tcW w:w="3685" w:type="dxa"/>
          </w:tcPr>
          <w:p w14:paraId="1E1D9657" w14:textId="77777777" w:rsidR="00DC1AC9" w:rsidRPr="005C66E0" w:rsidRDefault="00DC1AC9" w:rsidP="003E5E11">
            <w:pPr>
              <w:pStyle w:val="CellBase"/>
              <w:rPr>
                <w:i/>
              </w:rPr>
            </w:pPr>
            <w:r>
              <w:rPr>
                <w:i/>
              </w:rPr>
              <w:t>Get/validate a code</w:t>
            </w:r>
          </w:p>
        </w:tc>
        <w:tc>
          <w:tcPr>
            <w:tcW w:w="3260" w:type="dxa"/>
          </w:tcPr>
          <w:p w14:paraId="701D560E" w14:textId="77777777" w:rsidR="00DC1AC9" w:rsidRPr="005C66E0" w:rsidRDefault="00DC1AC9" w:rsidP="003E5E11">
            <w:pPr>
              <w:pStyle w:val="CellBase"/>
              <w:rPr>
                <w:i/>
              </w:rPr>
            </w:pPr>
          </w:p>
        </w:tc>
      </w:tr>
      <w:tr w:rsidR="00DC1AC9" w:rsidRPr="00E20073" w14:paraId="737BE12C" w14:textId="77777777" w:rsidTr="003E5E1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02165A28" w14:textId="77777777" w:rsidR="00DC1AC9" w:rsidRPr="004D76F2" w:rsidRDefault="00DC1AC9" w:rsidP="003E5E11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2E8D53C0" w14:textId="77777777" w:rsidR="00DC1AC9" w:rsidRPr="005C66E0" w:rsidRDefault="00DC1AC9" w:rsidP="003E5E11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7ED2AE76" w14:textId="2C5F06A3" w:rsidR="00DC1AC9" w:rsidRPr="005C66E0" w:rsidRDefault="00DC1AC9" w:rsidP="003E5E11">
            <w:pPr>
              <w:pStyle w:val="CellBase"/>
              <w:rPr>
                <w:i/>
              </w:rPr>
            </w:pPr>
            <w:r>
              <w:rPr>
                <w:i/>
              </w:rPr>
              <w:t xml:space="preserve">Validate a code, send a </w:t>
            </w:r>
            <w:r w:rsidR="003E5E11">
              <w:rPr>
                <w:i/>
              </w:rPr>
              <w:t>reject</w:t>
            </w:r>
            <w:r>
              <w:rPr>
                <w:i/>
              </w:rPr>
              <w:t xml:space="preserve"> response</w:t>
            </w:r>
          </w:p>
        </w:tc>
      </w:tr>
      <w:tr w:rsidR="00DC1AC9" w:rsidRPr="00E20073" w14:paraId="35CE6B2C" w14:textId="77777777" w:rsidTr="003E5E11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727A3C02" w14:textId="77777777" w:rsidR="00DC1AC9" w:rsidRPr="004D76F2" w:rsidRDefault="00DC1AC9" w:rsidP="003E5E11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565D0FA3" w14:textId="05F52E68" w:rsidR="00DC1AC9" w:rsidRPr="005C66E0" w:rsidRDefault="00DC1AC9" w:rsidP="003E5E11">
            <w:pPr>
              <w:pStyle w:val="CellBase"/>
              <w:rPr>
                <w:i/>
              </w:rPr>
            </w:pPr>
            <w:r>
              <w:rPr>
                <w:i/>
              </w:rPr>
              <w:t xml:space="preserve">Get response/ and, show </w:t>
            </w:r>
            <w:r w:rsidR="003E5E11">
              <w:rPr>
                <w:i/>
              </w:rPr>
              <w:t>a</w:t>
            </w:r>
            <w:r>
              <w:rPr>
                <w:i/>
              </w:rPr>
              <w:t xml:space="preserve"> me</w:t>
            </w:r>
            <w:r>
              <w:rPr>
                <w:i/>
              </w:rPr>
              <w:t>s</w:t>
            </w:r>
            <w:r>
              <w:rPr>
                <w:i/>
              </w:rPr>
              <w:t>sage</w:t>
            </w:r>
            <w:r w:rsidR="003E5E11">
              <w:rPr>
                <w:i/>
              </w:rPr>
              <w:t xml:space="preserve"> that user is not allowed to use the app</w:t>
            </w:r>
          </w:p>
        </w:tc>
        <w:tc>
          <w:tcPr>
            <w:tcW w:w="3260" w:type="dxa"/>
          </w:tcPr>
          <w:p w14:paraId="4B2DC43E" w14:textId="77777777" w:rsidR="00DC1AC9" w:rsidRPr="005C66E0" w:rsidRDefault="00DC1AC9" w:rsidP="003E5E11">
            <w:pPr>
              <w:pStyle w:val="CellBase"/>
              <w:rPr>
                <w:i/>
              </w:rPr>
            </w:pPr>
          </w:p>
        </w:tc>
      </w:tr>
    </w:tbl>
    <w:p w14:paraId="7AE0330C" w14:textId="77777777" w:rsidR="00DC1AC9" w:rsidRDefault="00DC1AC9" w:rsidP="005C66E0"/>
    <w:p w14:paraId="4FC6CA11" w14:textId="29B217F3" w:rsidR="00012B7E" w:rsidRDefault="00012B7E" w:rsidP="00012B7E">
      <w:pPr>
        <w:pStyle w:val="Heading3"/>
      </w:pPr>
      <w:bookmarkStart w:id="25" w:name="_Toc283381156"/>
      <w:r>
        <w:t>Return users with existing valid authentication code</w:t>
      </w:r>
      <w:bookmarkEnd w:id="25"/>
    </w:p>
    <w:p w14:paraId="1842E085" w14:textId="77777777" w:rsidR="00012B7E" w:rsidRDefault="00012B7E" w:rsidP="00012B7E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3685"/>
        <w:gridCol w:w="3260"/>
      </w:tblGrid>
      <w:tr w:rsidR="00012B7E" w:rsidRPr="00E20073" w14:paraId="54E0836B" w14:textId="77777777" w:rsidTr="00796F0C">
        <w:trPr>
          <w:cantSplit/>
          <w:tblHeader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3CDCD4" w14:textId="77777777" w:rsidR="00012B7E" w:rsidRPr="00E20073" w:rsidRDefault="00012B7E" w:rsidP="00796F0C">
            <w:pPr>
              <w:pStyle w:val="CellBase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USER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2F08E14" w14:textId="67253AC1" w:rsidR="00012B7E" w:rsidRPr="00E20073" w:rsidRDefault="00022A39" w:rsidP="00796F0C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Text Geo Clicker/Image Geo Clicker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9D9D9"/>
          </w:tcPr>
          <w:p w14:paraId="518776AC" w14:textId="77777777" w:rsidR="00012B7E" w:rsidRPr="00E20073" w:rsidRDefault="00012B7E" w:rsidP="00796F0C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MicroMappers</w:t>
            </w:r>
          </w:p>
        </w:tc>
      </w:tr>
      <w:tr w:rsidR="00012B7E" w:rsidRPr="00E20073" w14:paraId="15CDD2B1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3CD87ED0" w14:textId="14188C3F" w:rsidR="00012B7E" w:rsidRPr="004D76F2" w:rsidRDefault="00012B7E" w:rsidP="00796F0C">
            <w:pPr>
              <w:pStyle w:val="CellBase"/>
              <w:rPr>
                <w:bCs/>
              </w:rPr>
            </w:pPr>
            <w:r>
              <w:rPr>
                <w:bCs/>
              </w:rPr>
              <w:t>Start app</w:t>
            </w:r>
          </w:p>
        </w:tc>
        <w:tc>
          <w:tcPr>
            <w:tcW w:w="3685" w:type="dxa"/>
          </w:tcPr>
          <w:p w14:paraId="5885D717" w14:textId="77777777" w:rsidR="00012B7E" w:rsidRPr="00A60399" w:rsidRDefault="00012B7E" w:rsidP="00796F0C">
            <w:pPr>
              <w:pStyle w:val="CellBase"/>
            </w:pPr>
          </w:p>
        </w:tc>
        <w:tc>
          <w:tcPr>
            <w:tcW w:w="3260" w:type="dxa"/>
          </w:tcPr>
          <w:p w14:paraId="21996BEB" w14:textId="77777777" w:rsidR="00012B7E" w:rsidRPr="00A60399" w:rsidRDefault="00012B7E" w:rsidP="00796F0C">
            <w:pPr>
              <w:pStyle w:val="CellBase"/>
            </w:pPr>
          </w:p>
        </w:tc>
      </w:tr>
      <w:tr w:rsidR="00012B7E" w:rsidRPr="00E20073" w14:paraId="61B51D16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0637056D" w14:textId="26931087" w:rsidR="00012B7E" w:rsidRPr="004D76F2" w:rsidRDefault="00012B7E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07D7D881" w14:textId="2CA6875B" w:rsidR="00012B7E" w:rsidRPr="00A60399" w:rsidRDefault="00012B7E" w:rsidP="00012B7E">
            <w:pPr>
              <w:pStyle w:val="CellBase"/>
            </w:pPr>
            <w:r>
              <w:t>Load an authentication code and from local db</w:t>
            </w:r>
          </w:p>
        </w:tc>
        <w:tc>
          <w:tcPr>
            <w:tcW w:w="3260" w:type="dxa"/>
          </w:tcPr>
          <w:p w14:paraId="7E997F49" w14:textId="240914CF" w:rsidR="00012B7E" w:rsidRPr="00A60399" w:rsidRDefault="00012B7E" w:rsidP="00796F0C">
            <w:pPr>
              <w:pStyle w:val="CellBase"/>
            </w:pPr>
          </w:p>
        </w:tc>
      </w:tr>
      <w:tr w:rsidR="00012B7E" w:rsidRPr="00E20073" w14:paraId="2847C09A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7C29C1B6" w14:textId="0BA38414" w:rsidR="00012B7E" w:rsidRPr="004D76F2" w:rsidRDefault="00012B7E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68F95275" w14:textId="30F06AC9" w:rsidR="00012B7E" w:rsidRPr="005C66E0" w:rsidRDefault="00F7622F" w:rsidP="00796F0C">
            <w:pPr>
              <w:pStyle w:val="CellBase"/>
              <w:rPr>
                <w:i/>
              </w:rPr>
            </w:pPr>
            <w:r>
              <w:rPr>
                <w:i/>
              </w:rPr>
              <w:t>validate</w:t>
            </w:r>
            <w:r w:rsidR="00012B7E">
              <w:rPr>
                <w:i/>
              </w:rPr>
              <w:t xml:space="preserve"> the autnehication code</w:t>
            </w:r>
          </w:p>
        </w:tc>
        <w:tc>
          <w:tcPr>
            <w:tcW w:w="3260" w:type="dxa"/>
          </w:tcPr>
          <w:p w14:paraId="3FDD4FB6" w14:textId="77777777" w:rsidR="00012B7E" w:rsidRPr="005C66E0" w:rsidRDefault="00012B7E" w:rsidP="00796F0C">
            <w:pPr>
              <w:pStyle w:val="CellBase"/>
              <w:rPr>
                <w:i/>
              </w:rPr>
            </w:pPr>
          </w:p>
        </w:tc>
      </w:tr>
      <w:tr w:rsidR="00012B7E" w:rsidRPr="00E20073" w14:paraId="1512DC73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346E25E5" w14:textId="77777777" w:rsidR="00012B7E" w:rsidRPr="004D76F2" w:rsidRDefault="00012B7E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00B08C13" w14:textId="77777777" w:rsidR="00012B7E" w:rsidRPr="005C66E0" w:rsidRDefault="00012B7E" w:rsidP="00796F0C">
            <w:pPr>
              <w:pStyle w:val="CellBase"/>
              <w:rPr>
                <w:i/>
              </w:rPr>
            </w:pPr>
            <w:r>
              <w:rPr>
                <w:i/>
              </w:rPr>
              <w:t>Get approval response/ and, show approval message</w:t>
            </w:r>
          </w:p>
        </w:tc>
        <w:tc>
          <w:tcPr>
            <w:tcW w:w="3260" w:type="dxa"/>
          </w:tcPr>
          <w:p w14:paraId="0FFA6C21" w14:textId="77777777" w:rsidR="00012B7E" w:rsidRPr="005C66E0" w:rsidRDefault="00012B7E" w:rsidP="00796F0C">
            <w:pPr>
              <w:pStyle w:val="CellBase"/>
              <w:rPr>
                <w:i/>
              </w:rPr>
            </w:pPr>
          </w:p>
        </w:tc>
      </w:tr>
      <w:tr w:rsidR="00012B7E" w:rsidRPr="00E20073" w14:paraId="7DFEFB40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0F9FD812" w14:textId="77777777" w:rsidR="00012B7E" w:rsidRPr="004D76F2" w:rsidRDefault="00012B7E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0230F3C9" w14:textId="77777777" w:rsidR="00012B7E" w:rsidRPr="005C66E0" w:rsidRDefault="00012B7E" w:rsidP="00796F0C">
            <w:pPr>
              <w:pStyle w:val="CellBase"/>
              <w:rPr>
                <w:i/>
              </w:rPr>
            </w:pPr>
            <w:r>
              <w:rPr>
                <w:i/>
              </w:rPr>
              <w:t>Request a task</w:t>
            </w:r>
          </w:p>
        </w:tc>
        <w:tc>
          <w:tcPr>
            <w:tcW w:w="3260" w:type="dxa"/>
          </w:tcPr>
          <w:p w14:paraId="2B051B8F" w14:textId="77777777" w:rsidR="00012B7E" w:rsidRPr="005C66E0" w:rsidRDefault="00012B7E" w:rsidP="00796F0C">
            <w:pPr>
              <w:pStyle w:val="CellBase"/>
              <w:rPr>
                <w:i/>
              </w:rPr>
            </w:pPr>
            <w:r>
              <w:rPr>
                <w:i/>
              </w:rPr>
              <w:t>Fetch a task</w:t>
            </w:r>
          </w:p>
        </w:tc>
      </w:tr>
      <w:tr w:rsidR="00012B7E" w:rsidRPr="00E20073" w14:paraId="75C366B3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39F9CB96" w14:textId="77777777" w:rsidR="00012B7E" w:rsidRPr="004D76F2" w:rsidRDefault="00012B7E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3F0408FE" w14:textId="77777777" w:rsidR="00012B7E" w:rsidRPr="005C66E0" w:rsidRDefault="00012B7E" w:rsidP="00796F0C">
            <w:pPr>
              <w:pStyle w:val="CellBase"/>
              <w:rPr>
                <w:i/>
              </w:rPr>
            </w:pPr>
            <w:r>
              <w:rPr>
                <w:i/>
              </w:rPr>
              <w:t>Display a task</w:t>
            </w:r>
          </w:p>
        </w:tc>
        <w:tc>
          <w:tcPr>
            <w:tcW w:w="3260" w:type="dxa"/>
          </w:tcPr>
          <w:p w14:paraId="18D9C767" w14:textId="77777777" w:rsidR="00012B7E" w:rsidRPr="005C66E0" w:rsidRDefault="00012B7E" w:rsidP="00796F0C">
            <w:pPr>
              <w:pStyle w:val="CellBase"/>
              <w:rPr>
                <w:i/>
              </w:rPr>
            </w:pPr>
          </w:p>
        </w:tc>
      </w:tr>
      <w:tr w:rsidR="00012B7E" w:rsidRPr="00E20073" w14:paraId="6D743A03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6447C847" w14:textId="7070DAB5" w:rsidR="00012B7E" w:rsidRPr="004D76F2" w:rsidRDefault="00012B7E" w:rsidP="00022A39">
            <w:pPr>
              <w:pStyle w:val="CellBase"/>
              <w:rPr>
                <w:bCs/>
              </w:rPr>
            </w:pPr>
            <w:r>
              <w:rPr>
                <w:bCs/>
              </w:rPr>
              <w:t xml:space="preserve">View </w:t>
            </w:r>
            <w:r w:rsidR="00022A39">
              <w:rPr>
                <w:bCs/>
              </w:rPr>
              <w:t>a task</w:t>
            </w:r>
          </w:p>
        </w:tc>
        <w:tc>
          <w:tcPr>
            <w:tcW w:w="3685" w:type="dxa"/>
          </w:tcPr>
          <w:p w14:paraId="30DB3152" w14:textId="77777777" w:rsidR="00012B7E" w:rsidRPr="005C66E0" w:rsidRDefault="00012B7E" w:rsidP="00796F0C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63FFF559" w14:textId="77777777" w:rsidR="00012B7E" w:rsidRPr="005C66E0" w:rsidRDefault="00012B7E" w:rsidP="00796F0C">
            <w:pPr>
              <w:pStyle w:val="CellBase"/>
              <w:rPr>
                <w:i/>
              </w:rPr>
            </w:pPr>
          </w:p>
        </w:tc>
      </w:tr>
      <w:tr w:rsidR="00012B7E" w:rsidRPr="00E20073" w14:paraId="259C6D50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1EE26766" w14:textId="77777777" w:rsidR="00012B7E" w:rsidRPr="004D76F2" w:rsidRDefault="00012B7E" w:rsidP="00796F0C">
            <w:pPr>
              <w:pStyle w:val="CellBase"/>
              <w:rPr>
                <w:bCs/>
              </w:rPr>
            </w:pPr>
            <w:r>
              <w:rPr>
                <w:bCs/>
              </w:rPr>
              <w:t>Locate a geo location</w:t>
            </w:r>
          </w:p>
        </w:tc>
        <w:tc>
          <w:tcPr>
            <w:tcW w:w="3685" w:type="dxa"/>
          </w:tcPr>
          <w:p w14:paraId="6EA57384" w14:textId="77777777" w:rsidR="00012B7E" w:rsidRPr="005C66E0" w:rsidRDefault="00012B7E" w:rsidP="00796F0C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5C4D8962" w14:textId="77777777" w:rsidR="00012B7E" w:rsidRPr="005C66E0" w:rsidRDefault="00012B7E" w:rsidP="00796F0C">
            <w:pPr>
              <w:pStyle w:val="CellBase"/>
              <w:rPr>
                <w:i/>
              </w:rPr>
            </w:pPr>
          </w:p>
        </w:tc>
      </w:tr>
      <w:tr w:rsidR="00012B7E" w:rsidRPr="00E20073" w14:paraId="01FD4BED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7D1A6170" w14:textId="77777777" w:rsidR="00012B7E" w:rsidRPr="004D76F2" w:rsidRDefault="00012B7E" w:rsidP="00796F0C">
            <w:pPr>
              <w:pStyle w:val="CellBase"/>
              <w:rPr>
                <w:bCs/>
              </w:rPr>
            </w:pPr>
            <w:r>
              <w:rPr>
                <w:bCs/>
              </w:rPr>
              <w:t>Drop a pin and click a submit button</w:t>
            </w:r>
          </w:p>
        </w:tc>
        <w:tc>
          <w:tcPr>
            <w:tcW w:w="3685" w:type="dxa"/>
          </w:tcPr>
          <w:p w14:paraId="7818FB8C" w14:textId="77777777" w:rsidR="00012B7E" w:rsidRPr="005C66E0" w:rsidRDefault="00012B7E" w:rsidP="00796F0C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71771F6B" w14:textId="77777777" w:rsidR="00012B7E" w:rsidRPr="005C66E0" w:rsidRDefault="00012B7E" w:rsidP="00796F0C">
            <w:pPr>
              <w:pStyle w:val="CellBase"/>
              <w:rPr>
                <w:i/>
              </w:rPr>
            </w:pPr>
          </w:p>
        </w:tc>
      </w:tr>
      <w:tr w:rsidR="00012B7E" w:rsidRPr="00E20073" w14:paraId="771B08D7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6D5686E8" w14:textId="77777777" w:rsidR="00012B7E" w:rsidRPr="004D76F2" w:rsidRDefault="00012B7E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2B825AE3" w14:textId="77777777" w:rsidR="00012B7E" w:rsidRPr="005C66E0" w:rsidRDefault="00012B7E" w:rsidP="00796F0C">
            <w:pPr>
              <w:pStyle w:val="CellBase"/>
              <w:rPr>
                <w:i/>
              </w:rPr>
            </w:pPr>
            <w:r>
              <w:rPr>
                <w:i/>
              </w:rPr>
              <w:t>Post a user’s response</w:t>
            </w:r>
          </w:p>
        </w:tc>
        <w:tc>
          <w:tcPr>
            <w:tcW w:w="3260" w:type="dxa"/>
          </w:tcPr>
          <w:p w14:paraId="42E57089" w14:textId="77777777" w:rsidR="00012B7E" w:rsidRPr="005C66E0" w:rsidRDefault="00012B7E" w:rsidP="00796F0C">
            <w:pPr>
              <w:pStyle w:val="CellBase"/>
              <w:rPr>
                <w:i/>
              </w:rPr>
            </w:pPr>
          </w:p>
        </w:tc>
      </w:tr>
      <w:tr w:rsidR="00012B7E" w:rsidRPr="00E20073" w14:paraId="49C76EC6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632F0E79" w14:textId="77777777" w:rsidR="00012B7E" w:rsidRPr="004D76F2" w:rsidRDefault="00012B7E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1F4B273A" w14:textId="77777777" w:rsidR="00012B7E" w:rsidRPr="005C66E0" w:rsidRDefault="00012B7E" w:rsidP="00796F0C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212CABCC" w14:textId="77777777" w:rsidR="00012B7E" w:rsidRPr="005C66E0" w:rsidRDefault="00012B7E" w:rsidP="00796F0C">
            <w:pPr>
              <w:pStyle w:val="CellBase"/>
              <w:rPr>
                <w:i/>
              </w:rPr>
            </w:pPr>
            <w:r>
              <w:rPr>
                <w:i/>
              </w:rPr>
              <w:t>Get a response/save then, fetch a new task</w:t>
            </w:r>
          </w:p>
        </w:tc>
      </w:tr>
      <w:tr w:rsidR="00012B7E" w:rsidRPr="00E20073" w14:paraId="08C84857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02F18E94" w14:textId="77777777" w:rsidR="00012B7E" w:rsidRPr="004D76F2" w:rsidRDefault="00012B7E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07F785C8" w14:textId="77777777" w:rsidR="00012B7E" w:rsidRPr="005C66E0" w:rsidRDefault="00012B7E" w:rsidP="00796F0C">
            <w:pPr>
              <w:pStyle w:val="CellBase"/>
              <w:rPr>
                <w:i/>
              </w:rPr>
            </w:pPr>
            <w:r>
              <w:rPr>
                <w:i/>
              </w:rPr>
              <w:t>Get &amp; display a task</w:t>
            </w:r>
          </w:p>
        </w:tc>
        <w:tc>
          <w:tcPr>
            <w:tcW w:w="3260" w:type="dxa"/>
          </w:tcPr>
          <w:p w14:paraId="3DD3FE1C" w14:textId="77777777" w:rsidR="00012B7E" w:rsidRPr="005C66E0" w:rsidRDefault="00012B7E" w:rsidP="00796F0C">
            <w:pPr>
              <w:pStyle w:val="CellBase"/>
              <w:rPr>
                <w:i/>
              </w:rPr>
            </w:pPr>
          </w:p>
        </w:tc>
      </w:tr>
      <w:tr w:rsidR="00012B7E" w:rsidRPr="00E20073" w14:paraId="45A1388D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068BE370" w14:textId="77777777" w:rsidR="00012B7E" w:rsidRPr="004D76F2" w:rsidRDefault="00012B7E" w:rsidP="00796F0C">
            <w:pPr>
              <w:pStyle w:val="CellBase"/>
              <w:rPr>
                <w:bCs/>
              </w:rPr>
            </w:pPr>
            <w:r>
              <w:rPr>
                <w:bCs/>
              </w:rPr>
              <w:t>View text, no location info found. Click “no l</w:t>
            </w:r>
            <w:r>
              <w:rPr>
                <w:bCs/>
              </w:rPr>
              <w:t>o</w:t>
            </w:r>
            <w:r>
              <w:rPr>
                <w:bCs/>
              </w:rPr>
              <w:t>cation found” button</w:t>
            </w:r>
          </w:p>
        </w:tc>
        <w:tc>
          <w:tcPr>
            <w:tcW w:w="3685" w:type="dxa"/>
          </w:tcPr>
          <w:p w14:paraId="3FA0EB25" w14:textId="77777777" w:rsidR="00012B7E" w:rsidRPr="005C66E0" w:rsidRDefault="00012B7E" w:rsidP="00796F0C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1B69D1C5" w14:textId="77777777" w:rsidR="00012B7E" w:rsidRPr="005C66E0" w:rsidRDefault="00012B7E" w:rsidP="00796F0C">
            <w:pPr>
              <w:pStyle w:val="CellBase"/>
              <w:rPr>
                <w:i/>
              </w:rPr>
            </w:pPr>
          </w:p>
        </w:tc>
      </w:tr>
      <w:tr w:rsidR="00012B7E" w:rsidRPr="00E20073" w14:paraId="034296E6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550345B9" w14:textId="77777777" w:rsidR="00012B7E" w:rsidRPr="004D76F2" w:rsidRDefault="00012B7E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7996B580" w14:textId="77777777" w:rsidR="00012B7E" w:rsidRPr="005C66E0" w:rsidRDefault="00012B7E" w:rsidP="00796F0C">
            <w:pPr>
              <w:pStyle w:val="CellBase"/>
              <w:rPr>
                <w:i/>
              </w:rPr>
            </w:pPr>
            <w:r>
              <w:rPr>
                <w:i/>
              </w:rPr>
              <w:t>Add empty string on loc and send to MicroMappers</w:t>
            </w:r>
          </w:p>
        </w:tc>
        <w:tc>
          <w:tcPr>
            <w:tcW w:w="3260" w:type="dxa"/>
          </w:tcPr>
          <w:p w14:paraId="25BDF3E6" w14:textId="77777777" w:rsidR="00012B7E" w:rsidRPr="005C66E0" w:rsidRDefault="00012B7E" w:rsidP="00796F0C">
            <w:pPr>
              <w:pStyle w:val="CellBase"/>
              <w:rPr>
                <w:i/>
              </w:rPr>
            </w:pPr>
          </w:p>
        </w:tc>
      </w:tr>
      <w:tr w:rsidR="00012B7E" w:rsidRPr="00E20073" w14:paraId="4B050112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2CA3AEF4" w14:textId="77777777" w:rsidR="00012B7E" w:rsidRPr="004D76F2" w:rsidRDefault="00012B7E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1E7B7F5E" w14:textId="77777777" w:rsidR="00012B7E" w:rsidRPr="005C66E0" w:rsidRDefault="00012B7E" w:rsidP="00796F0C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02D1F086" w14:textId="77777777" w:rsidR="00012B7E" w:rsidRPr="005C66E0" w:rsidRDefault="00012B7E" w:rsidP="00796F0C">
            <w:pPr>
              <w:pStyle w:val="CellBase"/>
              <w:rPr>
                <w:i/>
              </w:rPr>
            </w:pPr>
            <w:r>
              <w:rPr>
                <w:i/>
              </w:rPr>
              <w:t>Save &amp; fetch a new task</w:t>
            </w:r>
          </w:p>
        </w:tc>
      </w:tr>
    </w:tbl>
    <w:p w14:paraId="50018B6D" w14:textId="77777777" w:rsidR="00012B7E" w:rsidRPr="005C66E0" w:rsidRDefault="00012B7E" w:rsidP="00012B7E"/>
    <w:p w14:paraId="4EBD5084" w14:textId="77777777" w:rsidR="00012B7E" w:rsidRDefault="00012B7E" w:rsidP="005C66E0"/>
    <w:p w14:paraId="7A9B0A6A" w14:textId="36A5AB9F" w:rsidR="00004A3F" w:rsidRDefault="00004A3F" w:rsidP="00004A3F">
      <w:pPr>
        <w:pStyle w:val="Heading3"/>
      </w:pPr>
      <w:bookmarkStart w:id="26" w:name="_Toc283381157"/>
      <w:r>
        <w:t>Return users with existing invalid authentication code</w:t>
      </w:r>
      <w:bookmarkEnd w:id="26"/>
    </w:p>
    <w:p w14:paraId="28EB7FC4" w14:textId="77777777" w:rsidR="00004A3F" w:rsidRDefault="00004A3F" w:rsidP="00004A3F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3685"/>
        <w:gridCol w:w="3260"/>
      </w:tblGrid>
      <w:tr w:rsidR="00004A3F" w:rsidRPr="00E20073" w14:paraId="1A95AB36" w14:textId="77777777" w:rsidTr="00796F0C">
        <w:trPr>
          <w:cantSplit/>
          <w:tblHeader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915466" w14:textId="77777777" w:rsidR="00004A3F" w:rsidRPr="00E20073" w:rsidRDefault="00004A3F" w:rsidP="00796F0C">
            <w:pPr>
              <w:pStyle w:val="CellBase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USER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B5FB0DB" w14:textId="2B006BCB" w:rsidR="00004A3F" w:rsidRPr="00E20073" w:rsidRDefault="00022A39" w:rsidP="00796F0C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Text Geo Clicker/Image Geo Clicker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9D9D9"/>
          </w:tcPr>
          <w:p w14:paraId="2110BFAA" w14:textId="77777777" w:rsidR="00004A3F" w:rsidRPr="00E20073" w:rsidRDefault="00004A3F" w:rsidP="00796F0C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MicroMappers</w:t>
            </w:r>
          </w:p>
        </w:tc>
      </w:tr>
      <w:tr w:rsidR="00004A3F" w:rsidRPr="00E20073" w14:paraId="1928F078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7AD5F0E8" w14:textId="77777777" w:rsidR="00004A3F" w:rsidRPr="004D76F2" w:rsidRDefault="00004A3F" w:rsidP="00796F0C">
            <w:pPr>
              <w:pStyle w:val="CellBase"/>
              <w:rPr>
                <w:bCs/>
              </w:rPr>
            </w:pPr>
            <w:r>
              <w:rPr>
                <w:bCs/>
              </w:rPr>
              <w:t>Start app</w:t>
            </w:r>
          </w:p>
        </w:tc>
        <w:tc>
          <w:tcPr>
            <w:tcW w:w="3685" w:type="dxa"/>
          </w:tcPr>
          <w:p w14:paraId="7C88009E" w14:textId="77777777" w:rsidR="00004A3F" w:rsidRPr="00A60399" w:rsidRDefault="00004A3F" w:rsidP="00796F0C">
            <w:pPr>
              <w:pStyle w:val="CellBase"/>
            </w:pPr>
          </w:p>
        </w:tc>
        <w:tc>
          <w:tcPr>
            <w:tcW w:w="3260" w:type="dxa"/>
          </w:tcPr>
          <w:p w14:paraId="088CB5D9" w14:textId="77777777" w:rsidR="00004A3F" w:rsidRPr="00A60399" w:rsidRDefault="00004A3F" w:rsidP="00796F0C">
            <w:pPr>
              <w:pStyle w:val="CellBase"/>
            </w:pPr>
          </w:p>
        </w:tc>
      </w:tr>
      <w:tr w:rsidR="00004A3F" w:rsidRPr="00E20073" w14:paraId="52535BA7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529DECA1" w14:textId="77777777" w:rsidR="00004A3F" w:rsidRPr="004D76F2" w:rsidRDefault="00004A3F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0F8BCFCE" w14:textId="77777777" w:rsidR="00004A3F" w:rsidRPr="00A60399" w:rsidRDefault="00004A3F" w:rsidP="00796F0C">
            <w:pPr>
              <w:pStyle w:val="CellBase"/>
            </w:pPr>
            <w:r>
              <w:t>Load an authentication code and from local db</w:t>
            </w:r>
          </w:p>
        </w:tc>
        <w:tc>
          <w:tcPr>
            <w:tcW w:w="3260" w:type="dxa"/>
          </w:tcPr>
          <w:p w14:paraId="01AFDA39" w14:textId="77777777" w:rsidR="00004A3F" w:rsidRPr="00A60399" w:rsidRDefault="00004A3F" w:rsidP="00796F0C">
            <w:pPr>
              <w:pStyle w:val="CellBase"/>
            </w:pPr>
          </w:p>
        </w:tc>
      </w:tr>
      <w:tr w:rsidR="00004A3F" w:rsidRPr="00E20073" w14:paraId="14404767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62EFF02F" w14:textId="77777777" w:rsidR="00004A3F" w:rsidRPr="004D76F2" w:rsidRDefault="00004A3F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29DE15BD" w14:textId="77777777" w:rsidR="00004A3F" w:rsidRPr="005C66E0" w:rsidRDefault="00004A3F" w:rsidP="00796F0C">
            <w:pPr>
              <w:pStyle w:val="CellBase"/>
              <w:rPr>
                <w:i/>
              </w:rPr>
            </w:pPr>
            <w:r>
              <w:rPr>
                <w:i/>
              </w:rPr>
              <w:t>Submit the autnehication code</w:t>
            </w:r>
          </w:p>
        </w:tc>
        <w:tc>
          <w:tcPr>
            <w:tcW w:w="3260" w:type="dxa"/>
          </w:tcPr>
          <w:p w14:paraId="47F4C542" w14:textId="77777777" w:rsidR="00004A3F" w:rsidRPr="005C66E0" w:rsidRDefault="00004A3F" w:rsidP="00796F0C">
            <w:pPr>
              <w:pStyle w:val="CellBase"/>
              <w:rPr>
                <w:i/>
              </w:rPr>
            </w:pPr>
          </w:p>
        </w:tc>
      </w:tr>
      <w:tr w:rsidR="00004A3F" w:rsidRPr="00E20073" w14:paraId="52F78069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00FFE668" w14:textId="77777777" w:rsidR="00004A3F" w:rsidRPr="004D76F2" w:rsidRDefault="00004A3F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7436C8CB" w14:textId="7C73C5E0" w:rsidR="00004A3F" w:rsidRPr="005C66E0" w:rsidRDefault="00F7622F" w:rsidP="00796F0C">
            <w:pPr>
              <w:pStyle w:val="CellBase"/>
              <w:rPr>
                <w:i/>
              </w:rPr>
            </w:pPr>
            <w:r>
              <w:rPr>
                <w:i/>
              </w:rPr>
              <w:t>Validate a code, send a reject r</w:t>
            </w:r>
            <w:r>
              <w:rPr>
                <w:i/>
              </w:rPr>
              <w:t>e</w:t>
            </w:r>
            <w:r>
              <w:rPr>
                <w:i/>
              </w:rPr>
              <w:t>sponse</w:t>
            </w:r>
          </w:p>
        </w:tc>
        <w:tc>
          <w:tcPr>
            <w:tcW w:w="3260" w:type="dxa"/>
          </w:tcPr>
          <w:p w14:paraId="74C2099B" w14:textId="0087FFFA" w:rsidR="00004A3F" w:rsidRPr="005C66E0" w:rsidRDefault="00004A3F" w:rsidP="00004A3F">
            <w:pPr>
              <w:pStyle w:val="CellBase"/>
              <w:rPr>
                <w:i/>
              </w:rPr>
            </w:pPr>
          </w:p>
        </w:tc>
      </w:tr>
      <w:tr w:rsidR="00004A3F" w:rsidRPr="00E20073" w14:paraId="3D6D4605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7C0614C8" w14:textId="77777777" w:rsidR="00004A3F" w:rsidRPr="004D76F2" w:rsidRDefault="00004A3F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1058384B" w14:textId="0C536098" w:rsidR="00004A3F" w:rsidRPr="005C66E0" w:rsidRDefault="00004A3F" w:rsidP="00004A3F">
            <w:pPr>
              <w:pStyle w:val="CellBase"/>
              <w:rPr>
                <w:i/>
              </w:rPr>
            </w:pPr>
            <w:r>
              <w:rPr>
                <w:i/>
              </w:rPr>
              <w:t>Get a response/ and, show a r</w:t>
            </w:r>
            <w:r>
              <w:rPr>
                <w:i/>
              </w:rPr>
              <w:t>e</w:t>
            </w:r>
            <w:r>
              <w:rPr>
                <w:i/>
              </w:rPr>
              <w:t>ject message</w:t>
            </w:r>
          </w:p>
        </w:tc>
        <w:tc>
          <w:tcPr>
            <w:tcW w:w="3260" w:type="dxa"/>
          </w:tcPr>
          <w:p w14:paraId="23743DA2" w14:textId="77777777" w:rsidR="00004A3F" w:rsidRPr="005C66E0" w:rsidRDefault="00004A3F" w:rsidP="00796F0C">
            <w:pPr>
              <w:pStyle w:val="CellBase"/>
              <w:rPr>
                <w:i/>
              </w:rPr>
            </w:pPr>
          </w:p>
        </w:tc>
      </w:tr>
      <w:tr w:rsidR="00004A3F" w:rsidRPr="00E20073" w14:paraId="6BAB4D48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39259E50" w14:textId="14191524" w:rsidR="00004A3F" w:rsidRPr="004D76F2" w:rsidRDefault="00004A3F" w:rsidP="00796F0C">
            <w:pPr>
              <w:pStyle w:val="CellBase"/>
              <w:rPr>
                <w:bCs/>
              </w:rPr>
            </w:pPr>
            <w:r>
              <w:rPr>
                <w:bCs/>
              </w:rPr>
              <w:t>User enters a new a</w:t>
            </w:r>
            <w:r>
              <w:rPr>
                <w:bCs/>
              </w:rPr>
              <w:t>u</w:t>
            </w:r>
            <w:r>
              <w:rPr>
                <w:bCs/>
              </w:rPr>
              <w:t>thentication code</w:t>
            </w:r>
          </w:p>
        </w:tc>
        <w:tc>
          <w:tcPr>
            <w:tcW w:w="3685" w:type="dxa"/>
          </w:tcPr>
          <w:p w14:paraId="733747D7" w14:textId="77777777" w:rsidR="00004A3F" w:rsidRDefault="00004A3F" w:rsidP="00796F0C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2ACBE8B6" w14:textId="77777777" w:rsidR="00004A3F" w:rsidRDefault="00004A3F" w:rsidP="00796F0C">
            <w:pPr>
              <w:pStyle w:val="CellBase"/>
              <w:rPr>
                <w:i/>
              </w:rPr>
            </w:pPr>
          </w:p>
        </w:tc>
      </w:tr>
      <w:tr w:rsidR="00004A3F" w:rsidRPr="00E20073" w14:paraId="63BF0D61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3D96C5C4" w14:textId="77777777" w:rsidR="00004A3F" w:rsidRPr="004D76F2" w:rsidRDefault="00004A3F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5C2DBFDA" w14:textId="16B996CC" w:rsidR="00004A3F" w:rsidRDefault="00004A3F" w:rsidP="00796F0C">
            <w:pPr>
              <w:pStyle w:val="CellBase"/>
              <w:rPr>
                <w:i/>
              </w:rPr>
            </w:pPr>
            <w:r>
              <w:rPr>
                <w:i/>
              </w:rPr>
              <w:t>Submit the autnehication code</w:t>
            </w:r>
          </w:p>
        </w:tc>
        <w:tc>
          <w:tcPr>
            <w:tcW w:w="3260" w:type="dxa"/>
          </w:tcPr>
          <w:p w14:paraId="6225EB41" w14:textId="77777777" w:rsidR="00004A3F" w:rsidRDefault="00004A3F" w:rsidP="00796F0C">
            <w:pPr>
              <w:pStyle w:val="CellBase"/>
              <w:rPr>
                <w:i/>
              </w:rPr>
            </w:pPr>
          </w:p>
        </w:tc>
      </w:tr>
      <w:tr w:rsidR="00004A3F" w:rsidRPr="00E20073" w14:paraId="5C30FC86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126AA7C1" w14:textId="77777777" w:rsidR="00004A3F" w:rsidRPr="004D76F2" w:rsidRDefault="00004A3F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20B2450C" w14:textId="77777777" w:rsidR="00004A3F" w:rsidRDefault="00004A3F" w:rsidP="00796F0C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720F9E18" w14:textId="4241F5C4" w:rsidR="00004A3F" w:rsidRDefault="00004A3F" w:rsidP="00796F0C">
            <w:pPr>
              <w:pStyle w:val="CellBase"/>
              <w:rPr>
                <w:i/>
              </w:rPr>
            </w:pPr>
            <w:r>
              <w:rPr>
                <w:i/>
              </w:rPr>
              <w:t>Validate and send a ok r</w:t>
            </w:r>
            <w:r>
              <w:rPr>
                <w:i/>
              </w:rPr>
              <w:t>e</w:t>
            </w:r>
            <w:r>
              <w:rPr>
                <w:i/>
              </w:rPr>
              <w:t>sponse</w:t>
            </w:r>
          </w:p>
        </w:tc>
      </w:tr>
      <w:tr w:rsidR="00004A3F" w:rsidRPr="00E20073" w14:paraId="210A7620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24240350" w14:textId="77777777" w:rsidR="00004A3F" w:rsidRPr="004D76F2" w:rsidRDefault="00004A3F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149FD135" w14:textId="77777777" w:rsidR="00004A3F" w:rsidRPr="005C66E0" w:rsidRDefault="00004A3F" w:rsidP="00796F0C">
            <w:pPr>
              <w:pStyle w:val="CellBase"/>
              <w:rPr>
                <w:i/>
              </w:rPr>
            </w:pPr>
            <w:r>
              <w:rPr>
                <w:i/>
              </w:rPr>
              <w:t>Request a task</w:t>
            </w:r>
          </w:p>
        </w:tc>
        <w:tc>
          <w:tcPr>
            <w:tcW w:w="3260" w:type="dxa"/>
          </w:tcPr>
          <w:p w14:paraId="52299A1F" w14:textId="77777777" w:rsidR="00004A3F" w:rsidRPr="005C66E0" w:rsidRDefault="00004A3F" w:rsidP="00796F0C">
            <w:pPr>
              <w:pStyle w:val="CellBase"/>
              <w:rPr>
                <w:i/>
              </w:rPr>
            </w:pPr>
            <w:r>
              <w:rPr>
                <w:i/>
              </w:rPr>
              <w:t>Fetch a task</w:t>
            </w:r>
          </w:p>
        </w:tc>
      </w:tr>
      <w:tr w:rsidR="00004A3F" w:rsidRPr="00E20073" w14:paraId="29B478A6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29625B74" w14:textId="77777777" w:rsidR="00004A3F" w:rsidRPr="004D76F2" w:rsidRDefault="00004A3F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3D5B42F6" w14:textId="77777777" w:rsidR="00004A3F" w:rsidRPr="005C66E0" w:rsidRDefault="00004A3F" w:rsidP="00796F0C">
            <w:pPr>
              <w:pStyle w:val="CellBase"/>
              <w:rPr>
                <w:i/>
              </w:rPr>
            </w:pPr>
            <w:r>
              <w:rPr>
                <w:i/>
              </w:rPr>
              <w:t>Display a task</w:t>
            </w:r>
          </w:p>
        </w:tc>
        <w:tc>
          <w:tcPr>
            <w:tcW w:w="3260" w:type="dxa"/>
          </w:tcPr>
          <w:p w14:paraId="7124BEB1" w14:textId="77777777" w:rsidR="00004A3F" w:rsidRPr="005C66E0" w:rsidRDefault="00004A3F" w:rsidP="00796F0C">
            <w:pPr>
              <w:pStyle w:val="CellBase"/>
              <w:rPr>
                <w:i/>
              </w:rPr>
            </w:pPr>
          </w:p>
        </w:tc>
      </w:tr>
      <w:tr w:rsidR="00004A3F" w:rsidRPr="00E20073" w14:paraId="63FC9AA2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0B8544F6" w14:textId="77777777" w:rsidR="00004A3F" w:rsidRPr="004D76F2" w:rsidRDefault="00004A3F" w:rsidP="00796F0C">
            <w:pPr>
              <w:pStyle w:val="CellBase"/>
              <w:rPr>
                <w:bCs/>
              </w:rPr>
            </w:pPr>
            <w:r>
              <w:rPr>
                <w:bCs/>
              </w:rPr>
              <w:t>View tweet text</w:t>
            </w:r>
          </w:p>
        </w:tc>
        <w:tc>
          <w:tcPr>
            <w:tcW w:w="3685" w:type="dxa"/>
          </w:tcPr>
          <w:p w14:paraId="12B33DE1" w14:textId="77777777" w:rsidR="00004A3F" w:rsidRPr="005C66E0" w:rsidRDefault="00004A3F" w:rsidP="00796F0C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0159902C" w14:textId="77777777" w:rsidR="00004A3F" w:rsidRPr="005C66E0" w:rsidRDefault="00004A3F" w:rsidP="00796F0C">
            <w:pPr>
              <w:pStyle w:val="CellBase"/>
              <w:rPr>
                <w:i/>
              </w:rPr>
            </w:pPr>
          </w:p>
        </w:tc>
      </w:tr>
      <w:tr w:rsidR="00004A3F" w:rsidRPr="00E20073" w14:paraId="3D0A9C1E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6CC530F6" w14:textId="77777777" w:rsidR="00004A3F" w:rsidRPr="004D76F2" w:rsidRDefault="00004A3F" w:rsidP="00796F0C">
            <w:pPr>
              <w:pStyle w:val="CellBase"/>
              <w:rPr>
                <w:bCs/>
              </w:rPr>
            </w:pPr>
            <w:r>
              <w:rPr>
                <w:bCs/>
              </w:rPr>
              <w:t>Locate a geo location</w:t>
            </w:r>
          </w:p>
        </w:tc>
        <w:tc>
          <w:tcPr>
            <w:tcW w:w="3685" w:type="dxa"/>
          </w:tcPr>
          <w:p w14:paraId="63F43930" w14:textId="77777777" w:rsidR="00004A3F" w:rsidRPr="005C66E0" w:rsidRDefault="00004A3F" w:rsidP="00796F0C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2B42CEF7" w14:textId="77777777" w:rsidR="00004A3F" w:rsidRPr="005C66E0" w:rsidRDefault="00004A3F" w:rsidP="00796F0C">
            <w:pPr>
              <w:pStyle w:val="CellBase"/>
              <w:rPr>
                <w:i/>
              </w:rPr>
            </w:pPr>
          </w:p>
        </w:tc>
      </w:tr>
      <w:tr w:rsidR="00004A3F" w:rsidRPr="00E20073" w14:paraId="14E95467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5B140230" w14:textId="77777777" w:rsidR="00004A3F" w:rsidRPr="004D76F2" w:rsidRDefault="00004A3F" w:rsidP="00796F0C">
            <w:pPr>
              <w:pStyle w:val="CellBase"/>
              <w:rPr>
                <w:bCs/>
              </w:rPr>
            </w:pPr>
            <w:r>
              <w:rPr>
                <w:bCs/>
              </w:rPr>
              <w:t>Drop a pin and click a submit button</w:t>
            </w:r>
          </w:p>
        </w:tc>
        <w:tc>
          <w:tcPr>
            <w:tcW w:w="3685" w:type="dxa"/>
          </w:tcPr>
          <w:p w14:paraId="29A4DCBB" w14:textId="77777777" w:rsidR="00004A3F" w:rsidRPr="005C66E0" w:rsidRDefault="00004A3F" w:rsidP="00796F0C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34B4BDFD" w14:textId="77777777" w:rsidR="00004A3F" w:rsidRPr="005C66E0" w:rsidRDefault="00004A3F" w:rsidP="00796F0C">
            <w:pPr>
              <w:pStyle w:val="CellBase"/>
              <w:rPr>
                <w:i/>
              </w:rPr>
            </w:pPr>
          </w:p>
        </w:tc>
      </w:tr>
      <w:tr w:rsidR="00004A3F" w:rsidRPr="00E20073" w14:paraId="2B75EC9A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56579D74" w14:textId="77777777" w:rsidR="00004A3F" w:rsidRPr="004D76F2" w:rsidRDefault="00004A3F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7A404128" w14:textId="77777777" w:rsidR="00004A3F" w:rsidRPr="005C66E0" w:rsidRDefault="00004A3F" w:rsidP="00796F0C">
            <w:pPr>
              <w:pStyle w:val="CellBase"/>
              <w:rPr>
                <w:i/>
              </w:rPr>
            </w:pPr>
            <w:r>
              <w:rPr>
                <w:i/>
              </w:rPr>
              <w:t>Post a user’s response</w:t>
            </w:r>
          </w:p>
        </w:tc>
        <w:tc>
          <w:tcPr>
            <w:tcW w:w="3260" w:type="dxa"/>
          </w:tcPr>
          <w:p w14:paraId="0E108974" w14:textId="77777777" w:rsidR="00004A3F" w:rsidRPr="005C66E0" w:rsidRDefault="00004A3F" w:rsidP="00796F0C">
            <w:pPr>
              <w:pStyle w:val="CellBase"/>
              <w:rPr>
                <w:i/>
              </w:rPr>
            </w:pPr>
          </w:p>
        </w:tc>
      </w:tr>
      <w:tr w:rsidR="00004A3F" w:rsidRPr="00E20073" w14:paraId="300B4440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66029208" w14:textId="77777777" w:rsidR="00004A3F" w:rsidRPr="004D76F2" w:rsidRDefault="00004A3F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0BA91EB1" w14:textId="77777777" w:rsidR="00004A3F" w:rsidRPr="005C66E0" w:rsidRDefault="00004A3F" w:rsidP="00796F0C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720B2159" w14:textId="77777777" w:rsidR="00004A3F" w:rsidRPr="005C66E0" w:rsidRDefault="00004A3F" w:rsidP="00796F0C">
            <w:pPr>
              <w:pStyle w:val="CellBase"/>
              <w:rPr>
                <w:i/>
              </w:rPr>
            </w:pPr>
            <w:r>
              <w:rPr>
                <w:i/>
              </w:rPr>
              <w:t>Get a response/save then, fetch a new task</w:t>
            </w:r>
          </w:p>
        </w:tc>
      </w:tr>
      <w:tr w:rsidR="00004A3F" w:rsidRPr="00E20073" w14:paraId="30F05179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3B461AE6" w14:textId="77777777" w:rsidR="00004A3F" w:rsidRPr="004D76F2" w:rsidRDefault="00004A3F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0B82C69F" w14:textId="77777777" w:rsidR="00004A3F" w:rsidRPr="005C66E0" w:rsidRDefault="00004A3F" w:rsidP="00796F0C">
            <w:pPr>
              <w:pStyle w:val="CellBase"/>
              <w:rPr>
                <w:i/>
              </w:rPr>
            </w:pPr>
            <w:r>
              <w:rPr>
                <w:i/>
              </w:rPr>
              <w:t>Get &amp; display a task</w:t>
            </w:r>
          </w:p>
        </w:tc>
        <w:tc>
          <w:tcPr>
            <w:tcW w:w="3260" w:type="dxa"/>
          </w:tcPr>
          <w:p w14:paraId="330A65CE" w14:textId="77777777" w:rsidR="00004A3F" w:rsidRPr="005C66E0" w:rsidRDefault="00004A3F" w:rsidP="00796F0C">
            <w:pPr>
              <w:pStyle w:val="CellBase"/>
              <w:rPr>
                <w:i/>
              </w:rPr>
            </w:pPr>
          </w:p>
        </w:tc>
      </w:tr>
      <w:tr w:rsidR="00004A3F" w:rsidRPr="00E20073" w14:paraId="364F73C0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0E726D4C" w14:textId="77777777" w:rsidR="00004A3F" w:rsidRPr="004D76F2" w:rsidRDefault="00004A3F" w:rsidP="00796F0C">
            <w:pPr>
              <w:pStyle w:val="CellBase"/>
              <w:rPr>
                <w:bCs/>
              </w:rPr>
            </w:pPr>
            <w:r>
              <w:rPr>
                <w:bCs/>
              </w:rPr>
              <w:t>View text, no location info found. Click “no l</w:t>
            </w:r>
            <w:r>
              <w:rPr>
                <w:bCs/>
              </w:rPr>
              <w:t>o</w:t>
            </w:r>
            <w:r>
              <w:rPr>
                <w:bCs/>
              </w:rPr>
              <w:t>cation found” button</w:t>
            </w:r>
          </w:p>
        </w:tc>
        <w:tc>
          <w:tcPr>
            <w:tcW w:w="3685" w:type="dxa"/>
          </w:tcPr>
          <w:p w14:paraId="56D7A405" w14:textId="77777777" w:rsidR="00004A3F" w:rsidRPr="005C66E0" w:rsidRDefault="00004A3F" w:rsidP="00796F0C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29BC427D" w14:textId="77777777" w:rsidR="00004A3F" w:rsidRPr="005C66E0" w:rsidRDefault="00004A3F" w:rsidP="00796F0C">
            <w:pPr>
              <w:pStyle w:val="CellBase"/>
              <w:rPr>
                <w:i/>
              </w:rPr>
            </w:pPr>
          </w:p>
        </w:tc>
      </w:tr>
      <w:tr w:rsidR="00004A3F" w:rsidRPr="00E20073" w14:paraId="01564188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21186B63" w14:textId="77777777" w:rsidR="00004A3F" w:rsidRPr="004D76F2" w:rsidRDefault="00004A3F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40DC7840" w14:textId="3203FBB6" w:rsidR="00004A3F" w:rsidRPr="005C66E0" w:rsidRDefault="00004A3F" w:rsidP="00796F0C">
            <w:pPr>
              <w:pStyle w:val="CellBase"/>
              <w:rPr>
                <w:i/>
              </w:rPr>
            </w:pPr>
            <w:r>
              <w:rPr>
                <w:i/>
              </w:rPr>
              <w:t>Add empty string on loc field, and send a result to MicroMappers</w:t>
            </w:r>
          </w:p>
        </w:tc>
        <w:tc>
          <w:tcPr>
            <w:tcW w:w="3260" w:type="dxa"/>
          </w:tcPr>
          <w:p w14:paraId="64FE0D6F" w14:textId="77777777" w:rsidR="00004A3F" w:rsidRPr="005C66E0" w:rsidRDefault="00004A3F" w:rsidP="00796F0C">
            <w:pPr>
              <w:pStyle w:val="CellBase"/>
              <w:rPr>
                <w:i/>
              </w:rPr>
            </w:pPr>
          </w:p>
        </w:tc>
      </w:tr>
      <w:tr w:rsidR="00004A3F" w:rsidRPr="00E20073" w14:paraId="58BC3815" w14:textId="77777777" w:rsidTr="00796F0C">
        <w:trPr>
          <w:cantSplit/>
          <w:trHeight w:val="566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651CA897" w14:textId="77777777" w:rsidR="00004A3F" w:rsidRPr="004D76F2" w:rsidRDefault="00004A3F" w:rsidP="00796F0C">
            <w:pPr>
              <w:pStyle w:val="CellBase"/>
              <w:rPr>
                <w:bCs/>
              </w:rPr>
            </w:pPr>
          </w:p>
        </w:tc>
        <w:tc>
          <w:tcPr>
            <w:tcW w:w="3685" w:type="dxa"/>
          </w:tcPr>
          <w:p w14:paraId="177C8CD0" w14:textId="77777777" w:rsidR="00004A3F" w:rsidRPr="005C66E0" w:rsidRDefault="00004A3F" w:rsidP="00796F0C">
            <w:pPr>
              <w:pStyle w:val="CellBase"/>
              <w:rPr>
                <w:i/>
              </w:rPr>
            </w:pPr>
          </w:p>
        </w:tc>
        <w:tc>
          <w:tcPr>
            <w:tcW w:w="3260" w:type="dxa"/>
          </w:tcPr>
          <w:p w14:paraId="2032D258" w14:textId="77777777" w:rsidR="00004A3F" w:rsidRPr="005C66E0" w:rsidRDefault="00004A3F" w:rsidP="00796F0C">
            <w:pPr>
              <w:pStyle w:val="CellBase"/>
              <w:rPr>
                <w:i/>
              </w:rPr>
            </w:pPr>
            <w:r>
              <w:rPr>
                <w:i/>
              </w:rPr>
              <w:t>Save &amp; fetch a new task</w:t>
            </w:r>
          </w:p>
        </w:tc>
      </w:tr>
    </w:tbl>
    <w:p w14:paraId="3C3E21DB" w14:textId="77777777" w:rsidR="00004A3F" w:rsidRPr="005C66E0" w:rsidRDefault="00004A3F" w:rsidP="00004A3F"/>
    <w:p w14:paraId="4923B9C8" w14:textId="77777777" w:rsidR="00004A3F" w:rsidRPr="005C66E0" w:rsidRDefault="00004A3F" w:rsidP="005C66E0"/>
    <w:p w14:paraId="2EFCBA6A" w14:textId="77777777" w:rsidR="00D37926" w:rsidRDefault="00D37926" w:rsidP="00760DB3">
      <w:pPr>
        <w:pStyle w:val="Heading2"/>
      </w:pPr>
      <w:bookmarkStart w:id="27" w:name="_Toc283381158"/>
      <w:r>
        <w:t>UI/UX functional</w:t>
      </w:r>
      <w:bookmarkEnd w:id="27"/>
    </w:p>
    <w:p w14:paraId="30883852" w14:textId="41BAEB92" w:rsidR="004A33AA" w:rsidRDefault="00B17666" w:rsidP="004A33AA">
      <w:pPr>
        <w:pStyle w:val="Heading3"/>
      </w:pPr>
      <w:r>
        <w:t>UI Flow</w:t>
      </w:r>
    </w:p>
    <w:p w14:paraId="2637B22B" w14:textId="0D92CAF5" w:rsidR="00B17666" w:rsidRPr="00B17666" w:rsidRDefault="00B17666" w:rsidP="00B17666">
      <w:r>
        <w:rPr>
          <w:noProof/>
          <w:lang w:eastAsia="en-US"/>
        </w:rPr>
        <w:drawing>
          <wp:inline distT="0" distB="0" distL="0" distR="0" wp14:anchorId="5380DC24" wp14:editId="161FCC62">
            <wp:extent cx="6126480" cy="1998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11.55.5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7A13" w14:textId="77777777" w:rsidR="00B17666" w:rsidRDefault="00B17666" w:rsidP="00B17666">
      <w:pPr>
        <w:pStyle w:val="Heading3"/>
      </w:pPr>
      <w:r>
        <w:t>UI prototype</w:t>
      </w:r>
    </w:p>
    <w:p w14:paraId="2C01D9E0" w14:textId="77777777" w:rsidR="00B17666" w:rsidRPr="00B17666" w:rsidRDefault="00B17666" w:rsidP="00B17666"/>
    <w:p w14:paraId="41496AA5" w14:textId="0CDD655A" w:rsidR="004F70E6" w:rsidRPr="004F70E6" w:rsidRDefault="004F70E6" w:rsidP="004F70E6">
      <w:r>
        <w:t>[</w:t>
      </w:r>
      <w:r w:rsidR="00F3015C">
        <w:t>CSAIL TEAM INPUT</w:t>
      </w:r>
      <w:r>
        <w:t>]</w:t>
      </w:r>
    </w:p>
    <w:p w14:paraId="3BC32FCD" w14:textId="4B752297" w:rsidR="00D37926" w:rsidRDefault="0020787C" w:rsidP="00D37926">
      <w:r>
        <w:rPr>
          <w:noProof/>
          <w:lang w:eastAsia="en-US"/>
        </w:rPr>
        <w:drawing>
          <wp:inline distT="0" distB="0" distL="0" distR="0" wp14:anchorId="67BCE540" wp14:editId="0FB66079">
            <wp:extent cx="6126480" cy="4959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10.04.5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E3F8" w14:textId="77777777" w:rsidR="00F5460A" w:rsidRDefault="00F5460A" w:rsidP="00D37926"/>
    <w:p w14:paraId="1709CB81" w14:textId="6C4B5B85" w:rsidR="00FA6714" w:rsidRDefault="00FA6714" w:rsidP="00FA6714">
      <w:pPr>
        <w:pStyle w:val="Heading3"/>
      </w:pPr>
      <w:bookmarkStart w:id="28" w:name="_Toc283381160"/>
      <w:r>
        <w:t>Color schema, outline info.</w:t>
      </w:r>
      <w:bookmarkEnd w:id="28"/>
    </w:p>
    <w:p w14:paraId="4A0D9DBE" w14:textId="6E4F2626" w:rsidR="00D37926" w:rsidRDefault="00337855" w:rsidP="00D37926">
      <w:r>
        <w:t>Geo</w:t>
      </w:r>
      <w:r w:rsidR="00492B8A">
        <w:t xml:space="preserve"> Clicker</w:t>
      </w:r>
      <w:r>
        <w:t>s</w:t>
      </w:r>
      <w:r w:rsidR="00492B8A">
        <w:t xml:space="preserve"> Mobile version</w:t>
      </w:r>
      <w:r w:rsidR="00FA6714">
        <w:t xml:space="preserve"> </w:t>
      </w:r>
      <w:r w:rsidR="00492B8A">
        <w:t xml:space="preserve">is an extension of </w:t>
      </w:r>
      <w:r w:rsidR="00FA6714">
        <w:t>Clickers.micromappers.org. Therefore, its hea</w:t>
      </w:r>
      <w:r w:rsidR="00FA6714">
        <w:t>d</w:t>
      </w:r>
      <w:r w:rsidR="00FA6714">
        <w:t xml:space="preserve">er/footer/ color schema should </w:t>
      </w:r>
      <w:r w:rsidR="000C4006">
        <w:t>f</w:t>
      </w:r>
      <w:r w:rsidR="00443FE7">
        <w:t>ollow clickers.micromappers.org</w:t>
      </w:r>
    </w:p>
    <w:p w14:paraId="07696CCD" w14:textId="1B34739B" w:rsidR="004A33AA" w:rsidRPr="00D37926" w:rsidRDefault="004A33AA" w:rsidP="00D37926"/>
    <w:p w14:paraId="727FA1BA" w14:textId="77777777" w:rsidR="00D8266D" w:rsidRPr="00E20073" w:rsidRDefault="00D8266D" w:rsidP="00760DB3">
      <w:pPr>
        <w:pStyle w:val="Heading2"/>
      </w:pPr>
      <w:bookmarkStart w:id="29" w:name="_Toc283381161"/>
      <w:r w:rsidRPr="00E20073">
        <w:t>Non-functional</w:t>
      </w:r>
      <w:bookmarkEnd w:id="29"/>
    </w:p>
    <w:p w14:paraId="256C51AF" w14:textId="77777777" w:rsidR="00DB7245" w:rsidRPr="00E20073" w:rsidRDefault="00DB7245" w:rsidP="00760DB3">
      <w:pPr>
        <w:pStyle w:val="Heading3"/>
      </w:pPr>
      <w:bookmarkStart w:id="30" w:name="_Toc283381162"/>
      <w:r w:rsidRPr="00E20073">
        <w:t>Security</w:t>
      </w:r>
      <w:bookmarkEnd w:id="30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E20073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E20073" w:rsidRDefault="000D5534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0D5534" w:rsidRPr="00E20073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4D76F2" w:rsidRDefault="004D76F2" w:rsidP="00793B0B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956" w:type="dxa"/>
          </w:tcPr>
          <w:p w14:paraId="0B79B6B0" w14:textId="458DE024" w:rsidR="000D5534" w:rsidRPr="00A801E0" w:rsidRDefault="000D5534" w:rsidP="00793B0B">
            <w:pPr>
              <w:pStyle w:val="CellBase"/>
              <w:rPr>
                <w:i/>
                <w:color w:val="FF0000"/>
              </w:rPr>
            </w:pPr>
          </w:p>
        </w:tc>
        <w:tc>
          <w:tcPr>
            <w:tcW w:w="990" w:type="dxa"/>
          </w:tcPr>
          <w:p w14:paraId="57623C0D" w14:textId="77777777" w:rsidR="000D5534" w:rsidRPr="00DC407E" w:rsidRDefault="000D5534" w:rsidP="00793B0B">
            <w:pPr>
              <w:pStyle w:val="CellBase"/>
            </w:pPr>
          </w:p>
        </w:tc>
        <w:tc>
          <w:tcPr>
            <w:tcW w:w="630" w:type="dxa"/>
          </w:tcPr>
          <w:p w14:paraId="6EA6AED0" w14:textId="77777777" w:rsidR="000D5534" w:rsidRPr="00DC407E" w:rsidRDefault="000D5534" w:rsidP="00793B0B">
            <w:pPr>
              <w:pStyle w:val="CellBase"/>
            </w:pPr>
          </w:p>
        </w:tc>
      </w:tr>
    </w:tbl>
    <w:p w14:paraId="48657F8A" w14:textId="366DEA9C" w:rsidR="00DC407E" w:rsidRPr="00E20073" w:rsidRDefault="00BF4CBF" w:rsidP="00DC407E">
      <w:pPr>
        <w:pStyle w:val="Heading3"/>
      </w:pPr>
      <w:bookmarkStart w:id="31" w:name="_Toc283381163"/>
      <w:r>
        <w:t>QA/</w:t>
      </w:r>
      <w:r w:rsidR="00DC407E">
        <w:t>Testing</w:t>
      </w:r>
      <w:bookmarkEnd w:id="31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884"/>
        <w:gridCol w:w="1701"/>
      </w:tblGrid>
      <w:tr w:rsidR="00BF4CBF" w:rsidRPr="00E20073" w14:paraId="7A8E4C0B" w14:textId="77777777" w:rsidTr="00BF4CBF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DAA280" w14:textId="77777777" w:rsidR="00BF4CBF" w:rsidRPr="00E20073" w:rsidRDefault="00BF4CBF" w:rsidP="006464D7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884" w:type="dxa"/>
            <w:tcBorders>
              <w:left w:val="single" w:sz="4" w:space="0" w:color="auto"/>
            </w:tcBorders>
            <w:shd w:val="clear" w:color="auto" w:fill="D9D9D9"/>
          </w:tcPr>
          <w:p w14:paraId="769912BD" w14:textId="3560AF73" w:rsidR="00BF4CBF" w:rsidRPr="00E20073" w:rsidRDefault="00BF4CBF" w:rsidP="006464D7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 Case</w:t>
            </w:r>
          </w:p>
        </w:tc>
        <w:tc>
          <w:tcPr>
            <w:tcW w:w="1701" w:type="dxa"/>
            <w:shd w:val="clear" w:color="auto" w:fill="D9D9D9"/>
          </w:tcPr>
          <w:p w14:paraId="2A939380" w14:textId="7782DCF3" w:rsidR="00BF4CBF" w:rsidRPr="00E20073" w:rsidRDefault="00BF4CBF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</w:rPr>
              <w:t>Date/Status</w:t>
            </w:r>
          </w:p>
        </w:tc>
      </w:tr>
      <w:tr w:rsidR="00BF4CBF" w:rsidRPr="00E20073" w14:paraId="004623D2" w14:textId="77777777" w:rsidTr="00BF4CBF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0084B31" w14:textId="77777777" w:rsidR="00BF4CBF" w:rsidRPr="004D76F2" w:rsidRDefault="00BF4CBF" w:rsidP="006464D7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884" w:type="dxa"/>
          </w:tcPr>
          <w:p w14:paraId="193960C2" w14:textId="77777777" w:rsidR="00BF4CBF" w:rsidRPr="00DC407E" w:rsidRDefault="00BF4CBF" w:rsidP="00DC407E">
            <w:pPr>
              <w:pStyle w:val="CellBase"/>
            </w:pPr>
          </w:p>
        </w:tc>
        <w:tc>
          <w:tcPr>
            <w:tcW w:w="1701" w:type="dxa"/>
          </w:tcPr>
          <w:p w14:paraId="782360D1" w14:textId="77777777" w:rsidR="00BF4CBF" w:rsidRPr="00DC407E" w:rsidRDefault="00BF4CBF" w:rsidP="006464D7">
            <w:pPr>
              <w:pStyle w:val="CellBase"/>
            </w:pPr>
          </w:p>
        </w:tc>
      </w:tr>
    </w:tbl>
    <w:p w14:paraId="1DD8E65D" w14:textId="77777777" w:rsidR="008A1BB0" w:rsidRPr="00E20073" w:rsidRDefault="008A1BB0" w:rsidP="00DC407E">
      <w:pPr>
        <w:pStyle w:val="Heading1"/>
        <w:numPr>
          <w:ilvl w:val="0"/>
          <w:numId w:val="0"/>
        </w:numPr>
      </w:pPr>
      <w:bookmarkStart w:id="32" w:name="_Toc283381164"/>
      <w:r w:rsidRPr="00E20073">
        <w:t>Issues/Questions</w:t>
      </w:r>
      <w:bookmarkEnd w:id="32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E20073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E20073" w:rsidRDefault="009B198C" w:rsidP="00A90E28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 w:rsidRPr="00E20073">
              <w:rPr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Date/Status</w:t>
            </w:r>
          </w:p>
        </w:tc>
      </w:tr>
      <w:tr w:rsidR="009B198C" w:rsidRPr="00E20073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E20073" w:rsidRDefault="009B198C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A99FBA5" w14:textId="77777777" w:rsidR="00C538AA" w:rsidRPr="00E20073" w:rsidRDefault="00C538AA" w:rsidP="00B2011E">
            <w:pPr>
              <w:pStyle w:val="CellBase"/>
              <w:ind w:left="720"/>
            </w:pPr>
          </w:p>
        </w:tc>
        <w:tc>
          <w:tcPr>
            <w:tcW w:w="2610" w:type="dxa"/>
          </w:tcPr>
          <w:p w14:paraId="6057DDD4" w14:textId="77777777" w:rsidR="00784CB4" w:rsidRPr="00784CB4" w:rsidRDefault="00784CB4" w:rsidP="00F56DF8">
            <w:pPr>
              <w:pStyle w:val="CellBase"/>
            </w:pPr>
          </w:p>
        </w:tc>
      </w:tr>
      <w:tr w:rsidR="009D795A" w:rsidRPr="00E20073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98562B4" w14:textId="77777777" w:rsidR="00784CB4" w:rsidRDefault="00784CB4" w:rsidP="00F56DF8">
            <w:pPr>
              <w:pStyle w:val="CellBase"/>
            </w:pPr>
          </w:p>
          <w:p w14:paraId="6D288030" w14:textId="77777777" w:rsidR="00784CB4" w:rsidRPr="00784CB4" w:rsidRDefault="00784CB4" w:rsidP="00F56DF8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45CA9864" w14:textId="77777777" w:rsidR="009D795A" w:rsidRPr="00E20073" w:rsidRDefault="009D795A" w:rsidP="00F56DF8">
            <w:pPr>
              <w:pStyle w:val="CellBase"/>
            </w:pPr>
          </w:p>
        </w:tc>
      </w:tr>
      <w:tr w:rsidR="009D795A" w:rsidRPr="00E20073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2D2E1341" w14:textId="77777777" w:rsidR="009D795A" w:rsidRDefault="009D795A" w:rsidP="00F56DF8">
            <w:pPr>
              <w:pStyle w:val="CellBase"/>
            </w:pPr>
          </w:p>
        </w:tc>
        <w:tc>
          <w:tcPr>
            <w:tcW w:w="2610" w:type="dxa"/>
          </w:tcPr>
          <w:p w14:paraId="5BA56EA4" w14:textId="77777777" w:rsidR="009D795A" w:rsidRPr="009D795A" w:rsidRDefault="009D795A" w:rsidP="00F56DF8">
            <w:pPr>
              <w:pStyle w:val="CellBase"/>
            </w:pPr>
          </w:p>
        </w:tc>
      </w:tr>
      <w:tr w:rsidR="009D795A" w:rsidRPr="00E20073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CE9393B" w14:textId="77777777" w:rsidR="007B2560" w:rsidRDefault="007B2560" w:rsidP="00F56DF8">
            <w:pPr>
              <w:pStyle w:val="CellBase"/>
            </w:pPr>
          </w:p>
        </w:tc>
        <w:tc>
          <w:tcPr>
            <w:tcW w:w="2610" w:type="dxa"/>
          </w:tcPr>
          <w:p w14:paraId="7A457448" w14:textId="77777777" w:rsidR="001B1306" w:rsidRPr="001B1306" w:rsidRDefault="001B1306" w:rsidP="00F56DF8">
            <w:pPr>
              <w:pStyle w:val="CellBase"/>
            </w:pPr>
          </w:p>
        </w:tc>
      </w:tr>
      <w:tr w:rsidR="00784CB4" w:rsidRPr="00E20073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E20073" w:rsidRDefault="00784CB4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6DE260C1" w14:textId="77777777" w:rsidR="00DC407E" w:rsidRDefault="00DC407E" w:rsidP="00F56DF8">
            <w:pPr>
              <w:pStyle w:val="CellBase"/>
            </w:pPr>
          </w:p>
        </w:tc>
        <w:tc>
          <w:tcPr>
            <w:tcW w:w="2610" w:type="dxa"/>
          </w:tcPr>
          <w:p w14:paraId="20A6B3BE" w14:textId="77777777" w:rsidR="00D76112" w:rsidRPr="00D76112" w:rsidRDefault="00D76112" w:rsidP="00F56DF8">
            <w:pPr>
              <w:pStyle w:val="CellBase"/>
            </w:pPr>
          </w:p>
        </w:tc>
      </w:tr>
      <w:tr w:rsidR="00417BDA" w:rsidRPr="00E20073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E20073" w:rsidRDefault="00417BD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30512891" w14:textId="77777777" w:rsidR="00417BDA" w:rsidRDefault="00417BDA" w:rsidP="00F56DF8">
            <w:pPr>
              <w:pStyle w:val="CellBase"/>
            </w:pPr>
          </w:p>
        </w:tc>
        <w:tc>
          <w:tcPr>
            <w:tcW w:w="2610" w:type="dxa"/>
          </w:tcPr>
          <w:p w14:paraId="348E1300" w14:textId="77777777" w:rsidR="00417BDA" w:rsidRPr="00BA747B" w:rsidRDefault="00417BDA" w:rsidP="00F56DF8">
            <w:pPr>
              <w:pStyle w:val="CellBase"/>
              <w:rPr>
                <w:b/>
              </w:rPr>
            </w:pPr>
          </w:p>
        </w:tc>
      </w:tr>
      <w:tr w:rsidR="004C1F6E" w:rsidRPr="00E20073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E20073" w:rsidRDefault="004C1F6E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712B206D" w14:textId="77777777" w:rsidR="004C1F6E" w:rsidRPr="00552E8A" w:rsidRDefault="004C1F6E" w:rsidP="00F56DF8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BA747B" w:rsidRDefault="004C1F6E" w:rsidP="00F56DF8">
            <w:pPr>
              <w:pStyle w:val="CellBase"/>
              <w:rPr>
                <w:b/>
              </w:rPr>
            </w:pPr>
          </w:p>
        </w:tc>
      </w:tr>
    </w:tbl>
    <w:p w14:paraId="3627BD85" w14:textId="77777777" w:rsidR="005E312B" w:rsidRPr="00E20073" w:rsidRDefault="00CE12F3" w:rsidP="00760DB3">
      <w:pPr>
        <w:pStyle w:val="Heading1"/>
      </w:pPr>
      <w:bookmarkStart w:id="33" w:name="_Toc283381165"/>
      <w:r w:rsidRPr="00E20073">
        <w:t>R</w:t>
      </w:r>
      <w:r w:rsidR="005E312B" w:rsidRPr="00E20073">
        <w:t>evision History</w:t>
      </w:r>
      <w:bookmarkEnd w:id="33"/>
    </w:p>
    <w:p w14:paraId="2D9E7700" w14:textId="77777777" w:rsidR="005E312B" w:rsidRPr="00E20073" w:rsidRDefault="005E312B" w:rsidP="00894838">
      <w:pPr>
        <w:pStyle w:val="BodyText"/>
      </w:pPr>
      <w:r w:rsidRPr="00E20073">
        <w:t>Changes to the text of this document are indicated by bars in the outside margin adjacent to the affected text.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E20073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Change Description</w:t>
            </w:r>
          </w:p>
        </w:tc>
      </w:tr>
      <w:tr w:rsidR="004F6826" w:rsidRPr="00E20073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35E3A349" w:rsidR="004F6826" w:rsidRPr="00E20073" w:rsidRDefault="00337855" w:rsidP="005257A4">
            <w:pPr>
              <w:pStyle w:val="CellBase"/>
              <w:rPr>
                <w:bCs/>
              </w:rPr>
            </w:pPr>
            <w:r>
              <w:rPr>
                <w:bCs/>
              </w:rPr>
              <w:t>01. 19</w:t>
            </w:r>
            <w:r w:rsidR="005B1B5C">
              <w:rPr>
                <w:bCs/>
              </w:rPr>
              <w:t>. 201</w:t>
            </w:r>
            <w:r>
              <w:rPr>
                <w:bCs/>
              </w:rPr>
              <w:t>5</w:t>
            </w:r>
          </w:p>
        </w:tc>
        <w:tc>
          <w:tcPr>
            <w:tcW w:w="7776" w:type="dxa"/>
          </w:tcPr>
          <w:p w14:paraId="524D2BD1" w14:textId="19F1F738" w:rsidR="004F6826" w:rsidRDefault="004F6826" w:rsidP="005257A4">
            <w:pPr>
              <w:pStyle w:val="CellBase"/>
            </w:pPr>
            <w:r>
              <w:t>Initial draft.</w:t>
            </w:r>
          </w:p>
        </w:tc>
      </w:tr>
      <w:tr w:rsidR="004F6826" w:rsidRPr="00E20073" w14:paraId="00AC9628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45ED95C" w14:textId="24938CE5" w:rsidR="004F6826" w:rsidRPr="00E20073" w:rsidRDefault="00CE31A1" w:rsidP="005257A4">
            <w:pPr>
              <w:pStyle w:val="CellBase"/>
              <w:rPr>
                <w:bCs/>
              </w:rPr>
            </w:pPr>
            <w:r>
              <w:rPr>
                <w:bCs/>
              </w:rPr>
              <w:t>01.</w:t>
            </w:r>
            <w:r w:rsidR="00F9424E">
              <w:rPr>
                <w:bCs/>
              </w:rPr>
              <w:t xml:space="preserve"> 29. </w:t>
            </w:r>
            <w:r>
              <w:rPr>
                <w:bCs/>
              </w:rPr>
              <w:t>2015</w:t>
            </w:r>
          </w:p>
        </w:tc>
        <w:tc>
          <w:tcPr>
            <w:tcW w:w="7776" w:type="dxa"/>
          </w:tcPr>
          <w:p w14:paraId="05C5647C" w14:textId="15BF43FE" w:rsidR="004F6826" w:rsidRDefault="00F9424E" w:rsidP="005257A4">
            <w:pPr>
              <w:pStyle w:val="CellBase"/>
            </w:pPr>
            <w:r>
              <w:t>Re-scope the requirement. Remove some features for future developement</w:t>
            </w:r>
            <w:bookmarkStart w:id="34" w:name="_GoBack"/>
            <w:bookmarkEnd w:id="34"/>
          </w:p>
        </w:tc>
      </w:tr>
      <w:tr w:rsidR="004F6826" w:rsidRPr="00E20073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77777777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3035FD01" w14:textId="77777777" w:rsidR="004F6826" w:rsidRDefault="004F6826" w:rsidP="005257A4">
            <w:pPr>
              <w:pStyle w:val="CellBase"/>
            </w:pPr>
          </w:p>
        </w:tc>
      </w:tr>
      <w:tr w:rsidR="008931DC" w:rsidRPr="00E20073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E20073" w:rsidRDefault="008931DC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E20073" w:rsidRDefault="008931DC" w:rsidP="005257A4">
            <w:pPr>
              <w:pStyle w:val="CellBase"/>
            </w:pPr>
          </w:p>
        </w:tc>
      </w:tr>
    </w:tbl>
    <w:p w14:paraId="5E3A1E18" w14:textId="77777777" w:rsidR="00862220" w:rsidRPr="00E20073" w:rsidRDefault="00862220" w:rsidP="00D51F6C">
      <w:pPr>
        <w:pStyle w:val="BodyText"/>
      </w:pPr>
    </w:p>
    <w:sectPr w:rsidR="00862220" w:rsidRPr="00E20073" w:rsidSect="00AC6B5D">
      <w:footerReference w:type="default" r:id="rId14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CE31A1" w:rsidRDefault="00CE31A1">
      <w:r>
        <w:separator/>
      </w:r>
    </w:p>
  </w:endnote>
  <w:endnote w:type="continuationSeparator" w:id="0">
    <w:p w14:paraId="52FA21BA" w14:textId="77777777" w:rsidR="00CE31A1" w:rsidRDefault="00CE3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CE31A1" w:rsidRPr="007B589E" w:rsidRDefault="00CE31A1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9424E">
      <w:rPr>
        <w:noProof/>
      </w:rPr>
      <w:t>16</w:t>
    </w:r>
    <w:r>
      <w:fldChar w:fldCharType="end"/>
    </w:r>
    <w:r>
      <w:t xml:space="preserve"> of </w:t>
    </w:r>
    <w:fldSimple w:instr=" SECTIONPAGES ">
      <w:r w:rsidR="00F9424E">
        <w:rPr>
          <w:noProof/>
        </w:rPr>
        <w:t>16</w:t>
      </w:r>
    </w:fldSimple>
  </w:p>
  <w:p w14:paraId="1A4E6633" w14:textId="77777777" w:rsidR="00CE31A1" w:rsidRDefault="00CE31A1" w:rsidP="004E4C2D">
    <w:pPr>
      <w:pStyle w:val="Footer"/>
      <w:ind w:hanging="900"/>
    </w:pPr>
  </w:p>
  <w:p w14:paraId="4CB37909" w14:textId="77777777" w:rsidR="00CE31A1" w:rsidRPr="007B589E" w:rsidRDefault="00CE31A1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CE31A1" w:rsidRDefault="00CE31A1">
      <w:r>
        <w:separator/>
      </w:r>
    </w:p>
  </w:footnote>
  <w:footnote w:type="continuationSeparator" w:id="0">
    <w:p w14:paraId="0ED27F5B" w14:textId="77777777" w:rsidR="00CE31A1" w:rsidRDefault="00CE3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032F7"/>
    <w:multiLevelType w:val="hybridMultilevel"/>
    <w:tmpl w:val="86AA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C44824"/>
    <w:multiLevelType w:val="hybridMultilevel"/>
    <w:tmpl w:val="86AA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6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657264"/>
    <w:multiLevelType w:val="hybridMultilevel"/>
    <w:tmpl w:val="768A0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7D53F5"/>
    <w:multiLevelType w:val="hybridMultilevel"/>
    <w:tmpl w:val="6EE27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>
    <w:nsid w:val="74EC54D1"/>
    <w:multiLevelType w:val="hybridMultilevel"/>
    <w:tmpl w:val="29CC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306941"/>
    <w:multiLevelType w:val="hybridMultilevel"/>
    <w:tmpl w:val="867E1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71658E"/>
    <w:multiLevelType w:val="hybridMultilevel"/>
    <w:tmpl w:val="39C0EB22"/>
    <w:lvl w:ilvl="0" w:tplc="D7CA07B0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20"/>
  </w:num>
  <w:num w:numId="4">
    <w:abstractNumId w:val="15"/>
  </w:num>
  <w:num w:numId="5">
    <w:abstractNumId w:val="19"/>
  </w:num>
  <w:num w:numId="6">
    <w:abstractNumId w:val="9"/>
  </w:num>
  <w:num w:numId="7">
    <w:abstractNumId w:val="3"/>
  </w:num>
  <w:num w:numId="8">
    <w:abstractNumId w:val="12"/>
  </w:num>
  <w:num w:numId="9">
    <w:abstractNumId w:val="6"/>
  </w:num>
  <w:num w:numId="10">
    <w:abstractNumId w:val="30"/>
  </w:num>
  <w:num w:numId="11">
    <w:abstractNumId w:val="24"/>
  </w:num>
  <w:num w:numId="12">
    <w:abstractNumId w:val="5"/>
  </w:num>
  <w:num w:numId="13">
    <w:abstractNumId w:val="21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3"/>
  </w:num>
  <w:num w:numId="17">
    <w:abstractNumId w:val="14"/>
  </w:num>
  <w:num w:numId="18">
    <w:abstractNumId w:val="0"/>
  </w:num>
  <w:num w:numId="19">
    <w:abstractNumId w:val="8"/>
  </w:num>
  <w:num w:numId="20">
    <w:abstractNumId w:val="10"/>
  </w:num>
  <w:num w:numId="21">
    <w:abstractNumId w:val="27"/>
  </w:num>
  <w:num w:numId="22">
    <w:abstractNumId w:val="4"/>
  </w:num>
  <w:num w:numId="23">
    <w:abstractNumId w:val="7"/>
  </w:num>
  <w:num w:numId="24">
    <w:abstractNumId w:val="16"/>
  </w:num>
  <w:num w:numId="25">
    <w:abstractNumId w:val="17"/>
  </w:num>
  <w:num w:numId="26">
    <w:abstractNumId w:val="22"/>
  </w:num>
  <w:num w:numId="27">
    <w:abstractNumId w:val="26"/>
  </w:num>
  <w:num w:numId="28">
    <w:abstractNumId w:val="28"/>
  </w:num>
  <w:num w:numId="29">
    <w:abstractNumId w:val="11"/>
  </w:num>
  <w:num w:numId="30">
    <w:abstractNumId w:val="18"/>
  </w:num>
  <w:num w:numId="31">
    <w:abstractNumId w:val="2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04A3F"/>
    <w:rsid w:val="00012B7E"/>
    <w:rsid w:val="00016386"/>
    <w:rsid w:val="00017979"/>
    <w:rsid w:val="00021B50"/>
    <w:rsid w:val="00022A39"/>
    <w:rsid w:val="00024A0A"/>
    <w:rsid w:val="00025768"/>
    <w:rsid w:val="0002721E"/>
    <w:rsid w:val="000337E0"/>
    <w:rsid w:val="00043A33"/>
    <w:rsid w:val="00047841"/>
    <w:rsid w:val="00050318"/>
    <w:rsid w:val="0005099F"/>
    <w:rsid w:val="00056CBE"/>
    <w:rsid w:val="00056E5D"/>
    <w:rsid w:val="00072852"/>
    <w:rsid w:val="00076CD0"/>
    <w:rsid w:val="00077147"/>
    <w:rsid w:val="00080A56"/>
    <w:rsid w:val="00082038"/>
    <w:rsid w:val="00082BAB"/>
    <w:rsid w:val="00083231"/>
    <w:rsid w:val="00085AE8"/>
    <w:rsid w:val="00090AED"/>
    <w:rsid w:val="000931A4"/>
    <w:rsid w:val="000A0581"/>
    <w:rsid w:val="000A1464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5534"/>
    <w:rsid w:val="000D7C0E"/>
    <w:rsid w:val="000E0084"/>
    <w:rsid w:val="000E2709"/>
    <w:rsid w:val="000E50BB"/>
    <w:rsid w:val="000E716D"/>
    <w:rsid w:val="000E7400"/>
    <w:rsid w:val="000F2F8D"/>
    <w:rsid w:val="001025FC"/>
    <w:rsid w:val="00105279"/>
    <w:rsid w:val="001055A7"/>
    <w:rsid w:val="00113720"/>
    <w:rsid w:val="0012004F"/>
    <w:rsid w:val="0012268E"/>
    <w:rsid w:val="00124483"/>
    <w:rsid w:val="00125684"/>
    <w:rsid w:val="00127CF5"/>
    <w:rsid w:val="00133D71"/>
    <w:rsid w:val="00134FCE"/>
    <w:rsid w:val="00142401"/>
    <w:rsid w:val="00142FE8"/>
    <w:rsid w:val="0015163B"/>
    <w:rsid w:val="00152704"/>
    <w:rsid w:val="00153EF1"/>
    <w:rsid w:val="0015503F"/>
    <w:rsid w:val="00156F37"/>
    <w:rsid w:val="00157A14"/>
    <w:rsid w:val="00160727"/>
    <w:rsid w:val="001607D7"/>
    <w:rsid w:val="0016266E"/>
    <w:rsid w:val="00165B81"/>
    <w:rsid w:val="001711F3"/>
    <w:rsid w:val="00173C80"/>
    <w:rsid w:val="00175081"/>
    <w:rsid w:val="00180765"/>
    <w:rsid w:val="00194E2B"/>
    <w:rsid w:val="00197CFF"/>
    <w:rsid w:val="001A35BD"/>
    <w:rsid w:val="001A3786"/>
    <w:rsid w:val="001B118B"/>
    <w:rsid w:val="001B1306"/>
    <w:rsid w:val="001B25F6"/>
    <w:rsid w:val="001B2B95"/>
    <w:rsid w:val="001C0F08"/>
    <w:rsid w:val="001C6A31"/>
    <w:rsid w:val="001D2203"/>
    <w:rsid w:val="001D5098"/>
    <w:rsid w:val="001E52A9"/>
    <w:rsid w:val="001E544D"/>
    <w:rsid w:val="001F1B11"/>
    <w:rsid w:val="001F2516"/>
    <w:rsid w:val="001F33F4"/>
    <w:rsid w:val="001F7A76"/>
    <w:rsid w:val="002039B6"/>
    <w:rsid w:val="0020787C"/>
    <w:rsid w:val="0021047F"/>
    <w:rsid w:val="00211E4F"/>
    <w:rsid w:val="002127E5"/>
    <w:rsid w:val="00213FA1"/>
    <w:rsid w:val="002274F2"/>
    <w:rsid w:val="002333CA"/>
    <w:rsid w:val="00233FBA"/>
    <w:rsid w:val="00241DF7"/>
    <w:rsid w:val="00244D64"/>
    <w:rsid w:val="00246358"/>
    <w:rsid w:val="00247D5D"/>
    <w:rsid w:val="002510D0"/>
    <w:rsid w:val="00253268"/>
    <w:rsid w:val="00253E8D"/>
    <w:rsid w:val="0025494F"/>
    <w:rsid w:val="00263214"/>
    <w:rsid w:val="002675B1"/>
    <w:rsid w:val="00281FE8"/>
    <w:rsid w:val="0028358A"/>
    <w:rsid w:val="0029342B"/>
    <w:rsid w:val="00293A44"/>
    <w:rsid w:val="00293E77"/>
    <w:rsid w:val="002A3FA0"/>
    <w:rsid w:val="002A4A7C"/>
    <w:rsid w:val="002A7F51"/>
    <w:rsid w:val="002B0179"/>
    <w:rsid w:val="002B1315"/>
    <w:rsid w:val="002B3E66"/>
    <w:rsid w:val="002B52B1"/>
    <w:rsid w:val="002B774F"/>
    <w:rsid w:val="002C253A"/>
    <w:rsid w:val="002C5251"/>
    <w:rsid w:val="002D01D2"/>
    <w:rsid w:val="002D54CC"/>
    <w:rsid w:val="002E1F21"/>
    <w:rsid w:val="002E2B2E"/>
    <w:rsid w:val="002E6D82"/>
    <w:rsid w:val="002E776C"/>
    <w:rsid w:val="00300E93"/>
    <w:rsid w:val="0030420E"/>
    <w:rsid w:val="00304905"/>
    <w:rsid w:val="003068E4"/>
    <w:rsid w:val="003118A1"/>
    <w:rsid w:val="00311DBF"/>
    <w:rsid w:val="0031764F"/>
    <w:rsid w:val="00321A85"/>
    <w:rsid w:val="00321EE0"/>
    <w:rsid w:val="0033108C"/>
    <w:rsid w:val="003324FA"/>
    <w:rsid w:val="00337855"/>
    <w:rsid w:val="00343B20"/>
    <w:rsid w:val="003457A9"/>
    <w:rsid w:val="00357152"/>
    <w:rsid w:val="003655FF"/>
    <w:rsid w:val="00372884"/>
    <w:rsid w:val="00376201"/>
    <w:rsid w:val="003769B2"/>
    <w:rsid w:val="003853CA"/>
    <w:rsid w:val="00385F65"/>
    <w:rsid w:val="00387B15"/>
    <w:rsid w:val="003A4420"/>
    <w:rsid w:val="003A5460"/>
    <w:rsid w:val="003A5A70"/>
    <w:rsid w:val="003B2409"/>
    <w:rsid w:val="003C31D0"/>
    <w:rsid w:val="003C71E9"/>
    <w:rsid w:val="003D0866"/>
    <w:rsid w:val="003D0D89"/>
    <w:rsid w:val="003D326B"/>
    <w:rsid w:val="003E1DD3"/>
    <w:rsid w:val="003E3AB7"/>
    <w:rsid w:val="003E5E11"/>
    <w:rsid w:val="003E6C05"/>
    <w:rsid w:val="003F31ED"/>
    <w:rsid w:val="00402870"/>
    <w:rsid w:val="00402A55"/>
    <w:rsid w:val="004137AB"/>
    <w:rsid w:val="004155D4"/>
    <w:rsid w:val="00417BDA"/>
    <w:rsid w:val="00422D99"/>
    <w:rsid w:val="00424E38"/>
    <w:rsid w:val="00433418"/>
    <w:rsid w:val="00441A0E"/>
    <w:rsid w:val="00443FE7"/>
    <w:rsid w:val="00452993"/>
    <w:rsid w:val="004578CC"/>
    <w:rsid w:val="004605CA"/>
    <w:rsid w:val="00460DD6"/>
    <w:rsid w:val="00464989"/>
    <w:rsid w:val="00464AF2"/>
    <w:rsid w:val="00464C31"/>
    <w:rsid w:val="00465BE2"/>
    <w:rsid w:val="00466B56"/>
    <w:rsid w:val="0047098C"/>
    <w:rsid w:val="00470A89"/>
    <w:rsid w:val="004772D2"/>
    <w:rsid w:val="004808CC"/>
    <w:rsid w:val="0048116D"/>
    <w:rsid w:val="00492B8A"/>
    <w:rsid w:val="004958C0"/>
    <w:rsid w:val="00497DB2"/>
    <w:rsid w:val="004A142D"/>
    <w:rsid w:val="004A33AA"/>
    <w:rsid w:val="004A5A76"/>
    <w:rsid w:val="004B1FCF"/>
    <w:rsid w:val="004B2527"/>
    <w:rsid w:val="004C1F6E"/>
    <w:rsid w:val="004C31FC"/>
    <w:rsid w:val="004C59BC"/>
    <w:rsid w:val="004C6525"/>
    <w:rsid w:val="004C6FB7"/>
    <w:rsid w:val="004C7087"/>
    <w:rsid w:val="004D20E1"/>
    <w:rsid w:val="004D3749"/>
    <w:rsid w:val="004D76F2"/>
    <w:rsid w:val="004E1205"/>
    <w:rsid w:val="004E304B"/>
    <w:rsid w:val="004E4C2D"/>
    <w:rsid w:val="004F05DB"/>
    <w:rsid w:val="004F0793"/>
    <w:rsid w:val="004F1F69"/>
    <w:rsid w:val="004F4136"/>
    <w:rsid w:val="004F6826"/>
    <w:rsid w:val="004F70E6"/>
    <w:rsid w:val="004F742B"/>
    <w:rsid w:val="005007DA"/>
    <w:rsid w:val="00500E8D"/>
    <w:rsid w:val="00520E1D"/>
    <w:rsid w:val="0052567D"/>
    <w:rsid w:val="005257A4"/>
    <w:rsid w:val="00525EE4"/>
    <w:rsid w:val="005307D7"/>
    <w:rsid w:val="00532096"/>
    <w:rsid w:val="00541278"/>
    <w:rsid w:val="0054577C"/>
    <w:rsid w:val="005517E9"/>
    <w:rsid w:val="00552C01"/>
    <w:rsid w:val="00552E8A"/>
    <w:rsid w:val="00555050"/>
    <w:rsid w:val="00562893"/>
    <w:rsid w:val="00565C77"/>
    <w:rsid w:val="00566024"/>
    <w:rsid w:val="00567208"/>
    <w:rsid w:val="00567416"/>
    <w:rsid w:val="00572504"/>
    <w:rsid w:val="005961EB"/>
    <w:rsid w:val="005971F1"/>
    <w:rsid w:val="005A2208"/>
    <w:rsid w:val="005A549B"/>
    <w:rsid w:val="005A6D35"/>
    <w:rsid w:val="005B1B5C"/>
    <w:rsid w:val="005B2386"/>
    <w:rsid w:val="005C320E"/>
    <w:rsid w:val="005C3A79"/>
    <w:rsid w:val="005C41A9"/>
    <w:rsid w:val="005C66E0"/>
    <w:rsid w:val="005C6E24"/>
    <w:rsid w:val="005D269E"/>
    <w:rsid w:val="005E2C67"/>
    <w:rsid w:val="005E312B"/>
    <w:rsid w:val="005E6FB1"/>
    <w:rsid w:val="005F3916"/>
    <w:rsid w:val="005F3930"/>
    <w:rsid w:val="005F66CB"/>
    <w:rsid w:val="00604C80"/>
    <w:rsid w:val="006053A6"/>
    <w:rsid w:val="00605941"/>
    <w:rsid w:val="006065EF"/>
    <w:rsid w:val="00612BD6"/>
    <w:rsid w:val="00616AE2"/>
    <w:rsid w:val="00623A8A"/>
    <w:rsid w:val="006262D9"/>
    <w:rsid w:val="0063100B"/>
    <w:rsid w:val="00632FE9"/>
    <w:rsid w:val="006331B5"/>
    <w:rsid w:val="00637A5E"/>
    <w:rsid w:val="00641882"/>
    <w:rsid w:val="0064489B"/>
    <w:rsid w:val="006464D7"/>
    <w:rsid w:val="00646D4C"/>
    <w:rsid w:val="00651146"/>
    <w:rsid w:val="00656CE3"/>
    <w:rsid w:val="00656E5B"/>
    <w:rsid w:val="00667164"/>
    <w:rsid w:val="00675A84"/>
    <w:rsid w:val="00677223"/>
    <w:rsid w:val="00683E55"/>
    <w:rsid w:val="0068666B"/>
    <w:rsid w:val="00686C98"/>
    <w:rsid w:val="00690C9F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B5494"/>
    <w:rsid w:val="006C54B1"/>
    <w:rsid w:val="006C78F5"/>
    <w:rsid w:val="006D0625"/>
    <w:rsid w:val="006D0707"/>
    <w:rsid w:val="006D4151"/>
    <w:rsid w:val="006D456B"/>
    <w:rsid w:val="006D4A73"/>
    <w:rsid w:val="006D6088"/>
    <w:rsid w:val="006D6403"/>
    <w:rsid w:val="006E4E55"/>
    <w:rsid w:val="006F5F0C"/>
    <w:rsid w:val="0070105B"/>
    <w:rsid w:val="00706A19"/>
    <w:rsid w:val="0071272F"/>
    <w:rsid w:val="00721D75"/>
    <w:rsid w:val="00721E70"/>
    <w:rsid w:val="007310AB"/>
    <w:rsid w:val="00731F88"/>
    <w:rsid w:val="007330A6"/>
    <w:rsid w:val="007368FC"/>
    <w:rsid w:val="007430E4"/>
    <w:rsid w:val="00744D66"/>
    <w:rsid w:val="007450B3"/>
    <w:rsid w:val="007505A1"/>
    <w:rsid w:val="007521EE"/>
    <w:rsid w:val="007546CF"/>
    <w:rsid w:val="00760DB3"/>
    <w:rsid w:val="00761755"/>
    <w:rsid w:val="00763ACE"/>
    <w:rsid w:val="0076644A"/>
    <w:rsid w:val="00766FEF"/>
    <w:rsid w:val="00774A6E"/>
    <w:rsid w:val="00776E1E"/>
    <w:rsid w:val="00783B2F"/>
    <w:rsid w:val="00784CB4"/>
    <w:rsid w:val="00786E7D"/>
    <w:rsid w:val="007876EE"/>
    <w:rsid w:val="0079300F"/>
    <w:rsid w:val="00793B0B"/>
    <w:rsid w:val="00796753"/>
    <w:rsid w:val="00796F0C"/>
    <w:rsid w:val="00797124"/>
    <w:rsid w:val="00797A38"/>
    <w:rsid w:val="00797D71"/>
    <w:rsid w:val="007A6682"/>
    <w:rsid w:val="007B2560"/>
    <w:rsid w:val="007B589E"/>
    <w:rsid w:val="007B79C5"/>
    <w:rsid w:val="007C6D25"/>
    <w:rsid w:val="007D0A35"/>
    <w:rsid w:val="007D12D8"/>
    <w:rsid w:val="007D704C"/>
    <w:rsid w:val="007E0E93"/>
    <w:rsid w:val="007E5553"/>
    <w:rsid w:val="007F570E"/>
    <w:rsid w:val="007F5914"/>
    <w:rsid w:val="00801C1A"/>
    <w:rsid w:val="00811B3E"/>
    <w:rsid w:val="008148E4"/>
    <w:rsid w:val="00814F8C"/>
    <w:rsid w:val="008171DA"/>
    <w:rsid w:val="0082047D"/>
    <w:rsid w:val="0082768B"/>
    <w:rsid w:val="0083464C"/>
    <w:rsid w:val="00834E9C"/>
    <w:rsid w:val="00842D31"/>
    <w:rsid w:val="008430F3"/>
    <w:rsid w:val="00846BA4"/>
    <w:rsid w:val="00854CD5"/>
    <w:rsid w:val="00862220"/>
    <w:rsid w:val="00865905"/>
    <w:rsid w:val="00881AB3"/>
    <w:rsid w:val="00884832"/>
    <w:rsid w:val="00884C6F"/>
    <w:rsid w:val="00891148"/>
    <w:rsid w:val="008931DC"/>
    <w:rsid w:val="00894838"/>
    <w:rsid w:val="008A1329"/>
    <w:rsid w:val="008A1BB0"/>
    <w:rsid w:val="008A2D60"/>
    <w:rsid w:val="008B32E9"/>
    <w:rsid w:val="008B4C9D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3237"/>
    <w:rsid w:val="00904818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50F51"/>
    <w:rsid w:val="00960C25"/>
    <w:rsid w:val="0096100B"/>
    <w:rsid w:val="0096435B"/>
    <w:rsid w:val="00971533"/>
    <w:rsid w:val="00973063"/>
    <w:rsid w:val="00981A18"/>
    <w:rsid w:val="00982035"/>
    <w:rsid w:val="00993A28"/>
    <w:rsid w:val="009942B2"/>
    <w:rsid w:val="009967E8"/>
    <w:rsid w:val="009A0F4A"/>
    <w:rsid w:val="009A0FFA"/>
    <w:rsid w:val="009A65F7"/>
    <w:rsid w:val="009B198C"/>
    <w:rsid w:val="009B2ED7"/>
    <w:rsid w:val="009B3D24"/>
    <w:rsid w:val="009B45D2"/>
    <w:rsid w:val="009B4C6F"/>
    <w:rsid w:val="009C0B58"/>
    <w:rsid w:val="009C3425"/>
    <w:rsid w:val="009C5B9E"/>
    <w:rsid w:val="009D0FB0"/>
    <w:rsid w:val="009D4DF2"/>
    <w:rsid w:val="009D795A"/>
    <w:rsid w:val="009F23E3"/>
    <w:rsid w:val="009F24F2"/>
    <w:rsid w:val="009F28E3"/>
    <w:rsid w:val="009F40FC"/>
    <w:rsid w:val="009F6E2D"/>
    <w:rsid w:val="00A030AA"/>
    <w:rsid w:val="00A0362C"/>
    <w:rsid w:val="00A03754"/>
    <w:rsid w:val="00A20A87"/>
    <w:rsid w:val="00A2515A"/>
    <w:rsid w:val="00A25512"/>
    <w:rsid w:val="00A3186A"/>
    <w:rsid w:val="00A476F7"/>
    <w:rsid w:val="00A47B59"/>
    <w:rsid w:val="00A502CC"/>
    <w:rsid w:val="00A50897"/>
    <w:rsid w:val="00A52A5A"/>
    <w:rsid w:val="00A55D31"/>
    <w:rsid w:val="00A60399"/>
    <w:rsid w:val="00A65045"/>
    <w:rsid w:val="00A76B3C"/>
    <w:rsid w:val="00A801E0"/>
    <w:rsid w:val="00A82E33"/>
    <w:rsid w:val="00A83FD2"/>
    <w:rsid w:val="00A90E28"/>
    <w:rsid w:val="00A93371"/>
    <w:rsid w:val="00A93C65"/>
    <w:rsid w:val="00A94A93"/>
    <w:rsid w:val="00A95559"/>
    <w:rsid w:val="00A96D09"/>
    <w:rsid w:val="00AA1116"/>
    <w:rsid w:val="00AA63AC"/>
    <w:rsid w:val="00AA6F16"/>
    <w:rsid w:val="00AB0772"/>
    <w:rsid w:val="00AC2D08"/>
    <w:rsid w:val="00AC2F42"/>
    <w:rsid w:val="00AC6067"/>
    <w:rsid w:val="00AC6B5D"/>
    <w:rsid w:val="00AD4236"/>
    <w:rsid w:val="00AD67A6"/>
    <w:rsid w:val="00AD684C"/>
    <w:rsid w:val="00AD7CE0"/>
    <w:rsid w:val="00AE3C8D"/>
    <w:rsid w:val="00AF6894"/>
    <w:rsid w:val="00B01E9F"/>
    <w:rsid w:val="00B144D5"/>
    <w:rsid w:val="00B16722"/>
    <w:rsid w:val="00B17666"/>
    <w:rsid w:val="00B17E3B"/>
    <w:rsid w:val="00B2011E"/>
    <w:rsid w:val="00B26BB7"/>
    <w:rsid w:val="00B311E9"/>
    <w:rsid w:val="00B33587"/>
    <w:rsid w:val="00B40BED"/>
    <w:rsid w:val="00B440AB"/>
    <w:rsid w:val="00B54965"/>
    <w:rsid w:val="00B54D40"/>
    <w:rsid w:val="00B55419"/>
    <w:rsid w:val="00B5794D"/>
    <w:rsid w:val="00B6212D"/>
    <w:rsid w:val="00B62AA5"/>
    <w:rsid w:val="00B66030"/>
    <w:rsid w:val="00B7489B"/>
    <w:rsid w:val="00B7618D"/>
    <w:rsid w:val="00B82E7C"/>
    <w:rsid w:val="00B844EB"/>
    <w:rsid w:val="00B84AAC"/>
    <w:rsid w:val="00B8652A"/>
    <w:rsid w:val="00B86DC5"/>
    <w:rsid w:val="00B96D4B"/>
    <w:rsid w:val="00B970B9"/>
    <w:rsid w:val="00B97689"/>
    <w:rsid w:val="00BA5644"/>
    <w:rsid w:val="00BA67B5"/>
    <w:rsid w:val="00BA6A1B"/>
    <w:rsid w:val="00BA747B"/>
    <w:rsid w:val="00BB3ABE"/>
    <w:rsid w:val="00BB5B12"/>
    <w:rsid w:val="00BB7F06"/>
    <w:rsid w:val="00BC380C"/>
    <w:rsid w:val="00BC3B96"/>
    <w:rsid w:val="00BC6A35"/>
    <w:rsid w:val="00BD77E9"/>
    <w:rsid w:val="00BD7B6F"/>
    <w:rsid w:val="00BE1393"/>
    <w:rsid w:val="00BE6A5D"/>
    <w:rsid w:val="00BF1E36"/>
    <w:rsid w:val="00BF4CBF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4113F"/>
    <w:rsid w:val="00C44D98"/>
    <w:rsid w:val="00C51648"/>
    <w:rsid w:val="00C538AA"/>
    <w:rsid w:val="00C54C74"/>
    <w:rsid w:val="00C61370"/>
    <w:rsid w:val="00C63E7C"/>
    <w:rsid w:val="00C64B89"/>
    <w:rsid w:val="00C659BE"/>
    <w:rsid w:val="00C73EBC"/>
    <w:rsid w:val="00C8051C"/>
    <w:rsid w:val="00C82ED8"/>
    <w:rsid w:val="00C83C52"/>
    <w:rsid w:val="00C87DBB"/>
    <w:rsid w:val="00C920C9"/>
    <w:rsid w:val="00C9211D"/>
    <w:rsid w:val="00C92787"/>
    <w:rsid w:val="00C95BE5"/>
    <w:rsid w:val="00CA3630"/>
    <w:rsid w:val="00CA3918"/>
    <w:rsid w:val="00CA5055"/>
    <w:rsid w:val="00CA6BEA"/>
    <w:rsid w:val="00CB1830"/>
    <w:rsid w:val="00CB204C"/>
    <w:rsid w:val="00CB2801"/>
    <w:rsid w:val="00CB7B6C"/>
    <w:rsid w:val="00CC157F"/>
    <w:rsid w:val="00CC50CA"/>
    <w:rsid w:val="00CC6130"/>
    <w:rsid w:val="00CC6947"/>
    <w:rsid w:val="00CD21E8"/>
    <w:rsid w:val="00CE04CC"/>
    <w:rsid w:val="00CE12F3"/>
    <w:rsid w:val="00CE31A1"/>
    <w:rsid w:val="00CE4177"/>
    <w:rsid w:val="00CE484F"/>
    <w:rsid w:val="00CE4FBA"/>
    <w:rsid w:val="00CE5798"/>
    <w:rsid w:val="00CE69DE"/>
    <w:rsid w:val="00CF52FE"/>
    <w:rsid w:val="00CF6A48"/>
    <w:rsid w:val="00D020E1"/>
    <w:rsid w:val="00D1368B"/>
    <w:rsid w:val="00D22BF1"/>
    <w:rsid w:val="00D24A3B"/>
    <w:rsid w:val="00D32E1D"/>
    <w:rsid w:val="00D33858"/>
    <w:rsid w:val="00D3468C"/>
    <w:rsid w:val="00D37926"/>
    <w:rsid w:val="00D445C0"/>
    <w:rsid w:val="00D51F6C"/>
    <w:rsid w:val="00D52620"/>
    <w:rsid w:val="00D64702"/>
    <w:rsid w:val="00D652ED"/>
    <w:rsid w:val="00D6603A"/>
    <w:rsid w:val="00D7311A"/>
    <w:rsid w:val="00D76112"/>
    <w:rsid w:val="00D8266D"/>
    <w:rsid w:val="00D83AF7"/>
    <w:rsid w:val="00D90F1E"/>
    <w:rsid w:val="00D91FFF"/>
    <w:rsid w:val="00D94A5D"/>
    <w:rsid w:val="00D9645E"/>
    <w:rsid w:val="00DA1C75"/>
    <w:rsid w:val="00DA4227"/>
    <w:rsid w:val="00DA436A"/>
    <w:rsid w:val="00DA4679"/>
    <w:rsid w:val="00DA6647"/>
    <w:rsid w:val="00DB0E46"/>
    <w:rsid w:val="00DB5A31"/>
    <w:rsid w:val="00DB7245"/>
    <w:rsid w:val="00DC1AC9"/>
    <w:rsid w:val="00DC241A"/>
    <w:rsid w:val="00DC36C6"/>
    <w:rsid w:val="00DC407E"/>
    <w:rsid w:val="00DD2029"/>
    <w:rsid w:val="00DD4AEA"/>
    <w:rsid w:val="00DE101E"/>
    <w:rsid w:val="00DE35CE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07C12"/>
    <w:rsid w:val="00E136A8"/>
    <w:rsid w:val="00E13988"/>
    <w:rsid w:val="00E1441C"/>
    <w:rsid w:val="00E20073"/>
    <w:rsid w:val="00E2072A"/>
    <w:rsid w:val="00E23E47"/>
    <w:rsid w:val="00E3139B"/>
    <w:rsid w:val="00E33000"/>
    <w:rsid w:val="00E33122"/>
    <w:rsid w:val="00E36D65"/>
    <w:rsid w:val="00E3759A"/>
    <w:rsid w:val="00E52DAA"/>
    <w:rsid w:val="00E53637"/>
    <w:rsid w:val="00E560B8"/>
    <w:rsid w:val="00E60B36"/>
    <w:rsid w:val="00E662BE"/>
    <w:rsid w:val="00E721A9"/>
    <w:rsid w:val="00E72BD9"/>
    <w:rsid w:val="00E740FB"/>
    <w:rsid w:val="00E90A3D"/>
    <w:rsid w:val="00E9305B"/>
    <w:rsid w:val="00E9407B"/>
    <w:rsid w:val="00E9433F"/>
    <w:rsid w:val="00EA3CC9"/>
    <w:rsid w:val="00EA5196"/>
    <w:rsid w:val="00EA5BC9"/>
    <w:rsid w:val="00EA6744"/>
    <w:rsid w:val="00ED541A"/>
    <w:rsid w:val="00EE3A18"/>
    <w:rsid w:val="00EE658C"/>
    <w:rsid w:val="00EF16F6"/>
    <w:rsid w:val="00EF2117"/>
    <w:rsid w:val="00F01378"/>
    <w:rsid w:val="00F10CD5"/>
    <w:rsid w:val="00F14B2D"/>
    <w:rsid w:val="00F20129"/>
    <w:rsid w:val="00F22B63"/>
    <w:rsid w:val="00F27F12"/>
    <w:rsid w:val="00F3015C"/>
    <w:rsid w:val="00F34B4D"/>
    <w:rsid w:val="00F35D1E"/>
    <w:rsid w:val="00F36BBB"/>
    <w:rsid w:val="00F40163"/>
    <w:rsid w:val="00F41219"/>
    <w:rsid w:val="00F445CC"/>
    <w:rsid w:val="00F50831"/>
    <w:rsid w:val="00F5265B"/>
    <w:rsid w:val="00F5460A"/>
    <w:rsid w:val="00F563CB"/>
    <w:rsid w:val="00F56DF8"/>
    <w:rsid w:val="00F6099E"/>
    <w:rsid w:val="00F7069A"/>
    <w:rsid w:val="00F74D16"/>
    <w:rsid w:val="00F7622F"/>
    <w:rsid w:val="00F90109"/>
    <w:rsid w:val="00F90B01"/>
    <w:rsid w:val="00F9424E"/>
    <w:rsid w:val="00F97634"/>
    <w:rsid w:val="00FA6714"/>
    <w:rsid w:val="00FC00DE"/>
    <w:rsid w:val="00FC3C3B"/>
    <w:rsid w:val="00FD29D2"/>
    <w:rsid w:val="00FD58C8"/>
    <w:rsid w:val="00FD7AAF"/>
    <w:rsid w:val="00FE028E"/>
    <w:rsid w:val="00FE1FFB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clickers.micromappers.org/app/MM_TextGeoClicker/" TargetMode="External"/><Relationship Id="rId10" Type="http://schemas.openxmlformats.org/officeDocument/2006/relationships/hyperlink" Target="http://clickers.micromappers.org/app/MM_ImageGeoClick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0789B-B666-9744-AA21-3BB456869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610</TotalTime>
  <Pages>16</Pages>
  <Words>2392</Words>
  <Characters>13638</Characters>
  <Application>Microsoft Macintosh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15999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123</cp:revision>
  <cp:lastPrinted>2015-01-28T09:13:00Z</cp:lastPrinted>
  <dcterms:created xsi:type="dcterms:W3CDTF">2014-06-10T15:11:00Z</dcterms:created>
  <dcterms:modified xsi:type="dcterms:W3CDTF">2015-01-29T06:43:00Z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