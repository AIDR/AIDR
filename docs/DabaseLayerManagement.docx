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E0D40" w14:textId="118349D1" w:rsidR="001C6A31" w:rsidRPr="00E20073" w:rsidRDefault="006563F0" w:rsidP="00DF4B25">
      <w:pPr>
        <w:pStyle w:val="Title1"/>
      </w:pPr>
      <w:r>
        <w:t xml:space="preserve">Database </w:t>
      </w:r>
      <w:r w:rsidR="001C6A31" w:rsidRPr="00E20073">
        <w:t>Requirements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1368"/>
        <w:gridCol w:w="8496"/>
      </w:tblGrid>
      <w:tr w:rsidR="004C6FB7" w:rsidRPr="00E20073" w14:paraId="116F58AD" w14:textId="77777777" w:rsidTr="00C0710A">
        <w:tc>
          <w:tcPr>
            <w:tcW w:w="1368" w:type="dxa"/>
            <w:shd w:val="clear" w:color="auto" w:fill="auto"/>
          </w:tcPr>
          <w:p w14:paraId="349F0D18" w14:textId="77777777" w:rsidR="004C6FB7" w:rsidRPr="00E20073" w:rsidRDefault="004C6FB7" w:rsidP="00DF4B25">
            <w:pPr>
              <w:pStyle w:val="Title2"/>
            </w:pPr>
            <w:r w:rsidRPr="00E20073">
              <w:t>REQ No.</w:t>
            </w:r>
          </w:p>
          <w:p w14:paraId="54C61813" w14:textId="77777777" w:rsidR="005F3916" w:rsidRPr="00E20073" w:rsidRDefault="00797124" w:rsidP="00DF4B25">
            <w:pPr>
              <w:pStyle w:val="Title3"/>
            </w:pPr>
            <w:r>
              <w:t>1</w:t>
            </w:r>
          </w:p>
        </w:tc>
        <w:tc>
          <w:tcPr>
            <w:tcW w:w="8496" w:type="dxa"/>
            <w:shd w:val="clear" w:color="auto" w:fill="auto"/>
          </w:tcPr>
          <w:p w14:paraId="4E96803F" w14:textId="77777777" w:rsidR="004C6FB7" w:rsidRPr="00E20073" w:rsidRDefault="004F05DB" w:rsidP="00DF4B25">
            <w:pPr>
              <w:pStyle w:val="Title2"/>
            </w:pPr>
            <w:r w:rsidRPr="00E20073">
              <w:t>Project</w:t>
            </w:r>
          </w:p>
          <w:p w14:paraId="7EC2C793" w14:textId="273D6EC7" w:rsidR="005F3916" w:rsidRPr="006B43BF" w:rsidRDefault="00EC0EFA" w:rsidP="00DF4B25">
            <w:pPr>
              <w:pStyle w:val="Title3"/>
              <w:rPr>
                <w:color w:val="000000"/>
              </w:rPr>
            </w:pPr>
            <w:r>
              <w:rPr>
                <w:color w:val="000000"/>
              </w:rPr>
              <w:t xml:space="preserve">Core – Database </w:t>
            </w:r>
          </w:p>
        </w:tc>
      </w:tr>
    </w:tbl>
    <w:p w14:paraId="77A9AB81" w14:textId="77777777" w:rsidR="007B589E" w:rsidRPr="00E20073" w:rsidRDefault="007B589E" w:rsidP="00DF4B25">
      <w:pPr>
        <w:pStyle w:val="BodyText"/>
        <w:pBdr>
          <w:bottom w:val="single" w:sz="18" w:space="1" w:color="auto"/>
        </w:pBdr>
      </w:pPr>
    </w:p>
    <w:p w14:paraId="432558B8" w14:textId="77777777" w:rsidR="00CF6A48" w:rsidRPr="00E20073" w:rsidRDefault="00CF6A48" w:rsidP="00293E77">
      <w:pPr>
        <w:pStyle w:val="Bodytext0"/>
        <w:rPr>
          <w:color w:val="000080"/>
          <w:sz w:val="24"/>
        </w:rPr>
      </w:pPr>
    </w:p>
    <w:p w14:paraId="0AC95134" w14:textId="77777777" w:rsidR="007B589E" w:rsidRPr="00E20073" w:rsidRDefault="007B589E" w:rsidP="00293E77">
      <w:pPr>
        <w:pStyle w:val="Bodytext0"/>
        <w:rPr>
          <w:color w:val="000080"/>
          <w:sz w:val="24"/>
        </w:rPr>
      </w:pPr>
      <w:r w:rsidRPr="00E20073">
        <w:rPr>
          <w:color w:val="000080"/>
          <w:sz w:val="24"/>
        </w:rPr>
        <w:t>Abstract</w:t>
      </w:r>
    </w:p>
    <w:p w14:paraId="075741B5" w14:textId="77777777" w:rsidR="0082768B" w:rsidRPr="00E20073" w:rsidRDefault="0082768B" w:rsidP="00293E77">
      <w:pPr>
        <w:pStyle w:val="Abstract"/>
        <w:rPr>
          <w:color w:val="808080"/>
        </w:rPr>
      </w:pPr>
    </w:p>
    <w:p w14:paraId="3980764D" w14:textId="77777777" w:rsidR="0082768B" w:rsidRPr="00E20073" w:rsidRDefault="0082768B" w:rsidP="00293E77">
      <w:pPr>
        <w:pStyle w:val="Abstract"/>
        <w:rPr>
          <w:color w:val="808080"/>
        </w:rPr>
      </w:pPr>
    </w:p>
    <w:p w14:paraId="10472EA2" w14:textId="77777777" w:rsidR="0082768B" w:rsidRPr="00E20073" w:rsidRDefault="0082768B" w:rsidP="00293E77">
      <w:pPr>
        <w:pStyle w:val="Abstract"/>
        <w:rPr>
          <w:color w:val="808080"/>
        </w:rPr>
      </w:pPr>
    </w:p>
    <w:p w14:paraId="15D4BB58" w14:textId="77777777" w:rsidR="0082768B" w:rsidRPr="00E20073" w:rsidRDefault="0082768B" w:rsidP="00293E77">
      <w:pPr>
        <w:pStyle w:val="Abstract"/>
        <w:rPr>
          <w:color w:val="808080"/>
        </w:rPr>
      </w:pPr>
    </w:p>
    <w:p w14:paraId="1D23E52E" w14:textId="77777777" w:rsidR="0082768B" w:rsidRPr="00E20073" w:rsidRDefault="0082768B" w:rsidP="00293E77">
      <w:pPr>
        <w:pStyle w:val="Abstract"/>
        <w:rPr>
          <w:color w:val="808080"/>
        </w:rPr>
      </w:pPr>
    </w:p>
    <w:p w14:paraId="051BD0C2" w14:textId="77777777" w:rsidR="0082768B" w:rsidRPr="00E20073" w:rsidRDefault="0082768B" w:rsidP="00293E77">
      <w:pPr>
        <w:pStyle w:val="Abstract"/>
        <w:rPr>
          <w:color w:val="808080"/>
        </w:rPr>
      </w:pPr>
    </w:p>
    <w:p w14:paraId="17245B0D" w14:textId="77777777" w:rsidR="0082768B" w:rsidRPr="00E20073" w:rsidRDefault="0082768B" w:rsidP="00293E77">
      <w:pPr>
        <w:pStyle w:val="Abstract"/>
        <w:rPr>
          <w:color w:val="808080"/>
        </w:rPr>
      </w:pPr>
    </w:p>
    <w:p w14:paraId="68C5BA84" w14:textId="77777777" w:rsidR="0082768B" w:rsidRPr="006B43BF" w:rsidRDefault="0082768B" w:rsidP="00293E77">
      <w:pPr>
        <w:pStyle w:val="Abstract"/>
        <w:rPr>
          <w:color w:val="000000"/>
        </w:rPr>
      </w:pPr>
    </w:p>
    <w:p w14:paraId="04914E05" w14:textId="77777777" w:rsidR="0082768B" w:rsidRPr="00E20073" w:rsidRDefault="0082768B" w:rsidP="00293E77">
      <w:pPr>
        <w:pStyle w:val="Abstract"/>
        <w:rPr>
          <w:color w:val="808080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920"/>
        <w:gridCol w:w="2310"/>
        <w:gridCol w:w="4140"/>
      </w:tblGrid>
      <w:tr w:rsidR="007B79C5" w:rsidRPr="00E20073" w14:paraId="74A134EE" w14:textId="77777777" w:rsidTr="00C54C74">
        <w:trPr>
          <w:cantSplit/>
          <w:tblHeader/>
        </w:trPr>
        <w:tc>
          <w:tcPr>
            <w:tcW w:w="1188" w:type="dxa"/>
            <w:shd w:val="clear" w:color="auto" w:fill="D9D9D9"/>
          </w:tcPr>
          <w:p w14:paraId="556AD727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</w:t>
            </w:r>
          </w:p>
        </w:tc>
        <w:tc>
          <w:tcPr>
            <w:tcW w:w="1920" w:type="dxa"/>
            <w:shd w:val="clear" w:color="auto" w:fill="D9D9D9"/>
          </w:tcPr>
          <w:p w14:paraId="7ECCDBFD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Date</w:t>
            </w:r>
          </w:p>
        </w:tc>
        <w:tc>
          <w:tcPr>
            <w:tcW w:w="2310" w:type="dxa"/>
            <w:shd w:val="clear" w:color="auto" w:fill="D9D9D9"/>
          </w:tcPr>
          <w:p w14:paraId="14207D89" w14:textId="77777777" w:rsidR="007B79C5" w:rsidRPr="00E20073" w:rsidRDefault="00A47B59" w:rsidP="00C54C74">
            <w:pPr>
              <w:pStyle w:val="CellBase"/>
              <w:jc w:val="center"/>
              <w:rPr>
                <w:b/>
                <w:color w:val="000080"/>
              </w:rPr>
            </w:pPr>
            <w:r>
              <w:rPr>
                <w:b/>
                <w:color w:val="000080"/>
              </w:rPr>
              <w:t>Author</w:t>
            </w:r>
          </w:p>
        </w:tc>
        <w:tc>
          <w:tcPr>
            <w:tcW w:w="4140" w:type="dxa"/>
            <w:shd w:val="clear" w:color="auto" w:fill="D9D9D9"/>
          </w:tcPr>
          <w:p w14:paraId="3D7CB7BA" w14:textId="77777777" w:rsidR="007B79C5" w:rsidRPr="00E20073" w:rsidRDefault="007B79C5" w:rsidP="00C54C74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Status</w:t>
            </w:r>
          </w:p>
        </w:tc>
      </w:tr>
      <w:tr w:rsidR="007B79C5" w:rsidRPr="00E20073" w14:paraId="7F8CBAC2" w14:textId="77777777" w:rsidTr="00C54C74">
        <w:tc>
          <w:tcPr>
            <w:tcW w:w="1188" w:type="dxa"/>
          </w:tcPr>
          <w:p w14:paraId="677890E9" w14:textId="77777777" w:rsidR="007B79C5" w:rsidRPr="00E20073" w:rsidRDefault="002B774F" w:rsidP="00C54C74">
            <w:pPr>
              <w:pStyle w:val="CellBase"/>
              <w:jc w:val="center"/>
            </w:pPr>
            <w:r>
              <w:t>1</w:t>
            </w:r>
          </w:p>
        </w:tc>
        <w:tc>
          <w:tcPr>
            <w:tcW w:w="1920" w:type="dxa"/>
          </w:tcPr>
          <w:p w14:paraId="175C1DA1" w14:textId="019FBE35" w:rsidR="007B79C5" w:rsidRPr="00E20073" w:rsidRDefault="001F63A1" w:rsidP="00C54C74">
            <w:pPr>
              <w:pStyle w:val="CellBase"/>
              <w:jc w:val="center"/>
            </w:pPr>
            <w:r>
              <w:t>09/21</w:t>
            </w:r>
            <w:r w:rsidR="006563F0">
              <w:t>/201</w:t>
            </w:r>
            <w:r>
              <w:t>5</w:t>
            </w:r>
          </w:p>
        </w:tc>
        <w:tc>
          <w:tcPr>
            <w:tcW w:w="2310" w:type="dxa"/>
          </w:tcPr>
          <w:p w14:paraId="43E95AF1" w14:textId="073B5B5E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6A52A4E4" w14:textId="30028079" w:rsidR="007B79C5" w:rsidRPr="006B43BF" w:rsidRDefault="006563F0" w:rsidP="00C54C74">
            <w:pPr>
              <w:pStyle w:val="CellBase"/>
              <w:jc w:val="center"/>
              <w:rPr>
                <w:color w:val="000000"/>
              </w:rPr>
            </w:pPr>
            <w:proofErr w:type="gramStart"/>
            <w:r>
              <w:rPr>
                <w:color w:val="000000"/>
              </w:rPr>
              <w:t>start</w:t>
            </w:r>
            <w:proofErr w:type="gramEnd"/>
          </w:p>
        </w:tc>
      </w:tr>
      <w:tr w:rsidR="00706A19" w:rsidRPr="00E20073" w14:paraId="155B85C1" w14:textId="77777777" w:rsidTr="00C54C74">
        <w:tc>
          <w:tcPr>
            <w:tcW w:w="1188" w:type="dxa"/>
          </w:tcPr>
          <w:p w14:paraId="37E5534A" w14:textId="2C53A082" w:rsidR="00706A19" w:rsidRPr="00E20073" w:rsidRDefault="000E2709" w:rsidP="00C54C74">
            <w:pPr>
              <w:pStyle w:val="CellBase"/>
              <w:jc w:val="center"/>
            </w:pPr>
            <w:r>
              <w:t>2</w:t>
            </w:r>
          </w:p>
        </w:tc>
        <w:tc>
          <w:tcPr>
            <w:tcW w:w="1920" w:type="dxa"/>
          </w:tcPr>
          <w:p w14:paraId="73B8FE78" w14:textId="77777777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1B073177" w14:textId="0B2CE0A5" w:rsidR="00706A19" w:rsidRPr="00E20073" w:rsidRDefault="00706A19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E015D0C" w14:textId="699F9078" w:rsidR="00706A19" w:rsidRPr="00E20073" w:rsidRDefault="00706A19" w:rsidP="00C54C74">
            <w:pPr>
              <w:pStyle w:val="CellBase"/>
              <w:jc w:val="center"/>
            </w:pPr>
          </w:p>
        </w:tc>
      </w:tr>
      <w:tr w:rsidR="003D4E1E" w:rsidRPr="00E20073" w14:paraId="0B7E9415" w14:textId="77777777" w:rsidTr="00C54C74">
        <w:tc>
          <w:tcPr>
            <w:tcW w:w="1188" w:type="dxa"/>
          </w:tcPr>
          <w:p w14:paraId="3DC07CF6" w14:textId="1203A247" w:rsidR="003D4E1E" w:rsidRPr="00E20073" w:rsidRDefault="003D4E1E" w:rsidP="00C54C74">
            <w:pPr>
              <w:pStyle w:val="CellBase"/>
              <w:jc w:val="center"/>
            </w:pPr>
            <w:r>
              <w:t>3</w:t>
            </w:r>
          </w:p>
        </w:tc>
        <w:tc>
          <w:tcPr>
            <w:tcW w:w="1920" w:type="dxa"/>
          </w:tcPr>
          <w:p w14:paraId="1C86B785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773B2E19" w14:textId="53B2D5F5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34646B8B" w14:textId="0EC2FE39" w:rsidR="003D4E1E" w:rsidRPr="00E20073" w:rsidRDefault="003D4E1E" w:rsidP="00C54C74">
            <w:pPr>
              <w:pStyle w:val="CellBase"/>
              <w:jc w:val="center"/>
            </w:pPr>
          </w:p>
        </w:tc>
      </w:tr>
      <w:tr w:rsidR="003D4E1E" w:rsidRPr="00E20073" w14:paraId="5A44C7B8" w14:textId="77777777" w:rsidTr="00C54C74">
        <w:tc>
          <w:tcPr>
            <w:tcW w:w="1188" w:type="dxa"/>
          </w:tcPr>
          <w:p w14:paraId="0DD2327B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53E754C6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CAC23B1" w14:textId="77777777" w:rsidR="003D4E1E" w:rsidRPr="00E20073" w:rsidRDefault="003D4E1E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22E22F7E" w14:textId="77777777" w:rsidR="003D4E1E" w:rsidRPr="00E20073" w:rsidRDefault="003D4E1E" w:rsidP="00C54C74">
            <w:pPr>
              <w:pStyle w:val="CellBase"/>
              <w:jc w:val="center"/>
            </w:pPr>
          </w:p>
        </w:tc>
      </w:tr>
      <w:tr w:rsidR="007B79C5" w:rsidRPr="00E20073" w14:paraId="12EA19F3" w14:textId="77777777" w:rsidTr="00C54C74">
        <w:tc>
          <w:tcPr>
            <w:tcW w:w="1188" w:type="dxa"/>
          </w:tcPr>
          <w:p w14:paraId="54E58EF3" w14:textId="3A4779C6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1920" w:type="dxa"/>
          </w:tcPr>
          <w:p w14:paraId="05A9DE77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2310" w:type="dxa"/>
          </w:tcPr>
          <w:p w14:paraId="60C83B11" w14:textId="77777777" w:rsidR="007B79C5" w:rsidRPr="00E20073" w:rsidRDefault="007B79C5" w:rsidP="00C54C74">
            <w:pPr>
              <w:pStyle w:val="CellBase"/>
              <w:jc w:val="center"/>
            </w:pPr>
          </w:p>
        </w:tc>
        <w:tc>
          <w:tcPr>
            <w:tcW w:w="4140" w:type="dxa"/>
          </w:tcPr>
          <w:p w14:paraId="7C8EF215" w14:textId="77777777" w:rsidR="007B79C5" w:rsidRPr="00E20073" w:rsidRDefault="007B79C5" w:rsidP="00C54C74">
            <w:pPr>
              <w:pStyle w:val="CellBase"/>
              <w:jc w:val="center"/>
            </w:pPr>
          </w:p>
        </w:tc>
      </w:tr>
    </w:tbl>
    <w:p w14:paraId="39F23EBE" w14:textId="77777777" w:rsidR="00E03EC0" w:rsidRPr="00E20073" w:rsidRDefault="00E03EC0" w:rsidP="00D94A5D">
      <w:pPr>
        <w:pStyle w:val="SectionHeading"/>
        <w:rPr>
          <w:color w:val="000080"/>
        </w:rPr>
      </w:pPr>
    </w:p>
    <w:p w14:paraId="1D5DD318" w14:textId="77777777" w:rsidR="005E312B" w:rsidRPr="00E20073" w:rsidRDefault="00E03EC0" w:rsidP="00D94A5D">
      <w:pPr>
        <w:pStyle w:val="SectionHeading"/>
        <w:rPr>
          <w:color w:val="000080"/>
        </w:rPr>
      </w:pPr>
      <w:r w:rsidRPr="00E20073">
        <w:rPr>
          <w:color w:val="000080"/>
        </w:rPr>
        <w:br w:type="page"/>
      </w:r>
      <w:r w:rsidR="005E312B" w:rsidRPr="00E20073">
        <w:rPr>
          <w:color w:val="000080"/>
        </w:rPr>
        <w:lastRenderedPageBreak/>
        <w:t>Distribution List</w:t>
      </w:r>
    </w:p>
    <w:tbl>
      <w:tblPr>
        <w:tblW w:w="485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3"/>
        <w:gridCol w:w="4635"/>
      </w:tblGrid>
      <w:tr w:rsidR="00433418" w:rsidRPr="00E20073" w14:paraId="56A2004D" w14:textId="77777777" w:rsidTr="00656CE3">
        <w:tc>
          <w:tcPr>
            <w:tcW w:w="2578" w:type="pct"/>
            <w:shd w:val="clear" w:color="auto" w:fill="D9D9D9"/>
          </w:tcPr>
          <w:p w14:paraId="337811EB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Reviewers</w:t>
            </w:r>
          </w:p>
        </w:tc>
        <w:tc>
          <w:tcPr>
            <w:tcW w:w="2422" w:type="pct"/>
            <w:shd w:val="clear" w:color="auto" w:fill="D9D9D9"/>
          </w:tcPr>
          <w:p w14:paraId="205421D1" w14:textId="77777777" w:rsidR="00433418" w:rsidRPr="00E20073" w:rsidRDefault="00433418" w:rsidP="00656CE3">
            <w:pPr>
              <w:pStyle w:val="CellBase"/>
              <w:jc w:val="center"/>
              <w:rPr>
                <w:b/>
                <w:color w:val="000080"/>
              </w:rPr>
            </w:pPr>
            <w:r w:rsidRPr="00E20073">
              <w:rPr>
                <w:b/>
                <w:color w:val="000080"/>
              </w:rPr>
              <w:t>FYI</w:t>
            </w:r>
          </w:p>
        </w:tc>
      </w:tr>
      <w:tr w:rsidR="00433418" w:rsidRPr="00E20073" w14:paraId="78582774" w14:textId="77777777" w:rsidTr="00656CE3">
        <w:tc>
          <w:tcPr>
            <w:tcW w:w="2578" w:type="pct"/>
            <w:shd w:val="clear" w:color="auto" w:fill="auto"/>
          </w:tcPr>
          <w:p w14:paraId="34F3E5CF" w14:textId="77777777" w:rsidR="00AA63AC" w:rsidRPr="00E20073" w:rsidRDefault="00AA63AC" w:rsidP="006563F0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  <w:tc>
          <w:tcPr>
            <w:tcW w:w="2422" w:type="pct"/>
            <w:shd w:val="clear" w:color="auto" w:fill="auto"/>
          </w:tcPr>
          <w:p w14:paraId="040FFC6D" w14:textId="77777777" w:rsidR="0082768B" w:rsidRDefault="006563F0" w:rsidP="00842D31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  <w:proofErr w:type="spellStart"/>
            <w:r>
              <w:rPr>
                <w:rFonts w:ascii="Bookman Old Style" w:hAnsi="Bookman Old Style"/>
                <w:color w:val="808080"/>
                <w:szCs w:val="20"/>
              </w:rPr>
              <w:t>Ji</w:t>
            </w:r>
            <w:proofErr w:type="spellEnd"/>
            <w:r>
              <w:rPr>
                <w:rFonts w:ascii="Bookman Old Style" w:hAnsi="Bookman Old Style"/>
                <w:color w:val="808080"/>
                <w:szCs w:val="20"/>
              </w:rPr>
              <w:t xml:space="preserve"> Lucas</w:t>
            </w:r>
          </w:p>
          <w:p w14:paraId="0BC3F9F0" w14:textId="77777777" w:rsidR="006563F0" w:rsidRPr="00E20073" w:rsidRDefault="006563F0" w:rsidP="00842D31">
            <w:pPr>
              <w:pStyle w:val="NormalWeb"/>
              <w:spacing w:before="0" w:beforeAutospacing="0" w:after="0" w:afterAutospacing="0"/>
              <w:rPr>
                <w:rFonts w:ascii="Bookman Old Style" w:hAnsi="Bookman Old Style"/>
                <w:color w:val="808080"/>
                <w:szCs w:val="20"/>
              </w:rPr>
            </w:pPr>
          </w:p>
        </w:tc>
      </w:tr>
    </w:tbl>
    <w:p w14:paraId="68EE80FA" w14:textId="74538DCD" w:rsidR="005E312B" w:rsidRPr="00E20073" w:rsidRDefault="00541278" w:rsidP="00D94A5D">
      <w:pPr>
        <w:pStyle w:val="SectionHeading"/>
        <w:rPr>
          <w:color w:val="000080"/>
        </w:rPr>
      </w:pPr>
      <w:r w:rsidRPr="00E20073">
        <w:br w:type="page"/>
      </w:r>
      <w:r w:rsidR="005E312B" w:rsidRPr="00E20073">
        <w:rPr>
          <w:color w:val="000080"/>
        </w:rPr>
        <w:t xml:space="preserve"> </w:t>
      </w:r>
      <w:r w:rsidR="00C73EBC" w:rsidRPr="00E20073">
        <w:rPr>
          <w:color w:val="000080"/>
        </w:rPr>
        <w:t>Table of Contents</w:t>
      </w:r>
    </w:p>
    <w:p w14:paraId="3CE9858A" w14:textId="77777777" w:rsidR="00140462" w:rsidRDefault="00142401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 w:rsidRPr="00E20073">
        <w:fldChar w:fldCharType="begin"/>
      </w:r>
      <w:r w:rsidRPr="00E20073">
        <w:instrText xml:space="preserve"> TOC \o "1-3" \h \z </w:instrText>
      </w:r>
      <w:r w:rsidRPr="00E20073">
        <w:fldChar w:fldCharType="separate"/>
      </w:r>
      <w:r w:rsidR="00140462">
        <w:rPr>
          <w:noProof/>
        </w:rPr>
        <w:t>1. Introduction</w:t>
      </w:r>
      <w:r w:rsidR="00140462">
        <w:rPr>
          <w:noProof/>
        </w:rPr>
        <w:tab/>
      </w:r>
      <w:r w:rsidR="00140462">
        <w:rPr>
          <w:noProof/>
        </w:rPr>
        <w:fldChar w:fldCharType="begin"/>
      </w:r>
      <w:r w:rsidR="00140462">
        <w:rPr>
          <w:noProof/>
        </w:rPr>
        <w:instrText xml:space="preserve"> PAGEREF _Toc304894645 \h </w:instrText>
      </w:r>
      <w:r w:rsidR="00140462">
        <w:rPr>
          <w:noProof/>
        </w:rPr>
      </w:r>
      <w:r w:rsidR="00140462">
        <w:rPr>
          <w:noProof/>
        </w:rPr>
        <w:fldChar w:fldCharType="separate"/>
      </w:r>
      <w:r w:rsidR="00140462">
        <w:rPr>
          <w:noProof/>
        </w:rPr>
        <w:t>4</w:t>
      </w:r>
      <w:r w:rsidR="00140462">
        <w:rPr>
          <w:noProof/>
        </w:rPr>
        <w:fldChar w:fldCharType="end"/>
      </w:r>
    </w:p>
    <w:p w14:paraId="65B4D4C6" w14:textId="77777777" w:rsidR="00140462" w:rsidRDefault="001404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2. Related Documents/Links/People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553A15F" w14:textId="77777777" w:rsidR="00140462" w:rsidRDefault="001404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3. Glossary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629380" w14:textId="77777777" w:rsidR="00140462" w:rsidRDefault="001404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 Enhancement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4C1751B" w14:textId="77777777" w:rsidR="00140462" w:rsidRDefault="001404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4.1. Goals and 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CB68451" w14:textId="77777777" w:rsidR="00140462" w:rsidRDefault="001404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4.2. In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0FF0CC4" w14:textId="77777777" w:rsidR="00140462" w:rsidRDefault="001404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4.3. Out of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98010" w14:textId="77777777" w:rsidR="00140462" w:rsidRDefault="001404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4.4. Assumptions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D2BCE0" w14:textId="77777777" w:rsidR="00140462" w:rsidRDefault="001404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4.5. 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9A4E021" w14:textId="77777777" w:rsidR="00140462" w:rsidRDefault="001404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4.6. Dependencies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37041D" w14:textId="77777777" w:rsidR="00140462" w:rsidRDefault="001404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4.7. Risks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AA5BA3C" w14:textId="77777777" w:rsidR="00140462" w:rsidRDefault="001404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E64047" w14:textId="77777777" w:rsidR="00140462" w:rsidRDefault="001404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 Database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63CAB47" w14:textId="77777777" w:rsidR="00140462" w:rsidRDefault="001404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5.1.1. Database 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0838136" w14:textId="77777777" w:rsidR="00140462" w:rsidRDefault="001404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5.1.2. Current Database Schema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000B3DB" w14:textId="77777777" w:rsidR="00140462" w:rsidRDefault="001404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 Users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4600BE16" w14:textId="77777777" w:rsidR="00140462" w:rsidRDefault="001404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5.2.1. Aidr-fetch-manager user related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25893C05" w14:textId="77777777" w:rsidR="00140462" w:rsidRDefault="001404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5.2.2. New user related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CD0401E" w14:textId="77777777" w:rsidR="00140462" w:rsidRDefault="001404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5.2.3. New Crisis related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C38907E" w14:textId="77777777" w:rsidR="00140462" w:rsidRDefault="001404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5.2.4. Data 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10C2A8F" w14:textId="77777777" w:rsidR="00140462" w:rsidRDefault="00140462">
      <w:pPr>
        <w:pStyle w:val="TOC2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 Non-functional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6AC9824B" w14:textId="77777777" w:rsidR="00140462" w:rsidRDefault="001404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5.3.1. 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4F9868FD" w14:textId="77777777" w:rsidR="00140462" w:rsidRDefault="00140462">
      <w:pPr>
        <w:pStyle w:val="TOC3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5.3.2.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5008190" w14:textId="77777777" w:rsidR="00140462" w:rsidRDefault="001404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Issues/Questions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F772803" w14:textId="77777777" w:rsidR="00140462" w:rsidRDefault="00140462">
      <w:pPr>
        <w:pStyle w:val="TOC1"/>
        <w:rPr>
          <w:rFonts w:asciiTheme="minorHAnsi" w:eastAsiaTheme="minorEastAsia" w:hAnsiTheme="minorHAnsi" w:cstheme="minorBidi"/>
          <w:noProof/>
          <w:sz w:val="24"/>
          <w:lang w:eastAsia="ja-JP"/>
        </w:rPr>
      </w:pPr>
      <w:r>
        <w:rPr>
          <w:noProof/>
        </w:rPr>
        <w:t>6. Revision History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_Toc304894669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5107F56F" w14:textId="77777777" w:rsidR="00C73EBC" w:rsidRPr="00E20073" w:rsidRDefault="00142401" w:rsidP="001A3786">
      <w:pPr>
        <w:pStyle w:val="BodyText"/>
      </w:pPr>
      <w:r w:rsidRPr="00E20073">
        <w:fldChar w:fldCharType="end"/>
      </w:r>
    </w:p>
    <w:p w14:paraId="395F8ABA" w14:textId="18C0774F" w:rsidR="00C73EBC" w:rsidRPr="00E20073" w:rsidRDefault="00E03EC0" w:rsidP="008F4A83">
      <w:pPr>
        <w:pStyle w:val="Title0"/>
        <w:jc w:val="center"/>
      </w:pPr>
      <w:r w:rsidRPr="00E20073">
        <w:br w:type="page"/>
      </w:r>
      <w:fldSimple w:instr=" TITLE  \* MERGEFORMAT ">
        <w:r w:rsidR="006563F0">
          <w:t>Database Management</w:t>
        </w:r>
        <w:r w:rsidR="007430E4">
          <w:t xml:space="preserve"> </w:t>
        </w:r>
      </w:fldSimple>
    </w:p>
    <w:p w14:paraId="2159CE86" w14:textId="77777777" w:rsidR="009D4DF2" w:rsidRPr="00E20073" w:rsidRDefault="00C73EBC" w:rsidP="00760DB3">
      <w:pPr>
        <w:pStyle w:val="Heading1"/>
      </w:pPr>
      <w:bookmarkStart w:id="0" w:name="_Toc304894645"/>
      <w:r w:rsidRPr="00E20073">
        <w:t>Introduction</w:t>
      </w:r>
      <w:bookmarkEnd w:id="0"/>
    </w:p>
    <w:p w14:paraId="41EFF824" w14:textId="06E2115F" w:rsidR="00E42305" w:rsidRPr="00E42305" w:rsidRDefault="001F63A1" w:rsidP="001F63A1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  <w:bookmarkStart w:id="1" w:name="_Toc72549694"/>
      <w:bookmarkStart w:id="2" w:name="_Toc81281991"/>
      <w:r>
        <w:rPr>
          <w:rFonts w:ascii="Verdana" w:hAnsi="Verdana"/>
          <w:szCs w:val="24"/>
          <w:lang w:eastAsia="en-GB"/>
        </w:rPr>
        <w:t xml:space="preserve">AIDR &amp; </w:t>
      </w:r>
      <w:proofErr w:type="spellStart"/>
      <w:r>
        <w:rPr>
          <w:rFonts w:ascii="Verdana" w:hAnsi="Verdana"/>
          <w:szCs w:val="24"/>
          <w:lang w:eastAsia="en-GB"/>
        </w:rPr>
        <w:t>Micromappers</w:t>
      </w:r>
      <w:proofErr w:type="spellEnd"/>
      <w:r>
        <w:rPr>
          <w:rFonts w:ascii="Verdana" w:hAnsi="Verdana"/>
          <w:szCs w:val="24"/>
          <w:lang w:eastAsia="en-GB"/>
        </w:rPr>
        <w:t xml:space="preserve"> needs to have centralized database to utilize data for dashboard and for performance extension. The current 4 </w:t>
      </w:r>
      <w:r w:rsidR="000835D6">
        <w:rPr>
          <w:rFonts w:ascii="Verdana" w:hAnsi="Verdana"/>
          <w:szCs w:val="24"/>
          <w:lang w:eastAsia="en-GB"/>
        </w:rPr>
        <w:t>databases</w:t>
      </w:r>
      <w:r>
        <w:rPr>
          <w:rFonts w:ascii="Verdana" w:hAnsi="Verdana"/>
          <w:szCs w:val="24"/>
          <w:lang w:eastAsia="en-GB"/>
        </w:rPr>
        <w:t xml:space="preserve"> will be merged into 1 database to have rich dataset.</w:t>
      </w:r>
    </w:p>
    <w:p w14:paraId="549B26D8" w14:textId="77777777" w:rsidR="00B970B9" w:rsidRPr="00470921" w:rsidRDefault="00B970B9" w:rsidP="00B970B9">
      <w:pPr>
        <w:pStyle w:val="BodyNarrative"/>
        <w:ind w:firstLine="0"/>
        <w:jc w:val="left"/>
        <w:rPr>
          <w:rFonts w:ascii="Verdana" w:hAnsi="Verdana"/>
          <w:szCs w:val="24"/>
          <w:lang w:eastAsia="en-GB"/>
        </w:rPr>
      </w:pPr>
    </w:p>
    <w:p w14:paraId="5F2E21F4" w14:textId="77777777" w:rsidR="00E72BD9" w:rsidRPr="00E20073" w:rsidRDefault="00E72BD9" w:rsidP="00760DB3">
      <w:pPr>
        <w:pStyle w:val="Heading1"/>
      </w:pPr>
      <w:bookmarkStart w:id="3" w:name="_Toc304894646"/>
      <w:r w:rsidRPr="00E20073">
        <w:t>Related Documents/Links</w:t>
      </w:r>
      <w:bookmarkEnd w:id="1"/>
      <w:bookmarkEnd w:id="2"/>
      <w:r w:rsidR="006B2048" w:rsidRPr="00E20073">
        <w:t>/People</w:t>
      </w:r>
      <w:bookmarkEnd w:id="3"/>
    </w:p>
    <w:p w14:paraId="07D986A7" w14:textId="77777777" w:rsidR="00FF48FC" w:rsidRPr="00402A55" w:rsidRDefault="00E72BD9" w:rsidP="002C5251">
      <w:pPr>
        <w:pStyle w:val="BodyText"/>
        <w:rPr>
          <w:szCs w:val="20"/>
        </w:rPr>
      </w:pPr>
      <w:r w:rsidRPr="00402A55">
        <w:rPr>
          <w:szCs w:val="20"/>
        </w:rPr>
        <w:t>References in the text</w:t>
      </w:r>
      <w:r w:rsidR="00D9645E" w:rsidRPr="00402A55">
        <w:rPr>
          <w:szCs w:val="20"/>
        </w:rPr>
        <w:t xml:space="preserve"> throughout this document</w:t>
      </w:r>
      <w:r w:rsidRPr="00402A55">
        <w:rPr>
          <w:szCs w:val="20"/>
        </w:rPr>
        <w:t xml:space="preserve"> appear in square brackets (e.g., [</w:t>
      </w:r>
      <w:r w:rsidR="00E560B8" w:rsidRPr="00402A55">
        <w:rPr>
          <w:szCs w:val="20"/>
        </w:rPr>
        <w:t>1</w:t>
      </w:r>
      <w:r w:rsidRPr="00402A55">
        <w:rPr>
          <w:szCs w:val="20"/>
        </w:rPr>
        <w:t>]</w:t>
      </w:r>
      <w:r w:rsidR="009F24F2" w:rsidRPr="00402A55">
        <w:rPr>
          <w:szCs w:val="20"/>
        </w:rPr>
        <w:t>, [JS]</w:t>
      </w:r>
      <w:r w:rsidRPr="00402A55">
        <w:rPr>
          <w:szCs w:val="20"/>
        </w:rPr>
        <w:t>).</w:t>
      </w:r>
    </w:p>
    <w:p w14:paraId="3F0F758E" w14:textId="77777777" w:rsidR="002C5251" w:rsidRPr="00402A55" w:rsidRDefault="002C5251" w:rsidP="001A3786">
      <w:pPr>
        <w:pStyle w:val="BodyText"/>
        <w:rPr>
          <w:szCs w:val="20"/>
        </w:rPr>
      </w:pP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F56DF8" w:rsidRPr="00402A55" w14:paraId="7BB2409D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F1DADF7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Reference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40A7AD5B" w14:textId="77777777" w:rsidR="00F56DF8" w:rsidRPr="00402A55" w:rsidRDefault="00F56DF8" w:rsidP="00F56DF8">
            <w:pPr>
              <w:pStyle w:val="CellBase"/>
              <w:rPr>
                <w:b/>
                <w:szCs w:val="20"/>
              </w:rPr>
            </w:pPr>
            <w:r w:rsidRPr="00402A55">
              <w:rPr>
                <w:b/>
                <w:szCs w:val="20"/>
              </w:rPr>
              <w:t>Document/Link</w:t>
            </w:r>
            <w:r w:rsidR="009F24F2" w:rsidRPr="00402A55">
              <w:rPr>
                <w:b/>
                <w:szCs w:val="20"/>
              </w:rPr>
              <w:t>/Person</w:t>
            </w:r>
            <w:r w:rsidR="008A1329">
              <w:rPr>
                <w:b/>
                <w:szCs w:val="20"/>
              </w:rPr>
              <w:t>/Application</w:t>
            </w:r>
          </w:p>
        </w:tc>
      </w:tr>
      <w:tr w:rsidR="00F56DF8" w:rsidRPr="00402A55" w14:paraId="7FB35F3F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065CEF6" w14:textId="77777777" w:rsidR="00F56DF8" w:rsidRPr="00402A55" w:rsidRDefault="00F56DF8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CC153A9" w14:textId="68BE5CF6" w:rsidR="00B82E7C" w:rsidRPr="00402A55" w:rsidRDefault="008A1329" w:rsidP="00F56DF8">
            <w:pPr>
              <w:pStyle w:val="CellBase"/>
              <w:rPr>
                <w:szCs w:val="20"/>
              </w:rPr>
            </w:pPr>
            <w:proofErr w:type="spellStart"/>
            <w:r>
              <w:rPr>
                <w:szCs w:val="20"/>
              </w:rPr>
              <w:t>MicroMappers</w:t>
            </w:r>
            <w:proofErr w:type="spellEnd"/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http://clickers.micromappers.org/</w:t>
            </w:r>
          </w:p>
        </w:tc>
      </w:tr>
      <w:tr w:rsidR="00B82E7C" w:rsidRPr="00402A55" w14:paraId="45951975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F59EED9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82CB127" w14:textId="25472860" w:rsidR="00B82E7C" w:rsidRPr="00402A55" w:rsidRDefault="008A1329" w:rsidP="00F56DF8">
            <w:pPr>
              <w:pStyle w:val="CellBase"/>
              <w:rPr>
                <w:szCs w:val="20"/>
              </w:rPr>
            </w:pPr>
            <w:r>
              <w:rPr>
                <w:szCs w:val="20"/>
              </w:rPr>
              <w:t>AIDR</w:t>
            </w:r>
            <w:r w:rsidR="00706A19">
              <w:rPr>
                <w:szCs w:val="20"/>
              </w:rPr>
              <w:t xml:space="preserve"> </w:t>
            </w:r>
            <w:r w:rsidR="00706A19" w:rsidRPr="00706A19">
              <w:rPr>
                <w:szCs w:val="20"/>
              </w:rPr>
              <w:t>http://aidr-dev.qcri.org/AIDRFetchManager/</w:t>
            </w:r>
          </w:p>
        </w:tc>
      </w:tr>
      <w:tr w:rsidR="00B82E7C" w:rsidRPr="00402A55" w14:paraId="6C305E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3FE73C0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3AB42D9" w14:textId="47B8F938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523885F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69B469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DEFC3D4" w14:textId="5775B76B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9F2FC79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5D78286D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5B3B350" w14:textId="5A0A789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04CDBD8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39CC83D3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75EA15A2" w14:textId="5EC1D25C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2EEBA2D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0F9AA7D7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B25A9B0" w14:textId="4CAFFD85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  <w:tr w:rsidR="00B82E7C" w:rsidRPr="00402A55" w14:paraId="38F0B870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0D242FC" w14:textId="77777777" w:rsidR="00B82E7C" w:rsidRPr="00402A55" w:rsidRDefault="00B82E7C" w:rsidP="00F41219">
            <w:pPr>
              <w:pStyle w:val="CellBase"/>
              <w:numPr>
                <w:ilvl w:val="0"/>
                <w:numId w:val="3"/>
              </w:numPr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3D607837" w14:textId="77777777" w:rsidR="00B82E7C" w:rsidRPr="00402A55" w:rsidRDefault="00B82E7C" w:rsidP="00F56DF8">
            <w:pPr>
              <w:pStyle w:val="CellBase"/>
              <w:rPr>
                <w:szCs w:val="20"/>
              </w:rPr>
            </w:pPr>
          </w:p>
        </w:tc>
      </w:tr>
    </w:tbl>
    <w:p w14:paraId="05E06E18" w14:textId="77777777" w:rsidR="008F7062" w:rsidRPr="00E20073" w:rsidRDefault="008F7062" w:rsidP="00760DB3">
      <w:pPr>
        <w:pStyle w:val="Heading1"/>
      </w:pPr>
      <w:bookmarkStart w:id="4" w:name="_Ref90869722"/>
      <w:bookmarkStart w:id="5" w:name="_Toc304894647"/>
      <w:r w:rsidRPr="00E20073">
        <w:t>Glossary</w:t>
      </w:r>
      <w:bookmarkEnd w:id="5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1872"/>
        <w:gridCol w:w="7776"/>
      </w:tblGrid>
      <w:tr w:rsidR="008F7062" w:rsidRPr="00E20073" w14:paraId="01121695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DEC3430" w14:textId="77777777" w:rsidR="008F7062" w:rsidRPr="00E20073" w:rsidRDefault="008F7062" w:rsidP="00F97634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Term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399AC205" w14:textId="77777777" w:rsidR="008F7062" w:rsidRPr="00E20073" w:rsidRDefault="008F7062" w:rsidP="00F97634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Definition</w:t>
            </w:r>
          </w:p>
        </w:tc>
      </w:tr>
      <w:tr w:rsidR="0047098C" w:rsidRPr="00E20073" w14:paraId="5338FE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2DF900A9" w14:textId="77777777" w:rsidR="0047098C" w:rsidRPr="00402A55" w:rsidRDefault="00127CF5" w:rsidP="0047098C">
            <w:pPr>
              <w:pStyle w:val="CellBase"/>
              <w:rPr>
                <w:bCs/>
                <w:szCs w:val="20"/>
              </w:rPr>
            </w:pPr>
            <w:r>
              <w:rPr>
                <w:bCs/>
                <w:szCs w:val="20"/>
              </w:rPr>
              <w:t>AIDR</w:t>
            </w:r>
          </w:p>
        </w:tc>
        <w:tc>
          <w:tcPr>
            <w:tcW w:w="7776" w:type="dxa"/>
          </w:tcPr>
          <w:p w14:paraId="0EFB214B" w14:textId="2AADE1F3" w:rsidR="00127CF5" w:rsidRPr="00402A55" w:rsidRDefault="00127CF5" w:rsidP="00127CF5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AF7456E" w14:textId="77777777" w:rsidTr="0047098C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C85A70A" w14:textId="77777777" w:rsidR="0047098C" w:rsidRPr="00402A55" w:rsidRDefault="005E2C67" w:rsidP="0047098C">
            <w:pPr>
              <w:pStyle w:val="CellBase"/>
              <w:rPr>
                <w:bCs/>
                <w:szCs w:val="20"/>
              </w:rPr>
            </w:pPr>
            <w:proofErr w:type="spellStart"/>
            <w:r>
              <w:rPr>
                <w:bCs/>
                <w:szCs w:val="20"/>
              </w:rPr>
              <w:t>MicroMappers</w:t>
            </w:r>
            <w:proofErr w:type="spellEnd"/>
          </w:p>
        </w:tc>
        <w:tc>
          <w:tcPr>
            <w:tcW w:w="7776" w:type="dxa"/>
          </w:tcPr>
          <w:p w14:paraId="3E6605BF" w14:textId="6BC1EF5B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62920BB4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47673DBD" w14:textId="1E3DA792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5EB861F0" w14:textId="0A086C39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F90B01" w:rsidRPr="00E20073" w14:paraId="5B844373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17D7D83A" w14:textId="3E5257CB" w:rsidR="00F90B01" w:rsidRPr="00402A55" w:rsidRDefault="00F90B01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4E8EE8C2" w14:textId="002C8B6C" w:rsidR="00F90B01" w:rsidRPr="00402A55" w:rsidRDefault="00F90B01" w:rsidP="00F97634">
            <w:pPr>
              <w:pStyle w:val="CellBase"/>
              <w:rPr>
                <w:szCs w:val="20"/>
              </w:rPr>
            </w:pPr>
          </w:p>
        </w:tc>
      </w:tr>
      <w:tr w:rsidR="0047098C" w:rsidRPr="00E20073" w14:paraId="6D9BD237" w14:textId="77777777" w:rsidTr="001055A7">
        <w:trPr>
          <w:cantSplit/>
        </w:trPr>
        <w:tc>
          <w:tcPr>
            <w:tcW w:w="1872" w:type="dxa"/>
            <w:tcBorders>
              <w:top w:val="single" w:sz="4" w:space="0" w:color="auto"/>
            </w:tcBorders>
          </w:tcPr>
          <w:p w14:paraId="7C1C7EF8" w14:textId="77777777" w:rsidR="0047098C" w:rsidRPr="00402A55" w:rsidRDefault="0047098C" w:rsidP="0047098C">
            <w:pPr>
              <w:pStyle w:val="CellBase"/>
              <w:rPr>
                <w:bCs/>
                <w:szCs w:val="20"/>
              </w:rPr>
            </w:pPr>
          </w:p>
        </w:tc>
        <w:tc>
          <w:tcPr>
            <w:tcW w:w="7776" w:type="dxa"/>
          </w:tcPr>
          <w:p w14:paraId="6C3FFB62" w14:textId="77777777" w:rsidR="0047098C" w:rsidRPr="00402A55" w:rsidRDefault="0047098C" w:rsidP="00F97634">
            <w:pPr>
              <w:pStyle w:val="CellBase"/>
              <w:rPr>
                <w:szCs w:val="20"/>
              </w:rPr>
            </w:pPr>
          </w:p>
        </w:tc>
      </w:tr>
    </w:tbl>
    <w:p w14:paraId="0DDC6C50" w14:textId="77777777" w:rsidR="0028358A" w:rsidRPr="00E20073" w:rsidRDefault="002B52B1" w:rsidP="00760DB3">
      <w:pPr>
        <w:pStyle w:val="Heading1"/>
      </w:pPr>
      <w:bookmarkStart w:id="6" w:name="_Toc304894648"/>
      <w:bookmarkEnd w:id="4"/>
      <w:r w:rsidRPr="00E20073">
        <w:t xml:space="preserve">Enhancement </w:t>
      </w:r>
      <w:r w:rsidR="00DB7245" w:rsidRPr="00E20073">
        <w:t>S</w:t>
      </w:r>
      <w:r w:rsidRPr="00E20073">
        <w:t>cope</w:t>
      </w:r>
      <w:bookmarkEnd w:id="6"/>
    </w:p>
    <w:p w14:paraId="5C33F4EE" w14:textId="77777777" w:rsidR="002B52B1" w:rsidRDefault="002B52B1" w:rsidP="00760DB3">
      <w:pPr>
        <w:pStyle w:val="Heading2"/>
      </w:pPr>
      <w:bookmarkStart w:id="7" w:name="_Toc304894649"/>
      <w:r w:rsidRPr="00E20073">
        <w:t xml:space="preserve">Goals </w:t>
      </w:r>
      <w:r w:rsidR="00DB7245" w:rsidRPr="00E20073">
        <w:t>and</w:t>
      </w:r>
      <w:r w:rsidRPr="00E20073">
        <w:t xml:space="preserve"> Objectives</w:t>
      </w:r>
      <w:bookmarkEnd w:id="7"/>
    </w:p>
    <w:p w14:paraId="7BFF7AFA" w14:textId="77777777" w:rsidR="001C6A31" w:rsidRDefault="001C6A31" w:rsidP="001C6A31">
      <w:pPr>
        <w:pStyle w:val="Heading2"/>
      </w:pPr>
      <w:bookmarkStart w:id="8" w:name="_Toc304894650"/>
      <w:r w:rsidRPr="00E20073">
        <w:t>In Scope</w:t>
      </w:r>
      <w:bookmarkEnd w:id="8"/>
    </w:p>
    <w:p w14:paraId="0A1AD9B7" w14:textId="77777777" w:rsidR="001C6A31" w:rsidRPr="00E20073" w:rsidRDefault="001C6A31" w:rsidP="001C6A31">
      <w:pPr>
        <w:pStyle w:val="Heading2"/>
      </w:pPr>
      <w:bookmarkStart w:id="9" w:name="_Toc304894651"/>
      <w:r w:rsidRPr="00E20073">
        <w:t>Out of Scope</w:t>
      </w:r>
      <w:bookmarkEnd w:id="9"/>
    </w:p>
    <w:p w14:paraId="30389F65" w14:textId="441169B1" w:rsidR="00DA6647" w:rsidRPr="00DA6647" w:rsidRDefault="002B52B1" w:rsidP="006563F0">
      <w:pPr>
        <w:pStyle w:val="Heading2"/>
      </w:pPr>
      <w:bookmarkStart w:id="10" w:name="_Toc304894652"/>
      <w:r w:rsidRPr="00E20073">
        <w:t>Assumptions</w:t>
      </w:r>
      <w:bookmarkEnd w:id="10"/>
    </w:p>
    <w:p w14:paraId="654A6DEC" w14:textId="77777777" w:rsidR="002B52B1" w:rsidRDefault="002B52B1" w:rsidP="00760DB3">
      <w:pPr>
        <w:pStyle w:val="Heading2"/>
      </w:pPr>
      <w:bookmarkStart w:id="11" w:name="_Toc304894653"/>
      <w:r w:rsidRPr="00E20073">
        <w:t>Constraints</w:t>
      </w:r>
      <w:bookmarkEnd w:id="11"/>
    </w:p>
    <w:p w14:paraId="126CE3C4" w14:textId="77777777" w:rsidR="00724625" w:rsidRPr="00724625" w:rsidRDefault="00724625" w:rsidP="00724625"/>
    <w:p w14:paraId="003A250A" w14:textId="77777777" w:rsidR="00566024" w:rsidRDefault="00566024" w:rsidP="00566024">
      <w:pPr>
        <w:rPr>
          <w:ins w:id="12" w:author="Rein, Bethany R" w:date="2013-01-16T14:37:00Z"/>
        </w:rPr>
      </w:pPr>
    </w:p>
    <w:p w14:paraId="51ABA588" w14:textId="77777777" w:rsidR="002B52B1" w:rsidRPr="00E20073" w:rsidRDefault="002B52B1" w:rsidP="00760DB3">
      <w:pPr>
        <w:pStyle w:val="Heading2"/>
      </w:pPr>
      <w:bookmarkStart w:id="13" w:name="_Toc304894654"/>
      <w:r w:rsidRPr="00E20073">
        <w:t>Dependencies</w:t>
      </w:r>
      <w:bookmarkEnd w:id="13"/>
    </w:p>
    <w:p w14:paraId="5A8DE782" w14:textId="77777777" w:rsidR="00552C01" w:rsidRPr="00552C01" w:rsidRDefault="00552C01" w:rsidP="00552C01"/>
    <w:p w14:paraId="59DEFD2A" w14:textId="77777777" w:rsidR="006A6901" w:rsidRPr="00E20073" w:rsidRDefault="006A6901" w:rsidP="00760DB3">
      <w:pPr>
        <w:pStyle w:val="Heading2"/>
      </w:pPr>
      <w:bookmarkStart w:id="14" w:name="_Toc304894655"/>
      <w:r w:rsidRPr="00E20073">
        <w:t>Risks</w:t>
      </w:r>
      <w:bookmarkEnd w:id="14"/>
    </w:p>
    <w:p w14:paraId="05A29115" w14:textId="77777777" w:rsidR="001A35BD" w:rsidRDefault="001A35BD" w:rsidP="001A35BD">
      <w:pPr>
        <w:pStyle w:val="ListParagraph"/>
      </w:pPr>
    </w:p>
    <w:p w14:paraId="48A498C3" w14:textId="77777777" w:rsidR="00470A89" w:rsidRPr="00E20073" w:rsidRDefault="009D4DF2" w:rsidP="00760DB3">
      <w:pPr>
        <w:pStyle w:val="Heading1"/>
      </w:pPr>
      <w:bookmarkStart w:id="15" w:name="_Toc304894656"/>
      <w:r w:rsidRPr="00E20073">
        <w:t>Requirements</w:t>
      </w:r>
      <w:bookmarkEnd w:id="15"/>
    </w:p>
    <w:p w14:paraId="6D854B47" w14:textId="77777777" w:rsidR="00E72BD9" w:rsidRPr="00E20073" w:rsidRDefault="00E72BD9" w:rsidP="001A3786">
      <w:pPr>
        <w:pStyle w:val="BodyText"/>
      </w:pPr>
      <w:r w:rsidRPr="00E20073">
        <w:t>The following subsections define software requirements.</w:t>
      </w:r>
      <w:r w:rsidR="00CA3918" w:rsidRPr="00E20073">
        <w:t xml:space="preserve"> </w:t>
      </w:r>
      <w:r w:rsidRPr="00E20073">
        <w:t xml:space="preserve"> Each requirement is labeled as fo</w:t>
      </w:r>
      <w:r w:rsidRPr="00E20073">
        <w:t>l</w:t>
      </w:r>
      <w:r w:rsidRPr="00E20073">
        <w:t>lows:</w:t>
      </w:r>
    </w:p>
    <w:p w14:paraId="2DA5C5DA" w14:textId="77777777" w:rsidR="00E72BD9" w:rsidRPr="00E20073" w:rsidRDefault="00072852" w:rsidP="00FF1962">
      <w:pPr>
        <w:pStyle w:val="ListBullet"/>
      </w:pPr>
      <w:r w:rsidRPr="00E20073">
        <w:rPr>
          <w:b/>
        </w:rPr>
        <w:t>ID</w:t>
      </w:r>
      <w:r w:rsidR="00FF1962" w:rsidRPr="00E20073">
        <w:rPr>
          <w:b/>
        </w:rPr>
        <w:t xml:space="preserve">. </w:t>
      </w:r>
      <w:r w:rsidR="00FF1962" w:rsidRPr="00E20073">
        <w:t>The unique identifier for the requirement.</w:t>
      </w:r>
    </w:p>
    <w:p w14:paraId="4BA3F4C4" w14:textId="77777777" w:rsidR="00FF1962" w:rsidRPr="00E20073" w:rsidRDefault="00FF1962" w:rsidP="00FF1962">
      <w:pPr>
        <w:pStyle w:val="ListBullet"/>
      </w:pPr>
      <w:r w:rsidRPr="00E20073">
        <w:rPr>
          <w:b/>
        </w:rPr>
        <w:t>Requirement.</w:t>
      </w:r>
      <w:r w:rsidRPr="00E20073">
        <w:t xml:space="preserve"> A clear and concise description of the requirement.</w:t>
      </w:r>
    </w:p>
    <w:p w14:paraId="6BF1E25C" w14:textId="77777777" w:rsidR="00FF1962" w:rsidRPr="00E20073" w:rsidRDefault="00FF1962" w:rsidP="00FF1962">
      <w:pPr>
        <w:pStyle w:val="ListBullet"/>
      </w:pPr>
      <w:r w:rsidRPr="00E20073">
        <w:rPr>
          <w:b/>
        </w:rPr>
        <w:t>Source.</w:t>
      </w:r>
      <w:r w:rsidRPr="00E20073">
        <w:t xml:space="preserve"> A cross-reference to the source of the requirement.</w:t>
      </w:r>
    </w:p>
    <w:p w14:paraId="3985D77D" w14:textId="77777777" w:rsidR="00FF1962" w:rsidRPr="00E20073" w:rsidRDefault="00FF1962" w:rsidP="002A7F51">
      <w:pPr>
        <w:pStyle w:val="ListBullet"/>
      </w:pPr>
      <w:r w:rsidRPr="00E20073">
        <w:rPr>
          <w:b/>
        </w:rPr>
        <w:t>Cat</w:t>
      </w:r>
      <w:r w:rsidRPr="00E20073">
        <w:t>egory</w:t>
      </w:r>
      <w:r w:rsidRPr="00E20073">
        <w:rPr>
          <w:b/>
        </w:rPr>
        <w:t>.</w:t>
      </w:r>
      <w:r w:rsidRPr="00E20073">
        <w:t xml:space="preserve"> A classification for the requirement using the selections from Table 1.</w:t>
      </w:r>
    </w:p>
    <w:p w14:paraId="5EA897D2" w14:textId="77777777" w:rsidR="002A7F51" w:rsidRPr="00E20073" w:rsidRDefault="002A7F51" w:rsidP="002A7F51">
      <w:pPr>
        <w:pStyle w:val="ListBullet"/>
        <w:numPr>
          <w:ilvl w:val="0"/>
          <w:numId w:val="0"/>
        </w:numPr>
        <w:ind w:left="360"/>
      </w:pPr>
    </w:p>
    <w:p w14:paraId="04D54316" w14:textId="77777777" w:rsidR="00C16585" w:rsidRPr="00E20073" w:rsidRDefault="00C16585" w:rsidP="00C16585">
      <w:pPr>
        <w:pStyle w:val="Caption"/>
      </w:pPr>
      <w:bookmarkStart w:id="16" w:name="_Ref77476447"/>
      <w:r w:rsidRPr="00E20073">
        <w:t xml:space="preserve">Table </w:t>
      </w:r>
      <w:fldSimple w:instr=" SEQ Table \* ARABIC ">
        <w:r w:rsidR="00C8051C">
          <w:rPr>
            <w:noProof/>
          </w:rPr>
          <w:t>1</w:t>
        </w:r>
      </w:fldSimple>
      <w:bookmarkEnd w:id="16"/>
      <w:r w:rsidRPr="00E20073">
        <w:t xml:space="preserve"> - Requirement Categories</w:t>
      </w:r>
    </w:p>
    <w:tbl>
      <w:tblPr>
        <w:tblW w:w="71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69"/>
        <w:gridCol w:w="5958"/>
      </w:tblGrid>
      <w:tr w:rsidR="00C16585" w:rsidRPr="00E20073" w14:paraId="7E23B0A7" w14:textId="77777777" w:rsidTr="00656CE3">
        <w:trPr>
          <w:tblHeader/>
          <w:jc w:val="center"/>
        </w:trPr>
        <w:tc>
          <w:tcPr>
            <w:tcW w:w="1138" w:type="dxa"/>
            <w:shd w:val="clear" w:color="auto" w:fill="E6E6E6"/>
            <w:vAlign w:val="center"/>
          </w:tcPr>
          <w:p w14:paraId="047B56C6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Category</w:t>
            </w:r>
          </w:p>
        </w:tc>
        <w:tc>
          <w:tcPr>
            <w:tcW w:w="5989" w:type="dxa"/>
            <w:shd w:val="clear" w:color="auto" w:fill="E6E6E6"/>
          </w:tcPr>
          <w:p w14:paraId="0ABC8AC0" w14:textId="77777777" w:rsidR="00C16585" w:rsidRPr="00E20073" w:rsidRDefault="00C16585" w:rsidP="00656CE3">
            <w:pPr>
              <w:pStyle w:val="CellDescription"/>
              <w:keepNext/>
              <w:keepLines/>
              <w:rPr>
                <w:b/>
              </w:rPr>
            </w:pPr>
            <w:r w:rsidRPr="00E20073">
              <w:rPr>
                <w:b/>
              </w:rPr>
              <w:t>Description</w:t>
            </w:r>
          </w:p>
        </w:tc>
      </w:tr>
      <w:tr w:rsidR="00C16585" w:rsidRPr="00E20073" w14:paraId="76342DB9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3A3CECC1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M</w:t>
            </w:r>
            <w:r w:rsidRPr="00E20073">
              <w:t>andatory</w:t>
            </w:r>
          </w:p>
        </w:tc>
        <w:tc>
          <w:tcPr>
            <w:tcW w:w="5989" w:type="dxa"/>
            <w:shd w:val="clear" w:color="auto" w:fill="auto"/>
          </w:tcPr>
          <w:p w14:paraId="4E538C24" w14:textId="77777777" w:rsidR="00C16585" w:rsidRPr="00E20073" w:rsidRDefault="00C16585" w:rsidP="00683E55">
            <w:pPr>
              <w:pStyle w:val="CellDescription"/>
            </w:pPr>
            <w:r w:rsidRPr="00E20073">
              <w:t>Required minimum functionality.</w:t>
            </w:r>
          </w:p>
        </w:tc>
      </w:tr>
      <w:tr w:rsidR="00C16585" w:rsidRPr="00E20073" w14:paraId="49BFDCF4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ACAFA95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</w:t>
            </w:r>
            <w:r w:rsidRPr="00E20073">
              <w:t>ptional</w:t>
            </w:r>
          </w:p>
        </w:tc>
        <w:tc>
          <w:tcPr>
            <w:tcW w:w="5989" w:type="dxa"/>
            <w:shd w:val="clear" w:color="auto" w:fill="auto"/>
          </w:tcPr>
          <w:p w14:paraId="67FC0104" w14:textId="77777777" w:rsidR="00C16585" w:rsidRPr="00E20073" w:rsidRDefault="00C16585" w:rsidP="00DD2029">
            <w:pPr>
              <w:pStyle w:val="CellDescription"/>
            </w:pPr>
            <w:r w:rsidRPr="00E20073">
              <w:t>Nice to have and will be implemented if time permits.</w:t>
            </w:r>
          </w:p>
        </w:tc>
      </w:tr>
      <w:tr w:rsidR="00CE12F3" w:rsidRPr="00E20073" w14:paraId="00D8D756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608C690F" w14:textId="77777777" w:rsidR="00CE12F3" w:rsidRPr="00E20073" w:rsidRDefault="00CE12F3" w:rsidP="00683E55">
            <w:pPr>
              <w:pStyle w:val="CellDescription"/>
              <w:rPr>
                <w:b/>
              </w:rPr>
            </w:pPr>
            <w:r w:rsidRPr="00E20073">
              <w:rPr>
                <w:b/>
              </w:rPr>
              <w:t>F</w:t>
            </w:r>
            <w:r w:rsidRPr="00E20073">
              <w:t>uture</w:t>
            </w:r>
          </w:p>
        </w:tc>
        <w:tc>
          <w:tcPr>
            <w:tcW w:w="5989" w:type="dxa"/>
            <w:shd w:val="clear" w:color="auto" w:fill="auto"/>
          </w:tcPr>
          <w:p w14:paraId="05A75E49" w14:textId="77777777" w:rsidR="00CE12F3" w:rsidRPr="00E20073" w:rsidRDefault="00B440AB" w:rsidP="00683E55">
            <w:pPr>
              <w:pStyle w:val="CellDescription"/>
            </w:pPr>
            <w:r w:rsidRPr="00E20073">
              <w:t>Will not be implemented now but should be considered for a future enhancement.</w:t>
            </w:r>
          </w:p>
        </w:tc>
      </w:tr>
      <w:tr w:rsidR="00C16585" w:rsidRPr="00E20073" w14:paraId="7475352C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9C9B64B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D</w:t>
            </w:r>
            <w:r w:rsidRPr="00E20073">
              <w:t>ropped</w:t>
            </w:r>
          </w:p>
        </w:tc>
        <w:tc>
          <w:tcPr>
            <w:tcW w:w="5989" w:type="dxa"/>
            <w:shd w:val="clear" w:color="auto" w:fill="auto"/>
          </w:tcPr>
          <w:p w14:paraId="6A6309A0" w14:textId="77777777" w:rsidR="00C16585" w:rsidRPr="00E20073" w:rsidRDefault="00C16585" w:rsidP="00683E55">
            <w:pPr>
              <w:pStyle w:val="CellDescription"/>
            </w:pPr>
            <w:r w:rsidRPr="00E20073">
              <w:t xml:space="preserve">Requirement determined to be completely out of scope </w:t>
            </w:r>
            <w:r w:rsidRPr="00E20073">
              <w:rPr>
                <w:b/>
              </w:rPr>
              <w:t>after</w:t>
            </w:r>
            <w:r w:rsidRPr="00E20073">
              <w:t xml:space="preserve"> baseline.</w:t>
            </w:r>
          </w:p>
        </w:tc>
      </w:tr>
      <w:tr w:rsidR="00C16585" w:rsidRPr="00E20073" w14:paraId="22256FD3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4F85CCAC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E</w:t>
            </w:r>
            <w:r w:rsidRPr="00E20073">
              <w:t>xisting</w:t>
            </w:r>
          </w:p>
        </w:tc>
        <w:tc>
          <w:tcPr>
            <w:tcW w:w="5989" w:type="dxa"/>
            <w:shd w:val="clear" w:color="auto" w:fill="auto"/>
          </w:tcPr>
          <w:p w14:paraId="5B09CDB5" w14:textId="77777777" w:rsidR="00C16585" w:rsidRPr="00E20073" w:rsidRDefault="00C16585" w:rsidP="00683E55">
            <w:pPr>
              <w:pStyle w:val="CellDescription"/>
            </w:pPr>
            <w:r w:rsidRPr="00E20073">
              <w:t>Functionality already present in the software (for documentation pu</w:t>
            </w:r>
            <w:r w:rsidRPr="00E20073">
              <w:t>r</w:t>
            </w:r>
            <w:r w:rsidRPr="00E20073">
              <w:t>poses).</w:t>
            </w:r>
          </w:p>
        </w:tc>
      </w:tr>
      <w:tr w:rsidR="00C16585" w:rsidRPr="00E20073" w14:paraId="5BAFA111" w14:textId="77777777" w:rsidTr="00656CE3">
        <w:trPr>
          <w:jc w:val="center"/>
        </w:trPr>
        <w:tc>
          <w:tcPr>
            <w:tcW w:w="1138" w:type="dxa"/>
            <w:shd w:val="clear" w:color="auto" w:fill="auto"/>
          </w:tcPr>
          <w:p w14:paraId="113FA7AE" w14:textId="77777777" w:rsidR="00C16585" w:rsidRPr="00E20073" w:rsidRDefault="00C16585" w:rsidP="00683E55">
            <w:pPr>
              <w:pStyle w:val="CellDescription"/>
            </w:pPr>
            <w:r w:rsidRPr="00E20073">
              <w:rPr>
                <w:b/>
              </w:rPr>
              <w:t>Op</w:t>
            </w:r>
            <w:r w:rsidRPr="00E20073">
              <w:t>erational</w:t>
            </w:r>
          </w:p>
        </w:tc>
        <w:tc>
          <w:tcPr>
            <w:tcW w:w="5989" w:type="dxa"/>
            <w:shd w:val="clear" w:color="auto" w:fill="auto"/>
          </w:tcPr>
          <w:p w14:paraId="52107043" w14:textId="77777777" w:rsidR="00C16585" w:rsidRPr="00E20073" w:rsidRDefault="00C16585" w:rsidP="00DD2029">
            <w:pPr>
              <w:pStyle w:val="CellDescription"/>
            </w:pPr>
            <w:r w:rsidRPr="00E20073">
              <w:t>Will not be addressed in the software (documented for training pu</w:t>
            </w:r>
            <w:r w:rsidRPr="00E20073">
              <w:t>r</w:t>
            </w:r>
            <w:r w:rsidRPr="00E20073">
              <w:t>poses). This requirement should have a related item in the issue list in order to identify an owner.</w:t>
            </w:r>
          </w:p>
        </w:tc>
      </w:tr>
    </w:tbl>
    <w:p w14:paraId="7BC2E423" w14:textId="77777777" w:rsidR="00C16585" w:rsidRPr="00E20073" w:rsidRDefault="00C16585" w:rsidP="001A3786">
      <w:pPr>
        <w:pStyle w:val="BodyText"/>
        <w:rPr>
          <w:color w:val="808080"/>
        </w:rPr>
      </w:pPr>
    </w:p>
    <w:p w14:paraId="0109E7A2" w14:textId="7CF41A38" w:rsidR="00253268" w:rsidRDefault="00E91BA1" w:rsidP="00760DB3">
      <w:pPr>
        <w:pStyle w:val="Heading2"/>
      </w:pPr>
      <w:bookmarkStart w:id="17" w:name="_Toc304894657"/>
      <w:r>
        <w:t>Database</w:t>
      </w:r>
      <w:bookmarkEnd w:id="17"/>
    </w:p>
    <w:p w14:paraId="573BCD01" w14:textId="77777777" w:rsidR="00C608C1" w:rsidRDefault="00724625" w:rsidP="00C608C1">
      <w:pPr>
        <w:pStyle w:val="Heading3"/>
      </w:pPr>
      <w:bookmarkStart w:id="18" w:name="_Toc304894658"/>
      <w:r>
        <w:t>Database Scope</w:t>
      </w:r>
      <w:bookmarkEnd w:id="18"/>
    </w:p>
    <w:p w14:paraId="054DD174" w14:textId="74E98136" w:rsidR="00E351C7" w:rsidRDefault="00E351C7" w:rsidP="00E351C7">
      <w:pPr>
        <w:pStyle w:val="ListParagraph"/>
        <w:numPr>
          <w:ilvl w:val="0"/>
          <w:numId w:val="30"/>
        </w:numPr>
      </w:pPr>
      <w:r>
        <w:t>Merge duplicate tables</w:t>
      </w:r>
    </w:p>
    <w:p w14:paraId="63E21FC4" w14:textId="03BE6E4A" w:rsidR="00E351C7" w:rsidRDefault="00E351C7" w:rsidP="00E351C7">
      <w:pPr>
        <w:pStyle w:val="ListParagraph"/>
        <w:numPr>
          <w:ilvl w:val="0"/>
          <w:numId w:val="30"/>
        </w:numPr>
      </w:pPr>
      <w:r>
        <w:t>Normalize/de-</w:t>
      </w:r>
      <w:proofErr w:type="spellStart"/>
      <w:r>
        <w:t>nomalize</w:t>
      </w:r>
      <w:proofErr w:type="spellEnd"/>
      <w:r>
        <w:t xml:space="preserve"> tables</w:t>
      </w:r>
    </w:p>
    <w:p w14:paraId="51173E50" w14:textId="3B99BD96" w:rsidR="00E351C7" w:rsidRPr="00E351C7" w:rsidRDefault="00E351C7" w:rsidP="00E351C7">
      <w:pPr>
        <w:pStyle w:val="ListParagraph"/>
        <w:numPr>
          <w:ilvl w:val="0"/>
          <w:numId w:val="30"/>
        </w:numPr>
      </w:pPr>
      <w:r>
        <w:t>Extension of table field for the future development</w:t>
      </w:r>
    </w:p>
    <w:p w14:paraId="61486AF1" w14:textId="0E99FE63" w:rsidR="00724625" w:rsidRDefault="00E351C7" w:rsidP="00C608C1">
      <w:pPr>
        <w:pStyle w:val="Heading3"/>
      </w:pPr>
      <w:bookmarkStart w:id="19" w:name="_Toc304894659"/>
      <w:r>
        <w:t xml:space="preserve">Current </w:t>
      </w:r>
      <w:r w:rsidR="00724625">
        <w:t>Database Schema</w:t>
      </w:r>
      <w:bookmarkEnd w:id="19"/>
    </w:p>
    <w:p w14:paraId="5AEA9F05" w14:textId="074D8295" w:rsidR="00E351C7" w:rsidRDefault="00E351C7" w:rsidP="00E351C7">
      <w:pPr>
        <w:pStyle w:val="ListParagraph"/>
        <w:numPr>
          <w:ilvl w:val="0"/>
          <w:numId w:val="29"/>
        </w:numPr>
      </w:pPr>
      <w:r>
        <w:t>AIDR-Fetch-</w:t>
      </w:r>
      <w:proofErr w:type="gramStart"/>
      <w:r>
        <w:t>Manager :</w:t>
      </w:r>
      <w:proofErr w:type="gramEnd"/>
      <w:r>
        <w:t xml:space="preserve"> data collection/user schema</w:t>
      </w:r>
    </w:p>
    <w:p w14:paraId="67235446" w14:textId="43974247" w:rsidR="00E351C7" w:rsidRDefault="00E351C7" w:rsidP="00E351C7">
      <w:pPr>
        <w:pStyle w:val="ListParagraph"/>
        <w:numPr>
          <w:ilvl w:val="0"/>
          <w:numId w:val="29"/>
        </w:numPr>
      </w:pPr>
      <w:r>
        <w:t>AIDR-</w:t>
      </w:r>
      <w:proofErr w:type="gramStart"/>
      <w:r>
        <w:t>Predict :</w:t>
      </w:r>
      <w:proofErr w:type="gramEnd"/>
      <w:r>
        <w:t xml:space="preserve"> data classifier, user, model schema</w:t>
      </w:r>
    </w:p>
    <w:p w14:paraId="27591F6D" w14:textId="1CD687D2" w:rsidR="00E351C7" w:rsidRDefault="00E351C7" w:rsidP="00E351C7">
      <w:pPr>
        <w:pStyle w:val="ListParagraph"/>
        <w:numPr>
          <w:ilvl w:val="0"/>
          <w:numId w:val="29"/>
        </w:numPr>
      </w:pPr>
      <w:r>
        <w:t>AIDR-</w:t>
      </w:r>
      <w:proofErr w:type="gramStart"/>
      <w:r>
        <w:t>Analysis :</w:t>
      </w:r>
      <w:proofErr w:type="gramEnd"/>
      <w:r>
        <w:t xml:space="preserve"> basic low level of tagged info </w:t>
      </w:r>
    </w:p>
    <w:p w14:paraId="1A5D5212" w14:textId="0286BF89" w:rsidR="00E351C7" w:rsidRPr="00E351C7" w:rsidRDefault="00E351C7" w:rsidP="00E351C7">
      <w:pPr>
        <w:pStyle w:val="ListParagraph"/>
        <w:numPr>
          <w:ilvl w:val="0"/>
          <w:numId w:val="29"/>
        </w:numPr>
      </w:pPr>
      <w:r>
        <w:t>AIDR-</w:t>
      </w:r>
      <w:proofErr w:type="gramStart"/>
      <w:r>
        <w:t>Scheduler :</w:t>
      </w:r>
      <w:proofErr w:type="spellStart"/>
      <w:r>
        <w:t>Pybossa</w:t>
      </w:r>
      <w:proofErr w:type="spellEnd"/>
      <w:proofErr w:type="gramEnd"/>
      <w:r>
        <w:t xml:space="preserve"> interaction, user </w:t>
      </w:r>
      <w:proofErr w:type="spellStart"/>
      <w:r>
        <w:t>reponses</w:t>
      </w:r>
      <w:proofErr w:type="spellEnd"/>
      <w:r>
        <w:t>. Geo tagged info schema</w:t>
      </w:r>
    </w:p>
    <w:p w14:paraId="3307BAEC" w14:textId="77777777" w:rsidR="00C608C1" w:rsidRPr="00C608C1" w:rsidRDefault="00C608C1" w:rsidP="00C608C1"/>
    <w:p w14:paraId="585EE904" w14:textId="0D8879E5" w:rsidR="00724625" w:rsidRPr="00724625" w:rsidRDefault="00724625" w:rsidP="00724625"/>
    <w:p w14:paraId="160B9F76" w14:textId="77777777" w:rsidR="00C929D5" w:rsidRDefault="00C929D5" w:rsidP="00C929D5"/>
    <w:p w14:paraId="7FBEC9C5" w14:textId="77777777" w:rsidR="00C929D5" w:rsidRPr="00C929D5" w:rsidRDefault="00C929D5" w:rsidP="00C929D5"/>
    <w:p w14:paraId="7407D12B" w14:textId="47ED5100" w:rsidR="00253268" w:rsidRDefault="00253268" w:rsidP="00253268"/>
    <w:p w14:paraId="56F13D05" w14:textId="77777777" w:rsidR="00C929D5" w:rsidRDefault="00C929D5" w:rsidP="00253268"/>
    <w:p w14:paraId="554F8C6B" w14:textId="77777777" w:rsidR="00C929D5" w:rsidRPr="00253268" w:rsidRDefault="00C929D5" w:rsidP="00253268"/>
    <w:p w14:paraId="7EB7002E" w14:textId="07E9F092" w:rsidR="002A7F51" w:rsidRPr="00E20073" w:rsidRDefault="00ED42CC" w:rsidP="00760DB3">
      <w:pPr>
        <w:pStyle w:val="Heading2"/>
      </w:pPr>
      <w:bookmarkStart w:id="20" w:name="_Toc304894660"/>
      <w:r>
        <w:t>Users</w:t>
      </w:r>
      <w:bookmarkEnd w:id="20"/>
    </w:p>
    <w:p w14:paraId="05073328" w14:textId="6C7D6F7A" w:rsidR="00E351C7" w:rsidRDefault="00FE1D7B" w:rsidP="00E351C7">
      <w:pPr>
        <w:pStyle w:val="Heading3"/>
      </w:pPr>
      <w:bookmarkStart w:id="21" w:name="_Toc304894661"/>
      <w:r>
        <w:t>U</w:t>
      </w:r>
      <w:r w:rsidR="00ED42CC">
        <w:t>ser</w:t>
      </w:r>
      <w:r w:rsidR="009627EF">
        <w:t xml:space="preserve"> related</w:t>
      </w:r>
      <w:r w:rsidR="00ED42CC">
        <w:t xml:space="preserve"> tables</w:t>
      </w:r>
      <w:bookmarkEnd w:id="21"/>
    </w:p>
    <w:p w14:paraId="3C93FE37" w14:textId="77777777" w:rsidR="009627EF" w:rsidRDefault="009627EF" w:rsidP="009627EF"/>
    <w:p w14:paraId="148C5176" w14:textId="2B3EBC14" w:rsidR="009627EF" w:rsidRDefault="00C40865" w:rsidP="009627EF">
      <w:r>
        <w:rPr>
          <w:noProof/>
          <w:lang w:eastAsia="en-US"/>
        </w:rPr>
        <w:drawing>
          <wp:inline distT="0" distB="0" distL="0" distR="0" wp14:anchorId="20C221F6" wp14:editId="75B0E49C">
            <wp:extent cx="6126480" cy="444055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drUser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213F" w14:textId="77777777" w:rsidR="00C40865" w:rsidRPr="009627EF" w:rsidRDefault="00C40865" w:rsidP="009627EF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771"/>
        <w:gridCol w:w="2409"/>
      </w:tblGrid>
      <w:tr w:rsidR="005B7786" w:rsidRPr="00E20073" w14:paraId="6ABF0256" w14:textId="77777777" w:rsidTr="005B7786">
        <w:trPr>
          <w:cantSplit/>
          <w:tblHeader/>
        </w:trPr>
        <w:tc>
          <w:tcPr>
            <w:tcW w:w="6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84D04EE" w14:textId="09971060" w:rsidR="005B7786" w:rsidRPr="00E20073" w:rsidRDefault="005B7786" w:rsidP="00ED42CC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2409" w:type="dxa"/>
            <w:shd w:val="clear" w:color="auto" w:fill="D9D9D9"/>
          </w:tcPr>
          <w:p w14:paraId="6CEA4610" w14:textId="77777777" w:rsidR="005B7786" w:rsidRPr="00E20073" w:rsidRDefault="005B7786" w:rsidP="00ED42CC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</w:tr>
      <w:tr w:rsidR="005B7786" w:rsidRPr="00E20073" w14:paraId="6525000D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3CC9A024" w14:textId="18D16DE6" w:rsidR="005B7786" w:rsidRPr="00B970B9" w:rsidRDefault="005B7786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AIDR_USER</w:t>
            </w:r>
          </w:p>
        </w:tc>
        <w:tc>
          <w:tcPr>
            <w:tcW w:w="2409" w:type="dxa"/>
          </w:tcPr>
          <w:p w14:paraId="1D533973" w14:textId="13914970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674DA21B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30D1C5DA" w14:textId="3571DBEF" w:rsidR="005B7786" w:rsidRDefault="005B7786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USER_ROLE</w:t>
            </w:r>
          </w:p>
        </w:tc>
        <w:tc>
          <w:tcPr>
            <w:tcW w:w="2409" w:type="dxa"/>
          </w:tcPr>
          <w:p w14:paraId="699FB2C5" w14:textId="6D7007EF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1A067FC3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2850CEC9" w14:textId="6C0F2F52" w:rsidR="005B7786" w:rsidRDefault="005B7786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ROLE</w:t>
            </w:r>
          </w:p>
        </w:tc>
        <w:tc>
          <w:tcPr>
            <w:tcW w:w="2409" w:type="dxa"/>
          </w:tcPr>
          <w:p w14:paraId="5922221F" w14:textId="7DED44A5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0967D0C4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066014CA" w14:textId="2F1E46C2" w:rsidR="005B7786" w:rsidRDefault="00A95E3A" w:rsidP="00ED42CC">
            <w:pPr>
              <w:pStyle w:val="CellBase"/>
              <w:rPr>
                <w:bCs/>
              </w:rPr>
            </w:pPr>
            <w:r>
              <w:rPr>
                <w:bCs/>
              </w:rPr>
              <w:t>AIDR_COLLECTION</w:t>
            </w:r>
            <w:r w:rsidR="005B7786">
              <w:rPr>
                <w:bCs/>
              </w:rPr>
              <w:t>_MANAGER</w:t>
            </w:r>
          </w:p>
        </w:tc>
        <w:tc>
          <w:tcPr>
            <w:tcW w:w="2409" w:type="dxa"/>
          </w:tcPr>
          <w:p w14:paraId="3712927E" w14:textId="126F72A4" w:rsidR="005B7786" w:rsidRPr="00B970B9" w:rsidRDefault="005B7786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79879544" w14:textId="77777777" w:rsidTr="005B7786">
        <w:trPr>
          <w:cantSplit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494B2426" w14:textId="16D40607" w:rsidR="005B7786" w:rsidRPr="00B970B9" w:rsidRDefault="005B7786" w:rsidP="00ED42CC">
            <w:pPr>
              <w:pStyle w:val="CellBase"/>
              <w:rPr>
                <w:bCs/>
              </w:rPr>
            </w:pPr>
            <w:proofErr w:type="spellStart"/>
            <w:r>
              <w:rPr>
                <w:bCs/>
              </w:rPr>
              <w:t>UserConnection</w:t>
            </w:r>
            <w:proofErr w:type="spellEnd"/>
          </w:p>
        </w:tc>
        <w:tc>
          <w:tcPr>
            <w:tcW w:w="2409" w:type="dxa"/>
          </w:tcPr>
          <w:p w14:paraId="13482C6B" w14:textId="1369A1D4" w:rsidR="005B7786" w:rsidRPr="00B970B9" w:rsidRDefault="00F76C51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-fetch-manager</w:t>
            </w:r>
          </w:p>
        </w:tc>
      </w:tr>
      <w:tr w:rsidR="005B7786" w:rsidRPr="00E20073" w14:paraId="3320A5C2" w14:textId="77777777" w:rsidTr="005B7786"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14:paraId="617654AD" w14:textId="76EB3FEE" w:rsidR="005B7786" w:rsidRPr="00B970B9" w:rsidRDefault="00C40865" w:rsidP="00ED42CC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users</w:t>
            </w:r>
            <w:proofErr w:type="gramEnd"/>
          </w:p>
        </w:tc>
        <w:tc>
          <w:tcPr>
            <w:tcW w:w="2409" w:type="dxa"/>
          </w:tcPr>
          <w:p w14:paraId="4A7871FC" w14:textId="478CCA24" w:rsidR="005B7786" w:rsidRPr="00B970B9" w:rsidRDefault="00C40865" w:rsidP="00ED42CC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5A4A66C7" w14:textId="77777777" w:rsidR="00ED42CC" w:rsidRPr="00ED42CC" w:rsidRDefault="00ED42CC" w:rsidP="00ED42CC"/>
    <w:p w14:paraId="041B4F15" w14:textId="78BCFF8B" w:rsidR="00E91BA1" w:rsidRDefault="00C40865" w:rsidP="002A7F51">
      <w:pPr>
        <w:pStyle w:val="Heading3"/>
      </w:pPr>
      <w:bookmarkStart w:id="22" w:name="_Toc304894662"/>
      <w:r>
        <w:t>New</w:t>
      </w:r>
      <w:r w:rsidR="005B7786">
        <w:t xml:space="preserve"> user related tables</w:t>
      </w:r>
      <w:bookmarkEnd w:id="22"/>
    </w:p>
    <w:p w14:paraId="5671FA23" w14:textId="3DEDB0C5" w:rsidR="00F76C51" w:rsidRDefault="00F76C51" w:rsidP="00F76C51"/>
    <w:p w14:paraId="4B1F451A" w14:textId="77777777" w:rsidR="00F76C51" w:rsidRDefault="00F76C51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842"/>
        <w:gridCol w:w="1560"/>
        <w:gridCol w:w="1984"/>
        <w:gridCol w:w="1559"/>
      </w:tblGrid>
      <w:tr w:rsidR="00D278E0" w:rsidRPr="00E20073" w14:paraId="6DC01AC7" w14:textId="77777777" w:rsidTr="005D4442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955CE91" w14:textId="77777777" w:rsidR="00D278E0" w:rsidRPr="00E20073" w:rsidRDefault="00D278E0" w:rsidP="00F76C51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842" w:type="dxa"/>
            <w:shd w:val="clear" w:color="auto" w:fill="D9D9D9"/>
          </w:tcPr>
          <w:p w14:paraId="19F1F7E8" w14:textId="531E4C14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60" w:type="dxa"/>
            <w:shd w:val="clear" w:color="auto" w:fill="D9D9D9"/>
          </w:tcPr>
          <w:p w14:paraId="52B702D6" w14:textId="077CBEDA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984" w:type="dxa"/>
            <w:shd w:val="clear" w:color="auto" w:fill="D9D9D9"/>
          </w:tcPr>
          <w:p w14:paraId="7AE834DA" w14:textId="43CAB60E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6BE29020" w14:textId="3098BAAA" w:rsidR="00D278E0" w:rsidRPr="00E20073" w:rsidRDefault="00D278E0" w:rsidP="00F76C51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D278E0" w:rsidRPr="00E20073" w14:paraId="2770CF8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2FF4483D" w14:textId="29A27FC5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4984166A" w14:textId="439DF4CE" w:rsidR="00D278E0" w:rsidRDefault="00D278E0" w:rsidP="00F76C51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560" w:type="dxa"/>
          </w:tcPr>
          <w:p w14:paraId="352D0C83" w14:textId="57B26FD6" w:rsidR="00D278E0" w:rsidRDefault="00D278E0" w:rsidP="00F76C51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984" w:type="dxa"/>
          </w:tcPr>
          <w:p w14:paraId="6B5CBA92" w14:textId="51F4BE15" w:rsidR="00D278E0" w:rsidRDefault="00D278E0" w:rsidP="00F76C51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5F6E599D" w14:textId="67A53F04" w:rsidR="00D278E0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11994C4D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2FB73D6C" w14:textId="63FB1BC7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23BC1FB8" w14:textId="63082502" w:rsidR="00D278E0" w:rsidRDefault="00D278E0" w:rsidP="00F76C51">
            <w:pPr>
              <w:pStyle w:val="CellBase"/>
            </w:pPr>
            <w:proofErr w:type="gramStart"/>
            <w:r>
              <w:t>description</w:t>
            </w:r>
            <w:proofErr w:type="gramEnd"/>
          </w:p>
        </w:tc>
        <w:tc>
          <w:tcPr>
            <w:tcW w:w="1560" w:type="dxa"/>
          </w:tcPr>
          <w:p w14:paraId="3D9A51D1" w14:textId="77777777" w:rsidR="00D278E0" w:rsidRDefault="00D278E0" w:rsidP="00C246FB">
            <w:pPr>
              <w:pStyle w:val="CellBase"/>
              <w:ind w:left="720"/>
            </w:pPr>
          </w:p>
        </w:tc>
        <w:tc>
          <w:tcPr>
            <w:tcW w:w="1984" w:type="dxa"/>
          </w:tcPr>
          <w:p w14:paraId="03199443" w14:textId="1C45D21D" w:rsidR="00D278E0" w:rsidRDefault="00D278E0" w:rsidP="00C246FB">
            <w:pPr>
              <w:pStyle w:val="CellBase"/>
              <w:ind w:left="720"/>
            </w:pPr>
          </w:p>
        </w:tc>
        <w:tc>
          <w:tcPr>
            <w:tcW w:w="1559" w:type="dxa"/>
          </w:tcPr>
          <w:p w14:paraId="07598D95" w14:textId="09677048" w:rsidR="00D278E0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14387FA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3F44754" w14:textId="58738A8A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2D613C8E" w14:textId="55F44D8E" w:rsidR="00D278E0" w:rsidRDefault="00D278E0" w:rsidP="00F76C51">
            <w:pPr>
              <w:pStyle w:val="CellBase"/>
            </w:pPr>
            <w:proofErr w:type="gramStart"/>
            <w:r>
              <w:t>level</w:t>
            </w:r>
            <w:proofErr w:type="gramEnd"/>
          </w:p>
        </w:tc>
        <w:tc>
          <w:tcPr>
            <w:tcW w:w="1560" w:type="dxa"/>
          </w:tcPr>
          <w:p w14:paraId="4158225A" w14:textId="737938E2" w:rsidR="00D278E0" w:rsidRDefault="00D278E0" w:rsidP="00D278E0">
            <w:pPr>
              <w:pStyle w:val="CellBase"/>
            </w:pPr>
            <w:proofErr w:type="gramStart"/>
            <w:r>
              <w:t>name</w:t>
            </w:r>
            <w:proofErr w:type="gramEnd"/>
          </w:p>
        </w:tc>
        <w:tc>
          <w:tcPr>
            <w:tcW w:w="1984" w:type="dxa"/>
          </w:tcPr>
          <w:p w14:paraId="2C4C090A" w14:textId="64418A01" w:rsidR="00D278E0" w:rsidRDefault="00D278E0" w:rsidP="00C246FB">
            <w:pPr>
              <w:pStyle w:val="CellBase"/>
              <w:numPr>
                <w:ilvl w:val="0"/>
                <w:numId w:val="31"/>
              </w:numPr>
            </w:pPr>
            <w:proofErr w:type="gramStart"/>
            <w:r>
              <w:t>admin</w:t>
            </w:r>
            <w:proofErr w:type="gramEnd"/>
          </w:p>
          <w:p w14:paraId="7A995716" w14:textId="77777777" w:rsidR="00D278E0" w:rsidRDefault="00D278E0" w:rsidP="00C246FB">
            <w:pPr>
              <w:pStyle w:val="CellBase"/>
              <w:numPr>
                <w:ilvl w:val="0"/>
                <w:numId w:val="31"/>
              </w:numPr>
            </w:pPr>
            <w:proofErr w:type="gramStart"/>
            <w:r>
              <w:t>normal</w:t>
            </w:r>
            <w:proofErr w:type="gramEnd"/>
          </w:p>
          <w:p w14:paraId="065CE1AA" w14:textId="67AEDA3B" w:rsidR="00D278E0" w:rsidRDefault="00D278E0" w:rsidP="00C246FB">
            <w:pPr>
              <w:pStyle w:val="CellBase"/>
              <w:numPr>
                <w:ilvl w:val="0"/>
                <w:numId w:val="31"/>
              </w:numPr>
            </w:pPr>
            <w:proofErr w:type="spellStart"/>
            <w:proofErr w:type="gramStart"/>
            <w:r>
              <w:t>qa</w:t>
            </w:r>
            <w:proofErr w:type="spellEnd"/>
            <w:proofErr w:type="gramEnd"/>
          </w:p>
        </w:tc>
        <w:tc>
          <w:tcPr>
            <w:tcW w:w="1559" w:type="dxa"/>
          </w:tcPr>
          <w:p w14:paraId="3449F493" w14:textId="604B4216" w:rsidR="00D278E0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15F05721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4C6DA90" w14:textId="25C449FA" w:rsidR="00D278E0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6BBBB2F5" w14:textId="617BD518" w:rsidR="00D278E0" w:rsidRDefault="00DB0C37" w:rsidP="00F76C51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560" w:type="dxa"/>
          </w:tcPr>
          <w:p w14:paraId="1AA09F7C" w14:textId="0C8835A2" w:rsidR="00D278E0" w:rsidRDefault="00D278E0" w:rsidP="00F76C51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1ACD4962" w14:textId="6D2AB64D" w:rsidR="00D278E0" w:rsidRDefault="00D278E0" w:rsidP="00F76C51">
            <w:pPr>
              <w:pStyle w:val="CellBase"/>
            </w:pPr>
          </w:p>
        </w:tc>
        <w:tc>
          <w:tcPr>
            <w:tcW w:w="1559" w:type="dxa"/>
          </w:tcPr>
          <w:p w14:paraId="5084E920" w14:textId="7B17EA2A" w:rsidR="00D278E0" w:rsidRPr="00B970B9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30844DBD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7DD02792" w14:textId="78953100" w:rsidR="00D278E0" w:rsidRPr="00B970B9" w:rsidRDefault="00D278E0" w:rsidP="00F76C51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role</w:t>
            </w:r>
            <w:proofErr w:type="gramEnd"/>
          </w:p>
        </w:tc>
        <w:tc>
          <w:tcPr>
            <w:tcW w:w="1842" w:type="dxa"/>
          </w:tcPr>
          <w:p w14:paraId="51AD368E" w14:textId="43B678C9" w:rsidR="00D278E0" w:rsidRDefault="00DB0C37" w:rsidP="00F76C51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560" w:type="dxa"/>
          </w:tcPr>
          <w:p w14:paraId="3CCFB5C3" w14:textId="607E4152" w:rsidR="00D278E0" w:rsidRDefault="00D278E0" w:rsidP="00F76C51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7BFDF6E8" w14:textId="1F132719" w:rsidR="00D278E0" w:rsidRDefault="00D278E0" w:rsidP="00F76C51">
            <w:pPr>
              <w:pStyle w:val="CellBase"/>
            </w:pPr>
          </w:p>
        </w:tc>
        <w:tc>
          <w:tcPr>
            <w:tcW w:w="1559" w:type="dxa"/>
          </w:tcPr>
          <w:p w14:paraId="358AFFCE" w14:textId="5F7F503B" w:rsidR="00D278E0" w:rsidRPr="00B970B9" w:rsidRDefault="00D278E0" w:rsidP="00F76C51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09AAD263" w14:textId="77777777" w:rsidR="00F76C51" w:rsidRDefault="00F76C51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842"/>
        <w:gridCol w:w="1560"/>
        <w:gridCol w:w="1984"/>
        <w:gridCol w:w="1559"/>
      </w:tblGrid>
      <w:tr w:rsidR="00D278E0" w:rsidRPr="00E20073" w14:paraId="0E849A02" w14:textId="77777777" w:rsidTr="005D4442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27006F" w14:textId="77777777" w:rsidR="00D278E0" w:rsidRPr="00E20073" w:rsidRDefault="00D278E0" w:rsidP="0035562F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842" w:type="dxa"/>
            <w:shd w:val="clear" w:color="auto" w:fill="D9D9D9"/>
          </w:tcPr>
          <w:p w14:paraId="78487F3C" w14:textId="77777777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60" w:type="dxa"/>
            <w:shd w:val="clear" w:color="auto" w:fill="D9D9D9"/>
          </w:tcPr>
          <w:p w14:paraId="617B1FCE" w14:textId="17631D3F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984" w:type="dxa"/>
            <w:shd w:val="clear" w:color="auto" w:fill="D9D9D9"/>
          </w:tcPr>
          <w:p w14:paraId="10460F18" w14:textId="2CD77A49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6ABDCD94" w14:textId="77777777" w:rsidR="00D278E0" w:rsidRPr="00E20073" w:rsidRDefault="00D278E0" w:rsidP="0035562F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D278E0" w:rsidRPr="00E20073" w14:paraId="403D71C9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0150024" w14:textId="0F0AF4B7" w:rsidR="00D278E0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10B32E83" w14:textId="40D1BB71" w:rsidR="00D278E0" w:rsidRDefault="00A95E3A" w:rsidP="0035562F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560" w:type="dxa"/>
          </w:tcPr>
          <w:p w14:paraId="08B8C415" w14:textId="5065AA84" w:rsidR="00D278E0" w:rsidRDefault="00D278E0" w:rsidP="0035562F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984" w:type="dxa"/>
          </w:tcPr>
          <w:p w14:paraId="450C0B5E" w14:textId="4B800125" w:rsidR="00D278E0" w:rsidRDefault="00D278E0" w:rsidP="0035562F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7A1CDC54" w14:textId="77777777" w:rsidR="00D278E0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2FB9BFBC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042FBD2" w14:textId="6785A250" w:rsidR="00D278E0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74C36BEC" w14:textId="4910A8D4" w:rsidR="00D278E0" w:rsidRDefault="00D278E0" w:rsidP="0035562F">
            <w:pPr>
              <w:pStyle w:val="CellBase"/>
            </w:pPr>
            <w:proofErr w:type="gramStart"/>
            <w:r>
              <w:t>name</w:t>
            </w:r>
            <w:proofErr w:type="gramEnd"/>
          </w:p>
        </w:tc>
        <w:tc>
          <w:tcPr>
            <w:tcW w:w="1560" w:type="dxa"/>
          </w:tcPr>
          <w:p w14:paraId="48A62CC8" w14:textId="19ED5EB7" w:rsidR="00D278E0" w:rsidRDefault="00D278E0" w:rsidP="00C7138C">
            <w:pPr>
              <w:pStyle w:val="CellBase"/>
            </w:pPr>
            <w:proofErr w:type="spellStart"/>
            <w:proofErr w:type="gramStart"/>
            <w:r>
              <w:t>user</w:t>
            </w:r>
            <w:proofErr w:type="gramEnd"/>
            <w:r>
              <w:t>_name</w:t>
            </w:r>
            <w:proofErr w:type="spellEnd"/>
          </w:p>
        </w:tc>
        <w:tc>
          <w:tcPr>
            <w:tcW w:w="1984" w:type="dxa"/>
          </w:tcPr>
          <w:p w14:paraId="08102543" w14:textId="334712BA" w:rsidR="00D278E0" w:rsidRDefault="00D278E0" w:rsidP="00C7138C">
            <w:pPr>
              <w:pStyle w:val="CellBase"/>
            </w:pPr>
            <w:proofErr w:type="gramStart"/>
            <w:r>
              <w:t>unique</w:t>
            </w:r>
            <w:proofErr w:type="gramEnd"/>
          </w:p>
        </w:tc>
        <w:tc>
          <w:tcPr>
            <w:tcW w:w="1559" w:type="dxa"/>
          </w:tcPr>
          <w:p w14:paraId="6E723DCC" w14:textId="77777777" w:rsidR="00D278E0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4FC3759C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03FD5642" w14:textId="76D4C228" w:rsidR="00D278E0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28E2D5FB" w14:textId="2D981F2B" w:rsidR="00D278E0" w:rsidRDefault="0095716C" w:rsidP="0035562F">
            <w:pPr>
              <w:pStyle w:val="CellBase"/>
            </w:pPr>
            <w:proofErr w:type="gramStart"/>
            <w:r>
              <w:t>provider</w:t>
            </w:r>
            <w:proofErr w:type="gramEnd"/>
          </w:p>
        </w:tc>
        <w:tc>
          <w:tcPr>
            <w:tcW w:w="1560" w:type="dxa"/>
          </w:tcPr>
          <w:p w14:paraId="616A1455" w14:textId="48DA1C65" w:rsidR="00D278E0" w:rsidRDefault="0095716C" w:rsidP="0095716C">
            <w:pPr>
              <w:pStyle w:val="CellBase"/>
            </w:pPr>
            <w:proofErr w:type="gramStart"/>
            <w:r>
              <w:t>provider</w:t>
            </w:r>
            <w:proofErr w:type="gramEnd"/>
          </w:p>
        </w:tc>
        <w:tc>
          <w:tcPr>
            <w:tcW w:w="1984" w:type="dxa"/>
          </w:tcPr>
          <w:p w14:paraId="4F103849" w14:textId="2A10CBE0" w:rsidR="00D278E0" w:rsidRDefault="00D278E0" w:rsidP="0035562F">
            <w:pPr>
              <w:pStyle w:val="CellBase"/>
              <w:ind w:left="720"/>
            </w:pPr>
          </w:p>
        </w:tc>
        <w:tc>
          <w:tcPr>
            <w:tcW w:w="1559" w:type="dxa"/>
          </w:tcPr>
          <w:p w14:paraId="3C4C220F" w14:textId="77777777" w:rsidR="00D278E0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9A7FF9" w:rsidRPr="00E20073" w14:paraId="5DAB4378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6D5B0F1" w14:textId="60D2F86D" w:rsidR="009A7FF9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5EF1F879" w14:textId="5A260713" w:rsidR="009A7FF9" w:rsidRDefault="004802E2" w:rsidP="0035562F">
            <w:pPr>
              <w:pStyle w:val="CellBase"/>
            </w:pPr>
            <w:proofErr w:type="gramStart"/>
            <w:r>
              <w:t>local</w:t>
            </w:r>
            <w:proofErr w:type="gramEnd"/>
          </w:p>
        </w:tc>
        <w:tc>
          <w:tcPr>
            <w:tcW w:w="1560" w:type="dxa"/>
          </w:tcPr>
          <w:p w14:paraId="03D61B85" w14:textId="384308F3" w:rsidR="009A7FF9" w:rsidRDefault="004802E2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47EA5D76" w14:textId="77777777" w:rsidR="009A7FF9" w:rsidRDefault="009A7FF9" w:rsidP="0035562F">
            <w:pPr>
              <w:pStyle w:val="CellBase"/>
            </w:pPr>
          </w:p>
        </w:tc>
        <w:tc>
          <w:tcPr>
            <w:tcW w:w="1559" w:type="dxa"/>
          </w:tcPr>
          <w:p w14:paraId="05104ECA" w14:textId="77777777" w:rsidR="009A7FF9" w:rsidRDefault="009A7FF9" w:rsidP="0035562F">
            <w:pPr>
              <w:pStyle w:val="CellBase"/>
            </w:pPr>
          </w:p>
        </w:tc>
      </w:tr>
      <w:tr w:rsidR="009A7FF9" w:rsidRPr="00E20073" w14:paraId="3E2B945C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1BA07FF" w14:textId="1899836C" w:rsidR="009A7FF9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38D19C4D" w14:textId="46DC373F" w:rsidR="009A7FF9" w:rsidRDefault="004802E2" w:rsidP="0035562F">
            <w:pPr>
              <w:pStyle w:val="CellBase"/>
            </w:pPr>
            <w:proofErr w:type="spellStart"/>
            <w:proofErr w:type="gramStart"/>
            <w:r>
              <w:t>api</w:t>
            </w:r>
            <w:proofErr w:type="gramEnd"/>
            <w:r>
              <w:t>_key</w:t>
            </w:r>
            <w:proofErr w:type="spellEnd"/>
          </w:p>
        </w:tc>
        <w:tc>
          <w:tcPr>
            <w:tcW w:w="1560" w:type="dxa"/>
          </w:tcPr>
          <w:p w14:paraId="5C660791" w14:textId="20A0149A" w:rsidR="009A7FF9" w:rsidRDefault="004802E2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513D3E76" w14:textId="6AE78420" w:rsidR="009A7FF9" w:rsidRDefault="0095716C" w:rsidP="0035562F">
            <w:pPr>
              <w:pStyle w:val="CellBase"/>
            </w:pPr>
            <w:proofErr w:type="gramStart"/>
            <w:r>
              <w:t>unique</w:t>
            </w:r>
            <w:proofErr w:type="gramEnd"/>
          </w:p>
        </w:tc>
        <w:tc>
          <w:tcPr>
            <w:tcW w:w="1559" w:type="dxa"/>
          </w:tcPr>
          <w:p w14:paraId="35920737" w14:textId="77777777" w:rsidR="009A7FF9" w:rsidRDefault="009A7FF9" w:rsidP="0035562F">
            <w:pPr>
              <w:pStyle w:val="CellBase"/>
            </w:pPr>
          </w:p>
        </w:tc>
      </w:tr>
      <w:tr w:rsidR="00D278E0" w:rsidRPr="00E20073" w14:paraId="28A622C4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1883CB8C" w14:textId="239BD3D5" w:rsidR="00D278E0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13248697" w14:textId="138393EE" w:rsidR="00D278E0" w:rsidRDefault="00DB0C37" w:rsidP="0035562F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560" w:type="dxa"/>
          </w:tcPr>
          <w:p w14:paraId="7D1284FB" w14:textId="0AD90076" w:rsidR="00D278E0" w:rsidRDefault="00D278E0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7B4C0254" w14:textId="3D9AF76A" w:rsidR="00D278E0" w:rsidRDefault="00D278E0" w:rsidP="0035562F">
            <w:pPr>
              <w:pStyle w:val="CellBase"/>
            </w:pPr>
          </w:p>
        </w:tc>
        <w:tc>
          <w:tcPr>
            <w:tcW w:w="1559" w:type="dxa"/>
          </w:tcPr>
          <w:p w14:paraId="2E02488D" w14:textId="77777777" w:rsidR="00D278E0" w:rsidRPr="00B970B9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44311F31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08906F01" w14:textId="086F434B" w:rsidR="00D278E0" w:rsidRPr="00B970B9" w:rsidRDefault="00A95E3A" w:rsidP="0035562F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account</w:t>
            </w:r>
            <w:proofErr w:type="gramEnd"/>
          </w:p>
        </w:tc>
        <w:tc>
          <w:tcPr>
            <w:tcW w:w="1842" w:type="dxa"/>
          </w:tcPr>
          <w:p w14:paraId="27FF3CE0" w14:textId="5329AEBF" w:rsidR="00D278E0" w:rsidRDefault="00DB0C37" w:rsidP="0035562F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560" w:type="dxa"/>
          </w:tcPr>
          <w:p w14:paraId="59E73EDA" w14:textId="41F36DF5" w:rsidR="00D278E0" w:rsidRDefault="00D278E0" w:rsidP="0035562F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05CF2A1B" w14:textId="4A848B77" w:rsidR="00D278E0" w:rsidRDefault="00D278E0" w:rsidP="0035562F">
            <w:pPr>
              <w:pStyle w:val="CellBase"/>
            </w:pPr>
          </w:p>
        </w:tc>
        <w:tc>
          <w:tcPr>
            <w:tcW w:w="1559" w:type="dxa"/>
          </w:tcPr>
          <w:p w14:paraId="778F0148" w14:textId="77777777" w:rsidR="00D278E0" w:rsidRPr="00B970B9" w:rsidRDefault="00D278E0" w:rsidP="0035562F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00835380" w14:textId="77777777" w:rsidR="0035562F" w:rsidRDefault="0035562F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35"/>
        <w:gridCol w:w="1842"/>
        <w:gridCol w:w="1560"/>
        <w:gridCol w:w="1984"/>
        <w:gridCol w:w="1559"/>
      </w:tblGrid>
      <w:tr w:rsidR="00D278E0" w:rsidRPr="00E20073" w14:paraId="4DDE0DBC" w14:textId="77777777" w:rsidTr="005D4442">
        <w:trPr>
          <w:cantSplit/>
          <w:tblHeader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FD0ADDC" w14:textId="77777777" w:rsidR="00D278E0" w:rsidRPr="00E20073" w:rsidRDefault="00D278E0" w:rsidP="00723273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842" w:type="dxa"/>
            <w:shd w:val="clear" w:color="auto" w:fill="D9D9D9"/>
          </w:tcPr>
          <w:p w14:paraId="03AACC2F" w14:textId="77777777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60" w:type="dxa"/>
            <w:shd w:val="clear" w:color="auto" w:fill="D9D9D9"/>
          </w:tcPr>
          <w:p w14:paraId="19CD3A86" w14:textId="66E3A0B6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984" w:type="dxa"/>
            <w:shd w:val="clear" w:color="auto" w:fill="D9D9D9"/>
          </w:tcPr>
          <w:p w14:paraId="4A67D2E8" w14:textId="2DA1231F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0C12F217" w14:textId="77777777" w:rsidR="00D278E0" w:rsidRPr="00E20073" w:rsidRDefault="00D278E0" w:rsidP="00723273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5D4442" w:rsidRPr="00E20073" w14:paraId="6D31A764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6361379E" w14:textId="21842587" w:rsidR="005D4442" w:rsidRDefault="00A95E3A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239F8204" w14:textId="1DC56B10" w:rsidR="005D4442" w:rsidRDefault="005D4442" w:rsidP="00723273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560" w:type="dxa"/>
          </w:tcPr>
          <w:p w14:paraId="394B9039" w14:textId="7586AD22" w:rsidR="005D4442" w:rsidRDefault="005D4442" w:rsidP="00723273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22E89A19" w14:textId="5BDD7485" w:rsidR="005D4442" w:rsidRDefault="005D4442" w:rsidP="00723273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506C7E2F" w14:textId="77777777" w:rsidR="005D4442" w:rsidRDefault="005D4442" w:rsidP="00723273">
            <w:pPr>
              <w:pStyle w:val="CellBase"/>
            </w:pPr>
          </w:p>
        </w:tc>
      </w:tr>
      <w:tr w:rsidR="00D278E0" w:rsidRPr="00E20073" w14:paraId="7427B7D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5AC1B3AC" w14:textId="6797B622" w:rsidR="00D278E0" w:rsidRDefault="00A95E3A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5416A72C" w14:textId="74E6165F" w:rsidR="00D278E0" w:rsidRDefault="00A95E3A" w:rsidP="00723273">
            <w:pPr>
              <w:pStyle w:val="CellBase"/>
            </w:pPr>
            <w:proofErr w:type="spellStart"/>
            <w:proofErr w:type="gramStart"/>
            <w:r>
              <w:t>account</w:t>
            </w:r>
            <w:proofErr w:type="gramEnd"/>
            <w:r w:rsidR="00D278E0">
              <w:t>_id</w:t>
            </w:r>
            <w:proofErr w:type="spellEnd"/>
          </w:p>
        </w:tc>
        <w:tc>
          <w:tcPr>
            <w:tcW w:w="1560" w:type="dxa"/>
          </w:tcPr>
          <w:p w14:paraId="6285A0D6" w14:textId="69D98D44" w:rsidR="00D278E0" w:rsidRDefault="00D278E0" w:rsidP="00723273">
            <w:pPr>
              <w:pStyle w:val="CellBase"/>
            </w:pPr>
            <w:proofErr w:type="gramStart"/>
            <w:r>
              <w:t>user</w:t>
            </w:r>
            <w:proofErr w:type="gramEnd"/>
          </w:p>
        </w:tc>
        <w:tc>
          <w:tcPr>
            <w:tcW w:w="1984" w:type="dxa"/>
          </w:tcPr>
          <w:p w14:paraId="04182D16" w14:textId="68D559A8" w:rsidR="00D278E0" w:rsidRDefault="005D4442" w:rsidP="00723273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2E866043" w14:textId="77777777" w:rsidR="00D278E0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78E58C3A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32C39FB9" w14:textId="414DBC6E" w:rsidR="00D278E0" w:rsidRDefault="00A95E3A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15D34B1C" w14:textId="430A979B" w:rsidR="00D278E0" w:rsidRDefault="00D278E0" w:rsidP="00723273">
            <w:pPr>
              <w:pStyle w:val="CellBase"/>
            </w:pPr>
            <w:proofErr w:type="spellStart"/>
            <w:proofErr w:type="gramStart"/>
            <w:r>
              <w:t>role</w:t>
            </w:r>
            <w:proofErr w:type="gramEnd"/>
            <w:r>
              <w:t>_id</w:t>
            </w:r>
            <w:proofErr w:type="spellEnd"/>
          </w:p>
        </w:tc>
        <w:tc>
          <w:tcPr>
            <w:tcW w:w="1560" w:type="dxa"/>
          </w:tcPr>
          <w:p w14:paraId="08F392B3" w14:textId="5A0D6329" w:rsidR="00D278E0" w:rsidRDefault="00D278E0" w:rsidP="00723273">
            <w:pPr>
              <w:pStyle w:val="CellBase"/>
            </w:pPr>
            <w:proofErr w:type="gramStart"/>
            <w:r>
              <w:t>role</w:t>
            </w:r>
            <w:proofErr w:type="gramEnd"/>
          </w:p>
        </w:tc>
        <w:tc>
          <w:tcPr>
            <w:tcW w:w="1984" w:type="dxa"/>
          </w:tcPr>
          <w:p w14:paraId="65F52EE9" w14:textId="3B781612" w:rsidR="00D278E0" w:rsidRDefault="00D278E0" w:rsidP="00723273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0A159443" w14:textId="77777777" w:rsidR="00D278E0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05E48A10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4FA32ADE" w14:textId="3EE9B443" w:rsidR="00D278E0" w:rsidRDefault="00A95E3A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41B05626" w14:textId="4D5D31BD" w:rsidR="00D278E0" w:rsidRDefault="00DB0C37" w:rsidP="00723273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560" w:type="dxa"/>
          </w:tcPr>
          <w:p w14:paraId="1E1CB9E6" w14:textId="0549DB36" w:rsidR="00D278E0" w:rsidRDefault="00D278E0" w:rsidP="00723273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24E5BEEE" w14:textId="034F8E8F" w:rsidR="00D278E0" w:rsidRDefault="00D278E0" w:rsidP="00723273">
            <w:pPr>
              <w:pStyle w:val="CellBase"/>
            </w:pPr>
          </w:p>
        </w:tc>
        <w:tc>
          <w:tcPr>
            <w:tcW w:w="1559" w:type="dxa"/>
          </w:tcPr>
          <w:p w14:paraId="1CDA831C" w14:textId="77777777" w:rsidR="00D278E0" w:rsidRPr="00B970B9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1BC4EACF" w14:textId="77777777" w:rsidTr="005D4442">
        <w:trPr>
          <w:cantSplit/>
        </w:trPr>
        <w:tc>
          <w:tcPr>
            <w:tcW w:w="2235" w:type="dxa"/>
            <w:tcBorders>
              <w:top w:val="single" w:sz="4" w:space="0" w:color="auto"/>
              <w:bottom w:val="single" w:sz="4" w:space="0" w:color="auto"/>
            </w:tcBorders>
          </w:tcPr>
          <w:p w14:paraId="2B9146D4" w14:textId="155F4A36" w:rsidR="00D278E0" w:rsidRPr="00B970B9" w:rsidRDefault="00A95E3A" w:rsidP="00723273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proofErr w:type="spellEnd"/>
          </w:p>
        </w:tc>
        <w:tc>
          <w:tcPr>
            <w:tcW w:w="1842" w:type="dxa"/>
          </w:tcPr>
          <w:p w14:paraId="7F5703A3" w14:textId="07FAEB54" w:rsidR="00D278E0" w:rsidRDefault="00DB0C37" w:rsidP="00723273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560" w:type="dxa"/>
          </w:tcPr>
          <w:p w14:paraId="6032C7D9" w14:textId="7D6B51FF" w:rsidR="00D278E0" w:rsidRDefault="00D278E0" w:rsidP="00723273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984" w:type="dxa"/>
          </w:tcPr>
          <w:p w14:paraId="48336F23" w14:textId="4F147E01" w:rsidR="00D278E0" w:rsidRDefault="00D278E0" w:rsidP="00723273">
            <w:pPr>
              <w:pStyle w:val="CellBase"/>
            </w:pPr>
          </w:p>
        </w:tc>
        <w:tc>
          <w:tcPr>
            <w:tcW w:w="1559" w:type="dxa"/>
          </w:tcPr>
          <w:p w14:paraId="783B7358" w14:textId="77777777" w:rsidR="00D278E0" w:rsidRPr="00B970B9" w:rsidRDefault="00D278E0" w:rsidP="00723273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2D39B166" w14:textId="77777777" w:rsidR="00723273" w:rsidRDefault="00723273" w:rsidP="00F76C51"/>
    <w:tbl>
      <w:tblPr>
        <w:tblW w:w="91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518"/>
        <w:gridCol w:w="1985"/>
        <w:gridCol w:w="1559"/>
        <w:gridCol w:w="1559"/>
        <w:gridCol w:w="1559"/>
      </w:tblGrid>
      <w:tr w:rsidR="00D278E0" w:rsidRPr="00E20073" w14:paraId="31FF5A70" w14:textId="77777777" w:rsidTr="00A95E3A">
        <w:trPr>
          <w:cantSplit/>
          <w:tblHeader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17BA3DEF" w14:textId="77777777" w:rsidR="00D278E0" w:rsidRPr="00E20073" w:rsidRDefault="00D278E0" w:rsidP="000141C8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1985" w:type="dxa"/>
            <w:shd w:val="clear" w:color="auto" w:fill="D9D9D9"/>
          </w:tcPr>
          <w:p w14:paraId="5EE6C68D" w14:textId="77777777" w:rsidR="00D278E0" w:rsidRPr="00E20073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1559" w:type="dxa"/>
            <w:shd w:val="clear" w:color="auto" w:fill="D9D9D9"/>
          </w:tcPr>
          <w:p w14:paraId="565BE910" w14:textId="28928DFD" w:rsidR="00D278E0" w:rsidRPr="00E20073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559" w:type="dxa"/>
            <w:shd w:val="clear" w:color="auto" w:fill="D9D9D9"/>
          </w:tcPr>
          <w:p w14:paraId="061CBD28" w14:textId="77777777" w:rsidR="00D278E0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1559" w:type="dxa"/>
            <w:shd w:val="clear" w:color="auto" w:fill="D9D9D9"/>
          </w:tcPr>
          <w:p w14:paraId="1F08DC7D" w14:textId="261EC949" w:rsidR="00D278E0" w:rsidRPr="00E20073" w:rsidRDefault="00D278E0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Database</w:t>
            </w:r>
          </w:p>
        </w:tc>
      </w:tr>
      <w:tr w:rsidR="00D278E0" w:rsidRPr="00E20073" w14:paraId="64663BB7" w14:textId="77777777" w:rsidTr="00A95E3A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C3D48EA" w14:textId="3AD555AD" w:rsidR="00D278E0" w:rsidRDefault="00D278E0" w:rsidP="00D278E0">
            <w:pPr>
              <w:pStyle w:val="CellBase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>_assocation</w:t>
            </w:r>
            <w:proofErr w:type="spellEnd"/>
          </w:p>
        </w:tc>
        <w:tc>
          <w:tcPr>
            <w:tcW w:w="1985" w:type="dxa"/>
          </w:tcPr>
          <w:p w14:paraId="462304C3" w14:textId="2A5007A2" w:rsidR="00D278E0" w:rsidRDefault="00327D8A" w:rsidP="000141C8">
            <w:pPr>
              <w:pStyle w:val="CellBase"/>
            </w:pPr>
            <w:proofErr w:type="spellStart"/>
            <w:proofErr w:type="gramStart"/>
            <w:r>
              <w:t>collection</w:t>
            </w:r>
            <w:proofErr w:type="gramEnd"/>
            <w:r>
              <w:t>_id</w:t>
            </w:r>
            <w:proofErr w:type="spellEnd"/>
          </w:p>
        </w:tc>
        <w:tc>
          <w:tcPr>
            <w:tcW w:w="1559" w:type="dxa"/>
          </w:tcPr>
          <w:p w14:paraId="487A78D1" w14:textId="178A11A0" w:rsidR="00D278E0" w:rsidRDefault="00327D8A" w:rsidP="000141C8">
            <w:pPr>
              <w:pStyle w:val="CellBase"/>
            </w:pPr>
            <w:proofErr w:type="spellStart"/>
            <w:proofErr w:type="gramStart"/>
            <w:r>
              <w:t>cr</w:t>
            </w:r>
            <w:r>
              <w:t>i</w:t>
            </w:r>
            <w:r>
              <w:t>sis</w:t>
            </w:r>
            <w:proofErr w:type="gramEnd"/>
            <w:r>
              <w:t>_id</w:t>
            </w:r>
            <w:proofErr w:type="spellEnd"/>
          </w:p>
        </w:tc>
        <w:tc>
          <w:tcPr>
            <w:tcW w:w="1559" w:type="dxa"/>
          </w:tcPr>
          <w:p w14:paraId="3C57C4AD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1D79CACF" w14:textId="17914D86" w:rsidR="00D278E0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1238F4E9" w14:textId="77777777" w:rsidTr="00A95E3A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410DD77D" w14:textId="6774A8E5" w:rsidR="00D278E0" w:rsidRDefault="00D278E0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assocation</w:t>
            </w:r>
            <w:proofErr w:type="spellEnd"/>
          </w:p>
        </w:tc>
        <w:tc>
          <w:tcPr>
            <w:tcW w:w="1985" w:type="dxa"/>
          </w:tcPr>
          <w:p w14:paraId="4B10A17D" w14:textId="2FC654FF" w:rsidR="00D278E0" w:rsidRDefault="00A95E3A" w:rsidP="000141C8">
            <w:pPr>
              <w:pStyle w:val="CellBase"/>
            </w:pPr>
            <w:proofErr w:type="spellStart"/>
            <w:proofErr w:type="gramStart"/>
            <w:r>
              <w:rPr>
                <w:bCs/>
              </w:rPr>
              <w:t>account</w:t>
            </w:r>
            <w:proofErr w:type="gramEnd"/>
            <w:r>
              <w:rPr>
                <w:bCs/>
              </w:rPr>
              <w:t>_role</w:t>
            </w:r>
            <w:r w:rsidR="000835D6">
              <w:t>_id</w:t>
            </w:r>
            <w:proofErr w:type="spellEnd"/>
          </w:p>
        </w:tc>
        <w:tc>
          <w:tcPr>
            <w:tcW w:w="1559" w:type="dxa"/>
          </w:tcPr>
          <w:p w14:paraId="58101266" w14:textId="77777777" w:rsidR="00D278E0" w:rsidRDefault="00D278E0" w:rsidP="000141C8">
            <w:pPr>
              <w:pStyle w:val="CellBase"/>
            </w:pPr>
            <w:proofErr w:type="gramStart"/>
            <w:r>
              <w:t>key</w:t>
            </w:r>
            <w:proofErr w:type="gramEnd"/>
          </w:p>
        </w:tc>
        <w:tc>
          <w:tcPr>
            <w:tcW w:w="1559" w:type="dxa"/>
          </w:tcPr>
          <w:p w14:paraId="241B2E25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7B9EB2A9" w14:textId="0E210721" w:rsidR="00D278E0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05A67DBF" w14:textId="77777777" w:rsidTr="00A95E3A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2E183755" w14:textId="38581B0B" w:rsidR="00D278E0" w:rsidRDefault="00D278E0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assocation</w:t>
            </w:r>
            <w:proofErr w:type="spellEnd"/>
          </w:p>
        </w:tc>
        <w:tc>
          <w:tcPr>
            <w:tcW w:w="1985" w:type="dxa"/>
          </w:tcPr>
          <w:p w14:paraId="720F838E" w14:textId="2E8585BA" w:rsidR="00D278E0" w:rsidRDefault="00DB0C37" w:rsidP="000141C8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1559" w:type="dxa"/>
          </w:tcPr>
          <w:p w14:paraId="5836C9F5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6337A2B2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48EEA115" w14:textId="41C5FAE9" w:rsidR="00D278E0" w:rsidRPr="00B970B9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D278E0" w:rsidRPr="00E20073" w14:paraId="3C3FC182" w14:textId="77777777" w:rsidTr="00A95E3A">
        <w:trPr>
          <w:cantSplit/>
        </w:trPr>
        <w:tc>
          <w:tcPr>
            <w:tcW w:w="2518" w:type="dxa"/>
            <w:tcBorders>
              <w:top w:val="single" w:sz="4" w:space="0" w:color="auto"/>
              <w:bottom w:val="single" w:sz="4" w:space="0" w:color="auto"/>
            </w:tcBorders>
          </w:tcPr>
          <w:p w14:paraId="5F32B711" w14:textId="603CF27D" w:rsidR="00D278E0" w:rsidRPr="00B970B9" w:rsidRDefault="00D278E0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  <w:r>
              <w:rPr>
                <w:bCs/>
              </w:rPr>
              <w:t xml:space="preserve">_ </w:t>
            </w:r>
            <w:proofErr w:type="spellStart"/>
            <w:r>
              <w:rPr>
                <w:bCs/>
              </w:rPr>
              <w:t>assocation</w:t>
            </w:r>
            <w:proofErr w:type="spellEnd"/>
          </w:p>
        </w:tc>
        <w:tc>
          <w:tcPr>
            <w:tcW w:w="1985" w:type="dxa"/>
          </w:tcPr>
          <w:p w14:paraId="37A5E73C" w14:textId="0B4FC5BF" w:rsidR="00D278E0" w:rsidRDefault="00DB0C37" w:rsidP="000141C8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1559" w:type="dxa"/>
          </w:tcPr>
          <w:p w14:paraId="72A4BD63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2FECAC6A" w14:textId="77777777" w:rsidR="00D278E0" w:rsidRDefault="00D278E0" w:rsidP="000141C8">
            <w:pPr>
              <w:pStyle w:val="CellBase"/>
            </w:pPr>
          </w:p>
        </w:tc>
        <w:tc>
          <w:tcPr>
            <w:tcW w:w="1559" w:type="dxa"/>
          </w:tcPr>
          <w:p w14:paraId="350281F1" w14:textId="68696FA3" w:rsidR="00D278E0" w:rsidRPr="00B970B9" w:rsidRDefault="00D278E0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</w:tbl>
    <w:p w14:paraId="31A1655C" w14:textId="77777777" w:rsidR="00FC7E5E" w:rsidRPr="00F76C51" w:rsidRDefault="00FC7E5E" w:rsidP="00F76C51"/>
    <w:p w14:paraId="4D8EF373" w14:textId="7F8C6678" w:rsidR="00E72BD9" w:rsidRDefault="00FE4FB2" w:rsidP="002A7F51">
      <w:pPr>
        <w:pStyle w:val="Heading3"/>
      </w:pPr>
      <w:bookmarkStart w:id="23" w:name="_Toc304894663"/>
      <w:r>
        <w:t>New Crisis related tables</w:t>
      </w:r>
      <w:bookmarkEnd w:id="23"/>
    </w:p>
    <w:p w14:paraId="0E5ACE29" w14:textId="77777777" w:rsidR="00E91BA1" w:rsidRDefault="00E91BA1" w:rsidP="00E91BA1"/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6"/>
        <w:gridCol w:w="2693"/>
        <w:gridCol w:w="2977"/>
        <w:gridCol w:w="1134"/>
        <w:gridCol w:w="992"/>
      </w:tblGrid>
      <w:tr w:rsidR="007A38F3" w:rsidRPr="00E20073" w14:paraId="1545E6D7" w14:textId="77777777" w:rsidTr="00C45E1E">
        <w:trPr>
          <w:cantSplit/>
          <w:tblHeader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BAD2070" w14:textId="77777777" w:rsidR="007A38F3" w:rsidRPr="00E20073" w:rsidRDefault="007A38F3" w:rsidP="000141C8">
            <w:pPr>
              <w:pStyle w:val="CellBase"/>
              <w:rPr>
                <w:b/>
                <w:sz w:val="18"/>
              </w:rPr>
            </w:pPr>
            <w:r>
              <w:rPr>
                <w:b/>
                <w:sz w:val="18"/>
              </w:rPr>
              <w:t>Table</w:t>
            </w:r>
          </w:p>
        </w:tc>
        <w:tc>
          <w:tcPr>
            <w:tcW w:w="2693" w:type="dxa"/>
            <w:shd w:val="clear" w:color="auto" w:fill="D9D9D9"/>
          </w:tcPr>
          <w:p w14:paraId="7BC2393B" w14:textId="77777777" w:rsidR="007A38F3" w:rsidRPr="00E2007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Field</w:t>
            </w:r>
          </w:p>
        </w:tc>
        <w:tc>
          <w:tcPr>
            <w:tcW w:w="2977" w:type="dxa"/>
            <w:shd w:val="clear" w:color="auto" w:fill="D9D9D9"/>
          </w:tcPr>
          <w:p w14:paraId="651A96C0" w14:textId="641A737F" w:rsidR="007A38F3" w:rsidRPr="00E2007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Old Field</w:t>
            </w:r>
          </w:p>
        </w:tc>
        <w:tc>
          <w:tcPr>
            <w:tcW w:w="1134" w:type="dxa"/>
            <w:shd w:val="clear" w:color="auto" w:fill="D9D9D9"/>
          </w:tcPr>
          <w:p w14:paraId="1703F0EC" w14:textId="77777777" w:rsidR="007A38F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</w:p>
        </w:tc>
        <w:tc>
          <w:tcPr>
            <w:tcW w:w="992" w:type="dxa"/>
            <w:shd w:val="clear" w:color="auto" w:fill="D9D9D9"/>
          </w:tcPr>
          <w:p w14:paraId="48162994" w14:textId="04539EE9" w:rsidR="007A38F3" w:rsidRPr="00E20073" w:rsidRDefault="007A38F3" w:rsidP="000141C8">
            <w:pPr>
              <w:pStyle w:val="CellBase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Dat</w:t>
            </w:r>
            <w:r>
              <w:rPr>
                <w:b/>
                <w:sz w:val="18"/>
                <w:szCs w:val="18"/>
              </w:rPr>
              <w:t>a</w:t>
            </w:r>
            <w:r>
              <w:rPr>
                <w:b/>
                <w:sz w:val="18"/>
                <w:szCs w:val="18"/>
              </w:rPr>
              <w:t>base</w:t>
            </w:r>
          </w:p>
        </w:tc>
      </w:tr>
      <w:tr w:rsidR="007A38F3" w:rsidRPr="00E20073" w14:paraId="4E71B4B4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35B571F1" w14:textId="738019C8" w:rsidR="007A38F3" w:rsidRDefault="00A95E3A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0CE0E7FF" w14:textId="4C74B6E8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collection</w:t>
            </w:r>
            <w:proofErr w:type="gramEnd"/>
            <w:r>
              <w:t>_id</w:t>
            </w:r>
            <w:proofErr w:type="spellEnd"/>
          </w:p>
        </w:tc>
        <w:tc>
          <w:tcPr>
            <w:tcW w:w="2977" w:type="dxa"/>
          </w:tcPr>
          <w:p w14:paraId="2B30D304" w14:textId="1F98BC52" w:rsidR="007A38F3" w:rsidRDefault="007A38F3" w:rsidP="000141C8">
            <w:pPr>
              <w:pStyle w:val="CellBase"/>
            </w:pPr>
            <w:proofErr w:type="gramStart"/>
            <w:r>
              <w:t>id</w:t>
            </w:r>
            <w:proofErr w:type="gramEnd"/>
          </w:p>
        </w:tc>
        <w:tc>
          <w:tcPr>
            <w:tcW w:w="1134" w:type="dxa"/>
          </w:tcPr>
          <w:p w14:paraId="2B2C2DBC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B1C0ED5" w14:textId="0D3E5414" w:rsidR="007A38F3" w:rsidRDefault="007A38F3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7A38F3" w:rsidRPr="00E20073" w14:paraId="62C51BD4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7B2E477C" w14:textId="40D6C2F2" w:rsidR="007A38F3" w:rsidRDefault="00A95E3A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3979680B" w14:textId="66B78CD5" w:rsidR="007A38F3" w:rsidRDefault="007A38F3" w:rsidP="000141C8">
            <w:pPr>
              <w:pStyle w:val="CellBase"/>
            </w:pPr>
            <w:proofErr w:type="gramStart"/>
            <w:r>
              <w:t>code</w:t>
            </w:r>
            <w:proofErr w:type="gramEnd"/>
          </w:p>
        </w:tc>
        <w:tc>
          <w:tcPr>
            <w:tcW w:w="2977" w:type="dxa"/>
          </w:tcPr>
          <w:p w14:paraId="01993B8D" w14:textId="7FC3B81C" w:rsidR="007A38F3" w:rsidRDefault="007A38F3" w:rsidP="000141C8">
            <w:pPr>
              <w:pStyle w:val="CellBase"/>
            </w:pPr>
            <w:proofErr w:type="gramStart"/>
            <w:r>
              <w:t>code</w:t>
            </w:r>
            <w:proofErr w:type="gramEnd"/>
          </w:p>
        </w:tc>
        <w:tc>
          <w:tcPr>
            <w:tcW w:w="1134" w:type="dxa"/>
          </w:tcPr>
          <w:p w14:paraId="212490B9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6E8E439F" w14:textId="58E3403F" w:rsidR="007A38F3" w:rsidRDefault="007A38F3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7A38F3" w:rsidRPr="00E20073" w14:paraId="6705BAC4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3EC97D24" w14:textId="7ABA3230" w:rsidR="007A38F3" w:rsidRDefault="00A95E3A" w:rsidP="000141C8">
            <w:pPr>
              <w:pStyle w:val="CellBase"/>
              <w:rPr>
                <w:bCs/>
              </w:rPr>
            </w:pPr>
            <w:proofErr w:type="gramStart"/>
            <w:r>
              <w:rPr>
                <w:bCs/>
              </w:rPr>
              <w:t>collection</w:t>
            </w:r>
            <w:proofErr w:type="gramEnd"/>
          </w:p>
        </w:tc>
        <w:tc>
          <w:tcPr>
            <w:tcW w:w="2693" w:type="dxa"/>
          </w:tcPr>
          <w:p w14:paraId="52D2A1D9" w14:textId="2AA2AB2F" w:rsidR="007A38F3" w:rsidRDefault="007A38F3" w:rsidP="000141C8">
            <w:pPr>
              <w:pStyle w:val="CellBase"/>
            </w:pPr>
            <w:proofErr w:type="gramStart"/>
            <w:r>
              <w:t>name</w:t>
            </w:r>
            <w:proofErr w:type="gramEnd"/>
          </w:p>
        </w:tc>
        <w:tc>
          <w:tcPr>
            <w:tcW w:w="2977" w:type="dxa"/>
          </w:tcPr>
          <w:p w14:paraId="7597DE84" w14:textId="127B165E" w:rsidR="007A38F3" w:rsidRDefault="007A38F3" w:rsidP="000141C8">
            <w:pPr>
              <w:pStyle w:val="CellBase"/>
            </w:pPr>
            <w:proofErr w:type="gramStart"/>
            <w:r>
              <w:t>name</w:t>
            </w:r>
            <w:proofErr w:type="gramEnd"/>
          </w:p>
        </w:tc>
        <w:tc>
          <w:tcPr>
            <w:tcW w:w="1134" w:type="dxa"/>
          </w:tcPr>
          <w:p w14:paraId="6EB7E22A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5E40623E" w14:textId="12D0C8E6" w:rsidR="007A38F3" w:rsidRPr="00B970B9" w:rsidRDefault="007A38F3" w:rsidP="000141C8">
            <w:pPr>
              <w:pStyle w:val="CellBase"/>
            </w:pPr>
            <w:proofErr w:type="spellStart"/>
            <w:proofErr w:type="gramStart"/>
            <w:r>
              <w:t>aidr</w:t>
            </w:r>
            <w:proofErr w:type="spellEnd"/>
            <w:proofErr w:type="gramEnd"/>
            <w:r>
              <w:t>-predict</w:t>
            </w:r>
          </w:p>
        </w:tc>
      </w:tr>
      <w:tr w:rsidR="007A38F3" w:rsidRPr="00E20073" w14:paraId="3C267FF8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35688972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066DB6E1" w14:textId="20E74F58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collection</w:t>
            </w:r>
            <w:proofErr w:type="gramEnd"/>
            <w:r>
              <w:t>_type</w:t>
            </w:r>
            <w:proofErr w:type="spellEnd"/>
          </w:p>
        </w:tc>
        <w:tc>
          <w:tcPr>
            <w:tcW w:w="2977" w:type="dxa"/>
          </w:tcPr>
          <w:p w14:paraId="3A0D8EC2" w14:textId="1715C1EF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crisisType</w:t>
            </w:r>
            <w:proofErr w:type="spellEnd"/>
            <w:proofErr w:type="gramEnd"/>
          </w:p>
        </w:tc>
        <w:tc>
          <w:tcPr>
            <w:tcW w:w="1134" w:type="dxa"/>
          </w:tcPr>
          <w:p w14:paraId="197DB412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352A8B15" w14:textId="1F6C5175" w:rsidR="007A38F3" w:rsidRDefault="007A38F3" w:rsidP="000141C8">
            <w:pPr>
              <w:pStyle w:val="CellBase"/>
            </w:pPr>
          </w:p>
        </w:tc>
      </w:tr>
      <w:tr w:rsidR="007A38F3" w:rsidRPr="00E20073" w14:paraId="7D607F14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DD79380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32426EE4" w14:textId="5A41A92D" w:rsidR="007A38F3" w:rsidRDefault="007A38F3" w:rsidP="000141C8">
            <w:pPr>
              <w:pStyle w:val="CellBase"/>
            </w:pPr>
            <w:proofErr w:type="spellStart"/>
            <w:proofErr w:type="gramStart"/>
            <w:r>
              <w:t>current</w:t>
            </w:r>
            <w:proofErr w:type="gramEnd"/>
            <w:r>
              <w:t>_count</w:t>
            </w:r>
            <w:proofErr w:type="spellEnd"/>
          </w:p>
        </w:tc>
        <w:tc>
          <w:tcPr>
            <w:tcW w:w="2977" w:type="dxa"/>
          </w:tcPr>
          <w:p w14:paraId="39A4EF0E" w14:textId="5BC75250" w:rsidR="007A38F3" w:rsidRDefault="00BD5DC7" w:rsidP="000141C8">
            <w:pPr>
              <w:pStyle w:val="CellBase"/>
            </w:pPr>
            <w:proofErr w:type="gramStart"/>
            <w:r>
              <w:t>count</w:t>
            </w:r>
            <w:proofErr w:type="gramEnd"/>
          </w:p>
        </w:tc>
        <w:tc>
          <w:tcPr>
            <w:tcW w:w="1134" w:type="dxa"/>
          </w:tcPr>
          <w:p w14:paraId="5A39C0C4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773B7D8" w14:textId="0671E3B8" w:rsidR="007A38F3" w:rsidRDefault="007A38F3" w:rsidP="000141C8">
            <w:pPr>
              <w:pStyle w:val="CellBase"/>
            </w:pPr>
          </w:p>
        </w:tc>
      </w:tr>
      <w:tr w:rsidR="007A38F3" w:rsidRPr="00E20073" w14:paraId="64C72D6E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614330B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5FF71871" w14:textId="57E30125" w:rsidR="007A38F3" w:rsidRDefault="00DB0C37" w:rsidP="000141C8">
            <w:pPr>
              <w:pStyle w:val="CellBase"/>
            </w:pPr>
            <w:proofErr w:type="gramStart"/>
            <w:r>
              <w:t>created</w:t>
            </w:r>
            <w:proofErr w:type="gramEnd"/>
          </w:p>
        </w:tc>
        <w:tc>
          <w:tcPr>
            <w:tcW w:w="2977" w:type="dxa"/>
          </w:tcPr>
          <w:p w14:paraId="25719306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78C4C339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11221D35" w14:textId="74A4FE82" w:rsidR="007A38F3" w:rsidRDefault="007A38F3" w:rsidP="000141C8">
            <w:pPr>
              <w:pStyle w:val="CellBase"/>
            </w:pPr>
          </w:p>
        </w:tc>
      </w:tr>
      <w:tr w:rsidR="007A38F3" w:rsidRPr="00E20073" w14:paraId="524A4164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27E68E6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568B24C8" w14:textId="5BE28D4B" w:rsidR="007A38F3" w:rsidRDefault="007A38F3" w:rsidP="00DB0C37">
            <w:pPr>
              <w:pStyle w:val="CellBase"/>
            </w:pPr>
            <w:proofErr w:type="gramStart"/>
            <w:r>
              <w:t>start</w:t>
            </w:r>
            <w:r w:rsidR="00DB0C37">
              <w:t>ed</w:t>
            </w:r>
            <w:proofErr w:type="gramEnd"/>
          </w:p>
        </w:tc>
        <w:tc>
          <w:tcPr>
            <w:tcW w:w="2977" w:type="dxa"/>
          </w:tcPr>
          <w:p w14:paraId="330EF5B5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38CD6F90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5FF4ED8E" w14:textId="2F82679B" w:rsidR="007A38F3" w:rsidRDefault="007A38F3" w:rsidP="000141C8">
            <w:pPr>
              <w:pStyle w:val="CellBase"/>
            </w:pPr>
          </w:p>
        </w:tc>
      </w:tr>
      <w:tr w:rsidR="007A38F3" w:rsidRPr="00E20073" w14:paraId="306C669D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7BA24605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1B65293A" w14:textId="21A6FCFC" w:rsidR="007A38F3" w:rsidRDefault="007A38F3" w:rsidP="00DB0C37">
            <w:pPr>
              <w:pStyle w:val="CellBase"/>
            </w:pPr>
            <w:proofErr w:type="gramStart"/>
            <w:r>
              <w:t>end</w:t>
            </w:r>
            <w:r w:rsidR="00DB0C37">
              <w:t>ed</w:t>
            </w:r>
            <w:proofErr w:type="gramEnd"/>
          </w:p>
        </w:tc>
        <w:tc>
          <w:tcPr>
            <w:tcW w:w="2977" w:type="dxa"/>
          </w:tcPr>
          <w:p w14:paraId="12EB4FD8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28306674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6862C6AA" w14:textId="3C3DC160" w:rsidR="007A38F3" w:rsidRDefault="007A38F3" w:rsidP="000141C8">
            <w:pPr>
              <w:pStyle w:val="CellBase"/>
            </w:pPr>
          </w:p>
        </w:tc>
      </w:tr>
      <w:tr w:rsidR="007A38F3" w:rsidRPr="00E20073" w14:paraId="6F38A672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6CBECE09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6EF327FA" w14:textId="63C23AE3" w:rsidR="007A38F3" w:rsidRDefault="007A38F3" w:rsidP="000141C8">
            <w:pPr>
              <w:pStyle w:val="CellBase"/>
            </w:pPr>
            <w:proofErr w:type="gramStart"/>
            <w:r>
              <w:t>follow</w:t>
            </w:r>
            <w:proofErr w:type="gramEnd"/>
          </w:p>
        </w:tc>
        <w:tc>
          <w:tcPr>
            <w:tcW w:w="2977" w:type="dxa"/>
          </w:tcPr>
          <w:p w14:paraId="015193A4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535269F8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3199AAC2" w14:textId="63D73D2A" w:rsidR="007A38F3" w:rsidRDefault="007A38F3" w:rsidP="000141C8">
            <w:pPr>
              <w:pStyle w:val="CellBase"/>
            </w:pPr>
          </w:p>
        </w:tc>
      </w:tr>
      <w:tr w:rsidR="007A38F3" w:rsidRPr="00E20073" w14:paraId="3DA09AB5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02C824EC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533D2403" w14:textId="756AC267" w:rsidR="007A38F3" w:rsidRDefault="00DB0C37" w:rsidP="000141C8">
            <w:pPr>
              <w:pStyle w:val="CellBase"/>
            </w:pPr>
            <w:proofErr w:type="spellStart"/>
            <w:proofErr w:type="gramStart"/>
            <w:r>
              <w:t>geo</w:t>
            </w:r>
            <w:proofErr w:type="gramEnd"/>
            <w:r>
              <w:t>_filter_option</w:t>
            </w:r>
            <w:proofErr w:type="spellEnd"/>
          </w:p>
        </w:tc>
        <w:tc>
          <w:tcPr>
            <w:tcW w:w="2977" w:type="dxa"/>
          </w:tcPr>
          <w:p w14:paraId="6B9B5C5C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051532D5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42331B06" w14:textId="1BB836A6" w:rsidR="007A38F3" w:rsidRDefault="007A38F3" w:rsidP="000141C8">
            <w:pPr>
              <w:pStyle w:val="CellBase"/>
            </w:pPr>
          </w:p>
        </w:tc>
      </w:tr>
      <w:tr w:rsidR="007A38F3" w:rsidRPr="00E20073" w14:paraId="7156E4B8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608A221F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2E4BEF22" w14:textId="3D8E01D1" w:rsidR="007A38F3" w:rsidRDefault="007A38F3" w:rsidP="000141C8">
            <w:pPr>
              <w:pStyle w:val="CellBase"/>
            </w:pPr>
            <w:proofErr w:type="spellStart"/>
            <w:proofErr w:type="gramStart"/>
            <w:r>
              <w:t>lang</w:t>
            </w:r>
            <w:proofErr w:type="gramEnd"/>
            <w:r>
              <w:t>_filter</w:t>
            </w:r>
            <w:r w:rsidR="00A95E3A">
              <w:t>_option</w:t>
            </w:r>
            <w:proofErr w:type="spellEnd"/>
          </w:p>
        </w:tc>
        <w:tc>
          <w:tcPr>
            <w:tcW w:w="2977" w:type="dxa"/>
          </w:tcPr>
          <w:p w14:paraId="3221A619" w14:textId="08ADB848" w:rsidR="007A38F3" w:rsidRDefault="00BD5DC7" w:rsidP="000141C8">
            <w:pPr>
              <w:pStyle w:val="CellBase"/>
            </w:pPr>
            <w:proofErr w:type="spellStart"/>
            <w:proofErr w:type="gramStart"/>
            <w:r>
              <w:t>langfilter</w:t>
            </w:r>
            <w:proofErr w:type="spellEnd"/>
            <w:proofErr w:type="gramEnd"/>
          </w:p>
        </w:tc>
        <w:tc>
          <w:tcPr>
            <w:tcW w:w="1134" w:type="dxa"/>
          </w:tcPr>
          <w:p w14:paraId="0D4B1561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4FEDD024" w14:textId="194BD585" w:rsidR="007A38F3" w:rsidRDefault="007A38F3" w:rsidP="000141C8">
            <w:pPr>
              <w:pStyle w:val="CellBase"/>
            </w:pPr>
          </w:p>
        </w:tc>
      </w:tr>
      <w:tr w:rsidR="007A38F3" w:rsidRPr="00E20073" w14:paraId="0DC15FA0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640520B1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33C41904" w14:textId="2CA9F640" w:rsidR="007A38F3" w:rsidRDefault="007A38F3" w:rsidP="000141C8">
            <w:pPr>
              <w:pStyle w:val="CellBase"/>
            </w:pPr>
            <w:proofErr w:type="spellStart"/>
            <w:proofErr w:type="gramStart"/>
            <w:r>
              <w:t>last</w:t>
            </w:r>
            <w:proofErr w:type="gramEnd"/>
            <w:r>
              <w:t>_document</w:t>
            </w:r>
            <w:proofErr w:type="spellEnd"/>
          </w:p>
        </w:tc>
        <w:tc>
          <w:tcPr>
            <w:tcW w:w="2977" w:type="dxa"/>
          </w:tcPr>
          <w:p w14:paraId="05008BD1" w14:textId="0B83673E" w:rsidR="007A38F3" w:rsidRDefault="00BD5DC7" w:rsidP="000141C8">
            <w:pPr>
              <w:pStyle w:val="CellBase"/>
            </w:pPr>
            <w:proofErr w:type="spellStart"/>
            <w:proofErr w:type="gramStart"/>
            <w:r>
              <w:t>lastdocument</w:t>
            </w:r>
            <w:proofErr w:type="spellEnd"/>
            <w:proofErr w:type="gramEnd"/>
          </w:p>
        </w:tc>
        <w:tc>
          <w:tcPr>
            <w:tcW w:w="1134" w:type="dxa"/>
          </w:tcPr>
          <w:p w14:paraId="07753226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10090D8" w14:textId="147FD759" w:rsidR="007A38F3" w:rsidRDefault="007A38F3" w:rsidP="000141C8">
            <w:pPr>
              <w:pStyle w:val="CellBase"/>
            </w:pPr>
          </w:p>
        </w:tc>
      </w:tr>
      <w:tr w:rsidR="007A38F3" w:rsidRPr="00E20073" w14:paraId="1AA7E5D9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1471863B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623740ED" w14:textId="6DF3499D" w:rsidR="007A38F3" w:rsidRDefault="007A38F3" w:rsidP="000141C8">
            <w:pPr>
              <w:pStyle w:val="CellBase"/>
            </w:pPr>
            <w:proofErr w:type="gramStart"/>
            <w:r>
              <w:t>status</w:t>
            </w:r>
            <w:proofErr w:type="gramEnd"/>
          </w:p>
        </w:tc>
        <w:tc>
          <w:tcPr>
            <w:tcW w:w="2977" w:type="dxa"/>
          </w:tcPr>
          <w:p w14:paraId="7CC2A67A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5B61E6F0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5279831E" w14:textId="361193DA" w:rsidR="007A38F3" w:rsidRDefault="007A38F3" w:rsidP="000141C8">
            <w:pPr>
              <w:pStyle w:val="CellBase"/>
            </w:pPr>
          </w:p>
        </w:tc>
      </w:tr>
      <w:tr w:rsidR="007A38F3" w:rsidRPr="00E20073" w14:paraId="313C1083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1895494D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3229D46F" w14:textId="295BFA8E" w:rsidR="007A38F3" w:rsidRDefault="007A38F3" w:rsidP="000141C8">
            <w:pPr>
              <w:pStyle w:val="CellBase"/>
            </w:pPr>
            <w:proofErr w:type="gramStart"/>
            <w:r>
              <w:t>target</w:t>
            </w:r>
            <w:proofErr w:type="gramEnd"/>
          </w:p>
        </w:tc>
        <w:tc>
          <w:tcPr>
            <w:tcW w:w="2977" w:type="dxa"/>
          </w:tcPr>
          <w:p w14:paraId="09C7686A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5DFC6460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41FD65ED" w14:textId="55E56FBC" w:rsidR="007A38F3" w:rsidRDefault="007A38F3" w:rsidP="000141C8">
            <w:pPr>
              <w:pStyle w:val="CellBase"/>
            </w:pPr>
          </w:p>
        </w:tc>
      </w:tr>
      <w:tr w:rsidR="007A38F3" w:rsidRPr="00E20073" w14:paraId="4E4D36E7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3C64168D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66C1FE3B" w14:textId="0340213A" w:rsidR="007A38F3" w:rsidRDefault="007A38F3" w:rsidP="000141C8">
            <w:pPr>
              <w:pStyle w:val="CellBase"/>
            </w:pPr>
            <w:proofErr w:type="gramStart"/>
            <w:r>
              <w:t>track</w:t>
            </w:r>
            <w:proofErr w:type="gramEnd"/>
          </w:p>
        </w:tc>
        <w:tc>
          <w:tcPr>
            <w:tcW w:w="2977" w:type="dxa"/>
          </w:tcPr>
          <w:p w14:paraId="3B430390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3C246BF4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14EC74E5" w14:textId="36A391FD" w:rsidR="007A38F3" w:rsidRDefault="007A38F3" w:rsidP="000141C8">
            <w:pPr>
              <w:pStyle w:val="CellBase"/>
            </w:pPr>
          </w:p>
        </w:tc>
      </w:tr>
      <w:tr w:rsidR="007A38F3" w:rsidRPr="00E20073" w14:paraId="3FEDAE3F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468384A2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3E840422" w14:textId="4DAAF157" w:rsidR="007A38F3" w:rsidRDefault="007A38F3" w:rsidP="000141C8">
            <w:pPr>
              <w:pStyle w:val="CellBase"/>
            </w:pPr>
            <w:proofErr w:type="spellStart"/>
            <w:proofErr w:type="gramStart"/>
            <w:r>
              <w:t>duration</w:t>
            </w:r>
            <w:proofErr w:type="gramEnd"/>
            <w:r>
              <w:t>_hours</w:t>
            </w:r>
            <w:proofErr w:type="spellEnd"/>
          </w:p>
        </w:tc>
        <w:tc>
          <w:tcPr>
            <w:tcW w:w="2977" w:type="dxa"/>
          </w:tcPr>
          <w:p w14:paraId="699F588D" w14:textId="5E38176A" w:rsidR="007A38F3" w:rsidRDefault="00BD5DC7" w:rsidP="000141C8">
            <w:pPr>
              <w:pStyle w:val="CellBase"/>
            </w:pPr>
            <w:proofErr w:type="spellStart"/>
            <w:proofErr w:type="gramStart"/>
            <w:r>
              <w:t>durationHours</w:t>
            </w:r>
            <w:proofErr w:type="spellEnd"/>
            <w:proofErr w:type="gramEnd"/>
          </w:p>
        </w:tc>
        <w:tc>
          <w:tcPr>
            <w:tcW w:w="1134" w:type="dxa"/>
          </w:tcPr>
          <w:p w14:paraId="43545A9F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21150F03" w14:textId="5C4E4FB3" w:rsidR="007A38F3" w:rsidRDefault="007A38F3" w:rsidP="000141C8">
            <w:pPr>
              <w:pStyle w:val="CellBase"/>
            </w:pPr>
          </w:p>
        </w:tc>
      </w:tr>
      <w:tr w:rsidR="007A38F3" w:rsidRPr="00E20073" w14:paraId="22D62EF8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57641ECC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36FE528C" w14:textId="660C531A" w:rsidR="007A38F3" w:rsidRDefault="00BD5DC7" w:rsidP="000141C8">
            <w:pPr>
              <w:pStyle w:val="CellBase"/>
            </w:pPr>
            <w:proofErr w:type="spellStart"/>
            <w:proofErr w:type="gramStart"/>
            <w:r>
              <w:t>listing</w:t>
            </w:r>
            <w:proofErr w:type="gramEnd"/>
            <w:r>
              <w:t>_option</w:t>
            </w:r>
            <w:proofErr w:type="spellEnd"/>
          </w:p>
        </w:tc>
        <w:tc>
          <w:tcPr>
            <w:tcW w:w="2977" w:type="dxa"/>
          </w:tcPr>
          <w:p w14:paraId="55B1A7EA" w14:textId="01DCFF8A" w:rsidR="007A38F3" w:rsidRDefault="00BD5DC7" w:rsidP="000141C8">
            <w:pPr>
              <w:pStyle w:val="CellBase"/>
            </w:pPr>
            <w:proofErr w:type="spellStart"/>
            <w:proofErr w:type="gramStart"/>
            <w:r>
              <w:t>publiclyListed</w:t>
            </w:r>
            <w:proofErr w:type="spellEnd"/>
            <w:proofErr w:type="gramEnd"/>
          </w:p>
        </w:tc>
        <w:tc>
          <w:tcPr>
            <w:tcW w:w="1134" w:type="dxa"/>
          </w:tcPr>
          <w:p w14:paraId="333BC3D5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1B839ACB" w14:textId="16256260" w:rsidR="007A38F3" w:rsidRDefault="007A38F3" w:rsidP="000141C8">
            <w:pPr>
              <w:pStyle w:val="CellBase"/>
            </w:pPr>
          </w:p>
        </w:tc>
      </w:tr>
      <w:tr w:rsidR="007A38F3" w:rsidRPr="00E20073" w14:paraId="1A03DD4F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0805EB5D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66230794" w14:textId="4B699F6B" w:rsidR="007A38F3" w:rsidRDefault="007A38F3" w:rsidP="000141C8">
            <w:pPr>
              <w:pStyle w:val="CellBase"/>
            </w:pPr>
            <w:proofErr w:type="spellStart"/>
            <w:proofErr w:type="gramStart"/>
            <w:r>
              <w:t>source</w:t>
            </w:r>
            <w:proofErr w:type="gramEnd"/>
            <w:r>
              <w:t>_type</w:t>
            </w:r>
            <w:proofErr w:type="spellEnd"/>
          </w:p>
        </w:tc>
        <w:tc>
          <w:tcPr>
            <w:tcW w:w="2977" w:type="dxa"/>
          </w:tcPr>
          <w:p w14:paraId="68E6ACD4" w14:textId="2042F7AE" w:rsidR="007A38F3" w:rsidRDefault="00BD5DC7" w:rsidP="000141C8">
            <w:pPr>
              <w:pStyle w:val="CellBase"/>
            </w:pPr>
            <w:proofErr w:type="spellStart"/>
            <w:proofErr w:type="gramStart"/>
            <w:r>
              <w:t>collection</w:t>
            </w:r>
            <w:proofErr w:type="gramEnd"/>
            <w:r>
              <w:t>_type</w:t>
            </w:r>
            <w:proofErr w:type="spellEnd"/>
          </w:p>
        </w:tc>
        <w:tc>
          <w:tcPr>
            <w:tcW w:w="1134" w:type="dxa"/>
          </w:tcPr>
          <w:p w14:paraId="758E011B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748128B7" w14:textId="16D49CBF" w:rsidR="007A38F3" w:rsidRDefault="007A38F3" w:rsidP="000141C8">
            <w:pPr>
              <w:pStyle w:val="CellBase"/>
            </w:pPr>
          </w:p>
        </w:tc>
      </w:tr>
      <w:tr w:rsidR="007A38F3" w:rsidRPr="00E20073" w14:paraId="5DD68DDC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4BC46B47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49546F84" w14:textId="73C05275" w:rsidR="007A38F3" w:rsidRDefault="007A38F3" w:rsidP="000141C8">
            <w:pPr>
              <w:pStyle w:val="CellBase"/>
            </w:pPr>
            <w:proofErr w:type="spellStart"/>
            <w:proofErr w:type="gramStart"/>
            <w:r>
              <w:t>geo</w:t>
            </w:r>
            <w:proofErr w:type="gramEnd"/>
            <w:r>
              <w:t>_</w:t>
            </w:r>
            <w:r w:rsidR="00C45E1E">
              <w:t>restriction_</w:t>
            </w:r>
            <w:r>
              <w:t>option</w:t>
            </w:r>
            <w:proofErr w:type="spellEnd"/>
          </w:p>
        </w:tc>
        <w:tc>
          <w:tcPr>
            <w:tcW w:w="2977" w:type="dxa"/>
          </w:tcPr>
          <w:p w14:paraId="4746E3EF" w14:textId="442481D6" w:rsidR="007A38F3" w:rsidRDefault="00BD5DC7" w:rsidP="000141C8">
            <w:pPr>
              <w:pStyle w:val="CellBase"/>
            </w:pPr>
            <w:proofErr w:type="spellStart"/>
            <w:proofErr w:type="gramStart"/>
            <w:r>
              <w:t>geoR</w:t>
            </w:r>
            <w:proofErr w:type="spellEnd"/>
            <w:proofErr w:type="gramEnd"/>
          </w:p>
        </w:tc>
        <w:tc>
          <w:tcPr>
            <w:tcW w:w="1134" w:type="dxa"/>
          </w:tcPr>
          <w:p w14:paraId="5B9E3A1D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05A31E85" w14:textId="63CD7213" w:rsidR="007A38F3" w:rsidRDefault="007A38F3" w:rsidP="000141C8">
            <w:pPr>
              <w:pStyle w:val="CellBase"/>
            </w:pPr>
          </w:p>
        </w:tc>
      </w:tr>
      <w:tr w:rsidR="007A38F3" w:rsidRPr="00E20073" w14:paraId="797117CD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439DB179" w14:textId="77777777" w:rsidR="007A38F3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13AE4ECB" w14:textId="14DC1E04" w:rsidR="007A38F3" w:rsidRDefault="00C45E1E" w:rsidP="000141C8">
            <w:pPr>
              <w:pStyle w:val="CellBase"/>
            </w:pPr>
            <w:proofErr w:type="spellStart"/>
            <w:proofErr w:type="gramStart"/>
            <w:r>
              <w:t>isMicroMapperEn</w:t>
            </w:r>
            <w:r>
              <w:t>a</w:t>
            </w:r>
            <w:r>
              <w:t>bled</w:t>
            </w:r>
            <w:proofErr w:type="spellEnd"/>
            <w:proofErr w:type="gramEnd"/>
          </w:p>
        </w:tc>
        <w:tc>
          <w:tcPr>
            <w:tcW w:w="2977" w:type="dxa"/>
          </w:tcPr>
          <w:p w14:paraId="21118170" w14:textId="4B925278" w:rsidR="007A38F3" w:rsidRDefault="00BD5DC7" w:rsidP="000141C8">
            <w:pPr>
              <w:pStyle w:val="CellBase"/>
            </w:pPr>
            <w:proofErr w:type="spellStart"/>
            <w:proofErr w:type="gramStart"/>
            <w:r>
              <w:t>isMicroMapperEn</w:t>
            </w:r>
            <w:r>
              <w:t>a</w:t>
            </w:r>
            <w:r>
              <w:t>bled</w:t>
            </w:r>
            <w:proofErr w:type="spellEnd"/>
            <w:proofErr w:type="gramEnd"/>
          </w:p>
        </w:tc>
        <w:tc>
          <w:tcPr>
            <w:tcW w:w="1134" w:type="dxa"/>
          </w:tcPr>
          <w:p w14:paraId="03C58933" w14:textId="77777777" w:rsidR="007A38F3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379F684D" w14:textId="602843FF" w:rsidR="007A38F3" w:rsidRDefault="007A38F3" w:rsidP="000141C8">
            <w:pPr>
              <w:pStyle w:val="CellBase"/>
            </w:pPr>
          </w:p>
        </w:tc>
      </w:tr>
      <w:tr w:rsidR="00BD5DC7" w:rsidRPr="00E20073" w14:paraId="2FCC30A0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17A2F376" w14:textId="77777777" w:rsidR="00BD5DC7" w:rsidRPr="00B970B9" w:rsidRDefault="00BD5DC7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6162AD03" w14:textId="4DC19C7A" w:rsidR="00BD5DC7" w:rsidRDefault="00C45E1E" w:rsidP="000141C8">
            <w:pPr>
              <w:pStyle w:val="CellBase"/>
            </w:pPr>
            <w:r>
              <w:t>isTrashed</w:t>
            </w:r>
            <w:bookmarkStart w:id="24" w:name="_GoBack"/>
            <w:bookmarkEnd w:id="24"/>
          </w:p>
        </w:tc>
        <w:tc>
          <w:tcPr>
            <w:tcW w:w="2977" w:type="dxa"/>
          </w:tcPr>
          <w:p w14:paraId="2194404E" w14:textId="47729C96" w:rsidR="00BD5DC7" w:rsidRDefault="00BD5DC7" w:rsidP="000141C8">
            <w:pPr>
              <w:pStyle w:val="CellBase"/>
            </w:pPr>
            <w:proofErr w:type="spellStart"/>
            <w:proofErr w:type="gramStart"/>
            <w:r>
              <w:t>isTrashed</w:t>
            </w:r>
            <w:proofErr w:type="spellEnd"/>
            <w:proofErr w:type="gramEnd"/>
          </w:p>
        </w:tc>
        <w:tc>
          <w:tcPr>
            <w:tcW w:w="1134" w:type="dxa"/>
          </w:tcPr>
          <w:p w14:paraId="4F73BF9C" w14:textId="77777777" w:rsidR="00BD5DC7" w:rsidRPr="00B970B9" w:rsidRDefault="00BD5DC7" w:rsidP="000141C8">
            <w:pPr>
              <w:pStyle w:val="CellBase"/>
            </w:pPr>
          </w:p>
        </w:tc>
        <w:tc>
          <w:tcPr>
            <w:tcW w:w="992" w:type="dxa"/>
          </w:tcPr>
          <w:p w14:paraId="268AA442" w14:textId="77777777" w:rsidR="00BD5DC7" w:rsidRPr="00B970B9" w:rsidRDefault="00BD5DC7" w:rsidP="000141C8">
            <w:pPr>
              <w:pStyle w:val="CellBase"/>
            </w:pPr>
          </w:p>
        </w:tc>
      </w:tr>
      <w:tr w:rsidR="00BD5DC7" w:rsidRPr="00E20073" w14:paraId="4C61C47F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135C32BF" w14:textId="77777777" w:rsidR="00BD5DC7" w:rsidRPr="00B970B9" w:rsidRDefault="00BD5DC7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53137AB0" w14:textId="711BCCA9" w:rsidR="00BD5DC7" w:rsidRDefault="00A95E3A" w:rsidP="000141C8">
            <w:pPr>
              <w:pStyle w:val="CellBase"/>
            </w:pPr>
            <w:proofErr w:type="spellStart"/>
            <w:proofErr w:type="gramStart"/>
            <w:r>
              <w:t>owner</w:t>
            </w:r>
            <w:proofErr w:type="gramEnd"/>
            <w:r w:rsidR="00BD5DC7">
              <w:t>_id</w:t>
            </w:r>
            <w:proofErr w:type="spellEnd"/>
          </w:p>
        </w:tc>
        <w:tc>
          <w:tcPr>
            <w:tcW w:w="2977" w:type="dxa"/>
          </w:tcPr>
          <w:p w14:paraId="2D569FB5" w14:textId="7FD9883F" w:rsidR="00BD5DC7" w:rsidRDefault="00A95E3A" w:rsidP="000141C8">
            <w:pPr>
              <w:pStyle w:val="CellBase"/>
            </w:pPr>
            <w:proofErr w:type="spellStart"/>
            <w:proofErr w:type="gramStart"/>
            <w:r>
              <w:t>user</w:t>
            </w:r>
            <w:proofErr w:type="gramEnd"/>
            <w:r>
              <w:t>_id</w:t>
            </w:r>
            <w:proofErr w:type="spellEnd"/>
          </w:p>
        </w:tc>
        <w:tc>
          <w:tcPr>
            <w:tcW w:w="1134" w:type="dxa"/>
          </w:tcPr>
          <w:p w14:paraId="6F39C090" w14:textId="77777777" w:rsidR="00BD5DC7" w:rsidRPr="00B970B9" w:rsidRDefault="00BD5DC7" w:rsidP="000141C8">
            <w:pPr>
              <w:pStyle w:val="CellBase"/>
            </w:pPr>
          </w:p>
        </w:tc>
        <w:tc>
          <w:tcPr>
            <w:tcW w:w="992" w:type="dxa"/>
          </w:tcPr>
          <w:p w14:paraId="159D3E0A" w14:textId="77777777" w:rsidR="00BD5DC7" w:rsidRPr="00B970B9" w:rsidRDefault="00BD5DC7" w:rsidP="000141C8">
            <w:pPr>
              <w:pStyle w:val="CellBase"/>
            </w:pPr>
          </w:p>
        </w:tc>
      </w:tr>
      <w:tr w:rsidR="00CD131F" w:rsidRPr="00E20073" w14:paraId="1AD10C85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35BDE75B" w14:textId="77777777" w:rsidR="00CD131F" w:rsidRPr="00B970B9" w:rsidRDefault="00CD131F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51615D55" w14:textId="32F56630" w:rsidR="00CD131F" w:rsidRDefault="00DB0C37" w:rsidP="000141C8">
            <w:pPr>
              <w:pStyle w:val="CellBase"/>
            </w:pPr>
            <w:proofErr w:type="gramStart"/>
            <w:r>
              <w:t>updated</w:t>
            </w:r>
            <w:proofErr w:type="gramEnd"/>
          </w:p>
        </w:tc>
        <w:tc>
          <w:tcPr>
            <w:tcW w:w="2977" w:type="dxa"/>
          </w:tcPr>
          <w:p w14:paraId="1F466677" w14:textId="2917A1D2" w:rsidR="00CD131F" w:rsidRDefault="00CD131F" w:rsidP="000141C8">
            <w:pPr>
              <w:pStyle w:val="CellBase"/>
            </w:pPr>
            <w:proofErr w:type="gramStart"/>
            <w:r>
              <w:t>new</w:t>
            </w:r>
            <w:proofErr w:type="gramEnd"/>
          </w:p>
        </w:tc>
        <w:tc>
          <w:tcPr>
            <w:tcW w:w="1134" w:type="dxa"/>
          </w:tcPr>
          <w:p w14:paraId="6AD59BE0" w14:textId="77777777" w:rsidR="00CD131F" w:rsidRPr="00B970B9" w:rsidRDefault="00CD131F" w:rsidP="000141C8">
            <w:pPr>
              <w:pStyle w:val="CellBase"/>
            </w:pPr>
          </w:p>
        </w:tc>
        <w:tc>
          <w:tcPr>
            <w:tcW w:w="992" w:type="dxa"/>
          </w:tcPr>
          <w:p w14:paraId="1FC9C681" w14:textId="77777777" w:rsidR="00CD131F" w:rsidRPr="00B970B9" w:rsidRDefault="00CD131F" w:rsidP="000141C8">
            <w:pPr>
              <w:pStyle w:val="CellBase"/>
            </w:pPr>
          </w:p>
        </w:tc>
      </w:tr>
      <w:tr w:rsidR="007A38F3" w:rsidRPr="00E20073" w14:paraId="6282F1AB" w14:textId="77777777" w:rsidTr="00C45E1E">
        <w:trPr>
          <w:cantSplit/>
        </w:trPr>
        <w:tc>
          <w:tcPr>
            <w:tcW w:w="1526" w:type="dxa"/>
            <w:tcBorders>
              <w:top w:val="single" w:sz="4" w:space="0" w:color="auto"/>
              <w:bottom w:val="single" w:sz="4" w:space="0" w:color="auto"/>
            </w:tcBorders>
          </w:tcPr>
          <w:p w14:paraId="61DACDAA" w14:textId="1D956799" w:rsidR="007A38F3" w:rsidRPr="00B970B9" w:rsidRDefault="007A38F3" w:rsidP="000141C8">
            <w:pPr>
              <w:pStyle w:val="CellBase"/>
              <w:rPr>
                <w:bCs/>
              </w:rPr>
            </w:pPr>
          </w:p>
        </w:tc>
        <w:tc>
          <w:tcPr>
            <w:tcW w:w="2693" w:type="dxa"/>
          </w:tcPr>
          <w:p w14:paraId="2210D225" w14:textId="133F40E9" w:rsidR="007A38F3" w:rsidRDefault="007A38F3" w:rsidP="000141C8">
            <w:pPr>
              <w:pStyle w:val="CellBase"/>
            </w:pPr>
          </w:p>
        </w:tc>
        <w:tc>
          <w:tcPr>
            <w:tcW w:w="2977" w:type="dxa"/>
          </w:tcPr>
          <w:p w14:paraId="7A5A91AE" w14:textId="77777777" w:rsidR="007A38F3" w:rsidRDefault="007A38F3" w:rsidP="000141C8">
            <w:pPr>
              <w:pStyle w:val="CellBase"/>
            </w:pPr>
          </w:p>
        </w:tc>
        <w:tc>
          <w:tcPr>
            <w:tcW w:w="1134" w:type="dxa"/>
          </w:tcPr>
          <w:p w14:paraId="77040075" w14:textId="77777777" w:rsidR="007A38F3" w:rsidRPr="00B970B9" w:rsidRDefault="007A38F3" w:rsidP="000141C8">
            <w:pPr>
              <w:pStyle w:val="CellBase"/>
            </w:pPr>
          </w:p>
        </w:tc>
        <w:tc>
          <w:tcPr>
            <w:tcW w:w="992" w:type="dxa"/>
          </w:tcPr>
          <w:p w14:paraId="7F93C1E9" w14:textId="4C2D0ACC" w:rsidR="007A38F3" w:rsidRPr="00B970B9" w:rsidRDefault="007A38F3" w:rsidP="000141C8">
            <w:pPr>
              <w:pStyle w:val="CellBase"/>
            </w:pPr>
          </w:p>
        </w:tc>
      </w:tr>
    </w:tbl>
    <w:p w14:paraId="2E59876D" w14:textId="77777777" w:rsidR="000141C8" w:rsidRDefault="000141C8" w:rsidP="00E91BA1"/>
    <w:p w14:paraId="2C14A062" w14:textId="77777777" w:rsidR="000141C8" w:rsidRPr="00E91BA1" w:rsidRDefault="000141C8" w:rsidP="00E91BA1"/>
    <w:p w14:paraId="23A96615" w14:textId="0DD6D787" w:rsidR="002A7F51" w:rsidRPr="00E20073" w:rsidRDefault="00A70D5D" w:rsidP="002A7F51">
      <w:pPr>
        <w:pStyle w:val="Heading3"/>
      </w:pPr>
      <w:bookmarkStart w:id="25" w:name="_Toc304894664"/>
      <w:r>
        <w:t>Data</w:t>
      </w:r>
      <w:r w:rsidR="002A7F51" w:rsidRPr="00E20073">
        <w:t xml:space="preserve"> Details</w:t>
      </w:r>
      <w:bookmarkEnd w:id="25"/>
    </w:p>
    <w:p w14:paraId="4DC80A3E" w14:textId="77777777" w:rsidR="002A7F51" w:rsidRPr="00E20073" w:rsidRDefault="002A7F51" w:rsidP="002A7F51">
      <w:pPr>
        <w:rPr>
          <w:color w:val="808080"/>
        </w:rPr>
      </w:pPr>
    </w:p>
    <w:p w14:paraId="42DC5936" w14:textId="7D2EA633" w:rsidR="00F42F46" w:rsidRDefault="00F42F46" w:rsidP="00D37926"/>
    <w:p w14:paraId="07696CCD" w14:textId="1B34739B" w:rsidR="004A33AA" w:rsidRPr="00D37926" w:rsidRDefault="004A33AA" w:rsidP="00D37926"/>
    <w:p w14:paraId="727FA1BA" w14:textId="77777777" w:rsidR="00D8266D" w:rsidRPr="00E20073" w:rsidRDefault="00D8266D" w:rsidP="00760DB3">
      <w:pPr>
        <w:pStyle w:val="Heading2"/>
      </w:pPr>
      <w:bookmarkStart w:id="26" w:name="_Toc304894665"/>
      <w:r w:rsidRPr="00E20073">
        <w:t>Non-functional</w:t>
      </w:r>
      <w:bookmarkEnd w:id="26"/>
    </w:p>
    <w:p w14:paraId="256C51AF" w14:textId="77777777" w:rsidR="00DB7245" w:rsidRPr="00E20073" w:rsidRDefault="00DB7245" w:rsidP="00760DB3">
      <w:pPr>
        <w:pStyle w:val="Heading3"/>
      </w:pPr>
      <w:bookmarkStart w:id="27" w:name="_Toc304894666"/>
      <w:r w:rsidRPr="00E20073">
        <w:t>Security</w:t>
      </w:r>
      <w:bookmarkEnd w:id="27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0D5534" w:rsidRPr="00E20073" w14:paraId="16E56987" w14:textId="77777777" w:rsidTr="000D5534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7867CD1" w14:textId="77777777" w:rsidR="000D5534" w:rsidRPr="00E20073" w:rsidRDefault="000D5534" w:rsidP="00793B0B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0D6F3A64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7F1FC758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012F83F1" w14:textId="77777777" w:rsidR="000D5534" w:rsidRPr="00E20073" w:rsidRDefault="000D5534" w:rsidP="00793B0B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0D5534" w:rsidRPr="00E20073" w14:paraId="0B8D5794" w14:textId="77777777" w:rsidTr="00784CB4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7A0E23A0" w14:textId="77777777" w:rsidR="000D5534" w:rsidRPr="004D76F2" w:rsidRDefault="004D76F2" w:rsidP="00793B0B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0B79B6B0" w14:textId="0A4E5A8E" w:rsidR="000D5534" w:rsidRPr="00A801E0" w:rsidRDefault="000D5534" w:rsidP="00793B0B">
            <w:pPr>
              <w:pStyle w:val="CellBase"/>
              <w:rPr>
                <w:i/>
                <w:color w:val="FF0000"/>
              </w:rPr>
            </w:pPr>
          </w:p>
        </w:tc>
        <w:tc>
          <w:tcPr>
            <w:tcW w:w="990" w:type="dxa"/>
          </w:tcPr>
          <w:p w14:paraId="57623C0D" w14:textId="77777777" w:rsidR="000D5534" w:rsidRPr="00DC407E" w:rsidRDefault="000D5534" w:rsidP="00793B0B">
            <w:pPr>
              <w:pStyle w:val="CellBase"/>
            </w:pPr>
          </w:p>
        </w:tc>
        <w:tc>
          <w:tcPr>
            <w:tcW w:w="630" w:type="dxa"/>
          </w:tcPr>
          <w:p w14:paraId="6EA6AED0" w14:textId="77777777" w:rsidR="000D5534" w:rsidRPr="00DC407E" w:rsidRDefault="000D5534" w:rsidP="00793B0B">
            <w:pPr>
              <w:pStyle w:val="CellBase"/>
            </w:pPr>
          </w:p>
        </w:tc>
      </w:tr>
    </w:tbl>
    <w:p w14:paraId="48657F8A" w14:textId="77777777" w:rsidR="00DC407E" w:rsidRPr="00E20073" w:rsidRDefault="00DC407E" w:rsidP="00DC407E">
      <w:pPr>
        <w:pStyle w:val="Heading3"/>
      </w:pPr>
      <w:bookmarkStart w:id="28" w:name="_Toc304894667"/>
      <w:r>
        <w:t>Testing</w:t>
      </w:r>
      <w:bookmarkEnd w:id="28"/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62"/>
        <w:gridCol w:w="6956"/>
        <w:gridCol w:w="990"/>
        <w:gridCol w:w="630"/>
      </w:tblGrid>
      <w:tr w:rsidR="00DC407E" w:rsidRPr="00E20073" w14:paraId="7A8E4C0B" w14:textId="77777777" w:rsidTr="006464D7">
        <w:trPr>
          <w:cantSplit/>
          <w:tblHeader/>
        </w:trPr>
        <w:tc>
          <w:tcPr>
            <w:tcW w:w="1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8DAA280" w14:textId="77777777" w:rsidR="00DC407E" w:rsidRPr="00E20073" w:rsidRDefault="00DC407E" w:rsidP="006464D7">
            <w:pPr>
              <w:pStyle w:val="CellBase"/>
              <w:rPr>
                <w:b/>
                <w:sz w:val="18"/>
              </w:rPr>
            </w:pPr>
            <w:r w:rsidRPr="00E20073">
              <w:rPr>
                <w:b/>
                <w:sz w:val="18"/>
              </w:rPr>
              <w:t>ID</w:t>
            </w:r>
          </w:p>
        </w:tc>
        <w:tc>
          <w:tcPr>
            <w:tcW w:w="6956" w:type="dxa"/>
            <w:tcBorders>
              <w:left w:val="single" w:sz="4" w:space="0" w:color="auto"/>
            </w:tcBorders>
            <w:shd w:val="clear" w:color="auto" w:fill="D9D9D9"/>
          </w:tcPr>
          <w:p w14:paraId="769912BD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Requirement</w:t>
            </w:r>
          </w:p>
        </w:tc>
        <w:tc>
          <w:tcPr>
            <w:tcW w:w="990" w:type="dxa"/>
            <w:shd w:val="clear" w:color="auto" w:fill="D9D9D9"/>
          </w:tcPr>
          <w:p w14:paraId="6970E1CE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Source</w:t>
            </w:r>
          </w:p>
        </w:tc>
        <w:tc>
          <w:tcPr>
            <w:tcW w:w="630" w:type="dxa"/>
            <w:shd w:val="clear" w:color="auto" w:fill="D9D9D9"/>
          </w:tcPr>
          <w:p w14:paraId="2A939380" w14:textId="77777777" w:rsidR="00DC407E" w:rsidRPr="00E20073" w:rsidRDefault="00DC407E" w:rsidP="006464D7">
            <w:pPr>
              <w:pStyle w:val="CellBase"/>
              <w:rPr>
                <w:b/>
                <w:sz w:val="18"/>
                <w:szCs w:val="18"/>
              </w:rPr>
            </w:pPr>
            <w:r w:rsidRPr="00E20073">
              <w:rPr>
                <w:b/>
                <w:sz w:val="18"/>
                <w:szCs w:val="18"/>
              </w:rPr>
              <w:t>Cat</w:t>
            </w:r>
          </w:p>
        </w:tc>
      </w:tr>
      <w:tr w:rsidR="00DC407E" w:rsidRPr="00E20073" w14:paraId="004623D2" w14:textId="77777777" w:rsidTr="006464D7">
        <w:trPr>
          <w:cantSplit/>
          <w:trHeight w:val="566"/>
        </w:trPr>
        <w:tc>
          <w:tcPr>
            <w:tcW w:w="1162" w:type="dxa"/>
            <w:tcBorders>
              <w:top w:val="single" w:sz="4" w:space="0" w:color="auto"/>
              <w:bottom w:val="single" w:sz="4" w:space="0" w:color="auto"/>
            </w:tcBorders>
          </w:tcPr>
          <w:p w14:paraId="40084B31" w14:textId="77777777" w:rsidR="00DC407E" w:rsidRPr="004D76F2" w:rsidRDefault="00DC407E" w:rsidP="006464D7">
            <w:pPr>
              <w:pStyle w:val="CellBase"/>
              <w:rPr>
                <w:bCs/>
              </w:rPr>
            </w:pPr>
            <w:r w:rsidRPr="004D76F2">
              <w:rPr>
                <w:bCs/>
              </w:rPr>
              <w:t>.1</w:t>
            </w:r>
          </w:p>
        </w:tc>
        <w:tc>
          <w:tcPr>
            <w:tcW w:w="6956" w:type="dxa"/>
          </w:tcPr>
          <w:p w14:paraId="193960C2" w14:textId="77777777" w:rsidR="00DC407E" w:rsidRPr="00DC407E" w:rsidRDefault="00DC407E" w:rsidP="00DC407E">
            <w:pPr>
              <w:pStyle w:val="CellBase"/>
            </w:pPr>
          </w:p>
        </w:tc>
        <w:tc>
          <w:tcPr>
            <w:tcW w:w="990" w:type="dxa"/>
          </w:tcPr>
          <w:p w14:paraId="4941B0AB" w14:textId="77777777" w:rsidR="00DC407E" w:rsidRPr="00DC407E" w:rsidRDefault="00DC407E" w:rsidP="006464D7">
            <w:pPr>
              <w:pStyle w:val="CellBase"/>
            </w:pPr>
          </w:p>
        </w:tc>
        <w:tc>
          <w:tcPr>
            <w:tcW w:w="630" w:type="dxa"/>
          </w:tcPr>
          <w:p w14:paraId="782360D1" w14:textId="77777777" w:rsidR="00DC407E" w:rsidRPr="00DC407E" w:rsidRDefault="00DC407E" w:rsidP="006464D7">
            <w:pPr>
              <w:pStyle w:val="CellBase"/>
            </w:pPr>
          </w:p>
        </w:tc>
      </w:tr>
    </w:tbl>
    <w:p w14:paraId="1DD8E65D" w14:textId="77777777" w:rsidR="008A1BB0" w:rsidRPr="00E20073" w:rsidRDefault="008A1BB0" w:rsidP="00DC407E">
      <w:pPr>
        <w:pStyle w:val="Heading1"/>
        <w:numPr>
          <w:ilvl w:val="0"/>
          <w:numId w:val="0"/>
        </w:numPr>
      </w:pPr>
      <w:bookmarkStart w:id="29" w:name="_Toc304894668"/>
      <w:r w:rsidRPr="00E20073">
        <w:t>Issues/Questions</w:t>
      </w:r>
      <w:bookmarkEnd w:id="29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22"/>
        <w:gridCol w:w="5816"/>
        <w:gridCol w:w="2610"/>
      </w:tblGrid>
      <w:tr w:rsidR="009B198C" w:rsidRPr="00E20073" w14:paraId="4F1A196F" w14:textId="77777777" w:rsidTr="003853CA">
        <w:trPr>
          <w:tblHeader/>
        </w:trPr>
        <w:tc>
          <w:tcPr>
            <w:tcW w:w="12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bottom"/>
          </w:tcPr>
          <w:p w14:paraId="250A44AC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Issue #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5F935E8" w14:textId="77777777" w:rsidR="009B198C" w:rsidRPr="00E20073" w:rsidRDefault="009B198C" w:rsidP="00A90E28">
            <w:pPr>
              <w:pStyle w:val="CellBase"/>
              <w:jc w:val="center"/>
              <w:rPr>
                <w:b/>
                <w:sz w:val="18"/>
                <w:szCs w:val="18"/>
              </w:rPr>
            </w:pPr>
            <w:r w:rsidRPr="00E20073">
              <w:rPr>
                <w:b/>
              </w:rPr>
              <w:t>Issue/Resolution Description</w:t>
            </w:r>
          </w:p>
        </w:tc>
        <w:tc>
          <w:tcPr>
            <w:tcW w:w="2610" w:type="dxa"/>
            <w:tcBorders>
              <w:left w:val="single" w:sz="4" w:space="0" w:color="auto"/>
            </w:tcBorders>
            <w:shd w:val="clear" w:color="auto" w:fill="D9D9D9"/>
            <w:vAlign w:val="bottom"/>
          </w:tcPr>
          <w:p w14:paraId="1495BA55" w14:textId="77777777" w:rsidR="009B198C" w:rsidRPr="00E20073" w:rsidRDefault="009B198C" w:rsidP="00A90E28">
            <w:pPr>
              <w:pStyle w:val="CellBase"/>
              <w:jc w:val="center"/>
              <w:rPr>
                <w:b/>
              </w:rPr>
            </w:pPr>
            <w:r w:rsidRPr="00E20073">
              <w:rPr>
                <w:b/>
              </w:rPr>
              <w:t>Date/Status</w:t>
            </w:r>
          </w:p>
        </w:tc>
      </w:tr>
      <w:tr w:rsidR="009B198C" w:rsidRPr="00E20073" w14:paraId="25E5F5A5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74E86E6" w14:textId="77777777" w:rsidR="009B198C" w:rsidRPr="00E20073" w:rsidRDefault="009B198C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A99FBA5" w14:textId="5C1FFAB3" w:rsidR="00C538AA" w:rsidRPr="00E20073" w:rsidRDefault="00C538AA" w:rsidP="00876E76">
            <w:pPr>
              <w:pStyle w:val="CellBase"/>
            </w:pPr>
          </w:p>
        </w:tc>
        <w:tc>
          <w:tcPr>
            <w:tcW w:w="2610" w:type="dxa"/>
          </w:tcPr>
          <w:p w14:paraId="6057DDD4" w14:textId="51E19412" w:rsidR="00784CB4" w:rsidRPr="00784CB4" w:rsidRDefault="00784CB4" w:rsidP="00F56DF8">
            <w:pPr>
              <w:pStyle w:val="CellBase"/>
            </w:pPr>
          </w:p>
        </w:tc>
      </w:tr>
      <w:tr w:rsidR="009D795A" w:rsidRPr="00E20073" w14:paraId="0844FDF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020D7670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288030" w14:textId="77777777" w:rsidR="00784CB4" w:rsidRPr="00784CB4" w:rsidRDefault="00784CB4" w:rsidP="00C33547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45CA9864" w14:textId="55FA57B8" w:rsidR="009D795A" w:rsidRPr="00E20073" w:rsidRDefault="009D795A" w:rsidP="00F56DF8">
            <w:pPr>
              <w:pStyle w:val="CellBase"/>
            </w:pPr>
          </w:p>
        </w:tc>
      </w:tr>
      <w:tr w:rsidR="009D795A" w:rsidRPr="00E20073" w14:paraId="74927519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9D0753A" w14:textId="7422B551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2D2E1341" w14:textId="77777777" w:rsidR="009D795A" w:rsidRDefault="009D795A" w:rsidP="00F56DF8">
            <w:pPr>
              <w:pStyle w:val="CellBase"/>
            </w:pPr>
          </w:p>
        </w:tc>
        <w:tc>
          <w:tcPr>
            <w:tcW w:w="2610" w:type="dxa"/>
          </w:tcPr>
          <w:p w14:paraId="5BA56EA4" w14:textId="77777777" w:rsidR="009D795A" w:rsidRPr="009D795A" w:rsidRDefault="009D795A" w:rsidP="00F56DF8">
            <w:pPr>
              <w:pStyle w:val="CellBase"/>
            </w:pPr>
          </w:p>
        </w:tc>
      </w:tr>
      <w:tr w:rsidR="009D795A" w:rsidRPr="00E20073" w14:paraId="558AE4EB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31A33306" w14:textId="77777777" w:rsidR="009D795A" w:rsidRPr="00E20073" w:rsidRDefault="009D795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5CE9393B" w14:textId="77777777" w:rsidR="007B2560" w:rsidRDefault="007B2560" w:rsidP="00F56DF8">
            <w:pPr>
              <w:pStyle w:val="CellBase"/>
            </w:pPr>
          </w:p>
        </w:tc>
        <w:tc>
          <w:tcPr>
            <w:tcW w:w="2610" w:type="dxa"/>
          </w:tcPr>
          <w:p w14:paraId="7A457448" w14:textId="77777777" w:rsidR="001B1306" w:rsidRPr="001B1306" w:rsidRDefault="001B1306" w:rsidP="00F56DF8">
            <w:pPr>
              <w:pStyle w:val="CellBase"/>
            </w:pPr>
          </w:p>
        </w:tc>
      </w:tr>
      <w:tr w:rsidR="00784CB4" w:rsidRPr="00E20073" w14:paraId="364A3B98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4C7CE177" w14:textId="77777777" w:rsidR="00784CB4" w:rsidRPr="00E20073" w:rsidRDefault="00784CB4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6DE260C1" w14:textId="77777777" w:rsidR="00DC407E" w:rsidRDefault="00DC407E" w:rsidP="00F56DF8">
            <w:pPr>
              <w:pStyle w:val="CellBase"/>
            </w:pPr>
          </w:p>
        </w:tc>
        <w:tc>
          <w:tcPr>
            <w:tcW w:w="2610" w:type="dxa"/>
          </w:tcPr>
          <w:p w14:paraId="20A6B3BE" w14:textId="77777777" w:rsidR="00D76112" w:rsidRPr="00D76112" w:rsidRDefault="00D76112" w:rsidP="00F56DF8">
            <w:pPr>
              <w:pStyle w:val="CellBase"/>
            </w:pPr>
          </w:p>
        </w:tc>
      </w:tr>
      <w:tr w:rsidR="00417BDA" w:rsidRPr="00E20073" w14:paraId="497BB60D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58DCF934" w14:textId="77777777" w:rsidR="00417BDA" w:rsidRPr="00E20073" w:rsidRDefault="00417BDA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30512891" w14:textId="77777777" w:rsidR="00417BDA" w:rsidRDefault="00417BDA" w:rsidP="00F56DF8">
            <w:pPr>
              <w:pStyle w:val="CellBase"/>
            </w:pPr>
          </w:p>
        </w:tc>
        <w:tc>
          <w:tcPr>
            <w:tcW w:w="2610" w:type="dxa"/>
          </w:tcPr>
          <w:p w14:paraId="348E1300" w14:textId="77777777" w:rsidR="00417BDA" w:rsidRPr="00BA747B" w:rsidRDefault="00417BDA" w:rsidP="00F56DF8">
            <w:pPr>
              <w:pStyle w:val="CellBase"/>
              <w:rPr>
                <w:b/>
              </w:rPr>
            </w:pPr>
          </w:p>
        </w:tc>
      </w:tr>
      <w:tr w:rsidR="004C1F6E" w:rsidRPr="00E20073" w14:paraId="5CDA1A17" w14:textId="77777777" w:rsidTr="003853CA">
        <w:tc>
          <w:tcPr>
            <w:tcW w:w="1222" w:type="dxa"/>
            <w:tcBorders>
              <w:top w:val="single" w:sz="4" w:space="0" w:color="auto"/>
              <w:bottom w:val="single" w:sz="4" w:space="0" w:color="auto"/>
            </w:tcBorders>
          </w:tcPr>
          <w:p w14:paraId="2A03DC67" w14:textId="77777777" w:rsidR="004C1F6E" w:rsidRPr="00E20073" w:rsidRDefault="004C1F6E" w:rsidP="00F41219">
            <w:pPr>
              <w:pStyle w:val="CellBase"/>
              <w:numPr>
                <w:ilvl w:val="0"/>
                <w:numId w:val="5"/>
              </w:numPr>
            </w:pPr>
          </w:p>
        </w:tc>
        <w:tc>
          <w:tcPr>
            <w:tcW w:w="0" w:type="auto"/>
          </w:tcPr>
          <w:p w14:paraId="712B206D" w14:textId="77777777" w:rsidR="004C1F6E" w:rsidRPr="00552E8A" w:rsidRDefault="004C1F6E" w:rsidP="00F56DF8">
            <w:pPr>
              <w:pStyle w:val="CellBase"/>
              <w:rPr>
                <w:i/>
              </w:rPr>
            </w:pPr>
          </w:p>
        </w:tc>
        <w:tc>
          <w:tcPr>
            <w:tcW w:w="2610" w:type="dxa"/>
          </w:tcPr>
          <w:p w14:paraId="1E87DA9A" w14:textId="77777777" w:rsidR="004C1F6E" w:rsidRPr="00BA747B" w:rsidRDefault="004C1F6E" w:rsidP="00F56DF8">
            <w:pPr>
              <w:pStyle w:val="CellBase"/>
              <w:rPr>
                <w:b/>
              </w:rPr>
            </w:pPr>
          </w:p>
        </w:tc>
      </w:tr>
    </w:tbl>
    <w:p w14:paraId="3627BD85" w14:textId="77777777" w:rsidR="005E312B" w:rsidRPr="00E20073" w:rsidRDefault="00CE12F3" w:rsidP="00760DB3">
      <w:pPr>
        <w:pStyle w:val="Heading1"/>
      </w:pPr>
      <w:bookmarkStart w:id="30" w:name="_Toc304894669"/>
      <w:r w:rsidRPr="00E20073">
        <w:t>R</w:t>
      </w:r>
      <w:r w:rsidR="005E312B" w:rsidRPr="00E20073">
        <w:t>evision History</w:t>
      </w:r>
      <w:bookmarkEnd w:id="30"/>
    </w:p>
    <w:p w14:paraId="2D9E7700" w14:textId="77777777" w:rsidR="005E312B" w:rsidRPr="00E20073" w:rsidRDefault="005E312B" w:rsidP="00894838">
      <w:pPr>
        <w:pStyle w:val="BodyText"/>
      </w:pPr>
      <w:proofErr w:type="gramStart"/>
      <w:r w:rsidRPr="00E20073">
        <w:t>Changes to the text of this document are indicated by bars in the outside margin adjacent to the affected text</w:t>
      </w:r>
      <w:proofErr w:type="gramEnd"/>
      <w:r w:rsidRPr="00E20073">
        <w:t>.</w:t>
      </w:r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72"/>
        <w:gridCol w:w="7776"/>
      </w:tblGrid>
      <w:tr w:rsidR="005E312B" w:rsidRPr="00E20073" w14:paraId="27E52133" w14:textId="77777777" w:rsidTr="001055A7">
        <w:trPr>
          <w:cantSplit/>
          <w:tblHeader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3348131E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Date</w:t>
            </w:r>
          </w:p>
        </w:tc>
        <w:tc>
          <w:tcPr>
            <w:tcW w:w="7776" w:type="dxa"/>
            <w:tcBorders>
              <w:left w:val="single" w:sz="4" w:space="0" w:color="auto"/>
            </w:tcBorders>
            <w:shd w:val="clear" w:color="auto" w:fill="D9D9D9"/>
          </w:tcPr>
          <w:p w14:paraId="6F1230C0" w14:textId="77777777" w:rsidR="005E312B" w:rsidRPr="00E20073" w:rsidRDefault="005E312B" w:rsidP="005257A4">
            <w:pPr>
              <w:pStyle w:val="CellBase"/>
              <w:rPr>
                <w:b/>
              </w:rPr>
            </w:pPr>
            <w:r w:rsidRPr="00E20073">
              <w:rPr>
                <w:b/>
              </w:rPr>
              <w:t>Change Description</w:t>
            </w:r>
          </w:p>
        </w:tc>
      </w:tr>
      <w:tr w:rsidR="004F6826" w:rsidRPr="00E20073" w14:paraId="7596C12C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5F06485" w14:textId="77777777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524D2BD1" w14:textId="19F1F738" w:rsidR="004F6826" w:rsidRDefault="004F6826" w:rsidP="005257A4">
            <w:pPr>
              <w:pStyle w:val="CellBase"/>
            </w:pPr>
            <w:r>
              <w:t>Initial draft.</w:t>
            </w:r>
          </w:p>
        </w:tc>
      </w:tr>
      <w:tr w:rsidR="004F6826" w:rsidRPr="00E20073" w14:paraId="00AC9628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445ED95C" w14:textId="02F24F6D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05C5647C" w14:textId="24DDBCF9" w:rsidR="004F6826" w:rsidRDefault="004F6826" w:rsidP="005257A4">
            <w:pPr>
              <w:pStyle w:val="CellBase"/>
            </w:pPr>
          </w:p>
        </w:tc>
      </w:tr>
      <w:tr w:rsidR="004F6826" w:rsidRPr="00E20073" w14:paraId="2237D75F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6E578FD6" w14:textId="69A77506" w:rsidR="004F6826" w:rsidRPr="00E20073" w:rsidRDefault="004F6826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3035FD01" w14:textId="58414C7B" w:rsidR="004F6826" w:rsidRDefault="004F6826" w:rsidP="005257A4">
            <w:pPr>
              <w:pStyle w:val="CellBase"/>
            </w:pPr>
          </w:p>
        </w:tc>
      </w:tr>
      <w:tr w:rsidR="008931DC" w:rsidRPr="00E20073" w14:paraId="62E3F4FB" w14:textId="77777777" w:rsidTr="00552E8A">
        <w:trPr>
          <w:cantSplit/>
        </w:trPr>
        <w:tc>
          <w:tcPr>
            <w:tcW w:w="1872" w:type="dxa"/>
            <w:tcBorders>
              <w:top w:val="single" w:sz="4" w:space="0" w:color="auto"/>
              <w:bottom w:val="single" w:sz="4" w:space="0" w:color="auto"/>
            </w:tcBorders>
          </w:tcPr>
          <w:p w14:paraId="1C37674A" w14:textId="77777777" w:rsidR="008931DC" w:rsidRPr="00E20073" w:rsidRDefault="008931DC" w:rsidP="005257A4">
            <w:pPr>
              <w:pStyle w:val="CellBase"/>
              <w:rPr>
                <w:bCs/>
              </w:rPr>
            </w:pPr>
          </w:p>
        </w:tc>
        <w:tc>
          <w:tcPr>
            <w:tcW w:w="7776" w:type="dxa"/>
          </w:tcPr>
          <w:p w14:paraId="1482397C" w14:textId="75F382E8" w:rsidR="008931DC" w:rsidRPr="00E20073" w:rsidRDefault="008931DC" w:rsidP="005257A4">
            <w:pPr>
              <w:pStyle w:val="CellBase"/>
            </w:pPr>
          </w:p>
        </w:tc>
      </w:tr>
    </w:tbl>
    <w:p w14:paraId="5E3A1E18" w14:textId="77777777" w:rsidR="00862220" w:rsidRPr="00E20073" w:rsidRDefault="00862220" w:rsidP="00D51F6C">
      <w:pPr>
        <w:pStyle w:val="BodyText"/>
      </w:pPr>
    </w:p>
    <w:sectPr w:rsidR="00862220" w:rsidRPr="00E20073" w:rsidSect="00AC6B5D">
      <w:footerReference w:type="default" r:id="rId10"/>
      <w:pgSz w:w="12240" w:h="15840" w:code="1"/>
      <w:pgMar w:top="1080" w:right="1296" w:bottom="576" w:left="1296" w:header="0" w:footer="432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F4A69C" w14:textId="77777777" w:rsidR="00C45E1E" w:rsidRDefault="00C45E1E">
      <w:r>
        <w:separator/>
      </w:r>
    </w:p>
  </w:endnote>
  <w:endnote w:type="continuationSeparator" w:id="0">
    <w:p w14:paraId="52FA21BA" w14:textId="77777777" w:rsidR="00C45E1E" w:rsidRDefault="00C45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Bookman Old Style">
    <w:panose1 w:val="02050604050505020204"/>
    <w:charset w:val="00"/>
    <w:family w:val="auto"/>
    <w:pitch w:val="variable"/>
    <w:sig w:usb0="00000003" w:usb1="00000000" w:usb2="00000000" w:usb3="00000000" w:csb0="00000001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Gill Sans MT Pro Book">
    <w:altName w:val="Avenir Book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2F9404" w14:textId="77777777" w:rsidR="00C45E1E" w:rsidRPr="007B589E" w:rsidRDefault="00C45E1E" w:rsidP="00842D31">
    <w:pPr>
      <w:pStyle w:val="Footer"/>
      <w:jc w:val="lef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9C7931">
      <w:rPr>
        <w:noProof/>
      </w:rPr>
      <w:t>6</w:t>
    </w:r>
    <w:r>
      <w:fldChar w:fldCharType="end"/>
    </w:r>
    <w:r>
      <w:t xml:space="preserve"> of </w:t>
    </w:r>
    <w:fldSimple w:instr=" SECTIONPAGES ">
      <w:r w:rsidR="009C7931">
        <w:rPr>
          <w:noProof/>
        </w:rPr>
        <w:t>9</w:t>
      </w:r>
    </w:fldSimple>
  </w:p>
  <w:p w14:paraId="1A4E6633" w14:textId="77777777" w:rsidR="00C45E1E" w:rsidRDefault="00C45E1E" w:rsidP="004E4C2D">
    <w:pPr>
      <w:pStyle w:val="Footer"/>
      <w:ind w:hanging="900"/>
    </w:pPr>
  </w:p>
  <w:p w14:paraId="4CB37909" w14:textId="77777777" w:rsidR="00C45E1E" w:rsidRPr="007B589E" w:rsidRDefault="00C45E1E" w:rsidP="004E4C2D">
    <w:pPr>
      <w:pStyle w:val="Footer"/>
      <w:ind w:hanging="108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00EC82" w14:textId="77777777" w:rsidR="00C45E1E" w:rsidRDefault="00C45E1E">
      <w:r>
        <w:separator/>
      </w:r>
    </w:p>
  </w:footnote>
  <w:footnote w:type="continuationSeparator" w:id="0">
    <w:p w14:paraId="0ED27F5B" w14:textId="77777777" w:rsidR="00C45E1E" w:rsidRDefault="00C45E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922A0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FB"/>
    <w:multiLevelType w:val="multilevel"/>
    <w:tmpl w:val="89726914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62A1DD2"/>
    <w:multiLevelType w:val="hybridMultilevel"/>
    <w:tmpl w:val="907428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DA4E78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F0E06"/>
    <w:multiLevelType w:val="hybridMultilevel"/>
    <w:tmpl w:val="7382E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496646"/>
    <w:multiLevelType w:val="hybridMultilevel"/>
    <w:tmpl w:val="6CE60A5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F3521F"/>
    <w:multiLevelType w:val="hybridMultilevel"/>
    <w:tmpl w:val="EF0C2E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9E5E7A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8032F7"/>
    <w:multiLevelType w:val="hybridMultilevel"/>
    <w:tmpl w:val="86AA9A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D2347"/>
    <w:multiLevelType w:val="hybridMultilevel"/>
    <w:tmpl w:val="48ECF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E255EC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810ED"/>
    <w:multiLevelType w:val="hybridMultilevel"/>
    <w:tmpl w:val="F22A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45299E"/>
    <w:multiLevelType w:val="hybridMultilevel"/>
    <w:tmpl w:val="7DF24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9215D0"/>
    <w:multiLevelType w:val="hybridMultilevel"/>
    <w:tmpl w:val="2A208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C390C2B"/>
    <w:multiLevelType w:val="hybridMultilevel"/>
    <w:tmpl w:val="FD9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C94D83"/>
    <w:multiLevelType w:val="multilevel"/>
    <w:tmpl w:val="FAD09DFE"/>
    <w:styleLink w:val="StyleOutlinenumberedArial14ptBoldItalic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Verdana" w:hAnsi="Verdana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/>
        <w:b/>
        <w:bCs/>
        <w:i/>
        <w:iCs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6">
    <w:nsid w:val="4A8045BB"/>
    <w:multiLevelType w:val="hybridMultilevel"/>
    <w:tmpl w:val="93BAE9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BEC7440"/>
    <w:multiLevelType w:val="hybridMultilevel"/>
    <w:tmpl w:val="2200B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245691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CBE3127"/>
    <w:multiLevelType w:val="hybridMultilevel"/>
    <w:tmpl w:val="CB901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A41F13"/>
    <w:multiLevelType w:val="hybridMultilevel"/>
    <w:tmpl w:val="53903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B70322"/>
    <w:multiLevelType w:val="hybridMultilevel"/>
    <w:tmpl w:val="8342E6D2"/>
    <w:lvl w:ilvl="0" w:tplc="AECE94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82F19C4"/>
    <w:multiLevelType w:val="hybridMultilevel"/>
    <w:tmpl w:val="70B06822"/>
    <w:lvl w:ilvl="0" w:tplc="4E86F474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91175BE"/>
    <w:multiLevelType w:val="hybridMultilevel"/>
    <w:tmpl w:val="5A061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841D62"/>
    <w:multiLevelType w:val="hybridMultilevel"/>
    <w:tmpl w:val="ECCAB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D937F48"/>
    <w:multiLevelType w:val="hybridMultilevel"/>
    <w:tmpl w:val="47781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063539F"/>
    <w:multiLevelType w:val="singleLevel"/>
    <w:tmpl w:val="9C26DABA"/>
    <w:lvl w:ilvl="0">
      <w:start w:val="1"/>
      <w:numFmt w:val="bullet"/>
      <w:pStyle w:val="List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7">
    <w:nsid w:val="75057F9C"/>
    <w:multiLevelType w:val="hybridMultilevel"/>
    <w:tmpl w:val="BDE0E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E9639F"/>
    <w:multiLevelType w:val="hybridMultilevel"/>
    <w:tmpl w:val="31D652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E5319B"/>
    <w:multiLevelType w:val="hybridMultilevel"/>
    <w:tmpl w:val="96ACA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DD53A56"/>
    <w:multiLevelType w:val="hybridMultilevel"/>
    <w:tmpl w:val="909AF1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6"/>
  </w:num>
  <w:num w:numId="3">
    <w:abstractNumId w:val="22"/>
  </w:num>
  <w:num w:numId="4">
    <w:abstractNumId w:val="15"/>
  </w:num>
  <w:num w:numId="5">
    <w:abstractNumId w:val="21"/>
  </w:num>
  <w:num w:numId="6">
    <w:abstractNumId w:val="9"/>
  </w:num>
  <w:num w:numId="7">
    <w:abstractNumId w:val="3"/>
  </w:num>
  <w:num w:numId="8">
    <w:abstractNumId w:val="12"/>
  </w:num>
  <w:num w:numId="9">
    <w:abstractNumId w:val="6"/>
  </w:num>
  <w:num w:numId="10">
    <w:abstractNumId w:val="30"/>
  </w:num>
  <w:num w:numId="11">
    <w:abstractNumId w:val="25"/>
  </w:num>
  <w:num w:numId="12">
    <w:abstractNumId w:val="5"/>
  </w:num>
  <w:num w:numId="13">
    <w:abstractNumId w:val="23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4"/>
  </w:num>
  <w:num w:numId="17">
    <w:abstractNumId w:val="14"/>
  </w:num>
  <w:num w:numId="18">
    <w:abstractNumId w:val="0"/>
  </w:num>
  <w:num w:numId="19">
    <w:abstractNumId w:val="8"/>
  </w:num>
  <w:num w:numId="20">
    <w:abstractNumId w:val="10"/>
  </w:num>
  <w:num w:numId="21">
    <w:abstractNumId w:val="27"/>
  </w:num>
  <w:num w:numId="22">
    <w:abstractNumId w:val="4"/>
  </w:num>
  <w:num w:numId="23">
    <w:abstractNumId w:val="7"/>
  </w:num>
  <w:num w:numId="24">
    <w:abstractNumId w:val="19"/>
  </w:num>
  <w:num w:numId="25">
    <w:abstractNumId w:val="20"/>
  </w:num>
  <w:num w:numId="26">
    <w:abstractNumId w:val="18"/>
  </w:num>
  <w:num w:numId="27">
    <w:abstractNumId w:val="28"/>
  </w:num>
  <w:num w:numId="28">
    <w:abstractNumId w:val="29"/>
  </w:num>
  <w:num w:numId="29">
    <w:abstractNumId w:val="11"/>
  </w:num>
  <w:num w:numId="30">
    <w:abstractNumId w:val="17"/>
  </w:num>
  <w:num w:numId="31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124"/>
    <w:rsid w:val="000141C8"/>
    <w:rsid w:val="00016386"/>
    <w:rsid w:val="00021B50"/>
    <w:rsid w:val="00024A0A"/>
    <w:rsid w:val="00025768"/>
    <w:rsid w:val="000337E0"/>
    <w:rsid w:val="000407BD"/>
    <w:rsid w:val="00043A33"/>
    <w:rsid w:val="00047841"/>
    <w:rsid w:val="00050318"/>
    <w:rsid w:val="0005099F"/>
    <w:rsid w:val="00056E5D"/>
    <w:rsid w:val="00066638"/>
    <w:rsid w:val="00072852"/>
    <w:rsid w:val="00076CD0"/>
    <w:rsid w:val="00077147"/>
    <w:rsid w:val="00080A56"/>
    <w:rsid w:val="00081E22"/>
    <w:rsid w:val="00082038"/>
    <w:rsid w:val="00082BAB"/>
    <w:rsid w:val="00083231"/>
    <w:rsid w:val="000835D6"/>
    <w:rsid w:val="00085AE8"/>
    <w:rsid w:val="00090AED"/>
    <w:rsid w:val="000931A4"/>
    <w:rsid w:val="000A0581"/>
    <w:rsid w:val="000A1691"/>
    <w:rsid w:val="000A3E28"/>
    <w:rsid w:val="000A6DE8"/>
    <w:rsid w:val="000B6FB0"/>
    <w:rsid w:val="000B7954"/>
    <w:rsid w:val="000C3EE2"/>
    <w:rsid w:val="000C4006"/>
    <w:rsid w:val="000C67A6"/>
    <w:rsid w:val="000D1973"/>
    <w:rsid w:val="000D1A5E"/>
    <w:rsid w:val="000D5534"/>
    <w:rsid w:val="000E0084"/>
    <w:rsid w:val="000E2709"/>
    <w:rsid w:val="000E50BB"/>
    <w:rsid w:val="000E5BDC"/>
    <w:rsid w:val="000E716D"/>
    <w:rsid w:val="000F2F8D"/>
    <w:rsid w:val="001025FC"/>
    <w:rsid w:val="001055A7"/>
    <w:rsid w:val="00113720"/>
    <w:rsid w:val="0012004F"/>
    <w:rsid w:val="0012268E"/>
    <w:rsid w:val="00124483"/>
    <w:rsid w:val="00125684"/>
    <w:rsid w:val="00127CF5"/>
    <w:rsid w:val="00133D71"/>
    <w:rsid w:val="00134FCE"/>
    <w:rsid w:val="00140462"/>
    <w:rsid w:val="00142401"/>
    <w:rsid w:val="00142FE8"/>
    <w:rsid w:val="0015163B"/>
    <w:rsid w:val="00152704"/>
    <w:rsid w:val="0015503F"/>
    <w:rsid w:val="00156F37"/>
    <w:rsid w:val="00157A14"/>
    <w:rsid w:val="00160727"/>
    <w:rsid w:val="001607D7"/>
    <w:rsid w:val="0016266E"/>
    <w:rsid w:val="00163192"/>
    <w:rsid w:val="00165B81"/>
    <w:rsid w:val="001711F3"/>
    <w:rsid w:val="00173C80"/>
    <w:rsid w:val="00175081"/>
    <w:rsid w:val="00180765"/>
    <w:rsid w:val="00194E2B"/>
    <w:rsid w:val="00197CFF"/>
    <w:rsid w:val="001A35BD"/>
    <w:rsid w:val="001A3786"/>
    <w:rsid w:val="001B118B"/>
    <w:rsid w:val="001B1306"/>
    <w:rsid w:val="001B25F6"/>
    <w:rsid w:val="001C0F08"/>
    <w:rsid w:val="001C6A31"/>
    <w:rsid w:val="001D2203"/>
    <w:rsid w:val="001D5098"/>
    <w:rsid w:val="001D6AC7"/>
    <w:rsid w:val="001D73FF"/>
    <w:rsid w:val="001E1E71"/>
    <w:rsid w:val="001E52A9"/>
    <w:rsid w:val="001E544D"/>
    <w:rsid w:val="001F1B11"/>
    <w:rsid w:val="001F2516"/>
    <w:rsid w:val="001F33F4"/>
    <w:rsid w:val="001F63A1"/>
    <w:rsid w:val="001F7A76"/>
    <w:rsid w:val="0021047F"/>
    <w:rsid w:val="00211E4F"/>
    <w:rsid w:val="002127E5"/>
    <w:rsid w:val="002274F2"/>
    <w:rsid w:val="002333CA"/>
    <w:rsid w:val="00241DF7"/>
    <w:rsid w:val="00244D64"/>
    <w:rsid w:val="0024536D"/>
    <w:rsid w:val="00246358"/>
    <w:rsid w:val="00247D5D"/>
    <w:rsid w:val="002510D0"/>
    <w:rsid w:val="00253268"/>
    <w:rsid w:val="00253E8D"/>
    <w:rsid w:val="0025494F"/>
    <w:rsid w:val="00255583"/>
    <w:rsid w:val="00263214"/>
    <w:rsid w:val="002675B1"/>
    <w:rsid w:val="00275E8B"/>
    <w:rsid w:val="0028358A"/>
    <w:rsid w:val="0029342B"/>
    <w:rsid w:val="00293A44"/>
    <w:rsid w:val="00293E77"/>
    <w:rsid w:val="002A4A7C"/>
    <w:rsid w:val="002A7F51"/>
    <w:rsid w:val="002B0179"/>
    <w:rsid w:val="002B3E66"/>
    <w:rsid w:val="002B52B1"/>
    <w:rsid w:val="002B5C15"/>
    <w:rsid w:val="002B774F"/>
    <w:rsid w:val="002C253A"/>
    <w:rsid w:val="002C5251"/>
    <w:rsid w:val="002D54CC"/>
    <w:rsid w:val="002E0289"/>
    <w:rsid w:val="002E1F21"/>
    <w:rsid w:val="002E2B2E"/>
    <w:rsid w:val="002E6D82"/>
    <w:rsid w:val="002F4E27"/>
    <w:rsid w:val="0030420E"/>
    <w:rsid w:val="00304905"/>
    <w:rsid w:val="003068E4"/>
    <w:rsid w:val="003118A1"/>
    <w:rsid w:val="00311DBF"/>
    <w:rsid w:val="0031764F"/>
    <w:rsid w:val="00321EE0"/>
    <w:rsid w:val="003240D6"/>
    <w:rsid w:val="00327D8A"/>
    <w:rsid w:val="0033108C"/>
    <w:rsid w:val="003324FA"/>
    <w:rsid w:val="00343B20"/>
    <w:rsid w:val="0035562F"/>
    <w:rsid w:val="003655FF"/>
    <w:rsid w:val="00372884"/>
    <w:rsid w:val="00376201"/>
    <w:rsid w:val="003769B2"/>
    <w:rsid w:val="003834FB"/>
    <w:rsid w:val="003853CA"/>
    <w:rsid w:val="00385F65"/>
    <w:rsid w:val="003A4420"/>
    <w:rsid w:val="003A5460"/>
    <w:rsid w:val="003B2409"/>
    <w:rsid w:val="003B5BC0"/>
    <w:rsid w:val="003C31D0"/>
    <w:rsid w:val="003C71E9"/>
    <w:rsid w:val="003D0866"/>
    <w:rsid w:val="003D326B"/>
    <w:rsid w:val="003D4E1E"/>
    <w:rsid w:val="003E1DD3"/>
    <w:rsid w:val="003E3AB7"/>
    <w:rsid w:val="00402870"/>
    <w:rsid w:val="00402A55"/>
    <w:rsid w:val="00412966"/>
    <w:rsid w:val="004137AB"/>
    <w:rsid w:val="004155D4"/>
    <w:rsid w:val="00417BDA"/>
    <w:rsid w:val="00422D99"/>
    <w:rsid w:val="00424E38"/>
    <w:rsid w:val="00431ECA"/>
    <w:rsid w:val="00433418"/>
    <w:rsid w:val="00436AD7"/>
    <w:rsid w:val="00452993"/>
    <w:rsid w:val="004578CC"/>
    <w:rsid w:val="004605CA"/>
    <w:rsid w:val="00460DD6"/>
    <w:rsid w:val="0046199E"/>
    <w:rsid w:val="00464989"/>
    <w:rsid w:val="00464AF2"/>
    <w:rsid w:val="00464C31"/>
    <w:rsid w:val="00465BE2"/>
    <w:rsid w:val="00466B56"/>
    <w:rsid w:val="0047098C"/>
    <w:rsid w:val="00470A89"/>
    <w:rsid w:val="004772D2"/>
    <w:rsid w:val="004802E2"/>
    <w:rsid w:val="0048116D"/>
    <w:rsid w:val="00487C57"/>
    <w:rsid w:val="004958C0"/>
    <w:rsid w:val="00497DB2"/>
    <w:rsid w:val="004A142D"/>
    <w:rsid w:val="004A33AA"/>
    <w:rsid w:val="004A5A76"/>
    <w:rsid w:val="004B1FCF"/>
    <w:rsid w:val="004B2527"/>
    <w:rsid w:val="004B74EF"/>
    <w:rsid w:val="004C1F6E"/>
    <w:rsid w:val="004C31FC"/>
    <w:rsid w:val="004C6525"/>
    <w:rsid w:val="004C6FB7"/>
    <w:rsid w:val="004D20E1"/>
    <w:rsid w:val="004D3749"/>
    <w:rsid w:val="004D380E"/>
    <w:rsid w:val="004D76F2"/>
    <w:rsid w:val="004E1205"/>
    <w:rsid w:val="004E304B"/>
    <w:rsid w:val="004E4C2D"/>
    <w:rsid w:val="004F05DB"/>
    <w:rsid w:val="004F1F69"/>
    <w:rsid w:val="004F4136"/>
    <w:rsid w:val="004F6826"/>
    <w:rsid w:val="004F742B"/>
    <w:rsid w:val="00500E8D"/>
    <w:rsid w:val="00520E1D"/>
    <w:rsid w:val="0052567D"/>
    <w:rsid w:val="005257A4"/>
    <w:rsid w:val="00525EE4"/>
    <w:rsid w:val="005307D7"/>
    <w:rsid w:val="00532096"/>
    <w:rsid w:val="00541278"/>
    <w:rsid w:val="0054577C"/>
    <w:rsid w:val="005517E9"/>
    <w:rsid w:val="00551DE9"/>
    <w:rsid w:val="00552C01"/>
    <w:rsid w:val="00552E8A"/>
    <w:rsid w:val="00555050"/>
    <w:rsid w:val="00562893"/>
    <w:rsid w:val="00564E50"/>
    <w:rsid w:val="00565C77"/>
    <w:rsid w:val="00566024"/>
    <w:rsid w:val="00567416"/>
    <w:rsid w:val="00572504"/>
    <w:rsid w:val="00576C54"/>
    <w:rsid w:val="00592C07"/>
    <w:rsid w:val="0059690B"/>
    <w:rsid w:val="005971F1"/>
    <w:rsid w:val="005A2208"/>
    <w:rsid w:val="005A549B"/>
    <w:rsid w:val="005A6D35"/>
    <w:rsid w:val="005B7786"/>
    <w:rsid w:val="005C320E"/>
    <w:rsid w:val="005C41A9"/>
    <w:rsid w:val="005C6E24"/>
    <w:rsid w:val="005D4442"/>
    <w:rsid w:val="005E2C67"/>
    <w:rsid w:val="005E312B"/>
    <w:rsid w:val="005E6FB1"/>
    <w:rsid w:val="005F3916"/>
    <w:rsid w:val="005F3930"/>
    <w:rsid w:val="005F66CB"/>
    <w:rsid w:val="00604C80"/>
    <w:rsid w:val="006065EF"/>
    <w:rsid w:val="00623A8A"/>
    <w:rsid w:val="006262D9"/>
    <w:rsid w:val="0063100B"/>
    <w:rsid w:val="00632FE9"/>
    <w:rsid w:val="006331B5"/>
    <w:rsid w:val="00637176"/>
    <w:rsid w:val="00641882"/>
    <w:rsid w:val="0064489B"/>
    <w:rsid w:val="00645B64"/>
    <w:rsid w:val="006464D7"/>
    <w:rsid w:val="00646D4C"/>
    <w:rsid w:val="006563F0"/>
    <w:rsid w:val="00656CE3"/>
    <w:rsid w:val="00656E5B"/>
    <w:rsid w:val="00667164"/>
    <w:rsid w:val="00677223"/>
    <w:rsid w:val="0068075C"/>
    <w:rsid w:val="00683E55"/>
    <w:rsid w:val="0068666B"/>
    <w:rsid w:val="00686C98"/>
    <w:rsid w:val="00690C9F"/>
    <w:rsid w:val="006943C8"/>
    <w:rsid w:val="006A016A"/>
    <w:rsid w:val="006A0906"/>
    <w:rsid w:val="006A5A23"/>
    <w:rsid w:val="006A6901"/>
    <w:rsid w:val="006B2048"/>
    <w:rsid w:val="006B2333"/>
    <w:rsid w:val="006B2A39"/>
    <w:rsid w:val="006B2AAE"/>
    <w:rsid w:val="006B301B"/>
    <w:rsid w:val="006B43BF"/>
    <w:rsid w:val="006C78F5"/>
    <w:rsid w:val="006D0625"/>
    <w:rsid w:val="006D0707"/>
    <w:rsid w:val="006D4151"/>
    <w:rsid w:val="006D456B"/>
    <w:rsid w:val="006D4A73"/>
    <w:rsid w:val="006D6088"/>
    <w:rsid w:val="006D6403"/>
    <w:rsid w:val="006E4E55"/>
    <w:rsid w:val="006F202D"/>
    <w:rsid w:val="006F5F0C"/>
    <w:rsid w:val="0070105B"/>
    <w:rsid w:val="0070386D"/>
    <w:rsid w:val="00706A19"/>
    <w:rsid w:val="0071272F"/>
    <w:rsid w:val="00721D75"/>
    <w:rsid w:val="00721E70"/>
    <w:rsid w:val="00723273"/>
    <w:rsid w:val="00724625"/>
    <w:rsid w:val="007310AB"/>
    <w:rsid w:val="00731F88"/>
    <w:rsid w:val="007330A6"/>
    <w:rsid w:val="007368FC"/>
    <w:rsid w:val="007430E4"/>
    <w:rsid w:val="007505A1"/>
    <w:rsid w:val="007521EE"/>
    <w:rsid w:val="00760DB3"/>
    <w:rsid w:val="00761755"/>
    <w:rsid w:val="00763ACE"/>
    <w:rsid w:val="00766FEF"/>
    <w:rsid w:val="00774A6E"/>
    <w:rsid w:val="00776E1E"/>
    <w:rsid w:val="00783B2F"/>
    <w:rsid w:val="00784CB4"/>
    <w:rsid w:val="00786E7D"/>
    <w:rsid w:val="007876EE"/>
    <w:rsid w:val="0079300F"/>
    <w:rsid w:val="00793B0B"/>
    <w:rsid w:val="00796753"/>
    <w:rsid w:val="00797124"/>
    <w:rsid w:val="00797A38"/>
    <w:rsid w:val="00797D71"/>
    <w:rsid w:val="007A38F3"/>
    <w:rsid w:val="007A6682"/>
    <w:rsid w:val="007B2560"/>
    <w:rsid w:val="007B589E"/>
    <w:rsid w:val="007B79C5"/>
    <w:rsid w:val="007C6D25"/>
    <w:rsid w:val="007D0A35"/>
    <w:rsid w:val="007D12D8"/>
    <w:rsid w:val="007E0E93"/>
    <w:rsid w:val="007E5553"/>
    <w:rsid w:val="007F5914"/>
    <w:rsid w:val="00801C1A"/>
    <w:rsid w:val="00811B3E"/>
    <w:rsid w:val="008148E4"/>
    <w:rsid w:val="00814F8C"/>
    <w:rsid w:val="008171DA"/>
    <w:rsid w:val="0082047D"/>
    <w:rsid w:val="0082768B"/>
    <w:rsid w:val="0083464C"/>
    <w:rsid w:val="00842D31"/>
    <w:rsid w:val="008430F3"/>
    <w:rsid w:val="00846BA4"/>
    <w:rsid w:val="00854CD5"/>
    <w:rsid w:val="00862220"/>
    <w:rsid w:val="00876E76"/>
    <w:rsid w:val="00881AB3"/>
    <w:rsid w:val="00884C6F"/>
    <w:rsid w:val="00891148"/>
    <w:rsid w:val="008931DC"/>
    <w:rsid w:val="00894838"/>
    <w:rsid w:val="008A1329"/>
    <w:rsid w:val="008A1BB0"/>
    <w:rsid w:val="008A2D60"/>
    <w:rsid w:val="008B32E9"/>
    <w:rsid w:val="008B773C"/>
    <w:rsid w:val="008C5883"/>
    <w:rsid w:val="008D3FEC"/>
    <w:rsid w:val="008D4BAA"/>
    <w:rsid w:val="008E3EF4"/>
    <w:rsid w:val="008E42BB"/>
    <w:rsid w:val="008E4E56"/>
    <w:rsid w:val="008F4A83"/>
    <w:rsid w:val="008F7062"/>
    <w:rsid w:val="00901425"/>
    <w:rsid w:val="00904818"/>
    <w:rsid w:val="0091130A"/>
    <w:rsid w:val="00912152"/>
    <w:rsid w:val="00913F7D"/>
    <w:rsid w:val="0091528C"/>
    <w:rsid w:val="00915557"/>
    <w:rsid w:val="009200E2"/>
    <w:rsid w:val="0092237F"/>
    <w:rsid w:val="0092248D"/>
    <w:rsid w:val="0092379B"/>
    <w:rsid w:val="009261CC"/>
    <w:rsid w:val="009271EE"/>
    <w:rsid w:val="00940021"/>
    <w:rsid w:val="00943882"/>
    <w:rsid w:val="009472DD"/>
    <w:rsid w:val="0095716C"/>
    <w:rsid w:val="00960C25"/>
    <w:rsid w:val="0096100B"/>
    <w:rsid w:val="009627EF"/>
    <w:rsid w:val="00971533"/>
    <w:rsid w:val="00973063"/>
    <w:rsid w:val="00981A18"/>
    <w:rsid w:val="00982035"/>
    <w:rsid w:val="00993A28"/>
    <w:rsid w:val="009942B2"/>
    <w:rsid w:val="009967E8"/>
    <w:rsid w:val="009A0FFA"/>
    <w:rsid w:val="009A65F7"/>
    <w:rsid w:val="009A7FF9"/>
    <w:rsid w:val="009B198C"/>
    <w:rsid w:val="009B2ED7"/>
    <w:rsid w:val="009B3D24"/>
    <w:rsid w:val="009B45D2"/>
    <w:rsid w:val="009B4C6F"/>
    <w:rsid w:val="009C0B58"/>
    <w:rsid w:val="009C3425"/>
    <w:rsid w:val="009C5B9E"/>
    <w:rsid w:val="009C7931"/>
    <w:rsid w:val="009D0FB0"/>
    <w:rsid w:val="009D3BCC"/>
    <w:rsid w:val="009D4DF2"/>
    <w:rsid w:val="009D795A"/>
    <w:rsid w:val="009F24F2"/>
    <w:rsid w:val="009F28E3"/>
    <w:rsid w:val="009F40FC"/>
    <w:rsid w:val="009F6E2D"/>
    <w:rsid w:val="00A030AA"/>
    <w:rsid w:val="00A0362C"/>
    <w:rsid w:val="00A20A87"/>
    <w:rsid w:val="00A2515A"/>
    <w:rsid w:val="00A25512"/>
    <w:rsid w:val="00A476F7"/>
    <w:rsid w:val="00A47B59"/>
    <w:rsid w:val="00A502CC"/>
    <w:rsid w:val="00A50897"/>
    <w:rsid w:val="00A55D31"/>
    <w:rsid w:val="00A65045"/>
    <w:rsid w:val="00A70D5D"/>
    <w:rsid w:val="00A76B3C"/>
    <w:rsid w:val="00A801E0"/>
    <w:rsid w:val="00A90E28"/>
    <w:rsid w:val="00A93371"/>
    <w:rsid w:val="00A93C65"/>
    <w:rsid w:val="00A94A93"/>
    <w:rsid w:val="00A95559"/>
    <w:rsid w:val="00A95E3A"/>
    <w:rsid w:val="00A96D09"/>
    <w:rsid w:val="00AA1116"/>
    <w:rsid w:val="00AA63AC"/>
    <w:rsid w:val="00AB0772"/>
    <w:rsid w:val="00AC2D08"/>
    <w:rsid w:val="00AC6067"/>
    <w:rsid w:val="00AC6B5D"/>
    <w:rsid w:val="00AD4236"/>
    <w:rsid w:val="00AD67A6"/>
    <w:rsid w:val="00AD684C"/>
    <w:rsid w:val="00AD7CE0"/>
    <w:rsid w:val="00AF6894"/>
    <w:rsid w:val="00B01E9F"/>
    <w:rsid w:val="00B144D5"/>
    <w:rsid w:val="00B14EF3"/>
    <w:rsid w:val="00B16722"/>
    <w:rsid w:val="00B17E3B"/>
    <w:rsid w:val="00B2011E"/>
    <w:rsid w:val="00B26BB7"/>
    <w:rsid w:val="00B311E9"/>
    <w:rsid w:val="00B33587"/>
    <w:rsid w:val="00B40BED"/>
    <w:rsid w:val="00B440AB"/>
    <w:rsid w:val="00B54D40"/>
    <w:rsid w:val="00B55419"/>
    <w:rsid w:val="00B6212D"/>
    <w:rsid w:val="00B62AA5"/>
    <w:rsid w:val="00B66030"/>
    <w:rsid w:val="00B7489B"/>
    <w:rsid w:val="00B7618D"/>
    <w:rsid w:val="00B82E7C"/>
    <w:rsid w:val="00B844EB"/>
    <w:rsid w:val="00B8652A"/>
    <w:rsid w:val="00B86DC5"/>
    <w:rsid w:val="00B96D4B"/>
    <w:rsid w:val="00B970B9"/>
    <w:rsid w:val="00B97689"/>
    <w:rsid w:val="00BA4DC7"/>
    <w:rsid w:val="00BA6A1B"/>
    <w:rsid w:val="00BA747B"/>
    <w:rsid w:val="00BB3ABE"/>
    <w:rsid w:val="00BB5B12"/>
    <w:rsid w:val="00BB7F06"/>
    <w:rsid w:val="00BC380C"/>
    <w:rsid w:val="00BC3B96"/>
    <w:rsid w:val="00BC6A35"/>
    <w:rsid w:val="00BD5DC7"/>
    <w:rsid w:val="00BD77E9"/>
    <w:rsid w:val="00BD7B6F"/>
    <w:rsid w:val="00BE1393"/>
    <w:rsid w:val="00BE6A5D"/>
    <w:rsid w:val="00BF1E36"/>
    <w:rsid w:val="00C0116C"/>
    <w:rsid w:val="00C02271"/>
    <w:rsid w:val="00C0710A"/>
    <w:rsid w:val="00C10CE5"/>
    <w:rsid w:val="00C11E1A"/>
    <w:rsid w:val="00C15931"/>
    <w:rsid w:val="00C1611C"/>
    <w:rsid w:val="00C16585"/>
    <w:rsid w:val="00C2085B"/>
    <w:rsid w:val="00C211DC"/>
    <w:rsid w:val="00C23B67"/>
    <w:rsid w:val="00C246FB"/>
    <w:rsid w:val="00C306CD"/>
    <w:rsid w:val="00C33547"/>
    <w:rsid w:val="00C40865"/>
    <w:rsid w:val="00C4113F"/>
    <w:rsid w:val="00C443F6"/>
    <w:rsid w:val="00C44D98"/>
    <w:rsid w:val="00C45E1E"/>
    <w:rsid w:val="00C51648"/>
    <w:rsid w:val="00C538AA"/>
    <w:rsid w:val="00C54C74"/>
    <w:rsid w:val="00C608C1"/>
    <w:rsid w:val="00C623FE"/>
    <w:rsid w:val="00C63E7C"/>
    <w:rsid w:val="00C64B89"/>
    <w:rsid w:val="00C659BE"/>
    <w:rsid w:val="00C7138C"/>
    <w:rsid w:val="00C73EBC"/>
    <w:rsid w:val="00C8051C"/>
    <w:rsid w:val="00C82ED8"/>
    <w:rsid w:val="00C83C52"/>
    <w:rsid w:val="00C87DBB"/>
    <w:rsid w:val="00C920C9"/>
    <w:rsid w:val="00C9211D"/>
    <w:rsid w:val="00C92787"/>
    <w:rsid w:val="00C929D5"/>
    <w:rsid w:val="00C95BE5"/>
    <w:rsid w:val="00CA3630"/>
    <w:rsid w:val="00CA3918"/>
    <w:rsid w:val="00CA6BEA"/>
    <w:rsid w:val="00CB1830"/>
    <w:rsid w:val="00CB204C"/>
    <w:rsid w:val="00CB2801"/>
    <w:rsid w:val="00CB7B6C"/>
    <w:rsid w:val="00CC157F"/>
    <w:rsid w:val="00CC6130"/>
    <w:rsid w:val="00CC6947"/>
    <w:rsid w:val="00CD131F"/>
    <w:rsid w:val="00CE12F3"/>
    <w:rsid w:val="00CE4177"/>
    <w:rsid w:val="00CE484F"/>
    <w:rsid w:val="00CE4FBA"/>
    <w:rsid w:val="00CE5798"/>
    <w:rsid w:val="00CE69DE"/>
    <w:rsid w:val="00CF6A48"/>
    <w:rsid w:val="00D020E1"/>
    <w:rsid w:val="00D1368B"/>
    <w:rsid w:val="00D22BF1"/>
    <w:rsid w:val="00D278E0"/>
    <w:rsid w:val="00D32E1D"/>
    <w:rsid w:val="00D3468C"/>
    <w:rsid w:val="00D37926"/>
    <w:rsid w:val="00D445C0"/>
    <w:rsid w:val="00D51F6C"/>
    <w:rsid w:val="00D52620"/>
    <w:rsid w:val="00D64702"/>
    <w:rsid w:val="00D6603A"/>
    <w:rsid w:val="00D76112"/>
    <w:rsid w:val="00D8266D"/>
    <w:rsid w:val="00D91FFF"/>
    <w:rsid w:val="00D94A5D"/>
    <w:rsid w:val="00D9645E"/>
    <w:rsid w:val="00DA1C75"/>
    <w:rsid w:val="00DA4227"/>
    <w:rsid w:val="00DA436A"/>
    <w:rsid w:val="00DA4679"/>
    <w:rsid w:val="00DA6647"/>
    <w:rsid w:val="00DB0C37"/>
    <w:rsid w:val="00DB0E46"/>
    <w:rsid w:val="00DB7245"/>
    <w:rsid w:val="00DC241A"/>
    <w:rsid w:val="00DC36C6"/>
    <w:rsid w:val="00DC407E"/>
    <w:rsid w:val="00DD2029"/>
    <w:rsid w:val="00DD4AEA"/>
    <w:rsid w:val="00DE0CBD"/>
    <w:rsid w:val="00DE101E"/>
    <w:rsid w:val="00DE35CE"/>
    <w:rsid w:val="00DE7E4A"/>
    <w:rsid w:val="00DF290B"/>
    <w:rsid w:val="00DF35E4"/>
    <w:rsid w:val="00DF408E"/>
    <w:rsid w:val="00DF4936"/>
    <w:rsid w:val="00DF4B25"/>
    <w:rsid w:val="00DF53CD"/>
    <w:rsid w:val="00E00DA4"/>
    <w:rsid w:val="00E03EC0"/>
    <w:rsid w:val="00E04818"/>
    <w:rsid w:val="00E057B6"/>
    <w:rsid w:val="00E136A8"/>
    <w:rsid w:val="00E13988"/>
    <w:rsid w:val="00E20073"/>
    <w:rsid w:val="00E2072A"/>
    <w:rsid w:val="00E23E47"/>
    <w:rsid w:val="00E3139B"/>
    <w:rsid w:val="00E33000"/>
    <w:rsid w:val="00E33122"/>
    <w:rsid w:val="00E351C7"/>
    <w:rsid w:val="00E36D65"/>
    <w:rsid w:val="00E3759A"/>
    <w:rsid w:val="00E42305"/>
    <w:rsid w:val="00E52DAA"/>
    <w:rsid w:val="00E53637"/>
    <w:rsid w:val="00E560B8"/>
    <w:rsid w:val="00E60B36"/>
    <w:rsid w:val="00E6269D"/>
    <w:rsid w:val="00E662BE"/>
    <w:rsid w:val="00E721A9"/>
    <w:rsid w:val="00E727F6"/>
    <w:rsid w:val="00E72BD9"/>
    <w:rsid w:val="00E740FB"/>
    <w:rsid w:val="00E90A3D"/>
    <w:rsid w:val="00E91BA1"/>
    <w:rsid w:val="00E9305B"/>
    <w:rsid w:val="00E9407B"/>
    <w:rsid w:val="00E9433F"/>
    <w:rsid w:val="00EA3CC9"/>
    <w:rsid w:val="00EA4BA7"/>
    <w:rsid w:val="00EA5196"/>
    <w:rsid w:val="00EA5BC9"/>
    <w:rsid w:val="00EC0EFA"/>
    <w:rsid w:val="00ED42CC"/>
    <w:rsid w:val="00ED541A"/>
    <w:rsid w:val="00EE3A18"/>
    <w:rsid w:val="00EE658C"/>
    <w:rsid w:val="00EF2117"/>
    <w:rsid w:val="00F01378"/>
    <w:rsid w:val="00F10CD5"/>
    <w:rsid w:val="00F22B63"/>
    <w:rsid w:val="00F2348F"/>
    <w:rsid w:val="00F27F12"/>
    <w:rsid w:val="00F34B4D"/>
    <w:rsid w:val="00F35D1E"/>
    <w:rsid w:val="00F36BBB"/>
    <w:rsid w:val="00F40163"/>
    <w:rsid w:val="00F41219"/>
    <w:rsid w:val="00F42F46"/>
    <w:rsid w:val="00F445CC"/>
    <w:rsid w:val="00F5265B"/>
    <w:rsid w:val="00F563CB"/>
    <w:rsid w:val="00F56DF8"/>
    <w:rsid w:val="00F6099E"/>
    <w:rsid w:val="00F7069A"/>
    <w:rsid w:val="00F74D16"/>
    <w:rsid w:val="00F76C51"/>
    <w:rsid w:val="00F77B69"/>
    <w:rsid w:val="00F90B01"/>
    <w:rsid w:val="00F97634"/>
    <w:rsid w:val="00FA6714"/>
    <w:rsid w:val="00FC00DE"/>
    <w:rsid w:val="00FC3C3B"/>
    <w:rsid w:val="00FC7E5E"/>
    <w:rsid w:val="00FD29D2"/>
    <w:rsid w:val="00FD58C8"/>
    <w:rsid w:val="00FE028E"/>
    <w:rsid w:val="00FE1D7B"/>
    <w:rsid w:val="00FE1FFB"/>
    <w:rsid w:val="00FE4FB2"/>
    <w:rsid w:val="00FE7C06"/>
    <w:rsid w:val="00FF1962"/>
    <w:rsid w:val="00FF4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90AAC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B589E"/>
    <w:rPr>
      <w:rFonts w:ascii="Verdana" w:hAnsi="Verdana"/>
      <w:szCs w:val="24"/>
      <w:lang w:eastAsia="en-GB"/>
    </w:rPr>
  </w:style>
  <w:style w:type="paragraph" w:styleId="Heading1">
    <w:name w:val="heading 1"/>
    <w:basedOn w:val="Normal"/>
    <w:next w:val="Normal"/>
    <w:qFormat/>
    <w:rsid w:val="00085AE8"/>
    <w:pPr>
      <w:keepNext/>
      <w:numPr>
        <w:numId w:val="1"/>
      </w:numPr>
      <w:spacing w:before="240" w:after="60"/>
      <w:outlineLvl w:val="0"/>
    </w:pPr>
    <w:rPr>
      <w:rFonts w:cs="Arial"/>
      <w:b/>
      <w:bCs/>
      <w:color w:val="000080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085AE8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81A18"/>
    <w:pPr>
      <w:keepNext/>
      <w:numPr>
        <w:ilvl w:val="2"/>
        <w:numId w:val="1"/>
      </w:numPr>
      <w:spacing w:before="240" w:after="60"/>
      <w:outlineLvl w:val="2"/>
    </w:pPr>
    <w:rPr>
      <w:rFonts w:cs="Arial"/>
      <w:bCs/>
      <w:i/>
      <w:sz w:val="22"/>
      <w:szCs w:val="26"/>
    </w:rPr>
  </w:style>
  <w:style w:type="paragraph" w:styleId="Heading4">
    <w:name w:val="heading 4"/>
    <w:basedOn w:val="Heading2"/>
    <w:next w:val="BodyText"/>
    <w:qFormat/>
    <w:pPr>
      <w:numPr>
        <w:ilvl w:val="3"/>
      </w:numPr>
      <w:outlineLvl w:val="3"/>
    </w:pPr>
  </w:style>
  <w:style w:type="paragraph" w:styleId="Heading5">
    <w:name w:val="heading 5"/>
    <w:basedOn w:val="Heading2"/>
    <w:next w:val="BodyText"/>
    <w:qFormat/>
    <w:pPr>
      <w:numPr>
        <w:ilvl w:val="4"/>
      </w:numPr>
      <w:outlineLvl w:val="4"/>
    </w:pPr>
  </w:style>
  <w:style w:type="paragraph" w:styleId="Heading6">
    <w:name w:val="heading 6"/>
    <w:basedOn w:val="Heading2"/>
    <w:next w:val="BodyText"/>
    <w:qFormat/>
    <w:pPr>
      <w:numPr>
        <w:ilvl w:val="5"/>
      </w:numPr>
      <w:outlineLvl w:val="5"/>
    </w:pPr>
  </w:style>
  <w:style w:type="paragraph" w:styleId="Heading7">
    <w:name w:val="heading 7"/>
    <w:basedOn w:val="Heading2"/>
    <w:next w:val="BodyText"/>
    <w:qFormat/>
    <w:pPr>
      <w:numPr>
        <w:ilvl w:val="6"/>
      </w:numPr>
      <w:outlineLvl w:val="6"/>
    </w:pPr>
  </w:style>
  <w:style w:type="paragraph" w:styleId="Heading8">
    <w:name w:val="heading 8"/>
    <w:basedOn w:val="Heading2"/>
    <w:next w:val="BodyText"/>
    <w:qFormat/>
    <w:pPr>
      <w:numPr>
        <w:ilvl w:val="7"/>
      </w:numPr>
      <w:outlineLvl w:val="7"/>
    </w:pPr>
  </w:style>
  <w:style w:type="paragraph" w:styleId="Heading9">
    <w:name w:val="heading 9"/>
    <w:basedOn w:val="Heading2"/>
    <w:next w:val="BodyTex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pPr>
      <w:spacing w:before="120"/>
      <w:jc w:val="both"/>
    </w:pPr>
  </w:style>
  <w:style w:type="character" w:customStyle="1" w:styleId="BodyTextChar">
    <w:name w:val="Body Text Char"/>
    <w:link w:val="BodyText"/>
    <w:rsid w:val="001A3786"/>
    <w:rPr>
      <w:rFonts w:ascii="Verdana" w:hAnsi="Verdana"/>
      <w:szCs w:val="24"/>
      <w:lang w:val="en-GB" w:eastAsia="en-GB" w:bidi="ar-SA"/>
    </w:rPr>
  </w:style>
  <w:style w:type="character" w:customStyle="1" w:styleId="BlockLg">
    <w:name w:val="Block Lg"/>
    <w:rPr>
      <w:caps/>
      <w:sz w:val="16"/>
    </w:rPr>
  </w:style>
  <w:style w:type="character" w:customStyle="1" w:styleId="BlockSm">
    <w:name w:val="Block Sm"/>
    <w:rPr>
      <w:caps/>
      <w:sz w:val="14"/>
    </w:rPr>
  </w:style>
  <w:style w:type="paragraph" w:styleId="BodyTextIndent">
    <w:name w:val="Body Text Indent"/>
    <w:basedOn w:val="BodyText"/>
    <w:pPr>
      <w:ind w:left="360"/>
    </w:pPr>
  </w:style>
  <w:style w:type="paragraph" w:styleId="Caption">
    <w:name w:val="caption"/>
    <w:basedOn w:val="HeadingBase"/>
    <w:next w:val="Normal"/>
    <w:qFormat/>
    <w:pPr>
      <w:jc w:val="center"/>
    </w:pPr>
    <w:rPr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20" w:after="120"/>
    </w:pPr>
    <w:rPr>
      <w:rFonts w:ascii="Lucida Sans Unicode" w:hAnsi="Lucida Sans Unicode"/>
      <w:b/>
    </w:rPr>
  </w:style>
  <w:style w:type="paragraph" w:customStyle="1" w:styleId="CellBase">
    <w:name w:val="Cell Base"/>
    <w:aliases w:val="Left"/>
    <w:basedOn w:val="Normal"/>
    <w:link w:val="CellBaseChar"/>
    <w:pPr>
      <w:spacing w:before="40" w:after="40"/>
    </w:pPr>
  </w:style>
  <w:style w:type="character" w:customStyle="1" w:styleId="CellBaseChar">
    <w:name w:val="Cell Base Char"/>
    <w:link w:val="CellBase"/>
    <w:rsid w:val="005971F1"/>
    <w:rPr>
      <w:rFonts w:ascii="Bookman Old Style" w:hAnsi="Bookman Old Style"/>
      <w:lang w:val="en-US" w:eastAsia="en-US" w:bidi="ar-SA"/>
    </w:rPr>
  </w:style>
  <w:style w:type="paragraph" w:customStyle="1" w:styleId="CellDescription">
    <w:name w:val="Cell Description"/>
    <w:basedOn w:val="CellBase"/>
    <w:rsid w:val="007B79C5"/>
    <w:pPr>
      <w:jc w:val="both"/>
    </w:pPr>
    <w:rPr>
      <w:sz w:val="16"/>
    </w:rPr>
  </w:style>
  <w:style w:type="character" w:customStyle="1" w:styleId="ClassName">
    <w:name w:val="ClassName"/>
    <w:rPr>
      <w:i/>
      <w:noProof/>
    </w:rPr>
  </w:style>
  <w:style w:type="character" w:customStyle="1" w:styleId="Code">
    <w:name w:val="Code"/>
    <w:rPr>
      <w:rFonts w:ascii="Courier New" w:hAnsi="Courier New"/>
      <w:noProof/>
    </w:rPr>
  </w:style>
  <w:style w:type="character" w:customStyle="1" w:styleId="CodeObject">
    <w:name w:val="Code Object"/>
    <w:rPr>
      <w:rFonts w:ascii="Courier New" w:hAnsi="Courier New"/>
      <w:b/>
      <w:noProof/>
    </w:rPr>
  </w:style>
  <w:style w:type="paragraph" w:customStyle="1" w:styleId="CodeSample">
    <w:name w:val="Code Sample"/>
    <w:basedOn w:val="BodyTextIndent"/>
    <w:next w:val="BodyText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</w:tabs>
      <w:suppressAutoHyphens/>
      <w:spacing w:before="240" w:after="120"/>
      <w:jc w:val="left"/>
    </w:pPr>
    <w:rPr>
      <w:rFonts w:ascii="Courier New" w:hAnsi="Courier New"/>
      <w:noProof/>
      <w:sz w:val="18"/>
    </w:rPr>
  </w:style>
  <w:style w:type="character" w:customStyle="1" w:styleId="CodeTable">
    <w:name w:val="Code Table"/>
    <w:rPr>
      <w:rFonts w:ascii="Courier New" w:hAnsi="Courier New"/>
      <w:b/>
      <w:noProof/>
    </w:rPr>
  </w:style>
  <w:style w:type="character" w:customStyle="1" w:styleId="CodeVariable">
    <w:name w:val="Code Variable"/>
    <w:rPr>
      <w:rFonts w:ascii="Courier New" w:hAnsi="Courier New"/>
      <w:i/>
      <w:noProof/>
    </w:rPr>
  </w:style>
  <w:style w:type="character" w:customStyle="1" w:styleId="DBAttributeName">
    <w:name w:val="DBAttributeName"/>
    <w:rPr>
      <w:b/>
      <w:i/>
      <w:noProof/>
    </w:rPr>
  </w:style>
  <w:style w:type="character" w:customStyle="1" w:styleId="DBTableName">
    <w:name w:val="DBTableName"/>
    <w:rPr>
      <w:b/>
      <w:noProof/>
    </w:rPr>
  </w:style>
  <w:style w:type="paragraph" w:customStyle="1" w:styleId="FnHeading">
    <w:name w:val="FnHeading"/>
    <w:basedOn w:val="Normal"/>
    <w:pPr>
      <w:keepNext/>
      <w:keepLines/>
      <w:spacing w:before="480" w:after="120"/>
    </w:pPr>
    <w:rPr>
      <w:rFonts w:ascii="Lucida Sans" w:hAnsi="Lucida Sans"/>
      <w:b/>
      <w:caps/>
    </w:rPr>
  </w:style>
  <w:style w:type="paragraph" w:styleId="Footer">
    <w:name w:val="footer"/>
    <w:basedOn w:val="Normal"/>
    <w:link w:val="FooterChar"/>
    <w:rsid w:val="00C659BE"/>
    <w:pPr>
      <w:tabs>
        <w:tab w:val="center" w:pos="4824"/>
        <w:tab w:val="right" w:pos="9648"/>
      </w:tabs>
      <w:jc w:val="center"/>
    </w:pPr>
    <w:rPr>
      <w:rFonts w:cs="Gill Sans MT Pro Book"/>
      <w:color w:val="999999"/>
      <w:sz w:val="16"/>
      <w:szCs w:val="16"/>
      <w:lang w:eastAsia="en-US"/>
    </w:rPr>
  </w:style>
  <w:style w:type="paragraph" w:styleId="Header">
    <w:name w:val="header"/>
    <w:basedOn w:val="Normal"/>
    <w:semiHidden/>
    <w:rsid w:val="00C659BE"/>
    <w:pPr>
      <w:tabs>
        <w:tab w:val="center" w:pos="4824"/>
        <w:tab w:val="right" w:pos="9648"/>
      </w:tabs>
      <w:jc w:val="center"/>
    </w:pPr>
    <w:rPr>
      <w:sz w:val="18"/>
    </w:rPr>
  </w:style>
  <w:style w:type="paragraph" w:customStyle="1" w:styleId="HeaderBase">
    <w:name w:val="Header Base"/>
    <w:basedOn w:val="Normal"/>
    <w:pPr>
      <w:tabs>
        <w:tab w:val="center" w:pos="4680"/>
        <w:tab w:val="right" w:pos="9360"/>
      </w:tabs>
    </w:pPr>
    <w:rPr>
      <w:rFonts w:ascii="Lucida Sans Unicode" w:hAnsi="Lucida Sans Unicode"/>
      <w:i/>
    </w:rPr>
  </w:style>
  <w:style w:type="paragraph" w:customStyle="1" w:styleId="Illustration">
    <w:name w:val="Illustration"/>
    <w:basedOn w:val="BodyText"/>
    <w:next w:val="BodyText"/>
    <w:pPr>
      <w:keepNext/>
      <w:spacing w:before="360" w:after="120"/>
      <w:jc w:val="center"/>
    </w:pPr>
  </w:style>
  <w:style w:type="paragraph" w:customStyle="1" w:styleId="Intertitle">
    <w:name w:val="Intertitle"/>
    <w:basedOn w:val="HeadingBase"/>
    <w:next w:val="BodyText"/>
    <w:pPr>
      <w:spacing w:before="360"/>
    </w:pPr>
  </w:style>
  <w:style w:type="paragraph" w:styleId="List">
    <w:name w:val="List"/>
    <w:basedOn w:val="BodyText"/>
    <w:pPr>
      <w:ind w:left="720" w:hanging="360"/>
    </w:pPr>
  </w:style>
  <w:style w:type="paragraph" w:styleId="List2">
    <w:name w:val="List 2"/>
    <w:basedOn w:val="BodyText"/>
    <w:pPr>
      <w:ind w:left="1080" w:hanging="360"/>
    </w:pPr>
  </w:style>
  <w:style w:type="paragraph" w:styleId="List3">
    <w:name w:val="List 3"/>
    <w:basedOn w:val="BodyText"/>
    <w:pPr>
      <w:ind w:left="1440" w:hanging="360"/>
    </w:pPr>
  </w:style>
  <w:style w:type="paragraph" w:styleId="List4">
    <w:name w:val="List 4"/>
    <w:basedOn w:val="BodyText"/>
    <w:pPr>
      <w:ind w:left="1800" w:hanging="360"/>
    </w:pPr>
  </w:style>
  <w:style w:type="paragraph" w:styleId="List5">
    <w:name w:val="List 5"/>
    <w:basedOn w:val="BodyText"/>
    <w:pPr>
      <w:ind w:left="2160" w:hanging="360"/>
    </w:pPr>
  </w:style>
  <w:style w:type="paragraph" w:styleId="ListBullet">
    <w:name w:val="List Bullet"/>
    <w:basedOn w:val="BodyText"/>
    <w:pPr>
      <w:numPr>
        <w:numId w:val="2"/>
      </w:numPr>
    </w:pPr>
  </w:style>
  <w:style w:type="paragraph" w:styleId="ListBullet2">
    <w:name w:val="List Bullet 2"/>
    <w:basedOn w:val="BodyText"/>
    <w:pPr>
      <w:ind w:left="1080" w:hanging="360"/>
    </w:pPr>
  </w:style>
  <w:style w:type="paragraph" w:styleId="ListBullet3">
    <w:name w:val="List Bullet 3"/>
    <w:basedOn w:val="BodyText"/>
    <w:pPr>
      <w:ind w:left="1440" w:hanging="360"/>
    </w:pPr>
  </w:style>
  <w:style w:type="paragraph" w:styleId="ListBullet4">
    <w:name w:val="List Bullet 4"/>
    <w:basedOn w:val="BodyText"/>
    <w:pPr>
      <w:ind w:left="1800" w:hanging="360"/>
    </w:pPr>
  </w:style>
  <w:style w:type="paragraph" w:styleId="ListBullet5">
    <w:name w:val="List Bullet 5"/>
    <w:basedOn w:val="BodyText"/>
    <w:pPr>
      <w:ind w:left="2160" w:hanging="360"/>
    </w:pPr>
  </w:style>
  <w:style w:type="paragraph" w:styleId="ListContinue">
    <w:name w:val="List Continue"/>
    <w:basedOn w:val="BodyText"/>
    <w:pPr>
      <w:ind w:left="720"/>
    </w:pPr>
  </w:style>
  <w:style w:type="paragraph" w:styleId="ListContinue2">
    <w:name w:val="List Continue 2"/>
    <w:basedOn w:val="BodyText"/>
    <w:pPr>
      <w:ind w:left="1080"/>
    </w:pPr>
  </w:style>
  <w:style w:type="paragraph" w:styleId="ListContinue3">
    <w:name w:val="List Continue 3"/>
    <w:basedOn w:val="BodyText"/>
    <w:pPr>
      <w:ind w:left="1440"/>
    </w:pPr>
  </w:style>
  <w:style w:type="paragraph" w:styleId="ListContinue4">
    <w:name w:val="List Continue 4"/>
    <w:basedOn w:val="BodyText"/>
    <w:pPr>
      <w:ind w:left="1800"/>
    </w:pPr>
  </w:style>
  <w:style w:type="paragraph" w:styleId="ListContinue5">
    <w:name w:val="List Continue 5"/>
    <w:basedOn w:val="BodyText"/>
    <w:pPr>
      <w:ind w:left="2160"/>
    </w:pPr>
  </w:style>
  <w:style w:type="paragraph" w:styleId="ListNumber">
    <w:name w:val="List Number"/>
    <w:basedOn w:val="BodyText"/>
    <w:pPr>
      <w:ind w:left="720" w:hanging="360"/>
    </w:pPr>
  </w:style>
  <w:style w:type="paragraph" w:styleId="ListNumber2">
    <w:name w:val="List Number 2"/>
    <w:basedOn w:val="BodyText"/>
    <w:pPr>
      <w:ind w:left="1080" w:hanging="360"/>
    </w:pPr>
  </w:style>
  <w:style w:type="paragraph" w:styleId="ListNumber3">
    <w:name w:val="List Number 3"/>
    <w:basedOn w:val="BodyText"/>
    <w:pPr>
      <w:ind w:left="1440" w:hanging="360"/>
    </w:pPr>
  </w:style>
  <w:style w:type="paragraph" w:styleId="ListNumber4">
    <w:name w:val="List Number 4"/>
    <w:basedOn w:val="BodyText"/>
    <w:pPr>
      <w:ind w:left="1800" w:hanging="360"/>
    </w:pPr>
  </w:style>
  <w:style w:type="paragraph" w:styleId="ListNumber5">
    <w:name w:val="List Number 5"/>
    <w:basedOn w:val="BodyText"/>
    <w:pPr>
      <w:ind w:left="2160" w:hanging="360"/>
    </w:pPr>
  </w:style>
  <w:style w:type="paragraph" w:customStyle="1" w:styleId="MANHeading">
    <w:name w:val="MANHeading"/>
    <w:basedOn w:val="HeadingBase"/>
    <w:next w:val="BodyText"/>
    <w:pPr>
      <w:spacing w:before="480"/>
    </w:pPr>
    <w:rPr>
      <w:caps/>
    </w:rPr>
  </w:style>
  <w:style w:type="character" w:styleId="PageNumber">
    <w:name w:val="page number"/>
    <w:basedOn w:val="DefaultParagraphFont"/>
  </w:style>
  <w:style w:type="paragraph" w:customStyle="1" w:styleId="Prototype">
    <w:name w:val="Prototype"/>
    <w:basedOn w:val="CodeSample"/>
    <w:next w:val="BodyText"/>
    <w:pPr>
      <w:ind w:left="0"/>
    </w:pPr>
  </w:style>
  <w:style w:type="paragraph" w:styleId="Title">
    <w:name w:val="Title"/>
    <w:basedOn w:val="Normal"/>
    <w:qFormat/>
    <w:rsid w:val="00B86DC5"/>
    <w:rPr>
      <w:color w:val="364395"/>
      <w:sz w:val="48"/>
      <w:szCs w:val="48"/>
    </w:rPr>
  </w:style>
  <w:style w:type="paragraph" w:styleId="TOC1">
    <w:name w:val="toc 1"/>
    <w:basedOn w:val="BodyText"/>
    <w:next w:val="Normal"/>
    <w:uiPriority w:val="39"/>
    <w:rsid w:val="000931A4"/>
    <w:pPr>
      <w:tabs>
        <w:tab w:val="right" w:leader="dot" w:pos="9648"/>
      </w:tabs>
      <w:spacing w:before="0"/>
      <w:jc w:val="left"/>
    </w:pPr>
  </w:style>
  <w:style w:type="paragraph" w:styleId="TOC2">
    <w:name w:val="toc 2"/>
    <w:basedOn w:val="TOC1"/>
    <w:next w:val="Normal"/>
    <w:uiPriority w:val="39"/>
    <w:pPr>
      <w:ind w:left="245"/>
    </w:pPr>
  </w:style>
  <w:style w:type="paragraph" w:styleId="TOC3">
    <w:name w:val="toc 3"/>
    <w:basedOn w:val="TOC1"/>
    <w:next w:val="Normal"/>
    <w:uiPriority w:val="39"/>
    <w:pPr>
      <w:ind w:left="475"/>
    </w:pPr>
  </w:style>
  <w:style w:type="paragraph" w:styleId="TOC4">
    <w:name w:val="toc 4"/>
    <w:basedOn w:val="TOC1"/>
    <w:next w:val="Normal"/>
    <w:semiHidden/>
    <w:pPr>
      <w:ind w:left="720"/>
    </w:pPr>
  </w:style>
  <w:style w:type="paragraph" w:styleId="TOC5">
    <w:name w:val="toc 5"/>
    <w:basedOn w:val="TOC1"/>
    <w:next w:val="Normal"/>
    <w:semiHidden/>
    <w:pPr>
      <w:ind w:left="960"/>
    </w:pPr>
  </w:style>
  <w:style w:type="paragraph" w:styleId="TOC6">
    <w:name w:val="toc 6"/>
    <w:basedOn w:val="Normal"/>
    <w:next w:val="Normal"/>
    <w:semiHidden/>
    <w:pPr>
      <w:tabs>
        <w:tab w:val="right" w:pos="9360"/>
      </w:tabs>
      <w:ind w:left="1200"/>
    </w:pPr>
    <w:rPr>
      <w:rFonts w:ascii="Times New Roman" w:hAnsi="Times New Roman"/>
    </w:rPr>
  </w:style>
  <w:style w:type="paragraph" w:styleId="TOC7">
    <w:name w:val="toc 7"/>
    <w:basedOn w:val="Normal"/>
    <w:next w:val="Normal"/>
    <w:semiHidden/>
    <w:pPr>
      <w:tabs>
        <w:tab w:val="right" w:pos="9360"/>
      </w:tabs>
      <w:ind w:left="1440"/>
    </w:pPr>
    <w:rPr>
      <w:rFonts w:ascii="Times New Roman" w:hAnsi="Times New Roman"/>
    </w:rPr>
  </w:style>
  <w:style w:type="paragraph" w:styleId="TOC8">
    <w:name w:val="toc 8"/>
    <w:basedOn w:val="Normal"/>
    <w:next w:val="Normal"/>
    <w:semiHidden/>
    <w:pPr>
      <w:tabs>
        <w:tab w:val="right" w:pos="9360"/>
      </w:tabs>
      <w:ind w:left="1680"/>
    </w:pPr>
    <w:rPr>
      <w:rFonts w:ascii="Times New Roman" w:hAnsi="Times New Roman"/>
    </w:rPr>
  </w:style>
  <w:style w:type="paragraph" w:styleId="TOC9">
    <w:name w:val="toc 9"/>
    <w:basedOn w:val="Normal"/>
    <w:next w:val="Normal"/>
    <w:semiHidden/>
    <w:pPr>
      <w:tabs>
        <w:tab w:val="right" w:pos="9360"/>
      </w:tabs>
      <w:ind w:left="1920"/>
    </w:pPr>
    <w:rPr>
      <w:rFonts w:ascii="Times New Roman" w:hAnsi="Times New Roman"/>
    </w:rPr>
  </w:style>
  <w:style w:type="paragraph" w:styleId="FootnoteText">
    <w:name w:val="footnote text"/>
    <w:basedOn w:val="Normal"/>
    <w:semiHidden/>
    <w:rPr>
      <w:sz w:val="16"/>
    </w:rPr>
  </w:style>
  <w:style w:type="character" w:customStyle="1" w:styleId="Definition">
    <w:name w:val="Definition"/>
    <w:rPr>
      <w:b/>
    </w:rPr>
  </w:style>
  <w:style w:type="character" w:styleId="Emphasis">
    <w:name w:val="Emphasis"/>
    <w:qFormat/>
    <w:rPr>
      <w:i/>
    </w:rPr>
  </w:style>
  <w:style w:type="character" w:styleId="Strong">
    <w:name w:val="Strong"/>
    <w:qFormat/>
    <w:rPr>
      <w:b/>
    </w:r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hAnsi="Arial"/>
      <w:b/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Hyperlink">
    <w:name w:val="Hyperlink"/>
    <w:uiPriority w:val="99"/>
    <w:rsid w:val="00AC6067"/>
    <w:rPr>
      <w:rFonts w:ascii="Verdana" w:hAnsi="Verdana"/>
      <w:color w:val="auto"/>
      <w:sz w:val="20"/>
      <w:u w:val="none"/>
    </w:rPr>
  </w:style>
  <w:style w:type="character" w:styleId="FollowedHyperlink">
    <w:name w:val="FollowedHyperlink"/>
    <w:rsid w:val="007310AB"/>
    <w:rPr>
      <w:color w:val="606420"/>
      <w:u w:val="single"/>
    </w:rPr>
  </w:style>
  <w:style w:type="table" w:styleId="TableGrid">
    <w:name w:val="Table Grid"/>
    <w:basedOn w:val="TableNormal"/>
    <w:semiHidden/>
    <w:rsid w:val="00AC60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stNumber-Requirement">
    <w:name w:val="List Number - Requirement"/>
    <w:basedOn w:val="ListNumber"/>
    <w:autoRedefine/>
    <w:rsid w:val="00E72BD9"/>
    <w:pPr>
      <w:ind w:left="0" w:firstLine="0"/>
      <w:jc w:val="left"/>
    </w:pPr>
  </w:style>
  <w:style w:type="character" w:styleId="CommentReference">
    <w:name w:val="annotation reference"/>
    <w:semiHidden/>
    <w:rsid w:val="00CA3918"/>
    <w:rPr>
      <w:sz w:val="16"/>
      <w:szCs w:val="16"/>
    </w:rPr>
  </w:style>
  <w:style w:type="paragraph" w:styleId="CommentText">
    <w:name w:val="annotation text"/>
    <w:basedOn w:val="Normal"/>
    <w:semiHidden/>
    <w:rsid w:val="00CA3918"/>
  </w:style>
  <w:style w:type="paragraph" w:styleId="CommentSubject">
    <w:name w:val="annotation subject"/>
    <w:basedOn w:val="CommentText"/>
    <w:next w:val="CommentText"/>
    <w:semiHidden/>
    <w:rsid w:val="00CA3918"/>
    <w:rPr>
      <w:b/>
      <w:bCs/>
    </w:rPr>
  </w:style>
  <w:style w:type="paragraph" w:styleId="BalloonText">
    <w:name w:val="Balloon Text"/>
    <w:basedOn w:val="Normal"/>
    <w:semiHidden/>
    <w:rsid w:val="00AC6067"/>
    <w:rPr>
      <w:rFonts w:ascii="Tahoma" w:hAnsi="Tahoma" w:cs="Tahoma"/>
      <w:sz w:val="16"/>
      <w:szCs w:val="16"/>
    </w:rPr>
  </w:style>
  <w:style w:type="paragraph" w:customStyle="1" w:styleId="VUENormal">
    <w:name w:val="VUE Normal"/>
    <w:basedOn w:val="Normal"/>
    <w:autoRedefine/>
    <w:rsid w:val="0092379B"/>
    <w:pPr>
      <w:spacing w:before="120" w:after="120"/>
    </w:pPr>
    <w:rPr>
      <w:rFonts w:ascii="Times New Roman" w:eastAsia="MS Mincho" w:hAnsi="Times New Roman"/>
      <w:sz w:val="24"/>
      <w:lang w:eastAsia="ja-JP"/>
    </w:rPr>
  </w:style>
  <w:style w:type="table" w:styleId="TableWeb1">
    <w:name w:val="Table Web 1"/>
    <w:basedOn w:val="TableNormal"/>
    <w:rsid w:val="0092379B"/>
    <w:rPr>
      <w:rFonts w:eastAsia="MS Minch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rmalWeb">
    <w:name w:val="Normal (Web)"/>
    <w:basedOn w:val="Normal"/>
    <w:rsid w:val="00BB5B12"/>
    <w:pPr>
      <w:spacing w:before="100" w:beforeAutospacing="1" w:after="100" w:afterAutospacing="1"/>
    </w:pPr>
  </w:style>
  <w:style w:type="paragraph" w:customStyle="1" w:styleId="1pt">
    <w:name w:val="__1pt"/>
    <w:basedOn w:val="Normal"/>
    <w:semiHidden/>
    <w:rsid w:val="00AC6067"/>
    <w:pPr>
      <w:spacing w:line="20" w:lineRule="exact"/>
    </w:pPr>
  </w:style>
  <w:style w:type="paragraph" w:customStyle="1" w:styleId="Normal0">
    <w:name w:val="__Normal"/>
    <w:basedOn w:val="Normal"/>
    <w:semiHidden/>
    <w:rsid w:val="00AC6067"/>
    <w:pPr>
      <w:spacing w:after="240"/>
      <w:contextualSpacing/>
    </w:pPr>
  </w:style>
  <w:style w:type="paragraph" w:customStyle="1" w:styleId="Bodytext0">
    <w:name w:val="_Body text"/>
    <w:basedOn w:val="Normal0"/>
    <w:rsid w:val="00AC6067"/>
    <w:pPr>
      <w:contextualSpacing w:val="0"/>
    </w:pPr>
  </w:style>
  <w:style w:type="paragraph" w:customStyle="1" w:styleId="Companyaddress">
    <w:name w:val="_Company address"/>
    <w:basedOn w:val="Normal"/>
    <w:rsid w:val="00AC6067"/>
    <w:pPr>
      <w:framePr w:wrap="around" w:vAnchor="page" w:hAnchor="page" w:x="8648" w:y="2212" w:anchorLock="1"/>
    </w:pPr>
    <w:rPr>
      <w:sz w:val="16"/>
    </w:rPr>
  </w:style>
  <w:style w:type="paragraph" w:customStyle="1" w:styleId="Date">
    <w:name w:val="_Date"/>
    <w:basedOn w:val="Normal0"/>
    <w:rsid w:val="00AC6067"/>
    <w:pPr>
      <w:spacing w:after="480"/>
    </w:pPr>
  </w:style>
  <w:style w:type="paragraph" w:customStyle="1" w:styleId="Division">
    <w:name w:val="_Division"/>
    <w:basedOn w:val="Companyaddress"/>
    <w:rsid w:val="00AC6067"/>
    <w:pPr>
      <w:framePr w:wrap="around"/>
      <w:spacing w:after="80"/>
    </w:pPr>
    <w:rPr>
      <w:b/>
      <w:caps/>
      <w:color w:val="364395"/>
      <w:szCs w:val="16"/>
    </w:rPr>
  </w:style>
  <w:style w:type="paragraph" w:customStyle="1" w:styleId="Legalinformation">
    <w:name w:val="_Legal information"/>
    <w:basedOn w:val="Normal0"/>
    <w:rsid w:val="00AC6067"/>
    <w:pPr>
      <w:spacing w:before="120" w:after="0"/>
      <w:contextualSpacing w:val="0"/>
    </w:pPr>
    <w:rPr>
      <w:sz w:val="12"/>
    </w:rPr>
  </w:style>
  <w:style w:type="paragraph" w:customStyle="1" w:styleId="Recipientaddress">
    <w:name w:val="_Recipient address"/>
    <w:basedOn w:val="Normal0"/>
    <w:rsid w:val="00AC6067"/>
    <w:pPr>
      <w:spacing w:after="0"/>
      <w:contextualSpacing w:val="0"/>
    </w:pPr>
  </w:style>
  <w:style w:type="paragraph" w:customStyle="1" w:styleId="Salutation">
    <w:name w:val="_Salutation"/>
    <w:basedOn w:val="Normal0"/>
    <w:rsid w:val="00AC6067"/>
    <w:pPr>
      <w:contextualSpacing w:val="0"/>
    </w:pPr>
  </w:style>
  <w:style w:type="paragraph" w:customStyle="1" w:styleId="Senderdetails">
    <w:name w:val="_Sender details"/>
    <w:basedOn w:val="Normal0"/>
    <w:rsid w:val="00AC6067"/>
  </w:style>
  <w:style w:type="character" w:customStyle="1" w:styleId="Sendername">
    <w:name w:val="_Sender name"/>
    <w:rsid w:val="00AC6067"/>
    <w:rPr>
      <w:rFonts w:ascii="Verdana" w:hAnsi="Verdana"/>
      <w:b/>
    </w:rPr>
  </w:style>
  <w:style w:type="paragraph" w:customStyle="1" w:styleId="Sign-off">
    <w:name w:val="_Sign-off"/>
    <w:basedOn w:val="Bodytext0"/>
    <w:rsid w:val="00AC6067"/>
    <w:pPr>
      <w:spacing w:after="960"/>
    </w:pPr>
  </w:style>
  <w:style w:type="paragraph" w:customStyle="1" w:styleId="Subject">
    <w:name w:val="_Subject"/>
    <w:basedOn w:val="Normal0"/>
    <w:rsid w:val="00AC6067"/>
    <w:rPr>
      <w:b/>
    </w:rPr>
  </w:style>
  <w:style w:type="paragraph" w:customStyle="1" w:styleId="Webaddress">
    <w:name w:val="_Web address"/>
    <w:basedOn w:val="Companyaddress"/>
    <w:rsid w:val="00AC6067"/>
    <w:pPr>
      <w:framePr w:wrap="around" w:vAnchor="margin" w:hAnchor="text" w:xAlign="left" w:y="2439" w:anchorLock="0"/>
      <w:spacing w:before="80"/>
      <w:suppressOverlap/>
    </w:pPr>
  </w:style>
  <w:style w:type="paragraph" w:customStyle="1" w:styleId="Abstract">
    <w:name w:val="_Abstract"/>
    <w:basedOn w:val="Bodytext0"/>
    <w:rsid w:val="00B86DC5"/>
  </w:style>
  <w:style w:type="paragraph" w:customStyle="1" w:styleId="Title0">
    <w:name w:val="_Title"/>
    <w:basedOn w:val="Title"/>
    <w:rsid w:val="00DF4B25"/>
  </w:style>
  <w:style w:type="paragraph" w:customStyle="1" w:styleId="SectionHeading">
    <w:name w:val="_Section Heading"/>
    <w:basedOn w:val="Normal"/>
    <w:rsid w:val="00FC00DE"/>
    <w:pPr>
      <w:keepNext/>
      <w:spacing w:after="240"/>
      <w:jc w:val="center"/>
    </w:pPr>
    <w:rPr>
      <w:b/>
      <w:smallCaps/>
      <w:spacing w:val="60"/>
      <w:sz w:val="24"/>
    </w:rPr>
  </w:style>
  <w:style w:type="numbering" w:customStyle="1" w:styleId="StyleOutlinenumberedArial14ptBoldItalic">
    <w:name w:val="Style Outline numbered Arial 14 pt Bold Italic"/>
    <w:basedOn w:val="NoList"/>
    <w:rsid w:val="00894838"/>
    <w:pPr>
      <w:numPr>
        <w:numId w:val="4"/>
      </w:numPr>
    </w:pPr>
  </w:style>
  <w:style w:type="paragraph" w:customStyle="1" w:styleId="FirstPageFooter">
    <w:name w:val="_First Page Footer"/>
    <w:basedOn w:val="Footer"/>
    <w:rsid w:val="00C659BE"/>
  </w:style>
  <w:style w:type="character" w:customStyle="1" w:styleId="Heading3Char">
    <w:name w:val="Heading 3 Char"/>
    <w:link w:val="Heading3"/>
    <w:rsid w:val="00981A18"/>
    <w:rPr>
      <w:rFonts w:ascii="Verdana" w:hAnsi="Verdana" w:cs="Arial"/>
      <w:bCs/>
      <w:i/>
      <w:sz w:val="22"/>
      <w:szCs w:val="26"/>
      <w:lang w:eastAsia="en-GB"/>
    </w:rPr>
  </w:style>
  <w:style w:type="character" w:customStyle="1" w:styleId="Heading2Char">
    <w:name w:val="Heading 2 Char"/>
    <w:link w:val="Heading2"/>
    <w:rsid w:val="00085AE8"/>
    <w:rPr>
      <w:rFonts w:ascii="Verdana" w:hAnsi="Verdana" w:cs="Arial"/>
      <w:b/>
      <w:bCs/>
      <w:i/>
      <w:iCs/>
      <w:sz w:val="24"/>
      <w:szCs w:val="28"/>
      <w:lang w:eastAsia="en-GB"/>
    </w:rPr>
  </w:style>
  <w:style w:type="paragraph" w:customStyle="1" w:styleId="Title1">
    <w:name w:val="_Title1"/>
    <w:basedOn w:val="Title0"/>
    <w:rsid w:val="00DF4B25"/>
    <w:pPr>
      <w:pBdr>
        <w:top w:val="single" w:sz="18" w:space="1" w:color="auto"/>
      </w:pBdr>
      <w:spacing w:after="240"/>
    </w:pPr>
    <w:rPr>
      <w:b/>
      <w:sz w:val="40"/>
      <w:szCs w:val="40"/>
    </w:rPr>
  </w:style>
  <w:style w:type="paragraph" w:customStyle="1" w:styleId="Title2">
    <w:name w:val="_Title2"/>
    <w:basedOn w:val="Title0"/>
    <w:rsid w:val="00DF4B25"/>
    <w:rPr>
      <w:b/>
      <w:sz w:val="24"/>
      <w:szCs w:val="24"/>
    </w:rPr>
  </w:style>
  <w:style w:type="paragraph" w:customStyle="1" w:styleId="Title3">
    <w:name w:val="_Title3"/>
    <w:basedOn w:val="Title0"/>
    <w:rsid w:val="00DF4B25"/>
    <w:rPr>
      <w:b/>
      <w:color w:val="auto"/>
      <w:sz w:val="24"/>
      <w:szCs w:val="24"/>
    </w:rPr>
  </w:style>
  <w:style w:type="character" w:customStyle="1" w:styleId="FooterChar">
    <w:name w:val="Footer Char"/>
    <w:link w:val="Footer"/>
    <w:rsid w:val="00E03EC0"/>
    <w:rPr>
      <w:rFonts w:ascii="Verdana" w:hAnsi="Verdana" w:cs="Gill Sans MT Pro Book"/>
      <w:color w:val="999999"/>
      <w:sz w:val="16"/>
      <w:szCs w:val="16"/>
      <w:lang w:eastAsia="en-US"/>
    </w:rPr>
  </w:style>
  <w:style w:type="paragraph" w:customStyle="1" w:styleId="BodyNarrative">
    <w:name w:val="Body Narrative"/>
    <w:basedOn w:val="BodyText"/>
    <w:rsid w:val="002A7F51"/>
    <w:pPr>
      <w:ind w:firstLine="288"/>
    </w:pPr>
    <w:rPr>
      <w:rFonts w:ascii="Bookman Old Style" w:hAnsi="Bookman Old Style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1A35BD"/>
    <w:pPr>
      <w:ind w:left="720"/>
    </w:pPr>
  </w:style>
  <w:style w:type="paragraph" w:styleId="PlainText">
    <w:name w:val="Plain Text"/>
    <w:basedOn w:val="Normal"/>
    <w:link w:val="PlainTextChar"/>
    <w:uiPriority w:val="99"/>
    <w:unhideWhenUsed/>
    <w:rsid w:val="00A030AA"/>
    <w:rPr>
      <w:rFonts w:ascii="Courier" w:eastAsia="ＭＳ 明朝" w:hAnsi="Courier"/>
      <w:sz w:val="21"/>
      <w:szCs w:val="21"/>
      <w:lang w:eastAsia="en-US"/>
    </w:rPr>
  </w:style>
  <w:style w:type="character" w:customStyle="1" w:styleId="PlainTextChar">
    <w:name w:val="Plain Text Char"/>
    <w:link w:val="PlainText"/>
    <w:uiPriority w:val="99"/>
    <w:rsid w:val="00A030AA"/>
    <w:rPr>
      <w:rFonts w:ascii="Courier" w:eastAsia="ＭＳ 明朝" w:hAnsi="Courier"/>
      <w:sz w:val="21"/>
      <w:szCs w:val="21"/>
    </w:rPr>
  </w:style>
  <w:style w:type="paragraph" w:styleId="NoteLevel2">
    <w:name w:val="Note Level 2"/>
    <w:basedOn w:val="Normal"/>
    <w:uiPriority w:val="1"/>
    <w:qFormat/>
    <w:rsid w:val="00F01378"/>
    <w:pPr>
      <w:keepNext/>
      <w:numPr>
        <w:ilvl w:val="1"/>
        <w:numId w:val="18"/>
      </w:numPr>
      <w:contextualSpacing/>
      <w:outlineLvl w:val="1"/>
    </w:pPr>
  </w:style>
  <w:style w:type="paragraph" w:styleId="Subtitle">
    <w:name w:val="Subtitle"/>
    <w:basedOn w:val="Normal"/>
    <w:next w:val="Normal"/>
    <w:link w:val="SubtitleChar"/>
    <w:qFormat/>
    <w:rsid w:val="00F01378"/>
    <w:pPr>
      <w:spacing w:after="60"/>
      <w:jc w:val="center"/>
      <w:outlineLvl w:val="1"/>
    </w:pPr>
    <w:rPr>
      <w:rFonts w:ascii="Calibri" w:eastAsia="ＭＳ ゴシック" w:hAnsi="Calibri"/>
      <w:sz w:val="24"/>
    </w:rPr>
  </w:style>
  <w:style w:type="character" w:customStyle="1" w:styleId="SubtitleChar">
    <w:name w:val="Subtitle Char"/>
    <w:link w:val="Subtitle"/>
    <w:rsid w:val="00F01378"/>
    <w:rPr>
      <w:rFonts w:ascii="Calibri" w:eastAsia="ＭＳ ゴシック" w:hAnsi="Calibri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7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0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238005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2677268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62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36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036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56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3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60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763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14209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301670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140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567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2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23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58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8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005422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3592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6916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821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8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8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6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70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9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322314">
                          <w:marLeft w:val="0"/>
                          <w:marRight w:val="-39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907589">
                              <w:marLeft w:val="0"/>
                              <w:marRight w:val="39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95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71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4013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encoding w:val="windows-1252"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reinb2\AppData\Local\Microsoft\Windows\Temporary%20Internet%20Files\Content.Outlook\41Q5B7RW\RP%20Requirements%20Template20121016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D189E-3A7D-C441-ACB3-F59088F414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\Users\ureinb2\AppData\Local\Microsoft\Windows\Temporary Internet Files\Content.Outlook\41Q5B7RW\RP Requirements Template20121016.dot</Template>
  <TotalTime>591</TotalTime>
  <Pages>9</Pages>
  <Words>876</Words>
  <Characters>4997</Characters>
  <Application>Microsoft Macintosh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23</vt:i4>
      </vt:variant>
    </vt:vector>
  </HeadingPairs>
  <TitlesOfParts>
    <vt:vector size="24" baseType="lpstr">
      <vt:lpstr>MicroFilters</vt:lpstr>
      <vt:lpstr>Introduction</vt:lpstr>
      <vt:lpstr>Related Documents/Links/People</vt:lpstr>
      <vt:lpstr>Glossary</vt:lpstr>
      <vt:lpstr>Enhancement Scope</vt:lpstr>
      <vt:lpstr>    Goals and Objectives</vt:lpstr>
      <vt:lpstr>    In Scope</vt:lpstr>
      <vt:lpstr>    Out of Scope</vt:lpstr>
      <vt:lpstr>    Assumptions</vt:lpstr>
      <vt:lpstr>    Constraints</vt:lpstr>
      <vt:lpstr>    Dependencies</vt:lpstr>
      <vt:lpstr>    Risks</vt:lpstr>
      <vt:lpstr>Requirements</vt:lpstr>
      <vt:lpstr>    File Import Requirements</vt:lpstr>
      <vt:lpstr>        General Requirements</vt:lpstr>
      <vt:lpstr>        File Details</vt:lpstr>
      <vt:lpstr>        Sample Data</vt:lpstr>
      <vt:lpstr>    UI/UX functional</vt:lpstr>
      <vt:lpstr>        File Upload</vt:lpstr>
      <vt:lpstr>    Non-functional</vt:lpstr>
      <vt:lpstr>        Security</vt:lpstr>
      <vt:lpstr>        Testing</vt:lpstr>
      <vt:lpstr>Issues/Questions</vt:lpstr>
      <vt:lpstr>Revision History</vt:lpstr>
    </vt:vector>
  </TitlesOfParts>
  <Manager/>
  <Company/>
  <LinksUpToDate>false</LinksUpToDate>
  <CharactersWithSpaces>5862</CharactersWithSpaces>
  <SharedDoc>false</SharedDoc>
  <HyperlinkBase/>
  <HLinks>
    <vt:vector size="30" baseType="variant">
      <vt:variant>
        <vt:i4>6553601</vt:i4>
      </vt:variant>
      <vt:variant>
        <vt:i4>84</vt:i4>
      </vt:variant>
      <vt:variant>
        <vt:i4>0</vt:i4>
      </vt:variant>
      <vt:variant>
        <vt:i4>5</vt:i4>
      </vt:variant>
      <vt:variant>
        <vt:lpwstr>http://pybossa-dev.qcri.org/AIDRTrainerAPI/rest/crisis/getallactive</vt:lpwstr>
      </vt:variant>
      <vt:variant>
        <vt:lpwstr/>
      </vt:variant>
      <vt:variant>
        <vt:i4>3145834</vt:i4>
      </vt:variant>
      <vt:variant>
        <vt:i4>81</vt:i4>
      </vt:variant>
      <vt:variant>
        <vt:i4>0</vt:i4>
      </vt:variant>
      <vt:variant>
        <vt:i4>5</vt:i4>
      </vt:variant>
      <vt:variant>
        <vt:lpwstr>http://pybossa-dev.qcri.org/AIDRTrainerAPI/rest/crisis/active/name</vt:lpwstr>
      </vt:variant>
      <vt:variant>
        <vt:lpwstr/>
      </vt:variant>
      <vt:variant>
        <vt:i4>8323195</vt:i4>
      </vt:variant>
      <vt:variant>
        <vt:i4>75</vt:i4>
      </vt:variant>
      <vt:variant>
        <vt:i4>0</vt:i4>
      </vt:variant>
      <vt:variant>
        <vt:i4>5</vt:i4>
      </vt:variant>
      <vt:variant>
        <vt:lpwstr>http://aidr-dev.qcri.org/AIDRFetchManager/</vt:lpwstr>
      </vt:variant>
      <vt:variant>
        <vt:lpwstr/>
      </vt:variant>
      <vt:variant>
        <vt:i4>655416</vt:i4>
      </vt:variant>
      <vt:variant>
        <vt:i4>18341</vt:i4>
      </vt:variant>
      <vt:variant>
        <vt:i4>1025</vt:i4>
      </vt:variant>
      <vt:variant>
        <vt:i4>1</vt:i4>
      </vt:variant>
      <vt:variant>
        <vt:lpwstr>demo1</vt:lpwstr>
      </vt:variant>
      <vt:variant>
        <vt:lpwstr/>
      </vt:variant>
      <vt:variant>
        <vt:i4>655419</vt:i4>
      </vt:variant>
      <vt:variant>
        <vt:i4>18345</vt:i4>
      </vt:variant>
      <vt:variant>
        <vt:i4>1026</vt:i4>
      </vt:variant>
      <vt:variant>
        <vt:i4>1</vt:i4>
      </vt:variant>
      <vt:variant>
        <vt:lpwstr>demo2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MicroFilters</dc:title>
  <dc:subject>MicroFilters</dc:subject>
  <dc:creator>Ji Lucas</dc:creator>
  <cp:keywords/>
  <dc:description/>
  <cp:lastModifiedBy>JI LUCAS</cp:lastModifiedBy>
  <cp:revision>28</cp:revision>
  <cp:lastPrinted>2014-06-09T20:30:00Z</cp:lastPrinted>
  <dcterms:created xsi:type="dcterms:W3CDTF">2014-11-25T11:49:00Z</dcterms:created>
  <dcterms:modified xsi:type="dcterms:W3CDTF">2015-09-26T12:50:00Z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i4>0</vt:i4>
  </property>
  <property fmtid="{D5CDD505-2E9C-101B-9397-08002B2CF9AE}" pid="3" name="ContentType">
    <vt:lpwstr>CONTENTS PROPRIETARY AND CONFIDENTIAL</vt:lpwstr>
  </property>
  <property fmtid="{D5CDD505-2E9C-101B-9397-08002B2CF9AE}" pid="4" name="Current Date">
    <vt:lpwstr>{CREATEDATE \@ "m/d/yyyy" \ * MERGEFORMAT}</vt:lpwstr>
  </property>
</Properties>
</file>