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DF1CF" w14:textId="77777777" w:rsidR="00F3731F" w:rsidRDefault="005E13AB" w:rsidP="005E13AB">
      <w:pPr>
        <w:jc w:val="center"/>
        <w:rPr>
          <w:rFonts w:asciiTheme="majorHAnsi" w:hAnsiTheme="majorHAnsi"/>
          <w:sz w:val="40"/>
          <w:szCs w:val="40"/>
        </w:rPr>
      </w:pPr>
      <w:r w:rsidRPr="005E13AB">
        <w:rPr>
          <w:rFonts w:asciiTheme="majorHAnsi" w:hAnsiTheme="majorHAnsi"/>
          <w:sz w:val="40"/>
          <w:szCs w:val="40"/>
        </w:rPr>
        <w:t>AIDR-MicroMappers Image Clicker Injector</w:t>
      </w:r>
    </w:p>
    <w:p w14:paraId="5A7290D4" w14:textId="77777777" w:rsidR="005E13AB" w:rsidRDefault="005E13AB" w:rsidP="005E13AB">
      <w:pPr>
        <w:rPr>
          <w:rFonts w:asciiTheme="majorHAnsi" w:hAnsiTheme="majorHAnsi"/>
        </w:rPr>
      </w:pPr>
    </w:p>
    <w:p w14:paraId="782AEDCD" w14:textId="77777777" w:rsidR="005E13AB" w:rsidRDefault="005E13AB" w:rsidP="005E13AB">
      <w:pPr>
        <w:rPr>
          <w:rFonts w:asciiTheme="majorHAnsi" w:hAnsiTheme="majorHAnsi"/>
        </w:rPr>
      </w:pPr>
      <w:r>
        <w:rPr>
          <w:rFonts w:asciiTheme="majorHAnsi" w:hAnsiTheme="majorHAnsi"/>
        </w:rPr>
        <w:t>1. Overview</w:t>
      </w:r>
    </w:p>
    <w:p w14:paraId="21F1DB0B" w14:textId="77777777" w:rsidR="00354A7F" w:rsidRDefault="00354A7F" w:rsidP="005E13AB">
      <w:pPr>
        <w:rPr>
          <w:rFonts w:asciiTheme="majorHAnsi" w:hAnsiTheme="majorHAnsi"/>
        </w:rPr>
      </w:pPr>
    </w:p>
    <w:p w14:paraId="566CFB5A" w14:textId="77777777" w:rsidR="00354A7F" w:rsidRPr="005E13AB" w:rsidRDefault="00354A7F" w:rsidP="005E13AB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085F2658" wp14:editId="454EA96D">
            <wp:extent cx="4686300" cy="2293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9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9B0A" w14:textId="77777777" w:rsidR="005E13AB" w:rsidRDefault="005E13AB" w:rsidP="005E13AB">
      <w:pPr>
        <w:jc w:val="center"/>
        <w:rPr>
          <w:rFonts w:asciiTheme="majorHAnsi" w:hAnsiTheme="majorHAnsi"/>
          <w:sz w:val="40"/>
          <w:szCs w:val="40"/>
        </w:rPr>
      </w:pPr>
    </w:p>
    <w:p w14:paraId="758FA552" w14:textId="77777777" w:rsidR="00354A7F" w:rsidRPr="005E13AB" w:rsidRDefault="00354A7F" w:rsidP="005E13AB">
      <w:pPr>
        <w:jc w:val="center"/>
        <w:rPr>
          <w:rFonts w:asciiTheme="majorHAnsi" w:hAnsiTheme="majorHAnsi"/>
          <w:sz w:val="40"/>
          <w:szCs w:val="40"/>
        </w:rPr>
      </w:pPr>
    </w:p>
    <w:p w14:paraId="22C64110" w14:textId="77777777" w:rsidR="005E13AB" w:rsidRDefault="005E13AB"/>
    <w:p w14:paraId="2ABAC979" w14:textId="77777777" w:rsidR="00354A7F" w:rsidRDefault="00354A7F"/>
    <w:p w14:paraId="5ACFE572" w14:textId="178AAA2D" w:rsidR="00354A7F" w:rsidRDefault="00DA4ADA">
      <w:r>
        <w:rPr>
          <w:noProof/>
        </w:rPr>
        <w:drawing>
          <wp:inline distT="0" distB="0" distL="0" distR="0" wp14:anchorId="7C16871E" wp14:editId="68C54424">
            <wp:extent cx="5270500" cy="4350403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50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232FB" w14:textId="77777777" w:rsidR="005E13AB" w:rsidRDefault="005E13AB"/>
    <w:p w14:paraId="0D8ACEF5" w14:textId="77777777" w:rsidR="005E13AB" w:rsidRDefault="005E13AB"/>
    <w:p w14:paraId="21324594" w14:textId="77777777" w:rsidR="005E13AB" w:rsidRDefault="005E13AB"/>
    <w:p w14:paraId="20A3F790" w14:textId="77777777" w:rsidR="005E13AB" w:rsidRDefault="005E13AB" w:rsidP="005E13AB">
      <w:pPr>
        <w:rPr>
          <w:rFonts w:asciiTheme="majorHAnsi" w:hAnsiTheme="majorHAnsi"/>
        </w:rPr>
      </w:pPr>
      <w:r>
        <w:rPr>
          <w:rFonts w:asciiTheme="majorHAnsi" w:hAnsiTheme="majorHAnsi"/>
        </w:rPr>
        <w:t>2. Image Parsing Constrains</w:t>
      </w:r>
    </w:p>
    <w:p w14:paraId="4D5D1D03" w14:textId="77777777" w:rsidR="00354A7F" w:rsidRDefault="00354A7F" w:rsidP="005E13AB">
      <w:pPr>
        <w:pStyle w:val="BodyText"/>
        <w:numPr>
          <w:ilvl w:val="0"/>
          <w:numId w:val="2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UI is out of scope.</w:t>
      </w:r>
    </w:p>
    <w:p w14:paraId="082EE3CB" w14:textId="77777777" w:rsidR="005E13AB" w:rsidRPr="005E13AB" w:rsidRDefault="005E13AB" w:rsidP="005E13AB">
      <w:pPr>
        <w:pStyle w:val="BodyText"/>
        <w:numPr>
          <w:ilvl w:val="0"/>
          <w:numId w:val="2"/>
        </w:numPr>
        <w:rPr>
          <w:rFonts w:asciiTheme="majorHAnsi" w:hAnsiTheme="majorHAnsi"/>
          <w:sz w:val="24"/>
        </w:rPr>
      </w:pPr>
      <w:r w:rsidRPr="005E13AB">
        <w:rPr>
          <w:rFonts w:asciiTheme="majorHAnsi" w:hAnsiTheme="majorHAnsi"/>
          <w:sz w:val="24"/>
        </w:rPr>
        <w:t xml:space="preserve">MicroFilters should generate </w:t>
      </w:r>
      <w:r>
        <w:rPr>
          <w:rFonts w:asciiTheme="majorHAnsi" w:hAnsiTheme="majorHAnsi"/>
          <w:sz w:val="24"/>
        </w:rPr>
        <w:t>max.</w:t>
      </w:r>
      <w:r w:rsidRPr="005E13AB">
        <w:rPr>
          <w:rFonts w:asciiTheme="majorHAnsi" w:hAnsiTheme="majorHAnsi"/>
          <w:sz w:val="24"/>
        </w:rPr>
        <w:t xml:space="preserve">1500 records per file. If more than 1500 </w:t>
      </w:r>
      <w:r w:rsidR="00354A7F" w:rsidRPr="005E13AB">
        <w:rPr>
          <w:rFonts w:asciiTheme="majorHAnsi" w:hAnsiTheme="majorHAnsi"/>
          <w:sz w:val="24"/>
        </w:rPr>
        <w:t>records exist</w:t>
      </w:r>
      <w:r w:rsidRPr="005E13AB">
        <w:rPr>
          <w:rFonts w:asciiTheme="majorHAnsi" w:hAnsiTheme="majorHAnsi"/>
          <w:sz w:val="24"/>
        </w:rPr>
        <w:t xml:space="preserve">, </w:t>
      </w:r>
      <w:r w:rsidR="00354A7F">
        <w:rPr>
          <w:rFonts w:asciiTheme="majorHAnsi" w:hAnsiTheme="majorHAnsi"/>
          <w:sz w:val="24"/>
        </w:rPr>
        <w:t>t</w:t>
      </w:r>
      <w:r>
        <w:rPr>
          <w:rFonts w:asciiTheme="majorHAnsi" w:hAnsiTheme="majorHAnsi"/>
          <w:sz w:val="24"/>
        </w:rPr>
        <w:t>he system</w:t>
      </w:r>
      <w:r w:rsidRPr="005E13AB">
        <w:rPr>
          <w:rFonts w:asciiTheme="majorHAnsi" w:hAnsiTheme="majorHAnsi"/>
          <w:sz w:val="24"/>
        </w:rPr>
        <w:t xml:space="preserve"> should generate separate files. </w:t>
      </w:r>
    </w:p>
    <w:p w14:paraId="09E5A536" w14:textId="77777777" w:rsidR="005E13AB" w:rsidRDefault="005E13AB" w:rsidP="005E13AB">
      <w:pPr>
        <w:numPr>
          <w:ilvl w:val="0"/>
          <w:numId w:val="2"/>
        </w:numPr>
        <w:rPr>
          <w:rFonts w:asciiTheme="majorHAnsi" w:hAnsiTheme="majorHAnsi"/>
        </w:rPr>
      </w:pPr>
      <w:r w:rsidRPr="005E13AB">
        <w:rPr>
          <w:rFonts w:asciiTheme="majorHAnsi" w:hAnsiTheme="majorHAnsi"/>
        </w:rPr>
        <w:t xml:space="preserve">Accepted image extensions are .jpg, .png, .jpeg </w:t>
      </w:r>
    </w:p>
    <w:p w14:paraId="49FFC083" w14:textId="77777777" w:rsidR="005E13AB" w:rsidRDefault="005E13AB" w:rsidP="005E13AB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 search only apply for tw</w:t>
      </w:r>
      <w:r w:rsidR="00983AAF">
        <w:rPr>
          <w:rFonts w:asciiTheme="majorHAnsi" w:hAnsiTheme="majorHAnsi"/>
        </w:rPr>
        <w:t xml:space="preserve">itpic &amp; instragram : see </w:t>
      </w:r>
      <w:hyperlink r:id="rId8" w:history="1">
        <w:r w:rsidR="00983AAF" w:rsidRPr="00820AA3">
          <w:rPr>
            <w:rStyle w:val="Hyperlink"/>
            <w:rFonts w:asciiTheme="majorHAnsi" w:hAnsiTheme="majorHAnsi"/>
          </w:rPr>
          <w:t>https://github.com/MicroMappers/MicroFilters/blob/master/core/tasks.py</w:t>
        </w:r>
      </w:hyperlink>
    </w:p>
    <w:p w14:paraId="73894EC2" w14:textId="77777777" w:rsidR="00983AAF" w:rsidRDefault="00983AAF" w:rsidP="005E13AB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Duplicate image urls should be removed</w:t>
      </w:r>
    </w:p>
    <w:p w14:paraId="3984237B" w14:textId="4545058A" w:rsidR="0018243D" w:rsidRDefault="0018243D" w:rsidP="005E13AB">
      <w:pPr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Should expect u</w:t>
      </w:r>
      <w:r w:rsidR="009A75A0">
        <w:rPr>
          <w:rFonts w:asciiTheme="majorHAnsi" w:hAnsiTheme="majorHAnsi"/>
        </w:rPr>
        <w:t xml:space="preserve">p </w:t>
      </w:r>
      <w:bookmarkStart w:id="0" w:name="_GoBack"/>
      <w:bookmarkEnd w:id="0"/>
      <w:r>
        <w:rPr>
          <w:rFonts w:asciiTheme="majorHAnsi" w:hAnsiTheme="majorHAnsi"/>
        </w:rPr>
        <w:t>to 40-60mb files to process</w:t>
      </w:r>
    </w:p>
    <w:p w14:paraId="1D51F5DC" w14:textId="77777777" w:rsidR="0018243D" w:rsidRDefault="0018243D" w:rsidP="0018243D">
      <w:pPr>
        <w:ind w:left="720"/>
        <w:rPr>
          <w:rFonts w:asciiTheme="majorHAnsi" w:hAnsiTheme="majorHAnsi"/>
        </w:rPr>
      </w:pPr>
    </w:p>
    <w:p w14:paraId="759F5B44" w14:textId="77777777" w:rsidR="00983AAF" w:rsidRDefault="00983AAF" w:rsidP="00983AAF">
      <w:pPr>
        <w:rPr>
          <w:rFonts w:asciiTheme="majorHAnsi" w:hAnsiTheme="majorHAnsi"/>
        </w:rPr>
      </w:pPr>
    </w:p>
    <w:p w14:paraId="7D7D2407" w14:textId="77777777" w:rsidR="00983AAF" w:rsidRDefault="00983AAF" w:rsidP="00983AAF">
      <w:pPr>
        <w:rPr>
          <w:rFonts w:asciiTheme="majorHAnsi" w:hAnsiTheme="majorHAnsi"/>
        </w:rPr>
      </w:pPr>
      <w:r>
        <w:rPr>
          <w:rFonts w:asciiTheme="majorHAnsi" w:hAnsiTheme="majorHAnsi"/>
        </w:rPr>
        <w:t>3. File input &amp; Output</w:t>
      </w:r>
    </w:p>
    <w:p w14:paraId="44DC2923" w14:textId="77777777" w:rsidR="00983AAF" w:rsidRDefault="00983AAF" w:rsidP="00983AA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AIDR will generate file and, send to url.  The format will be .json and, it has consistent structure.</w:t>
      </w:r>
      <w:r w:rsidR="00354A7F">
        <w:rPr>
          <w:rFonts w:asciiTheme="majorHAnsi" w:hAnsiTheme="majorHAnsi"/>
        </w:rPr>
        <w:t xml:space="preserve"> See the sample;</w:t>
      </w:r>
    </w:p>
    <w:p w14:paraId="4D2302A6" w14:textId="77777777" w:rsidR="00DB493C" w:rsidRPr="00DC6416" w:rsidRDefault="00DB493C" w:rsidP="00DC6416">
      <w:pPr>
        <w:ind w:left="720"/>
        <w:rPr>
          <w:rFonts w:asciiTheme="majorHAnsi" w:hAnsiTheme="majorHAnsi"/>
        </w:rPr>
      </w:pPr>
      <w:r w:rsidRPr="00DC6416">
        <w:rPr>
          <w:rFonts w:asciiTheme="majorHAnsi" w:hAnsiTheme="majorHAnsi"/>
        </w:rPr>
        <w:t>{"filter_level":"low","retweeted":false,"in_reply_to_screen_name":null,"possibly_sensitive":false,"truncated":false,"lang":"fr","in_reply_to_status_id_str":null,"id":588734861592154112,"extended_entities":{"media":[{"sizes":{"thumb":{"w":150,"resize":"crop","h":150},"small":{"w":340,"resize":"fit","h":204},"large":{"w":1000,"resize":"fit","h":600},"medium":{"w":600,"resize":"fit","h":360}},"id":588646652363153408,"media_url_https":"https://pbs.twimg.com/media/CCtLAvRUIAAp5TB.jpg","media_url":"http://pbs.twimg.com/media/CCtLAvRUIAAp5TB.jpg","expanded_url":"http://twitter.com/Telerama/status/588646653294354432/photo/1","source_status_id_str":"588646653294354432","indices":[139,140],"source_status_id":588646653294354432,"id_str":"588646652363153408","type":"photo","display_url":"pic.twitter.com/tneFkPjX9M","url":"http://t.co/tneFkPjX9M"}]},"in_reply_to_user_id_str":null,"timestamp_ms":"1429200303825","in_reply_to_status_id":null,"created_at":"Thu Apr 16 16:05:03 +0000 2015","favorite_count":0,"place":null,"coordinates":null,"retweeted_status":{"filter_level":"low","retweeted":false,"in_reply_to_screen_name":null,"possibly_sensitive":false,"truncated":false,"lang":"fr","in_reply_to_status_id_str":null,"id":588646653294354432,"extended_entities":{"media":[{"sizes":{"thumb":{"w":150,"resize":"crop","h":150},"small":{"w":340,"resize":"fit","h":204},"large":{"w":1000,"resize":"fit","h":600},"medium":{"w":600,"resize":"fit","h":360}},"id":588646652363153408,"media_url_https":"https://pbs.twimg.com/media/CCtLAvRUIAAp5TB.jpg","media_url":"http://pbs.twimg.com/media/CCtLAvRUIAAp5TB.jpg","expanded_url":"http://twitter.com/Telerama/status/588646653294354432/photo/1","indices":[118,140],"id_str":"588646652363153408","type":"photo","display_url":"pic.twitter.com/tneFkPjX9M","url":"http://t.co/tneFkPjX9M"}]},"in_reply_to_user_id_str":null,"in_reply_to_status_id":null,"created_at":"Thu Apr 16 10:14:33 +0000 2015","favorite_count":13,"place":null,"coordinates":null,"text":"#Cannes2015 MERCI ! Et d\u00E9sol\u00E9 pour cette avalanche de tweets. Retrouvez toute la s\u00E9lection ici http://t.co/5QfCELXFHr http://t.co/tneFkPjX9M","contributors":null,"geo":null,"entities":{"trends":[],"hashtags":[{"text":"Cannes2015","indices":[0,11]}],"symbols":[],"media":[{"sizes":{"thumb":{"w":150,"resize":"crop","h":150},"small":{"w":340,"resize":"fit","h":204},"large":{"w":1000,"resize":"fit","h":600},"medium":{"w":600,"resize":"fit","h":360}},"id":588646652363153408,"media_url_https":"https://pbs.twimg.com/media/CCtLAvRUIAAp5TB.jpg","media_url":"http://pbs.twimg.com/media/CCtLAvRUIAAp5TB.jpg","expanded_url":"http://twitter.com/Telerama/status/588646653294354432/photo/1","indices":[118,140],"id_str":"588646652363153408","type":"photo","display_url":"pic.twitter.com/tneFkPjX9M","url":"http://t.co/tneFkPjX9M"}],"urls":[{"expanded_url":"http://po.st/l0L8MW","indices":[95,117],"display_url":"po.st/l0L8MW","url":"http://t.co/5QfCELXFHr"}],"user_mentions":[]},"source":"&lt;a href=\"https://about.twitter.com/products/tweetdeck\" rel=\"nofollow\"&gt;TweetDeck&lt;\/a&gt;","favorited":false,"in_reply_to_user_id":null,"retweet_count":33,"id_str":"588646653294354432","user":{"location":"Paris, France","default_profile":false,"profile_background_tile":true,"statuses_count":25929,"lang":"fr","profile_link_color":"009999","id":67278158,"following":null,"protected":false,"favourites_count":80,"profile_text_color":"333333","contributors_enabled":false,"description":"Twitter officiel de T\u00E9l\u00E9rama. Retrouvez-nous \u00E9galement sur Facebook (https://www.facebook.com/Telerama) Et aussi @TeleramaSortir","verified":true,"name":"T\u00E9l\u00E9rama","profile_sidebar_border_color":"FFFFFF","profile_background_color":"FFFFFF","created_at":"Thu Aug 20 10:06:08 +0000 2009","default_profile_image":false,"followers_count":162440,"geo_enabled":false,"profile_image_url_https":"https://pbs.twimg.com/profile_images/1966519362/Logo_Telerama_normal.jpg","profile_background_image_url":"http://pbs.twimg.com/profile_background_images/736846160/9d08fa7f713839d77ff53f1d3172108d.jpeg","profile_background_image_url_https":"https://pbs.twimg.com/profile_background_images/736846160/9d08fa7f713839d77ff53f1d3172108d.jpeg","follow_request_sent":null,"url":"http://www.telerama.fr","utc_offset":7200,"time_zone":"Paris","notifications":null,"profile_use_background_image":true,"friends_count":1978,"profile_sidebar_fill_color":"EFEFEF","screen_name":"Telerama","id_str":"67278158","profile_image_url":"http://pbs.twimg.com/profile_images/1966519362/Logo_Telerama_normal.jpg","listed_count":3002,"is_translator":false}},"contributors":null,"text":"RT @Telerama: #Cannes2015 MERCI ! Et d\u00E9sol\u00E9 pour cette avalanche de tweets. Retrouvez toute la s\u00E9lection ici http://t.co/5QfCELXFHr http://\u2026","geo":null,"entities":{"trends":[],"hashtags":[{"text":"Cannes2015","indices":[14,25]}],"symbols":[],"media":[{"sizes":{"thumb":{"w":150,"resize":"crop","h":150},"small":{"w":340,"resize":"fit","h":204},"large":{"w":1000,"resize":"fit","h":600},"medium":{"w":600,"resize":"fit","h":360}},"id":588646652363153408,"media_url_https":"https://pbs.twimg.com/media/CCtLAvRUIAAp5TB.jpg","media_url":"http://pbs.twimg.com/media/CCtLAvRUIAAp5TB.jpg","expanded_url":"http://twitter.com/Telerama/status/588646653294354432/photo/1","source_status_id_str":"588646653294354432","indices":[139,140],"source_status_id":588646653294354432,"id_str":"588646652363153408","type":"photo","display_url":"pic.twitter.com/tneFkPjX9M","url":"http://t.co/tneFkPjX9M"}],"urls":[{"expanded_url":"http://po.st/l0L8MW","indices":[109,131],"display_url":"po.st/l0L8MW","url":"http://t.co/5QfCELXFHr"}],"user_mentions":[{"id":67278158,"indices":[3,12],"screen_name":"Telerama","id_str":"67278158","name":"T\u00E9l\u00E9rama"}]},"aidr":{"features":[{"words":["","et_d\u00E9sol\u00E9","la_s\u00E9lection","cette","s\u00E9lection","tweets_retrouvez","merci","de","d\u00E9sol\u00E9","ici","d\u00E9sol\u00E9_pour","toute","pour","cette_avalanche","avalanche","merci_et","#cannes2015","_#cannes2015","de_tweets","#cannes2015_merci","pour_cette","s\u00E9lection_ici","la","avalanche_de","toute_la","retrouvez_toute","tweets","et","retrouvez"],"type":"wordvector"}],"crisis_code":"150312104037_emsc_landslides_by_kw_fra","nominal_labels":[{"label_name":"Not physical landslide","source_id":746,"from_human":false,"attribute_description":"The message is related to a physical landslide","label_code":"03_not_landslide","confidence":1,"label_description":"The item does not refer to a physical landslide","attribute_code":"landslide_fr","attribute_name":"Landslide"}],"doctype":"twitter","crisis_name":"EMSC Landslides by KW fra"},"source":"&lt;a href=\"http://twitter.com\" rel=\"nofollow\"&gt;Twitter Web Client&lt;\/a&gt;","favorited":false,"in_reply_to_user_id":null,"retweet_count":0,"id_str":"588734861592154112","user":{"location":"","default_profile":true,"profile_background_tile":false,"statuses_count":7955,"lang":"en","profile_link_color":"0084B4","profile_banner_url":"https://pbs.twimg.com/profile_banners/515262132/1419158044","id":515262132,"following":null,"protected":false,"favourites_count":8458,"profile_text_color":"333333","contributors_enabled":false,"description":"L'\u00E9criture enchant\u00E9e - Enchanted writing.","verified":false,"name":"Passionissimo","profile_sidebar_border_color":"C0DEED","profile_background_color":"C0DEED","created_at":"Mon Mar 05 08:57:36 +0000 2012","default_profile_image":false,"followers_count":969,"geo_enabled":false,"profile_image_url_https":"https://pbs.twimg.com/profile_images/572824763580444672/xAo1UDc2_normal.jpeg","profile_background_image_url":"http://abs.twimg.com/images/themes/theme1/bg.png","profile_background_image_url_https":"https://abs.twimg.com/images/themes/theme1/bg.png","follow_request_sent":null,"url":null,"utc_offset":7200,"time_zone":"Ljubljana","notifications":null,"profile_use_background_image":true,"friends_count":1030,"profile_sidebar_fill_color":"DDEEF6","screen_name":"Passionissimo","id_str":"515262132","profile_image_url":"http://pbs.twimg.com/profile_images/572824763580444672/xAo1UDc2_normal.jpeg","listed_count":56,"is_translator":false}}</w:t>
      </w:r>
    </w:p>
    <w:p w14:paraId="53297976" w14:textId="77777777" w:rsidR="00DB493C" w:rsidRDefault="00DB493C" w:rsidP="00DB493C">
      <w:pPr>
        <w:pStyle w:val="ListParagraph"/>
        <w:ind w:left="2160"/>
        <w:rPr>
          <w:rFonts w:asciiTheme="majorHAnsi" w:hAnsiTheme="majorHAnsi"/>
        </w:rPr>
      </w:pPr>
    </w:p>
    <w:p w14:paraId="792597EE" w14:textId="77777777" w:rsidR="00983AAF" w:rsidRDefault="00983AAF" w:rsidP="00983AA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Image Clicker</w:t>
      </w:r>
      <w:r w:rsidR="00354A7F">
        <w:rPr>
          <w:rFonts w:asciiTheme="majorHAnsi" w:hAnsiTheme="majorHAnsi"/>
        </w:rPr>
        <w:t xml:space="preserve"> file should have a header info with </w:t>
      </w:r>
      <w:r>
        <w:rPr>
          <w:rFonts w:asciiTheme="majorHAnsi" w:hAnsiTheme="majorHAnsi"/>
        </w:rPr>
        <w:t>.csv</w:t>
      </w:r>
      <w:r w:rsidR="00354A7F">
        <w:rPr>
          <w:rFonts w:asciiTheme="majorHAnsi" w:hAnsiTheme="majorHAnsi"/>
        </w:rPr>
        <w:t xml:space="preserve"> extension. See the sample ;</w:t>
      </w:r>
    </w:p>
    <w:p w14:paraId="32426D2A" w14:textId="77777777" w:rsidR="00DC6416" w:rsidRPr="00DC6416" w:rsidRDefault="00DC6416" w:rsidP="00DC6416">
      <w:pPr>
        <w:ind w:left="720"/>
        <w:rPr>
          <w:rFonts w:asciiTheme="majorHAnsi" w:hAnsiTheme="majorHAnsi"/>
        </w:rPr>
      </w:pPr>
      <w:r w:rsidRPr="00DC6416">
        <w:rPr>
          <w:rFonts w:asciiTheme="majorHAnsi" w:hAnsiTheme="majorHAnsi"/>
        </w:rPr>
        <w:t>User-Name,Tweet,Time-stamp,Location,Latitude,Lo</w:t>
      </w:r>
      <w:r w:rsidR="00354A7F">
        <w:rPr>
          <w:rFonts w:asciiTheme="majorHAnsi" w:hAnsiTheme="majorHAnsi"/>
        </w:rPr>
        <w:t>ngitude,Image-Link,TweetID</w:t>
      </w:r>
    </w:p>
    <w:p w14:paraId="3962A6B8" w14:textId="77777777" w:rsidR="00DC6416" w:rsidRPr="00DC6416" w:rsidRDefault="00DC6416" w:rsidP="00DC6416">
      <w:pPr>
        <w:ind w:left="720"/>
        <w:rPr>
          <w:rFonts w:asciiTheme="majorHAnsi" w:hAnsiTheme="majorHAnsi"/>
        </w:rPr>
      </w:pPr>
      <w:r w:rsidRPr="00DC6416">
        <w:rPr>
          <w:rFonts w:asciiTheme="majorHAnsi" w:hAnsiTheme="majorHAnsi"/>
        </w:rPr>
        <w:t>Oyezscotus,"4 hrs ago #earthquake 5.1 has hit Calatagan , Philippines, 88.9mi, 3:26 AM CST (GEOFON) http://t.co/E2641THHTk",2014-12-31 13:57:00,https://twitter.com/Oyezscotus/status/550289576321744896/photo/1,,,https://pbs.twimg.com/media/B6MFdDnCQAAGq8g.jpg,550289576321744896^M</w:t>
      </w:r>
    </w:p>
    <w:p w14:paraId="18A2BF1B" w14:textId="77777777" w:rsidR="00413945" w:rsidRPr="00DC6416" w:rsidRDefault="00413945" w:rsidP="00DC6416">
      <w:pPr>
        <w:ind w:left="720"/>
        <w:rPr>
          <w:rFonts w:asciiTheme="majorHAnsi" w:hAnsiTheme="majorHAnsi"/>
        </w:rPr>
      </w:pPr>
    </w:p>
    <w:p w14:paraId="368A359E" w14:textId="77777777" w:rsidR="00983AAF" w:rsidRPr="00983AAF" w:rsidRDefault="00983AAF" w:rsidP="00983AAF">
      <w:pPr>
        <w:pStyle w:val="ListParagraph"/>
        <w:rPr>
          <w:rFonts w:asciiTheme="majorHAnsi" w:hAnsiTheme="majorHAnsi"/>
        </w:rPr>
      </w:pPr>
    </w:p>
    <w:p w14:paraId="6F37BAD3" w14:textId="77777777" w:rsidR="00983AAF" w:rsidRPr="005E13AB" w:rsidRDefault="00983AAF" w:rsidP="00983AAF">
      <w:pPr>
        <w:ind w:left="720"/>
        <w:rPr>
          <w:rFonts w:asciiTheme="majorHAnsi" w:hAnsiTheme="majorHAnsi"/>
        </w:rPr>
      </w:pPr>
    </w:p>
    <w:p w14:paraId="480714FB" w14:textId="77777777" w:rsidR="005E13AB" w:rsidRPr="005E13AB" w:rsidRDefault="005E13AB" w:rsidP="005E13AB">
      <w:pPr>
        <w:rPr>
          <w:ins w:id="1" w:author="Rein, Bethany R" w:date="2013-01-16T14:37:00Z"/>
          <w:rFonts w:asciiTheme="majorHAnsi" w:hAnsiTheme="majorHAnsi"/>
        </w:rPr>
      </w:pPr>
    </w:p>
    <w:p w14:paraId="52BCC36A" w14:textId="77777777" w:rsidR="005E13AB" w:rsidRPr="005E13AB" w:rsidRDefault="005E13AB" w:rsidP="005E13AB">
      <w:pPr>
        <w:rPr>
          <w:rFonts w:asciiTheme="majorHAnsi" w:hAnsiTheme="majorHAnsi"/>
        </w:rPr>
      </w:pPr>
    </w:p>
    <w:p w14:paraId="2EA1985E" w14:textId="77777777" w:rsidR="005E13AB" w:rsidRDefault="005E13AB"/>
    <w:sectPr w:rsidR="005E13AB" w:rsidSect="00F373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B39A0"/>
    <w:multiLevelType w:val="hybridMultilevel"/>
    <w:tmpl w:val="CA607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A66B2"/>
    <w:multiLevelType w:val="hybridMultilevel"/>
    <w:tmpl w:val="EB20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3AB"/>
    <w:rsid w:val="0018243D"/>
    <w:rsid w:val="00354A7F"/>
    <w:rsid w:val="00413945"/>
    <w:rsid w:val="005E13AB"/>
    <w:rsid w:val="00983AAF"/>
    <w:rsid w:val="009A75A0"/>
    <w:rsid w:val="00DA4ADA"/>
    <w:rsid w:val="00DB493C"/>
    <w:rsid w:val="00DC6416"/>
    <w:rsid w:val="00F3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03C6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AB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next w:val="Normal"/>
    <w:link w:val="BodyTextChar"/>
    <w:rsid w:val="005E13AB"/>
    <w:pPr>
      <w:spacing w:before="120"/>
      <w:jc w:val="both"/>
    </w:pPr>
    <w:rPr>
      <w:rFonts w:ascii="Verdana" w:eastAsia="Times New Roman" w:hAnsi="Verdana" w:cs="Times New Roman"/>
      <w:sz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5E13AB"/>
    <w:rPr>
      <w:rFonts w:ascii="Verdana" w:eastAsia="Times New Roman" w:hAnsi="Verdana" w:cs="Times New Roman"/>
      <w:sz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83A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A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3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AB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next w:val="Normal"/>
    <w:link w:val="BodyTextChar"/>
    <w:rsid w:val="005E13AB"/>
    <w:pPr>
      <w:spacing w:before="120"/>
      <w:jc w:val="both"/>
    </w:pPr>
    <w:rPr>
      <w:rFonts w:ascii="Verdana" w:eastAsia="Times New Roman" w:hAnsi="Verdana" w:cs="Times New Roman"/>
      <w:sz w:val="20"/>
      <w:lang w:eastAsia="en-GB"/>
    </w:rPr>
  </w:style>
  <w:style w:type="character" w:customStyle="1" w:styleId="BodyTextChar">
    <w:name w:val="Body Text Char"/>
    <w:basedOn w:val="DefaultParagraphFont"/>
    <w:link w:val="BodyText"/>
    <w:rsid w:val="005E13AB"/>
    <w:rPr>
      <w:rFonts w:ascii="Verdana" w:eastAsia="Times New Roman" w:hAnsi="Verdana" w:cs="Times New Roman"/>
      <w:sz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983A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hyperlink" Target="https://github.com/MicroMappers/MicroFilters/blob/master/core/tasks.py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1398</Words>
  <Characters>7970</Characters>
  <Application>Microsoft Macintosh Word</Application>
  <DocSecurity>0</DocSecurity>
  <Lines>66</Lines>
  <Paragraphs>18</Paragraphs>
  <ScaleCrop>false</ScaleCrop>
  <Company>Pearson VUE</Company>
  <LinksUpToDate>false</LinksUpToDate>
  <CharactersWithSpaces>9350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LUCAS</dc:creator>
  <cp:keywords/>
  <dc:description/>
  <cp:lastModifiedBy>JI LUCAS</cp:lastModifiedBy>
  <cp:revision>5</cp:revision>
  <dcterms:created xsi:type="dcterms:W3CDTF">2015-04-17T11:34:00Z</dcterms:created>
  <dcterms:modified xsi:type="dcterms:W3CDTF">2015-04-21T08:18:00Z</dcterms:modified>
</cp:coreProperties>
</file>