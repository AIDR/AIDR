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2612BA02" w:rsidR="001C6A31" w:rsidRPr="00E20073" w:rsidRDefault="00321810" w:rsidP="00DF4B25">
      <w:pPr>
        <w:pStyle w:val="Title1"/>
      </w:pPr>
      <w:r>
        <w:t>[</w:t>
      </w:r>
      <w:r w:rsidR="00607BF1">
        <w:t>UNESCO</w:t>
      </w:r>
      <w:r>
        <w:t>]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E20073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E20073" w:rsidRDefault="004C6FB7" w:rsidP="00DF4B25">
            <w:pPr>
              <w:pStyle w:val="Title2"/>
            </w:pPr>
            <w:r w:rsidRPr="00E20073">
              <w:t>REQ No.</w:t>
            </w:r>
          </w:p>
          <w:p w14:paraId="54C61813" w14:textId="77777777" w:rsidR="005F3916" w:rsidRPr="00E20073" w:rsidRDefault="00797124" w:rsidP="00DF4B25">
            <w:pPr>
              <w:pStyle w:val="Title3"/>
            </w:pPr>
            <w: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E20073" w:rsidRDefault="004F05DB" w:rsidP="00DF4B25">
            <w:pPr>
              <w:pStyle w:val="Title2"/>
            </w:pPr>
            <w:r w:rsidRPr="00E20073">
              <w:t>Project</w:t>
            </w:r>
          </w:p>
          <w:p w14:paraId="7EC2C793" w14:textId="619263DB" w:rsidR="005F3916" w:rsidRPr="006B43BF" w:rsidRDefault="00321810" w:rsidP="00607BF1">
            <w:pPr>
              <w:pStyle w:val="Title3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607BF1">
              <w:rPr>
                <w:color w:val="000000"/>
              </w:rPr>
              <w:t>UNESCO</w:t>
            </w:r>
            <w:r>
              <w:rPr>
                <w:color w:val="000000"/>
              </w:rPr>
              <w:t>]</w:t>
            </w:r>
            <w:r w:rsidR="00EC0EFA">
              <w:rPr>
                <w:color w:val="000000"/>
              </w:rPr>
              <w:t xml:space="preserve"> </w:t>
            </w:r>
          </w:p>
        </w:tc>
      </w:tr>
    </w:tbl>
    <w:p w14:paraId="77A9AB81" w14:textId="77777777" w:rsidR="007B589E" w:rsidRPr="00E20073" w:rsidRDefault="007B589E" w:rsidP="00DF4B25">
      <w:pPr>
        <w:pStyle w:val="BodyText"/>
        <w:pBdr>
          <w:bottom w:val="single" w:sz="18" w:space="1" w:color="auto"/>
        </w:pBdr>
      </w:pPr>
    </w:p>
    <w:p w14:paraId="432558B8" w14:textId="77777777" w:rsidR="00CF6A48" w:rsidRPr="00E20073" w:rsidRDefault="00CF6A48" w:rsidP="00293E77">
      <w:pPr>
        <w:pStyle w:val="Bodytext0"/>
        <w:rPr>
          <w:color w:val="000080"/>
          <w:sz w:val="24"/>
        </w:rPr>
      </w:pPr>
    </w:p>
    <w:p w14:paraId="0AC95134" w14:textId="77777777" w:rsidR="007B589E" w:rsidRPr="00E20073" w:rsidRDefault="007B589E" w:rsidP="00293E77">
      <w:pPr>
        <w:pStyle w:val="Bodytext0"/>
        <w:rPr>
          <w:color w:val="000080"/>
          <w:sz w:val="24"/>
        </w:rPr>
      </w:pPr>
      <w:r w:rsidRPr="00E20073">
        <w:rPr>
          <w:color w:val="000080"/>
          <w:sz w:val="24"/>
        </w:rPr>
        <w:t>Abstract</w:t>
      </w:r>
    </w:p>
    <w:p w14:paraId="075741B5" w14:textId="77777777" w:rsidR="0082768B" w:rsidRPr="00E20073" w:rsidRDefault="0082768B" w:rsidP="00293E77">
      <w:pPr>
        <w:pStyle w:val="Abstract"/>
        <w:rPr>
          <w:color w:val="808080"/>
        </w:rPr>
      </w:pPr>
    </w:p>
    <w:p w14:paraId="3980764D" w14:textId="77777777" w:rsidR="0082768B" w:rsidRPr="00E20073" w:rsidRDefault="0082768B" w:rsidP="00293E77">
      <w:pPr>
        <w:pStyle w:val="Abstract"/>
        <w:rPr>
          <w:color w:val="808080"/>
        </w:rPr>
      </w:pPr>
    </w:p>
    <w:p w14:paraId="10472EA2" w14:textId="77777777" w:rsidR="0082768B" w:rsidRPr="00E20073" w:rsidRDefault="0082768B" w:rsidP="00293E77">
      <w:pPr>
        <w:pStyle w:val="Abstract"/>
        <w:rPr>
          <w:color w:val="808080"/>
        </w:rPr>
      </w:pPr>
    </w:p>
    <w:p w14:paraId="15D4BB58" w14:textId="77777777" w:rsidR="0082768B" w:rsidRPr="00E20073" w:rsidRDefault="0082768B" w:rsidP="00293E77">
      <w:pPr>
        <w:pStyle w:val="Abstract"/>
        <w:rPr>
          <w:color w:val="808080"/>
        </w:rPr>
      </w:pPr>
    </w:p>
    <w:p w14:paraId="1D23E52E" w14:textId="77777777" w:rsidR="0082768B" w:rsidRPr="00E20073" w:rsidRDefault="0082768B" w:rsidP="00293E77">
      <w:pPr>
        <w:pStyle w:val="Abstract"/>
        <w:rPr>
          <w:color w:val="808080"/>
        </w:rPr>
      </w:pPr>
    </w:p>
    <w:p w14:paraId="051BD0C2" w14:textId="77777777" w:rsidR="0082768B" w:rsidRPr="00E20073" w:rsidRDefault="0082768B" w:rsidP="00293E77">
      <w:pPr>
        <w:pStyle w:val="Abstract"/>
        <w:rPr>
          <w:color w:val="808080"/>
        </w:rPr>
      </w:pPr>
    </w:p>
    <w:p w14:paraId="17245B0D" w14:textId="77777777" w:rsidR="0082768B" w:rsidRPr="00E20073" w:rsidRDefault="0082768B" w:rsidP="00293E77">
      <w:pPr>
        <w:pStyle w:val="Abstract"/>
        <w:rPr>
          <w:color w:val="808080"/>
        </w:rPr>
      </w:pPr>
    </w:p>
    <w:p w14:paraId="68C5BA84" w14:textId="77777777" w:rsidR="0082768B" w:rsidRPr="006B43BF" w:rsidRDefault="0082768B" w:rsidP="00293E77">
      <w:pPr>
        <w:pStyle w:val="Abstract"/>
        <w:rPr>
          <w:color w:val="000000"/>
        </w:rPr>
      </w:pPr>
    </w:p>
    <w:p w14:paraId="04914E05" w14:textId="77777777" w:rsidR="0082768B" w:rsidRPr="00E20073" w:rsidRDefault="0082768B" w:rsidP="00293E77">
      <w:pPr>
        <w:pStyle w:val="Abstract"/>
        <w:rPr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E20073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E20073" w:rsidRDefault="00A47B59" w:rsidP="00C54C74">
            <w:pPr>
              <w:pStyle w:val="CellBase"/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Status</w:t>
            </w:r>
          </w:p>
        </w:tc>
      </w:tr>
      <w:tr w:rsidR="007B79C5" w:rsidRPr="00E20073" w14:paraId="7F8CBAC2" w14:textId="77777777" w:rsidTr="00C54C74">
        <w:tc>
          <w:tcPr>
            <w:tcW w:w="1188" w:type="dxa"/>
          </w:tcPr>
          <w:p w14:paraId="677890E9" w14:textId="77777777" w:rsidR="007B79C5" w:rsidRPr="00E20073" w:rsidRDefault="002B774F" w:rsidP="00C54C74">
            <w:pPr>
              <w:pStyle w:val="CellBase"/>
              <w:jc w:val="center"/>
            </w:pPr>
            <w:r>
              <w:t>1</w:t>
            </w:r>
          </w:p>
        </w:tc>
        <w:tc>
          <w:tcPr>
            <w:tcW w:w="1920" w:type="dxa"/>
          </w:tcPr>
          <w:p w14:paraId="175C1DA1" w14:textId="50CDD5B0" w:rsidR="007B79C5" w:rsidRPr="00E20073" w:rsidRDefault="00607BF1" w:rsidP="00C54C74">
            <w:pPr>
              <w:pStyle w:val="CellBase"/>
              <w:jc w:val="center"/>
            </w:pPr>
            <w:r>
              <w:t>04/01/2016</w:t>
            </w:r>
          </w:p>
        </w:tc>
        <w:tc>
          <w:tcPr>
            <w:tcW w:w="2310" w:type="dxa"/>
          </w:tcPr>
          <w:p w14:paraId="43E95AF1" w14:textId="038BA2B9" w:rsidR="007B79C5" w:rsidRPr="00E20073" w:rsidRDefault="00607BF1" w:rsidP="00C54C74">
            <w:pPr>
              <w:pStyle w:val="CellBase"/>
              <w:jc w:val="center"/>
            </w:pPr>
            <w:r>
              <w:t>Ji Lucas</w:t>
            </w:r>
          </w:p>
        </w:tc>
        <w:tc>
          <w:tcPr>
            <w:tcW w:w="4140" w:type="dxa"/>
          </w:tcPr>
          <w:p w14:paraId="6A52A4E4" w14:textId="480DB461" w:rsidR="007B79C5" w:rsidRPr="006B43BF" w:rsidRDefault="00607BF1" w:rsidP="00C54C74">
            <w:pPr>
              <w:pStyle w:val="CellBase"/>
              <w:jc w:val="center"/>
              <w:rPr>
                <w:color w:val="000000"/>
              </w:rPr>
            </w:pPr>
            <w:r>
              <w:rPr>
                <w:color w:val="000000"/>
              </w:rPr>
              <w:t>Init</w:t>
            </w:r>
          </w:p>
        </w:tc>
      </w:tr>
      <w:tr w:rsidR="00706A19" w:rsidRPr="00E20073" w14:paraId="155B85C1" w14:textId="77777777" w:rsidTr="00C54C74">
        <w:tc>
          <w:tcPr>
            <w:tcW w:w="1188" w:type="dxa"/>
          </w:tcPr>
          <w:p w14:paraId="37E5534A" w14:textId="2C53A082" w:rsidR="00706A19" w:rsidRPr="00E20073" w:rsidRDefault="000E2709" w:rsidP="00C54C74">
            <w:pPr>
              <w:pStyle w:val="CellBase"/>
              <w:jc w:val="center"/>
            </w:pPr>
            <w:r>
              <w:t>2</w:t>
            </w:r>
          </w:p>
        </w:tc>
        <w:tc>
          <w:tcPr>
            <w:tcW w:w="1920" w:type="dxa"/>
          </w:tcPr>
          <w:p w14:paraId="73B8FE78" w14:textId="77777777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1B073177" w14:textId="0B2CE0A5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E015D0C" w14:textId="699F9078" w:rsidR="00706A19" w:rsidRPr="00E20073" w:rsidRDefault="00706A19" w:rsidP="00C54C74">
            <w:pPr>
              <w:pStyle w:val="CellBase"/>
              <w:jc w:val="center"/>
            </w:pPr>
          </w:p>
        </w:tc>
      </w:tr>
      <w:tr w:rsidR="003D4E1E" w:rsidRPr="00E20073" w14:paraId="0B7E9415" w14:textId="77777777" w:rsidTr="00C54C74">
        <w:tc>
          <w:tcPr>
            <w:tcW w:w="1188" w:type="dxa"/>
          </w:tcPr>
          <w:p w14:paraId="3DC07CF6" w14:textId="1203A247" w:rsidR="003D4E1E" w:rsidRPr="00E20073" w:rsidRDefault="003D4E1E" w:rsidP="00C54C74">
            <w:pPr>
              <w:pStyle w:val="CellBase"/>
              <w:jc w:val="center"/>
            </w:pPr>
            <w:r>
              <w:t>3</w:t>
            </w:r>
          </w:p>
        </w:tc>
        <w:tc>
          <w:tcPr>
            <w:tcW w:w="1920" w:type="dxa"/>
          </w:tcPr>
          <w:p w14:paraId="1C86B785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773B2E19" w14:textId="53B2D5F5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34646B8B" w14:textId="0EC2FE39" w:rsidR="003D4E1E" w:rsidRPr="00E20073" w:rsidRDefault="003D4E1E" w:rsidP="00C54C74">
            <w:pPr>
              <w:pStyle w:val="CellBase"/>
              <w:jc w:val="center"/>
            </w:pPr>
          </w:p>
        </w:tc>
      </w:tr>
      <w:tr w:rsidR="003D4E1E" w:rsidRPr="00E20073" w14:paraId="5A44C7B8" w14:textId="77777777" w:rsidTr="00C54C74">
        <w:tc>
          <w:tcPr>
            <w:tcW w:w="1188" w:type="dxa"/>
          </w:tcPr>
          <w:p w14:paraId="0DD2327B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53E754C6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CAC23B1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22E22F7E" w14:textId="77777777" w:rsidR="003D4E1E" w:rsidRPr="00E20073" w:rsidRDefault="003D4E1E" w:rsidP="00C54C74">
            <w:pPr>
              <w:pStyle w:val="CellBase"/>
              <w:jc w:val="center"/>
            </w:pPr>
          </w:p>
        </w:tc>
      </w:tr>
      <w:tr w:rsidR="007B79C5" w:rsidRPr="00E20073" w14:paraId="12EA19F3" w14:textId="77777777" w:rsidTr="00C54C74">
        <w:tc>
          <w:tcPr>
            <w:tcW w:w="1188" w:type="dxa"/>
          </w:tcPr>
          <w:p w14:paraId="54E58EF3" w14:textId="3A4779C6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05A9DE77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0C83B11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C8EF215" w14:textId="77777777" w:rsidR="007B79C5" w:rsidRPr="00E20073" w:rsidRDefault="007B79C5" w:rsidP="00C54C74">
            <w:pPr>
              <w:pStyle w:val="CellBase"/>
              <w:jc w:val="center"/>
            </w:pPr>
          </w:p>
        </w:tc>
      </w:tr>
    </w:tbl>
    <w:p w14:paraId="39F23EBE" w14:textId="77777777" w:rsidR="00E03EC0" w:rsidRPr="00E20073" w:rsidRDefault="00E03EC0" w:rsidP="00D94A5D">
      <w:pPr>
        <w:pStyle w:val="SectionHeading"/>
        <w:rPr>
          <w:color w:val="000080"/>
        </w:rPr>
      </w:pPr>
    </w:p>
    <w:p w14:paraId="1D5DD318" w14:textId="77777777" w:rsidR="005E312B" w:rsidRPr="00E20073" w:rsidRDefault="00E03EC0" w:rsidP="00D94A5D">
      <w:pPr>
        <w:pStyle w:val="SectionHeading"/>
        <w:rPr>
          <w:color w:val="000080"/>
        </w:rPr>
      </w:pPr>
      <w:r w:rsidRPr="00E20073">
        <w:rPr>
          <w:color w:val="000080"/>
        </w:rPr>
        <w:br w:type="page"/>
      </w:r>
      <w:r w:rsidR="005E312B" w:rsidRPr="00E20073">
        <w:rPr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E20073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FYI</w:t>
            </w:r>
          </w:p>
        </w:tc>
      </w:tr>
      <w:tr w:rsidR="00321810" w:rsidRPr="00E20073" w14:paraId="756605A5" w14:textId="77777777" w:rsidTr="00656CE3">
        <w:tc>
          <w:tcPr>
            <w:tcW w:w="2578" w:type="pct"/>
            <w:shd w:val="clear" w:color="auto" w:fill="auto"/>
          </w:tcPr>
          <w:p w14:paraId="61425169" w14:textId="77777777" w:rsidR="00321810" w:rsidRPr="00E20073" w:rsidRDefault="00321810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483A0887" w14:textId="77777777" w:rsidR="00321810" w:rsidRPr="00E20073" w:rsidRDefault="00321810" w:rsidP="0032181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  <w:tr w:rsidR="00321810" w:rsidRPr="00E20073" w14:paraId="53D99A77" w14:textId="77777777" w:rsidTr="00656CE3">
        <w:tc>
          <w:tcPr>
            <w:tcW w:w="2578" w:type="pct"/>
            <w:shd w:val="clear" w:color="auto" w:fill="auto"/>
          </w:tcPr>
          <w:p w14:paraId="60CD56FE" w14:textId="77777777" w:rsidR="00321810" w:rsidRPr="00E20073" w:rsidRDefault="00321810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408F4868" w14:textId="77777777" w:rsidR="00321810" w:rsidRPr="00E20073" w:rsidRDefault="00321810" w:rsidP="0032181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  <w:tr w:rsidR="00433418" w:rsidRPr="00E20073" w14:paraId="78582774" w14:textId="77777777" w:rsidTr="00656CE3">
        <w:tc>
          <w:tcPr>
            <w:tcW w:w="2578" w:type="pct"/>
            <w:shd w:val="clear" w:color="auto" w:fill="auto"/>
          </w:tcPr>
          <w:p w14:paraId="34F3E5CF" w14:textId="77777777" w:rsidR="00AA63AC" w:rsidRPr="00E20073" w:rsidRDefault="00AA63AC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BC3F9F0" w14:textId="77777777" w:rsidR="006563F0" w:rsidRPr="00E20073" w:rsidRDefault="006563F0" w:rsidP="0032181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</w:tbl>
    <w:p w14:paraId="68EE80FA" w14:textId="74538DCD" w:rsidR="005E312B" w:rsidRPr="00E20073" w:rsidRDefault="00541278" w:rsidP="00D94A5D">
      <w:pPr>
        <w:pStyle w:val="SectionHeading"/>
        <w:rPr>
          <w:color w:val="000080"/>
        </w:rPr>
      </w:pPr>
      <w:r w:rsidRPr="00E20073">
        <w:br w:type="page"/>
      </w:r>
      <w:r w:rsidR="005E312B" w:rsidRPr="00E20073">
        <w:rPr>
          <w:color w:val="000080"/>
        </w:rPr>
        <w:t xml:space="preserve"> </w:t>
      </w:r>
      <w:r w:rsidR="00C73EBC" w:rsidRPr="00E20073">
        <w:rPr>
          <w:color w:val="000080"/>
        </w:rPr>
        <w:t>Table of Contents</w:t>
      </w:r>
    </w:p>
    <w:p w14:paraId="03B256FC" w14:textId="77777777" w:rsidR="00F93AA6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E20073">
        <w:fldChar w:fldCharType="begin"/>
      </w:r>
      <w:r w:rsidRPr="00E20073">
        <w:instrText xml:space="preserve"> TOC \o "1-3" \h \z </w:instrText>
      </w:r>
      <w:r w:rsidRPr="00E20073">
        <w:fldChar w:fldCharType="separate"/>
      </w:r>
      <w:r w:rsidR="00F93AA6">
        <w:rPr>
          <w:noProof/>
        </w:rPr>
        <w:t>1. Introduction</w:t>
      </w:r>
      <w:r w:rsidR="00F93AA6">
        <w:rPr>
          <w:noProof/>
        </w:rPr>
        <w:tab/>
      </w:r>
      <w:r w:rsidR="00F93AA6">
        <w:rPr>
          <w:noProof/>
        </w:rPr>
        <w:fldChar w:fldCharType="begin"/>
      </w:r>
      <w:r w:rsidR="00F93AA6">
        <w:rPr>
          <w:noProof/>
        </w:rPr>
        <w:instrText xml:space="preserve"> PAGEREF _Toc321425789 \h </w:instrText>
      </w:r>
      <w:r w:rsidR="00F93AA6">
        <w:rPr>
          <w:noProof/>
        </w:rPr>
      </w:r>
      <w:r w:rsidR="00F93AA6">
        <w:rPr>
          <w:noProof/>
        </w:rPr>
        <w:fldChar w:fldCharType="separate"/>
      </w:r>
      <w:r w:rsidR="00F93AA6">
        <w:rPr>
          <w:noProof/>
        </w:rPr>
        <w:t>4</w:t>
      </w:r>
      <w:r w:rsidR="00F93AA6">
        <w:rPr>
          <w:noProof/>
        </w:rPr>
        <w:fldChar w:fldCharType="end"/>
      </w:r>
    </w:p>
    <w:p w14:paraId="6BBFBCBD" w14:textId="77777777" w:rsidR="00F93AA6" w:rsidRDefault="00F93AA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_Toc321425790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B88B88" w14:textId="77777777" w:rsidR="00F93AA6" w:rsidRDefault="00F93AA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_Toc321425791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CDB767" w14:textId="77777777" w:rsidR="00F93AA6" w:rsidRDefault="00F93AA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_Toc321425792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01997A" w14:textId="77777777" w:rsidR="00F93AA6" w:rsidRDefault="00F93AA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 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_Toc321425793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69937F" w14:textId="77777777" w:rsidR="00F93AA6" w:rsidRDefault="00F93AA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 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_Toc321425794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4C2F21" w14:textId="77777777" w:rsidR="00F93AA6" w:rsidRDefault="00F93AA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_Toc321425795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B8BD1C" w14:textId="77777777" w:rsidR="00F93AA6" w:rsidRDefault="00F93AA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_Toc321425796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3BB6E2" w14:textId="77777777" w:rsidR="00F93AA6" w:rsidRDefault="00F93AA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_Toc321425797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E3E287" w14:textId="77777777" w:rsidR="00F93AA6" w:rsidRDefault="00F93AA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5.5.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_Toc321425798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763A7F" w14:textId="77777777" w:rsidR="00F93AA6" w:rsidRDefault="00F93AA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5.6.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_Toc321425799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AEF1BB" w14:textId="77777777" w:rsidR="00F93AA6" w:rsidRDefault="00F93AA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5.7. Risk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_Toc321425800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7C5360" w14:textId="77777777" w:rsidR="00F93AA6" w:rsidRDefault="00F93AA6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5.8. Limitation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_Toc321425801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974572" w14:textId="77777777" w:rsidR="00F93AA6" w:rsidRDefault="00F93AA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6. Business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_Toc321425802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4FE966" w14:textId="77777777" w:rsidR="00F93AA6" w:rsidRDefault="00F93AA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7. UI/UX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_Toc321425803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B9D6BC" w14:textId="77777777" w:rsidR="00F93AA6" w:rsidRDefault="00F93AA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8. Question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_Toc321425804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6F9FB9" w14:textId="77777777" w:rsidR="00F93AA6" w:rsidRDefault="00F93AA6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9.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_Toc321425805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07F56F" w14:textId="77777777" w:rsidR="00C73EBC" w:rsidRPr="00E20073" w:rsidRDefault="00142401" w:rsidP="001A3786">
      <w:pPr>
        <w:pStyle w:val="BodyText"/>
      </w:pPr>
      <w:r w:rsidRPr="00E20073">
        <w:fldChar w:fldCharType="end"/>
      </w:r>
    </w:p>
    <w:p w14:paraId="395F8ABA" w14:textId="5311338E" w:rsidR="00C73EBC" w:rsidRPr="00E20073" w:rsidRDefault="00E03EC0" w:rsidP="008F4A83">
      <w:pPr>
        <w:pStyle w:val="Title0"/>
        <w:jc w:val="center"/>
      </w:pPr>
      <w:r w:rsidRPr="00E20073">
        <w:br w:type="page"/>
      </w:r>
      <w:r w:rsidR="00D93F41">
        <w:fldChar w:fldCharType="begin"/>
      </w:r>
      <w:r w:rsidR="00D93F41">
        <w:instrText xml:space="preserve"> TITLE  \* MERGEFORMAT </w:instrText>
      </w:r>
      <w:r w:rsidR="00D93F41">
        <w:fldChar w:fldCharType="separate"/>
      </w:r>
      <w:r w:rsidR="00607BF1">
        <w:t>UNESCO</w:t>
      </w:r>
      <w:r w:rsidR="007430E4">
        <w:t xml:space="preserve"> </w:t>
      </w:r>
      <w:r w:rsidR="00D93F41">
        <w:fldChar w:fldCharType="end"/>
      </w:r>
    </w:p>
    <w:p w14:paraId="2159CE86" w14:textId="77777777" w:rsidR="009D4DF2" w:rsidRPr="00E20073" w:rsidRDefault="00C73EBC" w:rsidP="00760DB3">
      <w:pPr>
        <w:pStyle w:val="Heading1"/>
      </w:pPr>
      <w:bookmarkStart w:id="0" w:name="_Toc321425789"/>
      <w:r w:rsidRPr="00E20073">
        <w:t>Introduction</w:t>
      </w:r>
      <w:bookmarkEnd w:id="0"/>
    </w:p>
    <w:p w14:paraId="41EFF824" w14:textId="77777777" w:rsidR="00E42305" w:rsidRPr="00E42305" w:rsidRDefault="00E42305" w:rsidP="00E42305">
      <w:pPr>
        <w:pStyle w:val="BodyNarrative"/>
        <w:ind w:left="720" w:firstLine="0"/>
        <w:jc w:val="left"/>
        <w:rPr>
          <w:rFonts w:ascii="Verdana" w:hAnsi="Verdana"/>
          <w:szCs w:val="24"/>
          <w:lang w:eastAsia="en-GB"/>
        </w:rPr>
      </w:pPr>
      <w:bookmarkStart w:id="1" w:name="_Toc72549694"/>
      <w:bookmarkStart w:id="2" w:name="_Toc81281991"/>
    </w:p>
    <w:p w14:paraId="549B26D8" w14:textId="77777777" w:rsidR="00B970B9" w:rsidRPr="00470921" w:rsidRDefault="00B970B9" w:rsidP="00B970B9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</w:p>
    <w:p w14:paraId="5F2E21F4" w14:textId="77777777" w:rsidR="00E72BD9" w:rsidRPr="00E20073" w:rsidRDefault="00E72BD9" w:rsidP="00760DB3">
      <w:pPr>
        <w:pStyle w:val="Heading1"/>
      </w:pPr>
      <w:bookmarkStart w:id="3" w:name="_Toc321425790"/>
      <w:r w:rsidRPr="00E20073">
        <w:t>Related Documents/Links</w:t>
      </w:r>
      <w:bookmarkEnd w:id="1"/>
      <w:bookmarkEnd w:id="2"/>
      <w:r w:rsidR="006B2048" w:rsidRPr="00E20073">
        <w:t>/People</w:t>
      </w:r>
      <w:bookmarkEnd w:id="3"/>
    </w:p>
    <w:p w14:paraId="07D986A7" w14:textId="77777777" w:rsidR="00FF48FC" w:rsidRPr="00402A55" w:rsidRDefault="00E72BD9" w:rsidP="002C5251">
      <w:pPr>
        <w:pStyle w:val="BodyText"/>
        <w:rPr>
          <w:szCs w:val="20"/>
        </w:rPr>
      </w:pPr>
      <w:r w:rsidRPr="00402A55">
        <w:rPr>
          <w:szCs w:val="20"/>
        </w:rPr>
        <w:t>References in the text</w:t>
      </w:r>
      <w:r w:rsidR="00D9645E" w:rsidRPr="00402A55">
        <w:rPr>
          <w:szCs w:val="20"/>
        </w:rPr>
        <w:t xml:space="preserve"> throughout this document</w:t>
      </w:r>
      <w:r w:rsidRPr="00402A55">
        <w:rPr>
          <w:szCs w:val="20"/>
        </w:rPr>
        <w:t xml:space="preserve"> appear in square brackets (e.g., [</w:t>
      </w:r>
      <w:r w:rsidR="00E560B8" w:rsidRPr="00402A55">
        <w:rPr>
          <w:szCs w:val="20"/>
        </w:rPr>
        <w:t>1</w:t>
      </w:r>
      <w:r w:rsidRPr="00402A55">
        <w:rPr>
          <w:szCs w:val="20"/>
        </w:rPr>
        <w:t>]</w:t>
      </w:r>
      <w:r w:rsidR="009F24F2" w:rsidRPr="00402A55">
        <w:rPr>
          <w:szCs w:val="20"/>
        </w:rPr>
        <w:t>, [JS]</w:t>
      </w:r>
      <w:r w:rsidRPr="00402A55">
        <w:rPr>
          <w:szCs w:val="20"/>
        </w:rPr>
        <w:t>).</w:t>
      </w:r>
    </w:p>
    <w:p w14:paraId="3F0F758E" w14:textId="77777777" w:rsidR="002C5251" w:rsidRPr="00402A55" w:rsidRDefault="002C5251" w:rsidP="001A3786">
      <w:pPr>
        <w:pStyle w:val="BodyText"/>
        <w:rPr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376"/>
        <w:gridCol w:w="6272"/>
      </w:tblGrid>
      <w:tr w:rsidR="00F56DF8" w:rsidRPr="00402A55" w14:paraId="7BB2409D" w14:textId="77777777" w:rsidTr="00B12936">
        <w:trPr>
          <w:cantSplit/>
          <w:tblHeader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Reference</w:t>
            </w:r>
          </w:p>
        </w:tc>
        <w:tc>
          <w:tcPr>
            <w:tcW w:w="6272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Document/Link</w:t>
            </w:r>
            <w:r w:rsidR="009F24F2" w:rsidRPr="00402A55">
              <w:rPr>
                <w:b/>
                <w:szCs w:val="20"/>
              </w:rPr>
              <w:t>/Person</w:t>
            </w:r>
            <w:r w:rsidR="008A1329">
              <w:rPr>
                <w:b/>
                <w:szCs w:val="20"/>
              </w:rPr>
              <w:t>/Application</w:t>
            </w:r>
          </w:p>
        </w:tc>
      </w:tr>
      <w:tr w:rsidR="00F56DF8" w:rsidRPr="00402A55" w14:paraId="7FB35F3F" w14:textId="77777777" w:rsidTr="00B12936">
        <w:trPr>
          <w:cantSplit/>
        </w:trPr>
        <w:tc>
          <w:tcPr>
            <w:tcW w:w="3376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6FDED15B" w:rsidR="00F56DF8" w:rsidRPr="00402A55" w:rsidRDefault="00B12936" w:rsidP="00B12936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 UNESCO ke</w:t>
            </w:r>
            <w:r>
              <w:rPr>
                <w:bCs/>
                <w:szCs w:val="20"/>
              </w:rPr>
              <w:t>y</w:t>
            </w:r>
            <w:r>
              <w:rPr>
                <w:bCs/>
                <w:szCs w:val="20"/>
              </w:rPr>
              <w:t>word</w:t>
            </w:r>
          </w:p>
        </w:tc>
        <w:tc>
          <w:tcPr>
            <w:tcW w:w="6272" w:type="dxa"/>
          </w:tcPr>
          <w:p w14:paraId="72A84D68" w14:textId="3CFD8DC7" w:rsidR="00B82E7C" w:rsidRDefault="000B6877" w:rsidP="00F56DF8">
            <w:pPr>
              <w:pStyle w:val="CellBase"/>
              <w:rPr>
                <w:szCs w:val="20"/>
              </w:rPr>
            </w:pPr>
            <w:hyperlink r:id="rId9" w:history="1">
              <w:r w:rsidRPr="000C294E">
                <w:rPr>
                  <w:rStyle w:val="Hyperlink"/>
                  <w:szCs w:val="20"/>
                </w:rPr>
                <w:t>https://docs.google.com/spreadsheets/d/11r6td2Kg7NUg-jKrys34ooa1DsC04jrBJ9kahpzStJ0/edit?usp=sharing</w:t>
              </w:r>
            </w:hyperlink>
          </w:p>
          <w:p w14:paraId="5CC153A9" w14:textId="53EA95EE" w:rsidR="000B6877" w:rsidRPr="00402A55" w:rsidRDefault="000B6877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45951975" w14:textId="77777777" w:rsidTr="00B12936">
        <w:trPr>
          <w:cantSplit/>
        </w:trPr>
        <w:tc>
          <w:tcPr>
            <w:tcW w:w="3376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52127643" w:rsidR="00B82E7C" w:rsidRPr="00402A55" w:rsidRDefault="00B12936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 UNESCO Articles</w:t>
            </w:r>
          </w:p>
        </w:tc>
        <w:tc>
          <w:tcPr>
            <w:tcW w:w="6272" w:type="dxa"/>
          </w:tcPr>
          <w:p w14:paraId="15E17CF0" w14:textId="77777777" w:rsidR="00B12936" w:rsidRDefault="00B12936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18376A"/>
                <w:sz w:val="30"/>
                <w:szCs w:val="30"/>
                <w:lang w:eastAsia="en-US"/>
              </w:rPr>
              <w:t>In  Arabic</w:t>
            </w:r>
          </w:p>
          <w:p w14:paraId="0682CE7F" w14:textId="77777777" w:rsidR="00B12936" w:rsidRPr="00B12936" w:rsidRDefault="00B12936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  <w:lang w:eastAsia="en-US"/>
              </w:rPr>
            </w:pPr>
            <w:hyperlink r:id="rId10" w:history="1">
              <w:r w:rsidRPr="00B12936">
                <w:rPr>
                  <w:rFonts w:ascii="Calibri" w:hAnsi="Calibri" w:cs="Calibri"/>
                  <w:color w:val="0000FF"/>
                  <w:szCs w:val="20"/>
                  <w:u w:val="single" w:color="0000FF"/>
                  <w:lang w:eastAsia="en-US"/>
                </w:rPr>
                <w:t>http://khabaragency.net/news51527.html</w:t>
              </w:r>
            </w:hyperlink>
          </w:p>
          <w:p w14:paraId="6338804D" w14:textId="77777777" w:rsidR="00B12936" w:rsidRPr="00B12936" w:rsidRDefault="00B12936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  <w:lang w:eastAsia="en-US"/>
              </w:rPr>
            </w:pPr>
            <w:hyperlink r:id="rId11" w:history="1">
              <w:r w:rsidRPr="00B12936">
                <w:rPr>
                  <w:rFonts w:ascii="Calibri" w:hAnsi="Calibri" w:cs="Calibri"/>
                  <w:color w:val="0000FF"/>
                  <w:szCs w:val="20"/>
                  <w:u w:val="single" w:color="0000FF"/>
                  <w:lang w:eastAsia="en-US"/>
                </w:rPr>
                <w:t>http://www.yemenat.net/?p=201744</w:t>
              </w:r>
            </w:hyperlink>
          </w:p>
          <w:p w14:paraId="099F0396" w14:textId="77777777" w:rsidR="00B12936" w:rsidRPr="00B12936" w:rsidRDefault="00B12936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  <w:lang w:eastAsia="en-US"/>
              </w:rPr>
            </w:pPr>
            <w:hyperlink r:id="rId12" w:history="1">
              <w:r w:rsidRPr="00B12936">
                <w:rPr>
                  <w:rFonts w:ascii="Calibri" w:hAnsi="Calibri" w:cs="Calibri"/>
                  <w:color w:val="0000FF"/>
                  <w:szCs w:val="20"/>
                  <w:u w:val="single" w:color="0000FF"/>
                  <w:lang w:eastAsia="en-US"/>
                </w:rPr>
                <w:t>http://www.aljazeera.net/news/cultureandart/2016/1/17/%D8%A2%D8%AB%D8%A7%D8%B1-%D8%A7%D9%84%D9%8A%D9%85%D9%86-%D9%88%D9%85%D8%A4%D8%B3%D8%B3%D8%A7%D8%AA%D9%87-%D8%A7%D9%84%D8%AB%D9%82%D8%A7%D9%81%D9%8A%D8%A9-%D9%81%D9%8A-%D9%85%D8%B1%D9%85%D9%89-%D8%A7%D9%84%D8%AD%D8%B1%D8%A8</w:t>
              </w:r>
            </w:hyperlink>
          </w:p>
          <w:p w14:paraId="34593D67" w14:textId="77777777" w:rsidR="00B12936" w:rsidRPr="00B12936" w:rsidRDefault="00B12936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  <w:lang w:eastAsia="en-US"/>
              </w:rPr>
            </w:pPr>
            <w:hyperlink r:id="rId13" w:history="1">
              <w:r w:rsidRPr="00B12936">
                <w:rPr>
                  <w:rFonts w:ascii="Calibri" w:hAnsi="Calibri" w:cs="Calibri"/>
                  <w:color w:val="0000FF"/>
                  <w:szCs w:val="20"/>
                  <w:u w:val="single" w:color="0000FF"/>
                  <w:lang w:eastAsia="en-US"/>
                </w:rPr>
                <w:t>http://26sep.net/news_details.php?lng=arabic&amp;sid=117787</w:t>
              </w:r>
            </w:hyperlink>
          </w:p>
          <w:p w14:paraId="5E955CD3" w14:textId="77777777" w:rsidR="00B12936" w:rsidRDefault="00B12936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  <w:lang w:eastAsia="en-US"/>
              </w:rPr>
            </w:pPr>
          </w:p>
          <w:p w14:paraId="4519AFF7" w14:textId="55B5DEEF" w:rsidR="00B12936" w:rsidRDefault="00B12936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color w:val="18376A"/>
                <w:sz w:val="30"/>
                <w:szCs w:val="30"/>
                <w:lang w:eastAsia="en-US"/>
              </w:rPr>
              <w:t>In English</w:t>
            </w:r>
          </w:p>
          <w:p w14:paraId="05806CE7" w14:textId="77777777" w:rsidR="00B12936" w:rsidRPr="00B12936" w:rsidRDefault="00B12936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  <w:lang w:eastAsia="en-US"/>
              </w:rPr>
            </w:pPr>
            <w:hyperlink r:id="rId14" w:history="1">
              <w:r w:rsidRPr="00B12936">
                <w:rPr>
                  <w:rFonts w:ascii="Calibri" w:hAnsi="Calibri" w:cs="Calibri"/>
                  <w:color w:val="0000FF"/>
                  <w:szCs w:val="20"/>
                  <w:u w:val="single" w:color="0000FF"/>
                  <w:lang w:eastAsia="en-US"/>
                </w:rPr>
                <w:t>http://www.albawaba.com/news/airstrikes-destroy-archeological-monuments-yemen-805700</w:t>
              </w:r>
            </w:hyperlink>
          </w:p>
          <w:p w14:paraId="2ADE890D" w14:textId="77777777" w:rsidR="00B12936" w:rsidRPr="00B12936" w:rsidRDefault="00B12936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  <w:lang w:eastAsia="en-US"/>
              </w:rPr>
            </w:pPr>
            <w:hyperlink r:id="rId15" w:history="1">
              <w:r w:rsidRPr="00B12936">
                <w:rPr>
                  <w:rFonts w:ascii="Calibri" w:hAnsi="Calibri" w:cs="Calibri"/>
                  <w:color w:val="0000FF"/>
                  <w:szCs w:val="20"/>
                  <w:u w:val="single" w:color="0000FF"/>
                  <w:lang w:eastAsia="en-US"/>
                </w:rPr>
                <w:t>http://whc.unesco.org/en/news/1436/</w:t>
              </w:r>
            </w:hyperlink>
          </w:p>
          <w:p w14:paraId="363C74DD" w14:textId="77777777" w:rsidR="00B12936" w:rsidRPr="00B12936" w:rsidRDefault="00B12936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  <w:lang w:eastAsia="en-US"/>
              </w:rPr>
            </w:pPr>
            <w:hyperlink r:id="rId16" w:history="1">
              <w:r w:rsidRPr="00B12936">
                <w:rPr>
                  <w:rFonts w:ascii="Calibri" w:hAnsi="Calibri" w:cs="Calibri"/>
                  <w:color w:val="0000FF"/>
                  <w:szCs w:val="20"/>
                  <w:u w:val="single" w:color="0000FF"/>
                  <w:lang w:eastAsia="en-US"/>
                </w:rPr>
                <w:t>http://www.eunic-online.eu/?q=content/looted-goods-near-east-0</w:t>
              </w:r>
            </w:hyperlink>
          </w:p>
          <w:p w14:paraId="485C2484" w14:textId="77777777" w:rsidR="00B12936" w:rsidRPr="00B12936" w:rsidRDefault="00B12936" w:rsidP="00B129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0"/>
                <w:lang w:eastAsia="en-US"/>
              </w:rPr>
            </w:pPr>
            <w:hyperlink r:id="rId17" w:history="1">
              <w:r w:rsidRPr="00B12936">
                <w:rPr>
                  <w:rFonts w:ascii="Calibri" w:hAnsi="Calibri" w:cs="Calibri"/>
                  <w:color w:val="0000FF"/>
                  <w:szCs w:val="20"/>
                  <w:u w:val="single" w:color="0000FF"/>
                  <w:lang w:eastAsia="en-US"/>
                </w:rPr>
                <w:t>http://newsofyemen.net/2016/01/saudi-uae-led-coalition-strikes-damaged-part-of-queen-of-sheba-temple-in-marib-yemen/</w:t>
              </w:r>
            </w:hyperlink>
          </w:p>
          <w:p w14:paraId="582CB127" w14:textId="11F1BAD1" w:rsidR="00B82E7C" w:rsidRPr="00402A55" w:rsidRDefault="00B12936" w:rsidP="00B12936">
            <w:pPr>
              <w:pStyle w:val="CellBase"/>
              <w:rPr>
                <w:szCs w:val="20"/>
              </w:rPr>
            </w:pPr>
            <w:r>
              <w:rPr>
                <w:rFonts w:ascii="Calibri" w:hAnsi="Calibri" w:cs="Calibri"/>
                <w:color w:val="18376A"/>
                <w:sz w:val="30"/>
                <w:szCs w:val="30"/>
                <w:lang w:eastAsia="en-US"/>
              </w:rPr>
              <w:t> </w:t>
            </w:r>
          </w:p>
        </w:tc>
      </w:tr>
      <w:tr w:rsidR="00B82E7C" w:rsidRPr="00402A55" w14:paraId="6C305E37" w14:textId="77777777" w:rsidTr="00B12936">
        <w:trPr>
          <w:cantSplit/>
        </w:trPr>
        <w:tc>
          <w:tcPr>
            <w:tcW w:w="3376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AD3737E" w:rsidR="00B82E7C" w:rsidRPr="00402A55" w:rsidRDefault="00F93AA6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  <w:r>
              <w:rPr>
                <w:bCs/>
                <w:szCs w:val="20"/>
              </w:rPr>
              <w:t>TWB Setup/PM Process</w:t>
            </w:r>
          </w:p>
        </w:tc>
        <w:tc>
          <w:tcPr>
            <w:tcW w:w="6272" w:type="dxa"/>
          </w:tcPr>
          <w:p w14:paraId="240C4700" w14:textId="5FA21247" w:rsidR="00B82E7C" w:rsidRDefault="00F93AA6" w:rsidP="00F56DF8">
            <w:pPr>
              <w:pStyle w:val="CellBase"/>
              <w:rPr>
                <w:szCs w:val="20"/>
              </w:rPr>
            </w:pPr>
            <w:hyperlink r:id="rId18" w:history="1">
              <w:r w:rsidRPr="000C294E">
                <w:rPr>
                  <w:rStyle w:val="Hyperlink"/>
                  <w:szCs w:val="20"/>
                </w:rPr>
                <w:t>https://docs.google.com/document/d/1icm9ZMIazc0xjNqSlfBpEUlU</w:t>
              </w:r>
              <w:r w:rsidRPr="000C294E">
                <w:rPr>
                  <w:rStyle w:val="Hyperlink"/>
                  <w:szCs w:val="20"/>
                </w:rPr>
                <w:t>Z</w:t>
              </w:r>
              <w:r w:rsidRPr="000C294E">
                <w:rPr>
                  <w:rStyle w:val="Hyperlink"/>
                  <w:szCs w:val="20"/>
                </w:rPr>
                <w:t>MAcvKiQyzFG7PZ5_Wc/edit#heading=h.nf9z2a32d8vj</w:t>
              </w:r>
            </w:hyperlink>
          </w:p>
          <w:p w14:paraId="67A4265A" w14:textId="77777777" w:rsidR="00F93AA6" w:rsidRDefault="00F93AA6" w:rsidP="00F56DF8">
            <w:pPr>
              <w:pStyle w:val="CellBase"/>
              <w:rPr>
                <w:szCs w:val="20"/>
              </w:rPr>
            </w:pPr>
          </w:p>
          <w:p w14:paraId="1F602E81" w14:textId="77777777" w:rsidR="00F93AA6" w:rsidRDefault="00F93AA6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Stage 1 activation:</w:t>
            </w:r>
          </w:p>
          <w:p w14:paraId="6AECF331" w14:textId="5265B61F" w:rsidR="00D93F41" w:rsidRDefault="00D93F41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- Start Date : April. 06, 2016</w:t>
            </w:r>
          </w:p>
          <w:p w14:paraId="53AB42D9" w14:textId="2308A62B" w:rsidR="00F93AA6" w:rsidRPr="00402A55" w:rsidRDefault="00D93F41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bookmarkStart w:id="4" w:name="_GoBack"/>
            <w:bookmarkEnd w:id="4"/>
            <w:r w:rsidR="00F93AA6">
              <w:rPr>
                <w:szCs w:val="20"/>
              </w:rPr>
              <w:t>Mon / Wen / Fri – 3 times/week, 1000tweets per day , o</w:t>
            </w:r>
            <w:r w:rsidR="00F93AA6">
              <w:rPr>
                <w:szCs w:val="20"/>
              </w:rPr>
              <w:t>n</w:t>
            </w:r>
            <w:r w:rsidR="00F93AA6">
              <w:rPr>
                <w:szCs w:val="20"/>
              </w:rPr>
              <w:t>going</w:t>
            </w:r>
          </w:p>
        </w:tc>
      </w:tr>
      <w:tr w:rsidR="00B82E7C" w:rsidRPr="00402A55" w14:paraId="523885F7" w14:textId="77777777" w:rsidTr="00B12936">
        <w:trPr>
          <w:cantSplit/>
        </w:trPr>
        <w:tc>
          <w:tcPr>
            <w:tcW w:w="3376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47E4BC3E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6272" w:type="dxa"/>
          </w:tcPr>
          <w:p w14:paraId="5DEFC3D4" w14:textId="5775B76B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9F2FC79" w14:textId="77777777" w:rsidTr="00B12936">
        <w:trPr>
          <w:cantSplit/>
        </w:trPr>
        <w:tc>
          <w:tcPr>
            <w:tcW w:w="3376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6272" w:type="dxa"/>
          </w:tcPr>
          <w:p w14:paraId="65B3B350" w14:textId="5A0A789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04CDBD8" w14:textId="77777777" w:rsidTr="00B12936">
        <w:trPr>
          <w:cantSplit/>
        </w:trPr>
        <w:tc>
          <w:tcPr>
            <w:tcW w:w="3376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6272" w:type="dxa"/>
          </w:tcPr>
          <w:p w14:paraId="75EA15A2" w14:textId="5EC1D25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2EEBA2D3" w14:textId="77777777" w:rsidTr="00B12936">
        <w:trPr>
          <w:cantSplit/>
        </w:trPr>
        <w:tc>
          <w:tcPr>
            <w:tcW w:w="3376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6272" w:type="dxa"/>
          </w:tcPr>
          <w:p w14:paraId="3B25A9B0" w14:textId="4CAFFD85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8F0B870" w14:textId="77777777" w:rsidTr="00B12936">
        <w:trPr>
          <w:cantSplit/>
        </w:trPr>
        <w:tc>
          <w:tcPr>
            <w:tcW w:w="3376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6272" w:type="dxa"/>
          </w:tcPr>
          <w:p w14:paraId="3D607837" w14:textId="77777777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</w:tbl>
    <w:p w14:paraId="05E06E18" w14:textId="77777777" w:rsidR="008F7062" w:rsidRPr="00E20073" w:rsidRDefault="008F7062" w:rsidP="00760DB3">
      <w:pPr>
        <w:pStyle w:val="Heading1"/>
      </w:pPr>
      <w:bookmarkStart w:id="5" w:name="_Ref90869722"/>
      <w:bookmarkStart w:id="6" w:name="_Toc321425791"/>
      <w:r w:rsidRPr="00E20073">
        <w:t>Glossary</w:t>
      </w:r>
      <w:bookmarkEnd w:id="6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42"/>
        <w:gridCol w:w="7406"/>
      </w:tblGrid>
      <w:tr w:rsidR="008F7062" w:rsidRPr="00E20073" w14:paraId="01121695" w14:textId="77777777" w:rsidTr="00607BF1">
        <w:trPr>
          <w:cantSplit/>
          <w:tblHeader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E20073" w:rsidRDefault="008F7062" w:rsidP="00F97634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Term</w:t>
            </w:r>
          </w:p>
        </w:tc>
        <w:tc>
          <w:tcPr>
            <w:tcW w:w="740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E20073" w:rsidRDefault="008F7062" w:rsidP="00F97634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Definition</w:t>
            </w:r>
          </w:p>
        </w:tc>
      </w:tr>
      <w:tr w:rsidR="0047098C" w:rsidRPr="00E20073" w14:paraId="5338FE6E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6DA7EB34" w:rsidR="0047098C" w:rsidRPr="00402A55" w:rsidRDefault="00607BF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AIDR</w:t>
            </w:r>
          </w:p>
        </w:tc>
        <w:tc>
          <w:tcPr>
            <w:tcW w:w="7406" w:type="dxa"/>
          </w:tcPr>
          <w:p w14:paraId="0EFB214B" w14:textId="2AADE1F3" w:rsidR="00127CF5" w:rsidRPr="00402A55" w:rsidRDefault="00127CF5" w:rsidP="00127CF5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AF7456E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5DF72020" w:rsidR="0047098C" w:rsidRPr="00402A55" w:rsidRDefault="00607BF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MicroMappers</w:t>
            </w:r>
          </w:p>
        </w:tc>
        <w:tc>
          <w:tcPr>
            <w:tcW w:w="7406" w:type="dxa"/>
          </w:tcPr>
          <w:p w14:paraId="3E6605BF" w14:textId="6BC1EF5B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62920BB4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47673DBD" w14:textId="6D1BD05C" w:rsidR="00F90B01" w:rsidRPr="00402A55" w:rsidRDefault="00607BF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Satellite Imagery </w:t>
            </w:r>
          </w:p>
        </w:tc>
        <w:tc>
          <w:tcPr>
            <w:tcW w:w="7406" w:type="dxa"/>
          </w:tcPr>
          <w:p w14:paraId="5EB861F0" w14:textId="0A086C39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5B844373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17D7D83A" w14:textId="094763F6" w:rsidR="00F90B01" w:rsidRPr="00402A55" w:rsidRDefault="00607BF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GDELT</w:t>
            </w:r>
          </w:p>
        </w:tc>
        <w:tc>
          <w:tcPr>
            <w:tcW w:w="7406" w:type="dxa"/>
          </w:tcPr>
          <w:p w14:paraId="4E8EE8C2" w14:textId="002C8B6C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607BF1" w:rsidRPr="00E20073" w14:paraId="1BEF303F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7D5A055F" w14:textId="421AA286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TWB</w:t>
            </w:r>
          </w:p>
        </w:tc>
        <w:tc>
          <w:tcPr>
            <w:tcW w:w="7406" w:type="dxa"/>
          </w:tcPr>
          <w:p w14:paraId="018D11C4" w14:textId="174D86F8" w:rsidR="00607BF1" w:rsidRPr="00402A55" w:rsidRDefault="00DB2146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Translators</w:t>
            </w:r>
            <w:r w:rsidR="00607BF1">
              <w:rPr>
                <w:szCs w:val="20"/>
              </w:rPr>
              <w:t xml:space="preserve"> without borders</w:t>
            </w:r>
          </w:p>
        </w:tc>
      </w:tr>
      <w:tr w:rsidR="00607BF1" w:rsidRPr="00E20073" w14:paraId="749050A3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7C525A18" w14:textId="4A541C6A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Clickers</w:t>
            </w:r>
          </w:p>
        </w:tc>
        <w:tc>
          <w:tcPr>
            <w:tcW w:w="7406" w:type="dxa"/>
          </w:tcPr>
          <w:p w14:paraId="7E57421D" w14:textId="772ABB4F" w:rsidR="00607BF1" w:rsidRPr="00402A55" w:rsidRDefault="00607BF1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Human Computing platform for human computing</w:t>
            </w:r>
          </w:p>
        </w:tc>
      </w:tr>
      <w:tr w:rsidR="00607BF1" w:rsidRPr="00E20073" w14:paraId="31BFBEC1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5AF19998" w14:textId="3D60CCCC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ODK</w:t>
            </w:r>
          </w:p>
        </w:tc>
        <w:tc>
          <w:tcPr>
            <w:tcW w:w="7406" w:type="dxa"/>
          </w:tcPr>
          <w:p w14:paraId="019E5216" w14:textId="27299796" w:rsidR="00607BF1" w:rsidRPr="00402A55" w:rsidRDefault="00607BF1" w:rsidP="00607BF1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Open Data toolkits – Mobile platform of data colleting.</w:t>
            </w:r>
          </w:p>
        </w:tc>
      </w:tr>
      <w:tr w:rsidR="00607BF1" w:rsidRPr="00E20073" w14:paraId="4589CC88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56CC7223" w14:textId="01A924C5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UNESCO</w:t>
            </w:r>
          </w:p>
        </w:tc>
        <w:tc>
          <w:tcPr>
            <w:tcW w:w="7406" w:type="dxa"/>
          </w:tcPr>
          <w:p w14:paraId="7C438672" w14:textId="77777777" w:rsidR="00607BF1" w:rsidRPr="00402A55" w:rsidRDefault="00607BF1" w:rsidP="00F97634">
            <w:pPr>
              <w:pStyle w:val="CellBase"/>
              <w:rPr>
                <w:szCs w:val="20"/>
              </w:rPr>
            </w:pPr>
          </w:p>
        </w:tc>
      </w:tr>
      <w:tr w:rsidR="00607BF1" w:rsidRPr="00E20073" w14:paraId="6C621670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66F13D32" w14:textId="7C0C5F69" w:rsidR="00607BF1" w:rsidRPr="00402A55" w:rsidRDefault="000B338A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Computer Vision</w:t>
            </w:r>
          </w:p>
        </w:tc>
        <w:tc>
          <w:tcPr>
            <w:tcW w:w="7406" w:type="dxa"/>
          </w:tcPr>
          <w:p w14:paraId="4FC5A545" w14:textId="77777777" w:rsidR="00607BF1" w:rsidRPr="00402A55" w:rsidRDefault="00607BF1" w:rsidP="00F97634">
            <w:pPr>
              <w:pStyle w:val="CellBase"/>
              <w:rPr>
                <w:szCs w:val="20"/>
              </w:rPr>
            </w:pPr>
          </w:p>
        </w:tc>
      </w:tr>
      <w:tr w:rsidR="00607BF1" w:rsidRPr="00E20073" w14:paraId="18EDD823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105D9B8D" w14:textId="77777777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406" w:type="dxa"/>
          </w:tcPr>
          <w:p w14:paraId="7225384D" w14:textId="77777777" w:rsidR="00607BF1" w:rsidRPr="00402A55" w:rsidRDefault="00607BF1" w:rsidP="00F97634">
            <w:pPr>
              <w:pStyle w:val="CellBase"/>
              <w:rPr>
                <w:szCs w:val="20"/>
              </w:rPr>
            </w:pPr>
          </w:p>
        </w:tc>
      </w:tr>
      <w:tr w:rsidR="00607BF1" w:rsidRPr="00E20073" w14:paraId="38519641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09ED79B2" w14:textId="77777777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406" w:type="dxa"/>
          </w:tcPr>
          <w:p w14:paraId="7662688B" w14:textId="77777777" w:rsidR="00607BF1" w:rsidRPr="00402A55" w:rsidRDefault="00607BF1" w:rsidP="00F97634">
            <w:pPr>
              <w:pStyle w:val="CellBase"/>
              <w:rPr>
                <w:szCs w:val="20"/>
              </w:rPr>
            </w:pPr>
          </w:p>
        </w:tc>
      </w:tr>
      <w:tr w:rsidR="00607BF1" w:rsidRPr="00E20073" w14:paraId="72BA3245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6DFEA3A1" w14:textId="77777777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406" w:type="dxa"/>
          </w:tcPr>
          <w:p w14:paraId="5CD85824" w14:textId="77777777" w:rsidR="00607BF1" w:rsidRPr="00402A55" w:rsidRDefault="00607BF1" w:rsidP="00F97634">
            <w:pPr>
              <w:pStyle w:val="CellBase"/>
              <w:rPr>
                <w:szCs w:val="20"/>
              </w:rPr>
            </w:pPr>
          </w:p>
        </w:tc>
      </w:tr>
      <w:tr w:rsidR="00607BF1" w:rsidRPr="00E20073" w14:paraId="7BA9690A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038E78FC" w14:textId="77777777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406" w:type="dxa"/>
          </w:tcPr>
          <w:p w14:paraId="0BC41013" w14:textId="77777777" w:rsidR="00607BF1" w:rsidRPr="00402A55" w:rsidRDefault="00607BF1" w:rsidP="00F97634">
            <w:pPr>
              <w:pStyle w:val="CellBase"/>
              <w:rPr>
                <w:szCs w:val="20"/>
              </w:rPr>
            </w:pPr>
          </w:p>
        </w:tc>
      </w:tr>
      <w:tr w:rsidR="00607BF1" w:rsidRPr="00E20073" w14:paraId="5611B602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2F715FBA" w14:textId="77777777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406" w:type="dxa"/>
          </w:tcPr>
          <w:p w14:paraId="2B722C14" w14:textId="77777777" w:rsidR="00607BF1" w:rsidRPr="00402A55" w:rsidRDefault="00607BF1" w:rsidP="00F97634">
            <w:pPr>
              <w:pStyle w:val="CellBase"/>
              <w:rPr>
                <w:szCs w:val="20"/>
              </w:rPr>
            </w:pPr>
          </w:p>
        </w:tc>
      </w:tr>
      <w:tr w:rsidR="00607BF1" w:rsidRPr="00E20073" w14:paraId="6E47A228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397C6F23" w14:textId="77777777" w:rsidR="00607BF1" w:rsidRPr="00402A55" w:rsidRDefault="00607BF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406" w:type="dxa"/>
          </w:tcPr>
          <w:p w14:paraId="75C05346" w14:textId="77777777" w:rsidR="00607BF1" w:rsidRPr="00402A55" w:rsidRDefault="00607BF1" w:rsidP="00F97634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D9BD237" w14:textId="77777777" w:rsidTr="00607BF1">
        <w:trPr>
          <w:cantSplit/>
        </w:trPr>
        <w:tc>
          <w:tcPr>
            <w:tcW w:w="2242" w:type="dxa"/>
            <w:tcBorders>
              <w:top w:val="single" w:sz="4" w:space="0" w:color="auto"/>
            </w:tcBorders>
          </w:tcPr>
          <w:p w14:paraId="7C1C7EF8" w14:textId="77777777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406" w:type="dxa"/>
          </w:tcPr>
          <w:p w14:paraId="6C3FFB62" w14:textId="77777777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</w:tbl>
    <w:p w14:paraId="30FEBA3D" w14:textId="373B861C" w:rsidR="00607BF1" w:rsidRDefault="00607BF1" w:rsidP="00607BF1">
      <w:pPr>
        <w:pStyle w:val="Heading1"/>
      </w:pPr>
      <w:bookmarkStart w:id="7" w:name="_Toc321425792"/>
      <w:bookmarkEnd w:id="5"/>
      <w:r>
        <w:t>Overview</w:t>
      </w:r>
      <w:bookmarkEnd w:id="7"/>
    </w:p>
    <w:p w14:paraId="6F7DB0D5" w14:textId="77777777" w:rsidR="00607BF1" w:rsidRDefault="00607BF1" w:rsidP="00607BF1"/>
    <w:p w14:paraId="43F5DD74" w14:textId="00B5D01A" w:rsidR="00607BF1" w:rsidRPr="00607BF1" w:rsidRDefault="00607BF1" w:rsidP="00607BF1">
      <w:r>
        <w:rPr>
          <w:noProof/>
          <w:lang w:eastAsia="en-US"/>
        </w:rPr>
        <w:drawing>
          <wp:inline distT="0" distB="0" distL="0" distR="0" wp14:anchorId="07C9C295" wp14:editId="5FD4C5D1">
            <wp:extent cx="4902200" cy="622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D688" w14:textId="72152A25" w:rsidR="00607BF1" w:rsidRPr="00607BF1" w:rsidRDefault="002140C6" w:rsidP="00607BF1">
      <w:pPr>
        <w:pStyle w:val="Heading1"/>
      </w:pPr>
      <w:bookmarkStart w:id="8" w:name="_Toc321425793"/>
      <w:r>
        <w:t>Project</w:t>
      </w:r>
      <w:r w:rsidR="002B52B1" w:rsidRPr="00E20073">
        <w:t xml:space="preserve"> </w:t>
      </w:r>
      <w:r w:rsidR="00DB7245" w:rsidRPr="00E20073">
        <w:t>S</w:t>
      </w:r>
      <w:r w:rsidR="002B52B1" w:rsidRPr="00E20073">
        <w:t>cope</w:t>
      </w:r>
      <w:bookmarkEnd w:id="8"/>
    </w:p>
    <w:p w14:paraId="5C33F4EE" w14:textId="77777777" w:rsidR="002B52B1" w:rsidRDefault="002B52B1" w:rsidP="00760DB3">
      <w:pPr>
        <w:pStyle w:val="Heading2"/>
      </w:pPr>
      <w:bookmarkStart w:id="9" w:name="_Toc321425794"/>
      <w:r w:rsidRPr="00E20073">
        <w:t xml:space="preserve">Goals </w:t>
      </w:r>
      <w:r w:rsidR="00DB7245" w:rsidRPr="00E20073">
        <w:t>and</w:t>
      </w:r>
      <w:r w:rsidRPr="00E20073">
        <w:t xml:space="preserve"> Objectives</w:t>
      </w:r>
      <w:bookmarkEnd w:id="9"/>
    </w:p>
    <w:p w14:paraId="7EEA02FB" w14:textId="75320BF9" w:rsidR="003219D0" w:rsidRDefault="003219D0" w:rsidP="003219D0">
      <w:r>
        <w:t>Engagement with UNESCO, We will conduct minimum 2pilots focused on Yemen heritage rela</w:t>
      </w:r>
      <w:r>
        <w:t>t</w:t>
      </w:r>
      <w:r>
        <w:t>ed. Based on the requirement and pilot results, we will develop a robust and scalable produ</w:t>
      </w:r>
      <w:r>
        <w:t>c</w:t>
      </w:r>
      <w:r>
        <w:t>tion.</w:t>
      </w:r>
    </w:p>
    <w:p w14:paraId="63D7A72E" w14:textId="77777777" w:rsidR="003219D0" w:rsidRDefault="003219D0" w:rsidP="003219D0"/>
    <w:p w14:paraId="7BFF7AFA" w14:textId="77777777" w:rsidR="001C6A31" w:rsidRDefault="001C6A31" w:rsidP="001C6A31">
      <w:pPr>
        <w:pStyle w:val="Heading2"/>
      </w:pPr>
      <w:bookmarkStart w:id="10" w:name="_Toc321425795"/>
      <w:r w:rsidRPr="00E20073">
        <w:t>In Scope</w:t>
      </w:r>
      <w:bookmarkEnd w:id="10"/>
    </w:p>
    <w:p w14:paraId="48290C6F" w14:textId="77777777" w:rsidR="003219D0" w:rsidRDefault="003219D0" w:rsidP="003219D0">
      <w:pPr>
        <w:pStyle w:val="ListParagraph"/>
        <w:numPr>
          <w:ilvl w:val="0"/>
          <w:numId w:val="30"/>
        </w:numPr>
      </w:pPr>
      <w:r>
        <w:t>Yemen will be our primary country</w:t>
      </w:r>
    </w:p>
    <w:p w14:paraId="1C024027" w14:textId="3F7648DA" w:rsidR="003219D0" w:rsidRDefault="003219D0" w:rsidP="003219D0">
      <w:pPr>
        <w:pStyle w:val="ListParagraph"/>
        <w:numPr>
          <w:ilvl w:val="0"/>
          <w:numId w:val="30"/>
        </w:numPr>
      </w:pPr>
      <w:r>
        <w:t>Social media text information, news, image, satellite imagery will be utilized.</w:t>
      </w:r>
    </w:p>
    <w:p w14:paraId="113BD565" w14:textId="143F92D7" w:rsidR="003219D0" w:rsidRPr="003219D0" w:rsidRDefault="00DB2146" w:rsidP="003219D0">
      <w:pPr>
        <w:pStyle w:val="ListParagraph"/>
        <w:numPr>
          <w:ilvl w:val="0"/>
          <w:numId w:val="30"/>
        </w:numPr>
      </w:pPr>
      <w:r>
        <w:t>Human computing will be assisted by clickers &amp; TWB</w:t>
      </w:r>
    </w:p>
    <w:p w14:paraId="0A1AD9B7" w14:textId="77777777" w:rsidR="001C6A31" w:rsidRPr="00E20073" w:rsidRDefault="001C6A31" w:rsidP="001C6A31">
      <w:pPr>
        <w:pStyle w:val="Heading2"/>
      </w:pPr>
      <w:bookmarkStart w:id="11" w:name="_Toc321425796"/>
      <w:r w:rsidRPr="00E20073">
        <w:t>Out of Scope</w:t>
      </w:r>
      <w:bookmarkEnd w:id="11"/>
    </w:p>
    <w:p w14:paraId="30389F65" w14:textId="441169B1" w:rsidR="00DA6647" w:rsidRPr="00DA6647" w:rsidRDefault="002B52B1" w:rsidP="006563F0">
      <w:pPr>
        <w:pStyle w:val="Heading2"/>
      </w:pPr>
      <w:bookmarkStart w:id="12" w:name="_Toc321425797"/>
      <w:r w:rsidRPr="00E20073">
        <w:t>Assumptions</w:t>
      </w:r>
      <w:bookmarkEnd w:id="12"/>
    </w:p>
    <w:p w14:paraId="1FC9455F" w14:textId="09302DF9" w:rsidR="002140C6" w:rsidRDefault="002B52B1" w:rsidP="002140C6">
      <w:pPr>
        <w:pStyle w:val="Heading2"/>
      </w:pPr>
      <w:bookmarkStart w:id="13" w:name="_Toc321425798"/>
      <w:r w:rsidRPr="00E20073">
        <w:t>Constraints</w:t>
      </w:r>
      <w:bookmarkEnd w:id="13"/>
    </w:p>
    <w:p w14:paraId="18604F26" w14:textId="71D2E6F4" w:rsidR="002140C6" w:rsidRDefault="002140C6" w:rsidP="002140C6">
      <w:pPr>
        <w:pStyle w:val="Heading2"/>
      </w:pPr>
      <w:bookmarkStart w:id="14" w:name="_Toc321425799"/>
      <w:r w:rsidRPr="00E20073">
        <w:t>Dependencies</w:t>
      </w:r>
      <w:bookmarkEnd w:id="14"/>
    </w:p>
    <w:p w14:paraId="17A6E406" w14:textId="1549CB9C" w:rsidR="002140C6" w:rsidRDefault="002140C6" w:rsidP="002140C6">
      <w:pPr>
        <w:pStyle w:val="Heading2"/>
      </w:pPr>
      <w:bookmarkStart w:id="15" w:name="_Toc321425800"/>
      <w:r>
        <w:t>Risk</w:t>
      </w:r>
      <w:bookmarkEnd w:id="15"/>
    </w:p>
    <w:p w14:paraId="511A5931" w14:textId="3E7A4025" w:rsidR="002140C6" w:rsidRPr="002140C6" w:rsidRDefault="002140C6" w:rsidP="002140C6">
      <w:pPr>
        <w:pStyle w:val="Heading2"/>
      </w:pPr>
      <w:bookmarkStart w:id="16" w:name="_Toc321425801"/>
      <w:r>
        <w:t>Limitation</w:t>
      </w:r>
      <w:bookmarkEnd w:id="16"/>
    </w:p>
    <w:p w14:paraId="41C9264B" w14:textId="77777777" w:rsidR="002140C6" w:rsidRPr="002140C6" w:rsidRDefault="002140C6" w:rsidP="002140C6"/>
    <w:p w14:paraId="003A250A" w14:textId="77777777" w:rsidR="00566024" w:rsidRDefault="00566024" w:rsidP="00566024">
      <w:pPr>
        <w:rPr>
          <w:ins w:id="17" w:author="Rein, Bethany R" w:date="2013-01-16T14:37:00Z"/>
        </w:rPr>
      </w:pPr>
    </w:p>
    <w:p w14:paraId="48A498C3" w14:textId="783415FA" w:rsidR="00470A89" w:rsidRPr="00E20073" w:rsidRDefault="00607BF1" w:rsidP="00760DB3">
      <w:pPr>
        <w:pStyle w:val="Heading1"/>
      </w:pPr>
      <w:bookmarkStart w:id="18" w:name="_Toc321425802"/>
      <w:r>
        <w:t xml:space="preserve">Business </w:t>
      </w:r>
      <w:r w:rsidR="009D4DF2" w:rsidRPr="00E20073">
        <w:t>R</w:t>
      </w:r>
      <w:r w:rsidR="002140C6">
        <w:t>equirement</w:t>
      </w:r>
      <w:bookmarkEnd w:id="18"/>
    </w:p>
    <w:p w14:paraId="6D854B47" w14:textId="4D20C696" w:rsidR="00E72BD9" w:rsidRPr="00E20073" w:rsidRDefault="00E72BD9" w:rsidP="001A3786">
      <w:pPr>
        <w:pStyle w:val="BodyText"/>
      </w:pPr>
      <w:r w:rsidRPr="00E20073">
        <w:t xml:space="preserve">The following subsections define </w:t>
      </w:r>
      <w:r w:rsidR="002140C6">
        <w:t>project</w:t>
      </w:r>
      <w:r w:rsidRPr="00E20073">
        <w:t xml:space="preserve"> requirements.</w:t>
      </w:r>
      <w:r w:rsidR="00CA3918" w:rsidRPr="00E20073">
        <w:t xml:space="preserve"> </w:t>
      </w:r>
      <w:r w:rsidRPr="00E20073">
        <w:t xml:space="preserve"> Each requirement is labeled as follows:</w:t>
      </w:r>
    </w:p>
    <w:p w14:paraId="2DA5C5DA" w14:textId="77777777" w:rsidR="00E72BD9" w:rsidRPr="00E20073" w:rsidRDefault="00072852" w:rsidP="00FF1962">
      <w:pPr>
        <w:pStyle w:val="ListBullet"/>
      </w:pPr>
      <w:r w:rsidRPr="00E20073">
        <w:rPr>
          <w:b/>
        </w:rPr>
        <w:t>ID</w:t>
      </w:r>
      <w:r w:rsidR="00FF1962" w:rsidRPr="00E20073">
        <w:rPr>
          <w:b/>
        </w:rPr>
        <w:t xml:space="preserve">. </w:t>
      </w:r>
      <w:r w:rsidR="00FF1962" w:rsidRPr="00E20073">
        <w:t>The unique identifier for the requirement.</w:t>
      </w:r>
    </w:p>
    <w:p w14:paraId="4BA3F4C4" w14:textId="77777777" w:rsidR="00FF1962" w:rsidRPr="00E20073" w:rsidRDefault="00FF1962" w:rsidP="00FF1962">
      <w:pPr>
        <w:pStyle w:val="ListBullet"/>
      </w:pPr>
      <w:r w:rsidRPr="00E20073">
        <w:rPr>
          <w:b/>
        </w:rPr>
        <w:t>Requirement.</w:t>
      </w:r>
      <w:r w:rsidRPr="00E20073">
        <w:t xml:space="preserve"> A clear and concise description of the requirement.</w:t>
      </w:r>
    </w:p>
    <w:p w14:paraId="6BF1E25C" w14:textId="77777777" w:rsidR="00FF1962" w:rsidRPr="00E20073" w:rsidRDefault="00FF1962" w:rsidP="00FF1962">
      <w:pPr>
        <w:pStyle w:val="ListBullet"/>
      </w:pPr>
      <w:r w:rsidRPr="00E20073">
        <w:rPr>
          <w:b/>
        </w:rPr>
        <w:t>Source.</w:t>
      </w:r>
      <w:r w:rsidRPr="00E20073">
        <w:t xml:space="preserve"> A cross-reference to the source of the requirement.</w:t>
      </w:r>
    </w:p>
    <w:p w14:paraId="3985D77D" w14:textId="77777777" w:rsidR="00FF1962" w:rsidRPr="00E20073" w:rsidRDefault="00FF1962" w:rsidP="002A7F51">
      <w:pPr>
        <w:pStyle w:val="ListBullet"/>
      </w:pPr>
      <w:r w:rsidRPr="00E20073">
        <w:rPr>
          <w:b/>
        </w:rPr>
        <w:t>Cat</w:t>
      </w:r>
      <w:r w:rsidRPr="00E20073">
        <w:t>egory</w:t>
      </w:r>
      <w:r w:rsidRPr="00E20073">
        <w:rPr>
          <w:b/>
        </w:rPr>
        <w:t>.</w:t>
      </w:r>
      <w:r w:rsidRPr="00E20073">
        <w:t xml:space="preserve"> A classification for the requirement using the selections from Table 1.</w:t>
      </w:r>
    </w:p>
    <w:p w14:paraId="5EA897D2" w14:textId="77777777" w:rsidR="002A7F51" w:rsidRPr="00E20073" w:rsidRDefault="002A7F51" w:rsidP="002A7F51">
      <w:pPr>
        <w:pStyle w:val="ListBullet"/>
        <w:numPr>
          <w:ilvl w:val="0"/>
          <w:numId w:val="0"/>
        </w:numPr>
        <w:ind w:left="360"/>
      </w:pPr>
    </w:p>
    <w:p w14:paraId="04D54316" w14:textId="77777777" w:rsidR="00C16585" w:rsidRPr="00E20073" w:rsidRDefault="00C16585" w:rsidP="00C16585">
      <w:pPr>
        <w:pStyle w:val="Caption"/>
      </w:pPr>
      <w:bookmarkStart w:id="19" w:name="_Ref77476447"/>
      <w:r w:rsidRPr="00E20073">
        <w:t xml:space="preserve">Table </w:t>
      </w:r>
      <w:r w:rsidR="00D93F41">
        <w:fldChar w:fldCharType="begin"/>
      </w:r>
      <w:r w:rsidR="00D93F41">
        <w:instrText xml:space="preserve"> SEQ Table \* ARABIC </w:instrText>
      </w:r>
      <w:r w:rsidR="00D93F41">
        <w:fldChar w:fldCharType="separate"/>
      </w:r>
      <w:r w:rsidR="00C8051C">
        <w:rPr>
          <w:noProof/>
        </w:rPr>
        <w:t>1</w:t>
      </w:r>
      <w:r w:rsidR="00D93F41">
        <w:rPr>
          <w:noProof/>
        </w:rPr>
        <w:fldChar w:fldCharType="end"/>
      </w:r>
      <w:bookmarkEnd w:id="19"/>
      <w:r w:rsidRPr="00E20073"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5958"/>
      </w:tblGrid>
      <w:tr w:rsidR="00C16585" w:rsidRPr="00E20073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Description</w:t>
            </w:r>
          </w:p>
        </w:tc>
      </w:tr>
      <w:tr w:rsidR="00C16585" w:rsidRPr="00E20073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M</w:t>
            </w:r>
            <w:r w:rsidRPr="00E20073"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E20073" w:rsidRDefault="00C16585" w:rsidP="00683E55">
            <w:pPr>
              <w:pStyle w:val="CellDescription"/>
            </w:pPr>
            <w:r w:rsidRPr="00E20073">
              <w:t>Required minimum functionality.</w:t>
            </w:r>
          </w:p>
        </w:tc>
      </w:tr>
      <w:tr w:rsidR="00C16585" w:rsidRPr="00E20073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</w:t>
            </w:r>
            <w:r w:rsidRPr="00E20073"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E20073" w:rsidRDefault="00C16585" w:rsidP="00DD2029">
            <w:pPr>
              <w:pStyle w:val="CellDescription"/>
            </w:pPr>
            <w:r w:rsidRPr="00E20073">
              <w:t>Nice to have and will be implemented if time permits.</w:t>
            </w:r>
          </w:p>
        </w:tc>
      </w:tr>
      <w:tr w:rsidR="00CE12F3" w:rsidRPr="00E20073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E20073" w:rsidRDefault="00CE12F3" w:rsidP="00683E55">
            <w:pPr>
              <w:pStyle w:val="CellDescription"/>
              <w:rPr>
                <w:b/>
              </w:rPr>
            </w:pPr>
            <w:r w:rsidRPr="00E20073">
              <w:rPr>
                <w:b/>
              </w:rPr>
              <w:t>F</w:t>
            </w:r>
            <w:r w:rsidRPr="00E20073"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E20073" w:rsidRDefault="00B440AB" w:rsidP="00683E55">
            <w:pPr>
              <w:pStyle w:val="CellDescription"/>
            </w:pPr>
            <w:r w:rsidRPr="00E20073">
              <w:t>Will not be implemented now but should be considered for a future enhancement.</w:t>
            </w:r>
          </w:p>
        </w:tc>
      </w:tr>
      <w:tr w:rsidR="00C16585" w:rsidRPr="00E20073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D</w:t>
            </w:r>
            <w:r w:rsidRPr="00E20073"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E20073" w:rsidRDefault="00C16585" w:rsidP="00683E55">
            <w:pPr>
              <w:pStyle w:val="CellDescription"/>
            </w:pPr>
            <w:r w:rsidRPr="00E20073">
              <w:t xml:space="preserve">Requirement determined to be completely out of scope </w:t>
            </w:r>
            <w:r w:rsidRPr="00E20073">
              <w:rPr>
                <w:b/>
              </w:rPr>
              <w:t>after</w:t>
            </w:r>
            <w:r w:rsidRPr="00E20073">
              <w:t xml:space="preserve"> baseline.</w:t>
            </w:r>
          </w:p>
        </w:tc>
      </w:tr>
      <w:tr w:rsidR="00C16585" w:rsidRPr="00E20073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E</w:t>
            </w:r>
            <w:r w:rsidRPr="00E20073"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E20073" w:rsidRDefault="00C16585" w:rsidP="00683E55">
            <w:pPr>
              <w:pStyle w:val="CellDescription"/>
            </w:pPr>
            <w:r w:rsidRPr="00E20073">
              <w:t>Functionality already present in the software (for documentation pu</w:t>
            </w:r>
            <w:r w:rsidRPr="00E20073">
              <w:t>r</w:t>
            </w:r>
            <w:r w:rsidRPr="00E20073">
              <w:t>poses).</w:t>
            </w:r>
          </w:p>
        </w:tc>
      </w:tr>
      <w:tr w:rsidR="00C16585" w:rsidRPr="00E20073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Op</w:t>
            </w:r>
            <w:r w:rsidRPr="00E20073"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E20073" w:rsidRDefault="00C16585" w:rsidP="00DD2029">
            <w:pPr>
              <w:pStyle w:val="CellDescription"/>
            </w:pPr>
            <w:r w:rsidRPr="00E20073">
              <w:t>Will not be addressed in the software (documented for training pu</w:t>
            </w:r>
            <w:r w:rsidRPr="00E20073">
              <w:t>r</w:t>
            </w:r>
            <w:r w:rsidRPr="00E20073">
              <w:t>poses). This requirement should have a related item in the issue list in order to identify an owner.</w:t>
            </w:r>
          </w:p>
        </w:tc>
      </w:tr>
    </w:tbl>
    <w:p w14:paraId="7BC2E423" w14:textId="77777777" w:rsidR="00C16585" w:rsidRPr="00E20073" w:rsidRDefault="00C16585" w:rsidP="001A3786">
      <w:pPr>
        <w:pStyle w:val="BodyText"/>
        <w:rPr>
          <w:color w:val="808080"/>
        </w:rPr>
      </w:pPr>
    </w:p>
    <w:p w14:paraId="0E5ACE29" w14:textId="77777777" w:rsidR="00E91BA1" w:rsidRPr="00E91BA1" w:rsidRDefault="00E91BA1" w:rsidP="00E91BA1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686"/>
        <w:gridCol w:w="1080"/>
        <w:gridCol w:w="810"/>
      </w:tblGrid>
      <w:tr w:rsidR="002A7F51" w:rsidRPr="00E20073" w14:paraId="02152C08" w14:textId="77777777" w:rsidTr="002A7F51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2A7F51" w:rsidRPr="00E20073" w:rsidRDefault="002A7F51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686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1080" w:type="dxa"/>
            <w:shd w:val="clear" w:color="auto" w:fill="D9D9D9"/>
          </w:tcPr>
          <w:p w14:paraId="0FC7B567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810" w:type="dxa"/>
            <w:shd w:val="clear" w:color="auto" w:fill="D9D9D9"/>
          </w:tcPr>
          <w:p w14:paraId="7B86EBE8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2A7F51" w:rsidRPr="00E20073" w14:paraId="2E22DB8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77777777" w:rsidR="002A7F51" w:rsidRPr="00B970B9" w:rsidRDefault="00B970B9" w:rsidP="00793B0B">
            <w:pPr>
              <w:pStyle w:val="CellBase"/>
              <w:rPr>
                <w:bCs/>
              </w:rPr>
            </w:pPr>
            <w:r w:rsidRPr="00B970B9">
              <w:rPr>
                <w:bCs/>
              </w:rPr>
              <w:t>.1</w:t>
            </w:r>
          </w:p>
        </w:tc>
        <w:tc>
          <w:tcPr>
            <w:tcW w:w="6686" w:type="dxa"/>
          </w:tcPr>
          <w:p w14:paraId="57C41D79" w14:textId="785927CC" w:rsidR="00C9211D" w:rsidRPr="00D52620" w:rsidRDefault="00C9211D" w:rsidP="006563F0">
            <w:pPr>
              <w:pStyle w:val="BodyNarrative"/>
              <w:ind w:firstLine="0"/>
              <w:jc w:val="left"/>
            </w:pPr>
          </w:p>
        </w:tc>
        <w:tc>
          <w:tcPr>
            <w:tcW w:w="1080" w:type="dxa"/>
          </w:tcPr>
          <w:p w14:paraId="19AB9D27" w14:textId="77777777" w:rsidR="002A7F51" w:rsidRPr="00B970B9" w:rsidRDefault="002A7F51" w:rsidP="00793B0B">
            <w:pPr>
              <w:pStyle w:val="CellBase"/>
            </w:pPr>
          </w:p>
        </w:tc>
        <w:tc>
          <w:tcPr>
            <w:tcW w:w="810" w:type="dxa"/>
          </w:tcPr>
          <w:p w14:paraId="67B88DC0" w14:textId="17A0D925" w:rsidR="002A7F51" w:rsidRPr="00B970B9" w:rsidRDefault="002A7F51" w:rsidP="00793B0B">
            <w:pPr>
              <w:pStyle w:val="CellBase"/>
            </w:pPr>
          </w:p>
        </w:tc>
      </w:tr>
      <w:tr w:rsidR="0096100B" w:rsidRPr="00E20073" w14:paraId="60D72F7F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DC11999" w14:textId="1D2EFB08" w:rsidR="0096100B" w:rsidRDefault="0096100B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</w:t>
            </w:r>
          </w:p>
        </w:tc>
        <w:tc>
          <w:tcPr>
            <w:tcW w:w="6686" w:type="dxa"/>
          </w:tcPr>
          <w:p w14:paraId="33FFEA5C" w14:textId="4C66EC8A" w:rsidR="00DE0CBD" w:rsidRDefault="00DE0CBD" w:rsidP="00DE0CBD">
            <w:pPr>
              <w:pStyle w:val="CellBase"/>
            </w:pPr>
          </w:p>
        </w:tc>
        <w:tc>
          <w:tcPr>
            <w:tcW w:w="1080" w:type="dxa"/>
          </w:tcPr>
          <w:p w14:paraId="7BCE94D9" w14:textId="77777777" w:rsidR="0096100B" w:rsidRPr="00B970B9" w:rsidRDefault="0096100B" w:rsidP="00793B0B">
            <w:pPr>
              <w:pStyle w:val="CellBase"/>
            </w:pPr>
          </w:p>
        </w:tc>
        <w:tc>
          <w:tcPr>
            <w:tcW w:w="810" w:type="dxa"/>
          </w:tcPr>
          <w:p w14:paraId="3F314956" w14:textId="10B72A66" w:rsidR="0096100B" w:rsidRDefault="0096100B" w:rsidP="00793B0B">
            <w:pPr>
              <w:pStyle w:val="CellBase"/>
            </w:pPr>
          </w:p>
        </w:tc>
      </w:tr>
      <w:tr w:rsidR="006D6088" w:rsidRPr="00E20073" w14:paraId="61DB11A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E8E3007" w14:textId="0E4B922F" w:rsidR="006D6088" w:rsidRDefault="00BA4DC7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.3</w:t>
            </w:r>
          </w:p>
        </w:tc>
        <w:tc>
          <w:tcPr>
            <w:tcW w:w="6686" w:type="dxa"/>
          </w:tcPr>
          <w:p w14:paraId="6FD558B4" w14:textId="764951A1" w:rsidR="006D6088" w:rsidRDefault="006D6088" w:rsidP="00A502CC">
            <w:pPr>
              <w:pStyle w:val="CellBase"/>
            </w:pPr>
          </w:p>
        </w:tc>
        <w:tc>
          <w:tcPr>
            <w:tcW w:w="1080" w:type="dxa"/>
          </w:tcPr>
          <w:p w14:paraId="66B8DB43" w14:textId="77777777" w:rsidR="006D6088" w:rsidRPr="00B970B9" w:rsidRDefault="006D6088" w:rsidP="00793B0B">
            <w:pPr>
              <w:pStyle w:val="CellBase"/>
            </w:pPr>
          </w:p>
        </w:tc>
        <w:tc>
          <w:tcPr>
            <w:tcW w:w="810" w:type="dxa"/>
          </w:tcPr>
          <w:p w14:paraId="5CC08C81" w14:textId="65D65E41" w:rsidR="006D6088" w:rsidRDefault="006D6088" w:rsidP="00793B0B">
            <w:pPr>
              <w:pStyle w:val="CellBase"/>
            </w:pPr>
          </w:p>
        </w:tc>
      </w:tr>
      <w:tr w:rsidR="00CB1830" w:rsidRPr="00E20073" w14:paraId="0FA1C45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2AB49D6" w14:textId="3D3E0753" w:rsidR="00CB1830" w:rsidRDefault="004D380E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.4</w:t>
            </w:r>
          </w:p>
        </w:tc>
        <w:tc>
          <w:tcPr>
            <w:tcW w:w="6686" w:type="dxa"/>
          </w:tcPr>
          <w:p w14:paraId="6707D936" w14:textId="75CD738A" w:rsidR="000B6FB0" w:rsidRDefault="000B6FB0" w:rsidP="00A502CC">
            <w:pPr>
              <w:pStyle w:val="CellBase"/>
            </w:pPr>
          </w:p>
        </w:tc>
        <w:tc>
          <w:tcPr>
            <w:tcW w:w="1080" w:type="dxa"/>
          </w:tcPr>
          <w:p w14:paraId="3324DEBC" w14:textId="77777777" w:rsidR="00CB1830" w:rsidRPr="00B970B9" w:rsidRDefault="00CB1830" w:rsidP="00793B0B">
            <w:pPr>
              <w:pStyle w:val="CellBase"/>
            </w:pPr>
          </w:p>
        </w:tc>
        <w:tc>
          <w:tcPr>
            <w:tcW w:w="810" w:type="dxa"/>
          </w:tcPr>
          <w:p w14:paraId="28819E47" w14:textId="6BEADDD2" w:rsidR="00CB1830" w:rsidRDefault="00CB1830" w:rsidP="00793B0B">
            <w:pPr>
              <w:pStyle w:val="CellBase"/>
            </w:pPr>
          </w:p>
        </w:tc>
      </w:tr>
      <w:tr w:rsidR="00AD684C" w:rsidRPr="00E20073" w14:paraId="711768B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2DA4667" w14:textId="0D6B07A9" w:rsidR="00AD684C" w:rsidRDefault="00AD684C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ACB9CF5" w14:textId="5E119DDB" w:rsidR="00AD684C" w:rsidRDefault="00AD684C" w:rsidP="00E9305B">
            <w:pPr>
              <w:pStyle w:val="CellBase"/>
            </w:pPr>
          </w:p>
        </w:tc>
        <w:tc>
          <w:tcPr>
            <w:tcW w:w="1080" w:type="dxa"/>
          </w:tcPr>
          <w:p w14:paraId="60513E0A" w14:textId="77777777" w:rsidR="00AD684C" w:rsidRPr="00B970B9" w:rsidRDefault="00AD684C" w:rsidP="00793B0B">
            <w:pPr>
              <w:pStyle w:val="CellBase"/>
            </w:pPr>
          </w:p>
        </w:tc>
        <w:tc>
          <w:tcPr>
            <w:tcW w:w="810" w:type="dxa"/>
          </w:tcPr>
          <w:p w14:paraId="27C5FA13" w14:textId="64E1D4FD" w:rsidR="00AD684C" w:rsidRDefault="00AD684C" w:rsidP="00793B0B">
            <w:pPr>
              <w:pStyle w:val="CellBase"/>
            </w:pPr>
          </w:p>
        </w:tc>
      </w:tr>
      <w:tr w:rsidR="006D4151" w:rsidRPr="00E20073" w14:paraId="67E6E5D2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F5D6D53" w14:textId="3643B9CC" w:rsidR="006D4151" w:rsidRDefault="006D4151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0E37C998" w14:textId="24FA6D66" w:rsidR="006D4151" w:rsidRDefault="006D4151" w:rsidP="00E9305B">
            <w:pPr>
              <w:pStyle w:val="CellBase"/>
            </w:pPr>
          </w:p>
        </w:tc>
        <w:tc>
          <w:tcPr>
            <w:tcW w:w="1080" w:type="dxa"/>
          </w:tcPr>
          <w:p w14:paraId="0D3D87CA" w14:textId="77777777" w:rsidR="006D4151" w:rsidRPr="00B970B9" w:rsidRDefault="006D4151" w:rsidP="00793B0B">
            <w:pPr>
              <w:pStyle w:val="CellBase"/>
            </w:pPr>
          </w:p>
        </w:tc>
        <w:tc>
          <w:tcPr>
            <w:tcW w:w="810" w:type="dxa"/>
          </w:tcPr>
          <w:p w14:paraId="0C8F135F" w14:textId="46B4E678" w:rsidR="006D4151" w:rsidRDefault="006D4151" w:rsidP="00793B0B">
            <w:pPr>
              <w:pStyle w:val="CellBase"/>
            </w:pPr>
          </w:p>
        </w:tc>
      </w:tr>
      <w:tr w:rsidR="00B970B9" w:rsidRPr="00E20073" w14:paraId="3924E7B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BF50595" w14:textId="5F3B957C" w:rsidR="00B970B9" w:rsidRPr="00B970B9" w:rsidRDefault="00B970B9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8B5ABB8" w14:textId="0BE28FBD" w:rsidR="00DA4679" w:rsidRPr="00B970B9" w:rsidRDefault="00DA4679" w:rsidP="00C33547">
            <w:pPr>
              <w:pStyle w:val="CellBase"/>
              <w:ind w:left="720"/>
            </w:pPr>
          </w:p>
        </w:tc>
        <w:tc>
          <w:tcPr>
            <w:tcW w:w="1080" w:type="dxa"/>
          </w:tcPr>
          <w:p w14:paraId="5C896B2A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1EE10260" w14:textId="0DB10966" w:rsidR="00B970B9" w:rsidRPr="00B970B9" w:rsidRDefault="00B970B9" w:rsidP="00793B0B">
            <w:pPr>
              <w:pStyle w:val="CellBase"/>
            </w:pPr>
          </w:p>
        </w:tc>
      </w:tr>
      <w:tr w:rsidR="00B970B9" w:rsidRPr="00E20073" w14:paraId="01407B2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7DAB604" w14:textId="24CE6D49" w:rsidR="00B970B9" w:rsidRPr="00B970B9" w:rsidRDefault="00B970B9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7C85A36C" w14:textId="4783C2A1" w:rsidR="00B970B9" w:rsidRPr="00B970B9" w:rsidRDefault="00B970B9" w:rsidP="006B2333">
            <w:pPr>
              <w:pStyle w:val="CellBase"/>
            </w:pPr>
          </w:p>
        </w:tc>
        <w:tc>
          <w:tcPr>
            <w:tcW w:w="1080" w:type="dxa"/>
          </w:tcPr>
          <w:p w14:paraId="2DDB5C9F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537D194D" w14:textId="5BC24952" w:rsidR="00B970B9" w:rsidRPr="00B970B9" w:rsidRDefault="00B970B9" w:rsidP="00793B0B">
            <w:pPr>
              <w:pStyle w:val="CellBase"/>
            </w:pPr>
          </w:p>
        </w:tc>
      </w:tr>
      <w:tr w:rsidR="005307D7" w:rsidRPr="00E20073" w14:paraId="4710E849" w14:textId="77777777" w:rsidTr="00552E8A"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1C0B13A" w14:textId="1E435859" w:rsidR="005307D7" w:rsidRPr="00B970B9" w:rsidRDefault="005307D7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7889AF2D" w14:textId="18A1051B" w:rsidR="00BA747B" w:rsidRPr="00A030AA" w:rsidRDefault="00BA747B" w:rsidP="00A030AA">
            <w:pPr>
              <w:pStyle w:val="PlainText"/>
            </w:pPr>
          </w:p>
        </w:tc>
        <w:tc>
          <w:tcPr>
            <w:tcW w:w="1080" w:type="dxa"/>
          </w:tcPr>
          <w:p w14:paraId="55123C6B" w14:textId="77777777" w:rsidR="005307D7" w:rsidRPr="00B970B9" w:rsidRDefault="005307D7" w:rsidP="00793B0B">
            <w:pPr>
              <w:pStyle w:val="CellBase"/>
            </w:pPr>
          </w:p>
        </w:tc>
        <w:tc>
          <w:tcPr>
            <w:tcW w:w="810" w:type="dxa"/>
          </w:tcPr>
          <w:p w14:paraId="37A4C471" w14:textId="744DAE2E" w:rsidR="005307D7" w:rsidRPr="00B970B9" w:rsidRDefault="005307D7" w:rsidP="00793B0B">
            <w:pPr>
              <w:pStyle w:val="CellBase"/>
            </w:pPr>
          </w:p>
        </w:tc>
      </w:tr>
      <w:tr w:rsidR="006B2333" w:rsidRPr="00E20073" w14:paraId="53C9F348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EAC0C10" w14:textId="5D76C5A3" w:rsidR="006B2333" w:rsidRPr="00B970B9" w:rsidRDefault="006B2333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5108CE7B" w14:textId="77777777" w:rsidR="00A030AA" w:rsidRDefault="00A030AA" w:rsidP="00C33547">
            <w:pPr>
              <w:pStyle w:val="CellBase"/>
            </w:pPr>
          </w:p>
        </w:tc>
        <w:tc>
          <w:tcPr>
            <w:tcW w:w="1080" w:type="dxa"/>
          </w:tcPr>
          <w:p w14:paraId="59E6141B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A9E3E53" w14:textId="631FFE97" w:rsidR="006B2333" w:rsidRPr="00B970B9" w:rsidRDefault="006B2333" w:rsidP="00793B0B">
            <w:pPr>
              <w:pStyle w:val="CellBase"/>
            </w:pPr>
          </w:p>
        </w:tc>
      </w:tr>
      <w:tr w:rsidR="006B2333" w:rsidRPr="00E20073" w14:paraId="3DBA83FC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586F809" w14:textId="3088F5CD" w:rsidR="006B2333" w:rsidRPr="00B970B9" w:rsidRDefault="006B2333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7517AA7D" w14:textId="114A8F6B" w:rsidR="002675B1" w:rsidRPr="00082038" w:rsidRDefault="002675B1" w:rsidP="00B970B9">
            <w:pPr>
              <w:pStyle w:val="CellBase"/>
              <w:rPr>
                <w:b/>
              </w:rPr>
            </w:pPr>
          </w:p>
        </w:tc>
        <w:tc>
          <w:tcPr>
            <w:tcW w:w="1080" w:type="dxa"/>
          </w:tcPr>
          <w:p w14:paraId="27F47C44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950041C" w14:textId="746CBC75" w:rsidR="006B2333" w:rsidRPr="00B970B9" w:rsidRDefault="006B2333" w:rsidP="00793B0B">
            <w:pPr>
              <w:pStyle w:val="CellBase"/>
            </w:pPr>
          </w:p>
        </w:tc>
      </w:tr>
      <w:tr w:rsidR="00F01378" w:rsidRPr="00E20073" w14:paraId="6A67A19D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7661DE9" w14:textId="78D2E3B1" w:rsidR="00F01378" w:rsidRDefault="00F01378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64A9160" w14:textId="6F2851B1" w:rsidR="00F01378" w:rsidRDefault="00F01378" w:rsidP="00F01378">
            <w:pPr>
              <w:pStyle w:val="CellBase"/>
            </w:pPr>
          </w:p>
        </w:tc>
        <w:tc>
          <w:tcPr>
            <w:tcW w:w="1080" w:type="dxa"/>
          </w:tcPr>
          <w:p w14:paraId="15B7DE07" w14:textId="77777777" w:rsidR="00F01378" w:rsidRPr="00B970B9" w:rsidRDefault="00F01378" w:rsidP="00793B0B">
            <w:pPr>
              <w:pStyle w:val="CellBase"/>
            </w:pPr>
          </w:p>
        </w:tc>
        <w:tc>
          <w:tcPr>
            <w:tcW w:w="810" w:type="dxa"/>
          </w:tcPr>
          <w:p w14:paraId="49CD7754" w14:textId="0A86C460" w:rsidR="00F01378" w:rsidRDefault="00F01378" w:rsidP="00793B0B">
            <w:pPr>
              <w:pStyle w:val="CellBase"/>
            </w:pPr>
          </w:p>
        </w:tc>
      </w:tr>
      <w:tr w:rsidR="00552E8A" w:rsidRPr="00E20073" w14:paraId="0CC2AE6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0D586A" w14:textId="4D75E8D3" w:rsidR="00552E8A" w:rsidRDefault="00552E8A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805BE64" w14:textId="77777777" w:rsidR="00552E8A" w:rsidRPr="00552E8A" w:rsidRDefault="00552E8A" w:rsidP="007B2560">
            <w:pPr>
              <w:pStyle w:val="CellBase"/>
              <w:rPr>
                <w:b/>
              </w:rPr>
            </w:pPr>
          </w:p>
        </w:tc>
        <w:tc>
          <w:tcPr>
            <w:tcW w:w="1080" w:type="dxa"/>
          </w:tcPr>
          <w:p w14:paraId="7F65BABF" w14:textId="77777777" w:rsidR="00552E8A" w:rsidRDefault="00552E8A" w:rsidP="00793B0B">
            <w:pPr>
              <w:pStyle w:val="CellBase"/>
            </w:pPr>
          </w:p>
        </w:tc>
        <w:tc>
          <w:tcPr>
            <w:tcW w:w="810" w:type="dxa"/>
          </w:tcPr>
          <w:p w14:paraId="7CBA28F8" w14:textId="77777777" w:rsidR="00552E8A" w:rsidRDefault="00552E8A" w:rsidP="00793B0B">
            <w:pPr>
              <w:pStyle w:val="CellBase"/>
            </w:pPr>
          </w:p>
        </w:tc>
      </w:tr>
    </w:tbl>
    <w:p w14:paraId="42DC5936" w14:textId="7D2EA633" w:rsidR="00F42F46" w:rsidRDefault="00F42F46" w:rsidP="00D37926"/>
    <w:p w14:paraId="07696CCD" w14:textId="1B34739B" w:rsidR="004A33AA" w:rsidRPr="00D37926" w:rsidRDefault="004A33AA" w:rsidP="00D37926"/>
    <w:p w14:paraId="0A03C6BE" w14:textId="4DEC2AD5" w:rsidR="00607BF1" w:rsidRDefault="00607BF1" w:rsidP="00573A53">
      <w:pPr>
        <w:pStyle w:val="Heading1"/>
      </w:pPr>
      <w:bookmarkStart w:id="20" w:name="_Toc321425803"/>
      <w:r>
        <w:t>UI/UX</w:t>
      </w:r>
      <w:bookmarkEnd w:id="20"/>
    </w:p>
    <w:p w14:paraId="1DD8E65D" w14:textId="1397B27C" w:rsidR="008A1BB0" w:rsidRPr="00E20073" w:rsidRDefault="00573A53" w:rsidP="00573A53">
      <w:pPr>
        <w:pStyle w:val="Heading1"/>
      </w:pPr>
      <w:bookmarkStart w:id="21" w:name="_Toc321425804"/>
      <w:r>
        <w:t>Question History</w:t>
      </w:r>
      <w:bookmarkEnd w:id="21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E20073" w14:paraId="4F1A196F" w14:textId="77777777" w:rsidTr="00573A53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2616CEA8" w:rsidR="009B198C" w:rsidRPr="00E20073" w:rsidRDefault="00573A53" w:rsidP="00573A53">
            <w:pPr>
              <w:pStyle w:val="CellBase"/>
              <w:jc w:val="center"/>
              <w:rPr>
                <w:b/>
              </w:rPr>
            </w:pPr>
            <w:r>
              <w:rPr>
                <w:b/>
              </w:rPr>
              <w:t>QA</w:t>
            </w:r>
            <w:r w:rsidR="009B198C" w:rsidRPr="00E20073">
              <w:rPr>
                <w:b/>
              </w:rPr>
              <w:t xml:space="preserve"> #</w:t>
            </w:r>
          </w:p>
        </w:tc>
        <w:tc>
          <w:tcPr>
            <w:tcW w:w="5816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55D35B42" w:rsidR="009B198C" w:rsidRPr="00E20073" w:rsidRDefault="00573A53" w:rsidP="00A90E28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>
              <w:rPr>
                <w:b/>
              </w:rPr>
              <w:t>Question</w:t>
            </w:r>
            <w:r w:rsidR="009B198C" w:rsidRPr="00E20073">
              <w:rPr>
                <w:b/>
              </w:rPr>
              <w:t xml:space="preserve">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9B198C" w:rsidRPr="00E20073" w14:paraId="25E5F5A5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E20073" w:rsidRDefault="009B198C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5A99FBA5" w14:textId="5C1FFAB3" w:rsidR="00C538AA" w:rsidRPr="00E20073" w:rsidRDefault="00C538AA" w:rsidP="00876E76">
            <w:pPr>
              <w:pStyle w:val="CellBase"/>
            </w:pPr>
          </w:p>
        </w:tc>
        <w:tc>
          <w:tcPr>
            <w:tcW w:w="2610" w:type="dxa"/>
          </w:tcPr>
          <w:p w14:paraId="6057DDD4" w14:textId="51E19412" w:rsidR="00784CB4" w:rsidRPr="00784CB4" w:rsidRDefault="00784CB4" w:rsidP="00F56DF8">
            <w:pPr>
              <w:pStyle w:val="CellBase"/>
            </w:pPr>
          </w:p>
        </w:tc>
      </w:tr>
      <w:tr w:rsidR="009D795A" w:rsidRPr="00E20073" w14:paraId="0844FDFD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6D288030" w14:textId="77777777" w:rsidR="00784CB4" w:rsidRPr="00784CB4" w:rsidRDefault="00784CB4" w:rsidP="00C33547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45CA9864" w14:textId="55FA57B8" w:rsidR="009D795A" w:rsidRPr="00E20073" w:rsidRDefault="009D795A" w:rsidP="00F56DF8">
            <w:pPr>
              <w:pStyle w:val="CellBase"/>
            </w:pPr>
          </w:p>
        </w:tc>
      </w:tr>
      <w:tr w:rsidR="009D795A" w:rsidRPr="00E20073" w14:paraId="74927519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422B551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2D2E1341" w14:textId="77777777" w:rsidR="009D795A" w:rsidRDefault="009D795A" w:rsidP="00F56DF8">
            <w:pPr>
              <w:pStyle w:val="CellBase"/>
            </w:pPr>
          </w:p>
        </w:tc>
        <w:tc>
          <w:tcPr>
            <w:tcW w:w="2610" w:type="dxa"/>
          </w:tcPr>
          <w:p w14:paraId="5BA56EA4" w14:textId="77777777" w:rsidR="009D795A" w:rsidRPr="009D795A" w:rsidRDefault="009D795A" w:rsidP="00F56DF8">
            <w:pPr>
              <w:pStyle w:val="CellBase"/>
            </w:pPr>
          </w:p>
        </w:tc>
      </w:tr>
      <w:tr w:rsidR="009D795A" w:rsidRPr="00E20073" w14:paraId="558AE4EB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5CE9393B" w14:textId="77777777" w:rsidR="007B2560" w:rsidRDefault="007B2560" w:rsidP="00F56DF8">
            <w:pPr>
              <w:pStyle w:val="CellBase"/>
            </w:pPr>
          </w:p>
        </w:tc>
        <w:tc>
          <w:tcPr>
            <w:tcW w:w="2610" w:type="dxa"/>
          </w:tcPr>
          <w:p w14:paraId="7A457448" w14:textId="77777777" w:rsidR="001B1306" w:rsidRPr="001B1306" w:rsidRDefault="001B1306" w:rsidP="00F56DF8">
            <w:pPr>
              <w:pStyle w:val="CellBase"/>
            </w:pPr>
          </w:p>
        </w:tc>
      </w:tr>
      <w:tr w:rsidR="00784CB4" w:rsidRPr="00E20073" w14:paraId="364A3B98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E20073" w:rsidRDefault="00784CB4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6DE260C1" w14:textId="77777777" w:rsidR="00DC407E" w:rsidRDefault="00DC407E" w:rsidP="00F56DF8">
            <w:pPr>
              <w:pStyle w:val="CellBase"/>
            </w:pPr>
          </w:p>
        </w:tc>
        <w:tc>
          <w:tcPr>
            <w:tcW w:w="2610" w:type="dxa"/>
          </w:tcPr>
          <w:p w14:paraId="20A6B3BE" w14:textId="77777777" w:rsidR="00D76112" w:rsidRPr="00D76112" w:rsidRDefault="00D76112" w:rsidP="00F56DF8">
            <w:pPr>
              <w:pStyle w:val="CellBase"/>
            </w:pPr>
          </w:p>
        </w:tc>
      </w:tr>
      <w:tr w:rsidR="00417BDA" w:rsidRPr="00E20073" w14:paraId="497BB60D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E20073" w:rsidRDefault="00417BD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30512891" w14:textId="77777777" w:rsidR="00417BDA" w:rsidRDefault="00417BDA" w:rsidP="00F56DF8">
            <w:pPr>
              <w:pStyle w:val="CellBase"/>
            </w:pPr>
          </w:p>
        </w:tc>
        <w:tc>
          <w:tcPr>
            <w:tcW w:w="2610" w:type="dxa"/>
          </w:tcPr>
          <w:p w14:paraId="348E1300" w14:textId="77777777" w:rsidR="00417BDA" w:rsidRPr="00BA747B" w:rsidRDefault="00417BDA" w:rsidP="00F56DF8">
            <w:pPr>
              <w:pStyle w:val="CellBase"/>
              <w:rPr>
                <w:b/>
              </w:rPr>
            </w:pPr>
          </w:p>
        </w:tc>
      </w:tr>
      <w:tr w:rsidR="004C1F6E" w:rsidRPr="00E20073" w14:paraId="5CDA1A17" w14:textId="77777777" w:rsidTr="00573A53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E20073" w:rsidRDefault="004C1F6E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5816" w:type="dxa"/>
          </w:tcPr>
          <w:p w14:paraId="712B206D" w14:textId="77777777" w:rsidR="004C1F6E" w:rsidRPr="00552E8A" w:rsidRDefault="004C1F6E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BA747B" w:rsidRDefault="004C1F6E" w:rsidP="00F56DF8">
            <w:pPr>
              <w:pStyle w:val="CellBase"/>
              <w:rPr>
                <w:b/>
              </w:rPr>
            </w:pPr>
          </w:p>
        </w:tc>
      </w:tr>
    </w:tbl>
    <w:p w14:paraId="3627BD85" w14:textId="77777777" w:rsidR="005E312B" w:rsidRPr="00E20073" w:rsidRDefault="00CE12F3" w:rsidP="00760DB3">
      <w:pPr>
        <w:pStyle w:val="Heading1"/>
      </w:pPr>
      <w:bookmarkStart w:id="22" w:name="_Toc321425805"/>
      <w:r w:rsidRPr="00E20073">
        <w:t>R</w:t>
      </w:r>
      <w:r w:rsidR="005E312B" w:rsidRPr="00E20073">
        <w:t>evision History</w:t>
      </w:r>
      <w:bookmarkEnd w:id="22"/>
    </w:p>
    <w:p w14:paraId="2D9E7700" w14:textId="77777777" w:rsidR="005E312B" w:rsidRPr="00E20073" w:rsidRDefault="005E312B" w:rsidP="00894838">
      <w:pPr>
        <w:pStyle w:val="BodyText"/>
      </w:pPr>
      <w:r w:rsidRPr="00E20073">
        <w:t>Changes to the text of this document are indicated by bars in the outside margin adjacent to the affected text.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E20073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Change Description</w:t>
            </w:r>
          </w:p>
        </w:tc>
      </w:tr>
      <w:tr w:rsidR="004F6826" w:rsidRPr="00E20073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77777777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524D2BD1" w14:textId="7D6F3404" w:rsidR="004F6826" w:rsidRDefault="004F6826" w:rsidP="005257A4">
            <w:pPr>
              <w:pStyle w:val="CellBase"/>
            </w:pPr>
          </w:p>
        </w:tc>
      </w:tr>
      <w:tr w:rsidR="004F6826" w:rsidRPr="00E20073" w14:paraId="00AC9628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45ED95C" w14:textId="02F24F6D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05C5647C" w14:textId="24DDBCF9" w:rsidR="004F6826" w:rsidRDefault="004F6826" w:rsidP="005257A4">
            <w:pPr>
              <w:pStyle w:val="CellBase"/>
            </w:pPr>
          </w:p>
        </w:tc>
      </w:tr>
      <w:tr w:rsidR="004F6826" w:rsidRPr="00E20073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69A77506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3035FD01" w14:textId="58414C7B" w:rsidR="004F6826" w:rsidRDefault="004F6826" w:rsidP="005257A4">
            <w:pPr>
              <w:pStyle w:val="CellBase"/>
            </w:pPr>
          </w:p>
        </w:tc>
      </w:tr>
      <w:tr w:rsidR="008931DC" w:rsidRPr="00E20073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E20073" w:rsidRDefault="008931DC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E20073" w:rsidRDefault="008931DC" w:rsidP="005257A4">
            <w:pPr>
              <w:pStyle w:val="CellBase"/>
            </w:pPr>
          </w:p>
        </w:tc>
      </w:tr>
    </w:tbl>
    <w:p w14:paraId="5E3A1E18" w14:textId="77777777" w:rsidR="00862220" w:rsidRPr="00E20073" w:rsidRDefault="00862220" w:rsidP="00D51F6C">
      <w:pPr>
        <w:pStyle w:val="BodyText"/>
      </w:pPr>
    </w:p>
    <w:sectPr w:rsidR="00862220" w:rsidRPr="00E20073" w:rsidSect="00AC6B5D">
      <w:footerReference w:type="default" r:id="rId20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3219D0" w:rsidRDefault="003219D0">
      <w:r>
        <w:separator/>
      </w:r>
    </w:p>
  </w:endnote>
  <w:endnote w:type="continuationSeparator" w:id="0">
    <w:p w14:paraId="52FA21BA" w14:textId="77777777" w:rsidR="003219D0" w:rsidRDefault="00321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3219D0" w:rsidRPr="007B589E" w:rsidRDefault="003219D0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93F41">
      <w:rPr>
        <w:noProof/>
      </w:rPr>
      <w:t>5</w:t>
    </w:r>
    <w:r>
      <w:fldChar w:fldCharType="end"/>
    </w:r>
    <w:r>
      <w:t xml:space="preserve"> of </w:t>
    </w:r>
    <w:r w:rsidR="00D93F41">
      <w:fldChar w:fldCharType="begin"/>
    </w:r>
    <w:r w:rsidR="00D93F41">
      <w:instrText xml:space="preserve"> SECTIONPAGES </w:instrText>
    </w:r>
    <w:r w:rsidR="00D93F41">
      <w:fldChar w:fldCharType="separate"/>
    </w:r>
    <w:r w:rsidR="00D93F41">
      <w:rPr>
        <w:noProof/>
      </w:rPr>
      <w:t>8</w:t>
    </w:r>
    <w:r w:rsidR="00D93F41">
      <w:rPr>
        <w:noProof/>
      </w:rPr>
      <w:fldChar w:fldCharType="end"/>
    </w:r>
  </w:p>
  <w:p w14:paraId="1A4E6633" w14:textId="77777777" w:rsidR="003219D0" w:rsidRDefault="003219D0" w:rsidP="004E4C2D">
    <w:pPr>
      <w:pStyle w:val="Footer"/>
      <w:ind w:hanging="900"/>
    </w:pPr>
  </w:p>
  <w:p w14:paraId="4CB37909" w14:textId="77777777" w:rsidR="003219D0" w:rsidRPr="007B589E" w:rsidRDefault="003219D0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3219D0" w:rsidRDefault="003219D0">
      <w:r>
        <w:separator/>
      </w:r>
    </w:p>
  </w:footnote>
  <w:footnote w:type="continuationSeparator" w:id="0">
    <w:p w14:paraId="0ED27F5B" w14:textId="77777777" w:rsidR="003219D0" w:rsidRDefault="00321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032F7"/>
    <w:multiLevelType w:val="hybridMultilevel"/>
    <w:tmpl w:val="86AA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5">
    <w:nsid w:val="4F245691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5B03BF"/>
    <w:multiLevelType w:val="hybridMultilevel"/>
    <w:tmpl w:val="EA287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F63756"/>
    <w:multiLevelType w:val="hybridMultilevel"/>
    <w:tmpl w:val="15523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E9639F"/>
    <w:multiLevelType w:val="hybridMultilevel"/>
    <w:tmpl w:val="31D65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E5319B"/>
    <w:multiLevelType w:val="hybridMultilevel"/>
    <w:tmpl w:val="96AC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21"/>
  </w:num>
  <w:num w:numId="4">
    <w:abstractNumId w:val="14"/>
  </w:num>
  <w:num w:numId="5">
    <w:abstractNumId w:val="20"/>
  </w:num>
  <w:num w:numId="6">
    <w:abstractNumId w:val="9"/>
  </w:num>
  <w:num w:numId="7">
    <w:abstractNumId w:val="3"/>
  </w:num>
  <w:num w:numId="8">
    <w:abstractNumId w:val="11"/>
  </w:num>
  <w:num w:numId="9">
    <w:abstractNumId w:val="6"/>
  </w:num>
  <w:num w:numId="10">
    <w:abstractNumId w:val="29"/>
  </w:num>
  <w:num w:numId="11">
    <w:abstractNumId w:val="24"/>
  </w:num>
  <w:num w:numId="12">
    <w:abstractNumId w:val="5"/>
  </w:num>
  <w:num w:numId="13">
    <w:abstractNumId w:val="2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3"/>
  </w:num>
  <w:num w:numId="17">
    <w:abstractNumId w:val="13"/>
  </w:num>
  <w:num w:numId="18">
    <w:abstractNumId w:val="0"/>
  </w:num>
  <w:num w:numId="19">
    <w:abstractNumId w:val="8"/>
  </w:num>
  <w:num w:numId="20">
    <w:abstractNumId w:val="10"/>
  </w:num>
  <w:num w:numId="21">
    <w:abstractNumId w:val="26"/>
  </w:num>
  <w:num w:numId="22">
    <w:abstractNumId w:val="4"/>
  </w:num>
  <w:num w:numId="23">
    <w:abstractNumId w:val="7"/>
  </w:num>
  <w:num w:numId="24">
    <w:abstractNumId w:val="16"/>
  </w:num>
  <w:num w:numId="25">
    <w:abstractNumId w:val="17"/>
  </w:num>
  <w:num w:numId="26">
    <w:abstractNumId w:val="15"/>
  </w:num>
  <w:num w:numId="27">
    <w:abstractNumId w:val="27"/>
  </w:num>
  <w:num w:numId="28">
    <w:abstractNumId w:val="28"/>
  </w:num>
  <w:num w:numId="29">
    <w:abstractNumId w:val="19"/>
  </w:num>
  <w:num w:numId="30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6386"/>
    <w:rsid w:val="00021B50"/>
    <w:rsid w:val="00024A0A"/>
    <w:rsid w:val="00025768"/>
    <w:rsid w:val="000337E0"/>
    <w:rsid w:val="000407BD"/>
    <w:rsid w:val="00043A33"/>
    <w:rsid w:val="00047841"/>
    <w:rsid w:val="00050318"/>
    <w:rsid w:val="0005099F"/>
    <w:rsid w:val="00056E5D"/>
    <w:rsid w:val="00066638"/>
    <w:rsid w:val="00072852"/>
    <w:rsid w:val="00076CD0"/>
    <w:rsid w:val="00077147"/>
    <w:rsid w:val="00080A56"/>
    <w:rsid w:val="00081E22"/>
    <w:rsid w:val="00082038"/>
    <w:rsid w:val="00082BAB"/>
    <w:rsid w:val="00083231"/>
    <w:rsid w:val="00085AE8"/>
    <w:rsid w:val="00090AED"/>
    <w:rsid w:val="000931A4"/>
    <w:rsid w:val="000A0581"/>
    <w:rsid w:val="000A1691"/>
    <w:rsid w:val="000A3E28"/>
    <w:rsid w:val="000A6DE8"/>
    <w:rsid w:val="000B338A"/>
    <w:rsid w:val="000B6877"/>
    <w:rsid w:val="000B6FB0"/>
    <w:rsid w:val="000B7954"/>
    <w:rsid w:val="000C3EE2"/>
    <w:rsid w:val="000C4006"/>
    <w:rsid w:val="000C67A6"/>
    <w:rsid w:val="000D1973"/>
    <w:rsid w:val="000D1A5E"/>
    <w:rsid w:val="000D5534"/>
    <w:rsid w:val="000E0084"/>
    <w:rsid w:val="000E2709"/>
    <w:rsid w:val="000E50BB"/>
    <w:rsid w:val="000E5BDC"/>
    <w:rsid w:val="000E716D"/>
    <w:rsid w:val="000F2F8D"/>
    <w:rsid w:val="001025FC"/>
    <w:rsid w:val="001055A7"/>
    <w:rsid w:val="00113720"/>
    <w:rsid w:val="0012004F"/>
    <w:rsid w:val="0012268E"/>
    <w:rsid w:val="00124483"/>
    <w:rsid w:val="00125684"/>
    <w:rsid w:val="00127CF5"/>
    <w:rsid w:val="00133D71"/>
    <w:rsid w:val="00134774"/>
    <w:rsid w:val="00134FCE"/>
    <w:rsid w:val="00142401"/>
    <w:rsid w:val="00142FE8"/>
    <w:rsid w:val="0015163B"/>
    <w:rsid w:val="00152704"/>
    <w:rsid w:val="0015503F"/>
    <w:rsid w:val="00156F37"/>
    <w:rsid w:val="00157A14"/>
    <w:rsid w:val="00160727"/>
    <w:rsid w:val="001607D7"/>
    <w:rsid w:val="0016266E"/>
    <w:rsid w:val="00165B81"/>
    <w:rsid w:val="001711F3"/>
    <w:rsid w:val="0017251D"/>
    <w:rsid w:val="00173C80"/>
    <w:rsid w:val="00175081"/>
    <w:rsid w:val="00180765"/>
    <w:rsid w:val="00194E2B"/>
    <w:rsid w:val="00197CFF"/>
    <w:rsid w:val="001A35BD"/>
    <w:rsid w:val="001A3786"/>
    <w:rsid w:val="001B118B"/>
    <w:rsid w:val="001B1306"/>
    <w:rsid w:val="001B25F6"/>
    <w:rsid w:val="001C0F08"/>
    <w:rsid w:val="001C6A31"/>
    <w:rsid w:val="001D2203"/>
    <w:rsid w:val="001D5098"/>
    <w:rsid w:val="001E1E71"/>
    <w:rsid w:val="001E52A9"/>
    <w:rsid w:val="001E544D"/>
    <w:rsid w:val="001F1B11"/>
    <w:rsid w:val="001F2516"/>
    <w:rsid w:val="001F33F4"/>
    <w:rsid w:val="001F7A76"/>
    <w:rsid w:val="0021047F"/>
    <w:rsid w:val="00211E4F"/>
    <w:rsid w:val="002127E5"/>
    <w:rsid w:val="002140C6"/>
    <w:rsid w:val="002274F2"/>
    <w:rsid w:val="002333CA"/>
    <w:rsid w:val="00241DF7"/>
    <w:rsid w:val="00244D64"/>
    <w:rsid w:val="0024536D"/>
    <w:rsid w:val="00246358"/>
    <w:rsid w:val="00247D5D"/>
    <w:rsid w:val="002510D0"/>
    <w:rsid w:val="00253268"/>
    <w:rsid w:val="00253E8D"/>
    <w:rsid w:val="0025494F"/>
    <w:rsid w:val="00255583"/>
    <w:rsid w:val="00263214"/>
    <w:rsid w:val="002675B1"/>
    <w:rsid w:val="00275E8B"/>
    <w:rsid w:val="0028358A"/>
    <w:rsid w:val="0029342B"/>
    <w:rsid w:val="00293A44"/>
    <w:rsid w:val="00293E77"/>
    <w:rsid w:val="002A4A7C"/>
    <w:rsid w:val="002A7F51"/>
    <w:rsid w:val="002B0179"/>
    <w:rsid w:val="002B3E66"/>
    <w:rsid w:val="002B52B1"/>
    <w:rsid w:val="002B5C15"/>
    <w:rsid w:val="002B774F"/>
    <w:rsid w:val="002C253A"/>
    <w:rsid w:val="002C5251"/>
    <w:rsid w:val="002D54CC"/>
    <w:rsid w:val="002E1F21"/>
    <w:rsid w:val="002E2B2E"/>
    <w:rsid w:val="002E6D82"/>
    <w:rsid w:val="002F4E27"/>
    <w:rsid w:val="0030420E"/>
    <w:rsid w:val="00304905"/>
    <w:rsid w:val="003068E4"/>
    <w:rsid w:val="003118A1"/>
    <w:rsid w:val="00311DBF"/>
    <w:rsid w:val="0031764F"/>
    <w:rsid w:val="00321810"/>
    <w:rsid w:val="003219D0"/>
    <w:rsid w:val="00321EE0"/>
    <w:rsid w:val="003240D6"/>
    <w:rsid w:val="0033108C"/>
    <w:rsid w:val="003324FA"/>
    <w:rsid w:val="00343B20"/>
    <w:rsid w:val="003655FF"/>
    <w:rsid w:val="00372884"/>
    <w:rsid w:val="00376201"/>
    <w:rsid w:val="003769B2"/>
    <w:rsid w:val="003834FB"/>
    <w:rsid w:val="003853CA"/>
    <w:rsid w:val="00385F65"/>
    <w:rsid w:val="003A2924"/>
    <w:rsid w:val="003A4420"/>
    <w:rsid w:val="003A5460"/>
    <w:rsid w:val="003B2409"/>
    <w:rsid w:val="003B5BC0"/>
    <w:rsid w:val="003C31D0"/>
    <w:rsid w:val="003C71E9"/>
    <w:rsid w:val="003D0866"/>
    <w:rsid w:val="003D326B"/>
    <w:rsid w:val="003D4E1E"/>
    <w:rsid w:val="003E1DD3"/>
    <w:rsid w:val="003E3AB7"/>
    <w:rsid w:val="00402870"/>
    <w:rsid w:val="00402A55"/>
    <w:rsid w:val="004137AB"/>
    <w:rsid w:val="004155D4"/>
    <w:rsid w:val="00417BDA"/>
    <w:rsid w:val="00422D99"/>
    <w:rsid w:val="00424E38"/>
    <w:rsid w:val="00431ECA"/>
    <w:rsid w:val="00433418"/>
    <w:rsid w:val="00436AD7"/>
    <w:rsid w:val="00452993"/>
    <w:rsid w:val="004578CC"/>
    <w:rsid w:val="004605CA"/>
    <w:rsid w:val="00460DD6"/>
    <w:rsid w:val="0046199E"/>
    <w:rsid w:val="00464989"/>
    <w:rsid w:val="00464AF2"/>
    <w:rsid w:val="00464C31"/>
    <w:rsid w:val="00465BE2"/>
    <w:rsid w:val="00466B56"/>
    <w:rsid w:val="0047098C"/>
    <w:rsid w:val="00470A89"/>
    <w:rsid w:val="004772D2"/>
    <w:rsid w:val="0048116D"/>
    <w:rsid w:val="004958C0"/>
    <w:rsid w:val="00497DB2"/>
    <w:rsid w:val="004A142D"/>
    <w:rsid w:val="004A33AA"/>
    <w:rsid w:val="004A5A76"/>
    <w:rsid w:val="004B1FCF"/>
    <w:rsid w:val="004B2527"/>
    <w:rsid w:val="004B74EF"/>
    <w:rsid w:val="004C1F6E"/>
    <w:rsid w:val="004C31FC"/>
    <w:rsid w:val="004C6525"/>
    <w:rsid w:val="004C6FB7"/>
    <w:rsid w:val="004D20E1"/>
    <w:rsid w:val="004D3749"/>
    <w:rsid w:val="004D380E"/>
    <w:rsid w:val="004D76F2"/>
    <w:rsid w:val="004E1205"/>
    <w:rsid w:val="004E304B"/>
    <w:rsid w:val="004E4C2D"/>
    <w:rsid w:val="004F05DB"/>
    <w:rsid w:val="004F1F69"/>
    <w:rsid w:val="004F4136"/>
    <w:rsid w:val="004F6826"/>
    <w:rsid w:val="004F742B"/>
    <w:rsid w:val="00500E8D"/>
    <w:rsid w:val="00520E1D"/>
    <w:rsid w:val="0052567D"/>
    <w:rsid w:val="005257A4"/>
    <w:rsid w:val="00525EE4"/>
    <w:rsid w:val="005307D7"/>
    <w:rsid w:val="00532096"/>
    <w:rsid w:val="00541278"/>
    <w:rsid w:val="0054577C"/>
    <w:rsid w:val="005517E9"/>
    <w:rsid w:val="00551DE9"/>
    <w:rsid w:val="00552C01"/>
    <w:rsid w:val="00552E8A"/>
    <w:rsid w:val="00555050"/>
    <w:rsid w:val="00562893"/>
    <w:rsid w:val="00564E50"/>
    <w:rsid w:val="00565C77"/>
    <w:rsid w:val="00566024"/>
    <w:rsid w:val="00567416"/>
    <w:rsid w:val="00572504"/>
    <w:rsid w:val="00573A53"/>
    <w:rsid w:val="00576C54"/>
    <w:rsid w:val="00592C07"/>
    <w:rsid w:val="0059690B"/>
    <w:rsid w:val="005971F1"/>
    <w:rsid w:val="005A2208"/>
    <w:rsid w:val="005A549B"/>
    <w:rsid w:val="005A6D35"/>
    <w:rsid w:val="005C320E"/>
    <w:rsid w:val="005C41A9"/>
    <w:rsid w:val="005C6E24"/>
    <w:rsid w:val="005E2C67"/>
    <w:rsid w:val="005E312B"/>
    <w:rsid w:val="005E6FB1"/>
    <w:rsid w:val="005F3916"/>
    <w:rsid w:val="005F3930"/>
    <w:rsid w:val="005F66CB"/>
    <w:rsid w:val="00604C80"/>
    <w:rsid w:val="006065EF"/>
    <w:rsid w:val="00607BF1"/>
    <w:rsid w:val="00623A8A"/>
    <w:rsid w:val="006262D9"/>
    <w:rsid w:val="0063100B"/>
    <w:rsid w:val="00632FE9"/>
    <w:rsid w:val="006331B5"/>
    <w:rsid w:val="00641882"/>
    <w:rsid w:val="0064489B"/>
    <w:rsid w:val="00645B64"/>
    <w:rsid w:val="006464D7"/>
    <w:rsid w:val="00646D4C"/>
    <w:rsid w:val="006563F0"/>
    <w:rsid w:val="00656CE3"/>
    <w:rsid w:val="00656E5B"/>
    <w:rsid w:val="00667164"/>
    <w:rsid w:val="00677223"/>
    <w:rsid w:val="00683E55"/>
    <w:rsid w:val="0068666B"/>
    <w:rsid w:val="00686C98"/>
    <w:rsid w:val="00690C9F"/>
    <w:rsid w:val="006943C8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202D"/>
    <w:rsid w:val="006F5F0C"/>
    <w:rsid w:val="0070105B"/>
    <w:rsid w:val="0070386D"/>
    <w:rsid w:val="00706A19"/>
    <w:rsid w:val="0071272F"/>
    <w:rsid w:val="00721D75"/>
    <w:rsid w:val="00721E70"/>
    <w:rsid w:val="00724625"/>
    <w:rsid w:val="007310AB"/>
    <w:rsid w:val="00731F88"/>
    <w:rsid w:val="007330A6"/>
    <w:rsid w:val="007368FC"/>
    <w:rsid w:val="007430E4"/>
    <w:rsid w:val="007505A1"/>
    <w:rsid w:val="007521EE"/>
    <w:rsid w:val="00760DB3"/>
    <w:rsid w:val="00761755"/>
    <w:rsid w:val="00763ACE"/>
    <w:rsid w:val="00766FEF"/>
    <w:rsid w:val="00774A6E"/>
    <w:rsid w:val="00776E1E"/>
    <w:rsid w:val="00783B2F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6682"/>
    <w:rsid w:val="007B2560"/>
    <w:rsid w:val="007B589E"/>
    <w:rsid w:val="007B79C5"/>
    <w:rsid w:val="007C6D25"/>
    <w:rsid w:val="007D0A35"/>
    <w:rsid w:val="007D12D8"/>
    <w:rsid w:val="007E0E93"/>
    <w:rsid w:val="007E5553"/>
    <w:rsid w:val="007F5914"/>
    <w:rsid w:val="00801C1A"/>
    <w:rsid w:val="00811B3E"/>
    <w:rsid w:val="008148E4"/>
    <w:rsid w:val="00814F8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76E76"/>
    <w:rsid w:val="00881AB3"/>
    <w:rsid w:val="00884C6F"/>
    <w:rsid w:val="00891148"/>
    <w:rsid w:val="008931DC"/>
    <w:rsid w:val="00894838"/>
    <w:rsid w:val="008A1329"/>
    <w:rsid w:val="008A1BB0"/>
    <w:rsid w:val="008A2D60"/>
    <w:rsid w:val="008B32E9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60C25"/>
    <w:rsid w:val="0096100B"/>
    <w:rsid w:val="00971533"/>
    <w:rsid w:val="00973063"/>
    <w:rsid w:val="00981A18"/>
    <w:rsid w:val="00982035"/>
    <w:rsid w:val="00993A28"/>
    <w:rsid w:val="009942B2"/>
    <w:rsid w:val="009967E8"/>
    <w:rsid w:val="009A0FFA"/>
    <w:rsid w:val="009A65F7"/>
    <w:rsid w:val="009B198C"/>
    <w:rsid w:val="009B2ED7"/>
    <w:rsid w:val="009B3D24"/>
    <w:rsid w:val="009B45D2"/>
    <w:rsid w:val="009B4C6F"/>
    <w:rsid w:val="009C0B58"/>
    <w:rsid w:val="009C3425"/>
    <w:rsid w:val="009C5B9E"/>
    <w:rsid w:val="009D0FB0"/>
    <w:rsid w:val="009D3BCC"/>
    <w:rsid w:val="009D4DF2"/>
    <w:rsid w:val="009D795A"/>
    <w:rsid w:val="009F24F2"/>
    <w:rsid w:val="009F28E3"/>
    <w:rsid w:val="009F40FC"/>
    <w:rsid w:val="009F6E2D"/>
    <w:rsid w:val="00A030AA"/>
    <w:rsid w:val="00A0362C"/>
    <w:rsid w:val="00A20A87"/>
    <w:rsid w:val="00A2515A"/>
    <w:rsid w:val="00A25512"/>
    <w:rsid w:val="00A476F7"/>
    <w:rsid w:val="00A47B59"/>
    <w:rsid w:val="00A502CC"/>
    <w:rsid w:val="00A50897"/>
    <w:rsid w:val="00A55D31"/>
    <w:rsid w:val="00A65045"/>
    <w:rsid w:val="00A70D5D"/>
    <w:rsid w:val="00A76B3C"/>
    <w:rsid w:val="00A801E0"/>
    <w:rsid w:val="00A90E28"/>
    <w:rsid w:val="00A93371"/>
    <w:rsid w:val="00A93C65"/>
    <w:rsid w:val="00A94A93"/>
    <w:rsid w:val="00A95559"/>
    <w:rsid w:val="00A96D09"/>
    <w:rsid w:val="00AA1116"/>
    <w:rsid w:val="00AA63AC"/>
    <w:rsid w:val="00AB0772"/>
    <w:rsid w:val="00AC2D08"/>
    <w:rsid w:val="00AC6067"/>
    <w:rsid w:val="00AC6B5D"/>
    <w:rsid w:val="00AD4236"/>
    <w:rsid w:val="00AD67A6"/>
    <w:rsid w:val="00AD684C"/>
    <w:rsid w:val="00AD7CE0"/>
    <w:rsid w:val="00AF6894"/>
    <w:rsid w:val="00B01E9F"/>
    <w:rsid w:val="00B128C4"/>
    <w:rsid w:val="00B12936"/>
    <w:rsid w:val="00B144D5"/>
    <w:rsid w:val="00B14EF3"/>
    <w:rsid w:val="00B16722"/>
    <w:rsid w:val="00B17E3B"/>
    <w:rsid w:val="00B2011E"/>
    <w:rsid w:val="00B26BB7"/>
    <w:rsid w:val="00B311E9"/>
    <w:rsid w:val="00B33587"/>
    <w:rsid w:val="00B40BED"/>
    <w:rsid w:val="00B440AB"/>
    <w:rsid w:val="00B54D40"/>
    <w:rsid w:val="00B55419"/>
    <w:rsid w:val="00B6212D"/>
    <w:rsid w:val="00B62AA5"/>
    <w:rsid w:val="00B66030"/>
    <w:rsid w:val="00B7489B"/>
    <w:rsid w:val="00B7618D"/>
    <w:rsid w:val="00B82E7C"/>
    <w:rsid w:val="00B844EB"/>
    <w:rsid w:val="00B8652A"/>
    <w:rsid w:val="00B86DC5"/>
    <w:rsid w:val="00B96D4B"/>
    <w:rsid w:val="00B970B9"/>
    <w:rsid w:val="00B97689"/>
    <w:rsid w:val="00BA4DC7"/>
    <w:rsid w:val="00BA6A1B"/>
    <w:rsid w:val="00BA747B"/>
    <w:rsid w:val="00BB3ABE"/>
    <w:rsid w:val="00BB5B12"/>
    <w:rsid w:val="00BB7F06"/>
    <w:rsid w:val="00BC380C"/>
    <w:rsid w:val="00BC3B96"/>
    <w:rsid w:val="00BC6A35"/>
    <w:rsid w:val="00BD77E9"/>
    <w:rsid w:val="00BD7B6F"/>
    <w:rsid w:val="00BE1393"/>
    <w:rsid w:val="00BE6A5D"/>
    <w:rsid w:val="00BF1E36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306CD"/>
    <w:rsid w:val="00C33547"/>
    <w:rsid w:val="00C4113F"/>
    <w:rsid w:val="00C443F6"/>
    <w:rsid w:val="00C44D98"/>
    <w:rsid w:val="00C51648"/>
    <w:rsid w:val="00C538AA"/>
    <w:rsid w:val="00C54C74"/>
    <w:rsid w:val="00C608C1"/>
    <w:rsid w:val="00C623FE"/>
    <w:rsid w:val="00C63E7C"/>
    <w:rsid w:val="00C64B89"/>
    <w:rsid w:val="00C659BE"/>
    <w:rsid w:val="00C73EBC"/>
    <w:rsid w:val="00C8051C"/>
    <w:rsid w:val="00C82ED8"/>
    <w:rsid w:val="00C83C52"/>
    <w:rsid w:val="00C87DBB"/>
    <w:rsid w:val="00C920C9"/>
    <w:rsid w:val="00C9211D"/>
    <w:rsid w:val="00C92787"/>
    <w:rsid w:val="00C929D5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6A48"/>
    <w:rsid w:val="00D020E1"/>
    <w:rsid w:val="00D1368B"/>
    <w:rsid w:val="00D22BF1"/>
    <w:rsid w:val="00D32E1D"/>
    <w:rsid w:val="00D3468C"/>
    <w:rsid w:val="00D37926"/>
    <w:rsid w:val="00D445C0"/>
    <w:rsid w:val="00D5195F"/>
    <w:rsid w:val="00D51F6C"/>
    <w:rsid w:val="00D52620"/>
    <w:rsid w:val="00D64702"/>
    <w:rsid w:val="00D6603A"/>
    <w:rsid w:val="00D76112"/>
    <w:rsid w:val="00D8266D"/>
    <w:rsid w:val="00D91FFF"/>
    <w:rsid w:val="00D93F41"/>
    <w:rsid w:val="00D94A5D"/>
    <w:rsid w:val="00D9645E"/>
    <w:rsid w:val="00DA1C75"/>
    <w:rsid w:val="00DA4227"/>
    <w:rsid w:val="00DA436A"/>
    <w:rsid w:val="00DA4679"/>
    <w:rsid w:val="00DA6647"/>
    <w:rsid w:val="00DB0E46"/>
    <w:rsid w:val="00DB2146"/>
    <w:rsid w:val="00DB7245"/>
    <w:rsid w:val="00DC241A"/>
    <w:rsid w:val="00DC36C6"/>
    <w:rsid w:val="00DC407E"/>
    <w:rsid w:val="00DD2029"/>
    <w:rsid w:val="00DD4AEA"/>
    <w:rsid w:val="00DE0CBD"/>
    <w:rsid w:val="00DE101E"/>
    <w:rsid w:val="00DE35CE"/>
    <w:rsid w:val="00DE7E4A"/>
    <w:rsid w:val="00DF290B"/>
    <w:rsid w:val="00DF35E4"/>
    <w:rsid w:val="00DF408E"/>
    <w:rsid w:val="00DF4936"/>
    <w:rsid w:val="00DF4B25"/>
    <w:rsid w:val="00DF53CD"/>
    <w:rsid w:val="00DF7550"/>
    <w:rsid w:val="00E00DA4"/>
    <w:rsid w:val="00E03EC0"/>
    <w:rsid w:val="00E04818"/>
    <w:rsid w:val="00E057B6"/>
    <w:rsid w:val="00E136A8"/>
    <w:rsid w:val="00E13988"/>
    <w:rsid w:val="00E20073"/>
    <w:rsid w:val="00E2072A"/>
    <w:rsid w:val="00E23E47"/>
    <w:rsid w:val="00E3139B"/>
    <w:rsid w:val="00E33000"/>
    <w:rsid w:val="00E33122"/>
    <w:rsid w:val="00E36D65"/>
    <w:rsid w:val="00E3759A"/>
    <w:rsid w:val="00E42305"/>
    <w:rsid w:val="00E52DAA"/>
    <w:rsid w:val="00E53637"/>
    <w:rsid w:val="00E560B8"/>
    <w:rsid w:val="00E60B36"/>
    <w:rsid w:val="00E6269D"/>
    <w:rsid w:val="00E662BE"/>
    <w:rsid w:val="00E721A9"/>
    <w:rsid w:val="00E72BD9"/>
    <w:rsid w:val="00E740FB"/>
    <w:rsid w:val="00E90A3D"/>
    <w:rsid w:val="00E91BA1"/>
    <w:rsid w:val="00E9305B"/>
    <w:rsid w:val="00E9407B"/>
    <w:rsid w:val="00E9433F"/>
    <w:rsid w:val="00EA3CC9"/>
    <w:rsid w:val="00EA4BA7"/>
    <w:rsid w:val="00EA5196"/>
    <w:rsid w:val="00EA5BC9"/>
    <w:rsid w:val="00EC0EFA"/>
    <w:rsid w:val="00ED541A"/>
    <w:rsid w:val="00EE3A18"/>
    <w:rsid w:val="00EE658C"/>
    <w:rsid w:val="00EF2117"/>
    <w:rsid w:val="00F01378"/>
    <w:rsid w:val="00F10CD5"/>
    <w:rsid w:val="00F22B63"/>
    <w:rsid w:val="00F2348F"/>
    <w:rsid w:val="00F24B66"/>
    <w:rsid w:val="00F27F12"/>
    <w:rsid w:val="00F34B4D"/>
    <w:rsid w:val="00F35D1E"/>
    <w:rsid w:val="00F36BBB"/>
    <w:rsid w:val="00F40163"/>
    <w:rsid w:val="00F41219"/>
    <w:rsid w:val="00F42F46"/>
    <w:rsid w:val="00F445CC"/>
    <w:rsid w:val="00F5265B"/>
    <w:rsid w:val="00F563CB"/>
    <w:rsid w:val="00F56DF8"/>
    <w:rsid w:val="00F6099E"/>
    <w:rsid w:val="00F7069A"/>
    <w:rsid w:val="00F74D16"/>
    <w:rsid w:val="00F77B69"/>
    <w:rsid w:val="00F90B01"/>
    <w:rsid w:val="00F93AA6"/>
    <w:rsid w:val="00F97634"/>
    <w:rsid w:val="00FA6714"/>
    <w:rsid w:val="00FC00DE"/>
    <w:rsid w:val="00FC3C3B"/>
    <w:rsid w:val="00FD29D2"/>
    <w:rsid w:val="00FD58C8"/>
    <w:rsid w:val="00FE028E"/>
    <w:rsid w:val="00FE1FFB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character" w:customStyle="1" w:styleId="CommentTextChar">
    <w:name w:val="Comment Text Char"/>
    <w:basedOn w:val="DefaultParagraphFont"/>
    <w:link w:val="CommentText"/>
    <w:semiHidden/>
    <w:rsid w:val="003219D0"/>
    <w:rPr>
      <w:rFonts w:ascii="Verdana" w:hAnsi="Verdana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character" w:customStyle="1" w:styleId="CommentTextChar">
    <w:name w:val="Comment Text Char"/>
    <w:basedOn w:val="DefaultParagraphFont"/>
    <w:link w:val="CommentText"/>
    <w:semiHidden/>
    <w:rsid w:val="003219D0"/>
    <w:rPr>
      <w:rFonts w:ascii="Verdana" w:hAnsi="Verdana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cs.google.com/spreadsheets/d/11r6td2Kg7NUg-jKrys34ooa1DsC04jrBJ9kahpzStJ0/edit?usp=sharing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khabaragency.net/news51527.html" TargetMode="External"/><Relationship Id="rId11" Type="http://schemas.openxmlformats.org/officeDocument/2006/relationships/hyperlink" Target="http://www.yemenat.net/?p=201744" TargetMode="External"/><Relationship Id="rId12" Type="http://schemas.openxmlformats.org/officeDocument/2006/relationships/hyperlink" Target="http://www.aljazeera.net/news/cultureandart/2016/1/17/%D8%A2%D8%AB%D8%A7%D8%B1-%D8%A7%D9%84%D9%8A%D9%85%D9%86-%D9%88%D9%85%D8%A4%D8%B3%D8%B3%D8%A7%D8%AA%D9%87-%D8%A7%D9%84%D8%AB%D9%82%D8%A7%D9%81%D9%8A%D8%A9-%D9%81%D9%8A-%D9%85%D8%B1%D9%85%D9%89-%D8%A7%D9%84%D8%AD%D8%B1%D8%A8" TargetMode="External"/><Relationship Id="rId13" Type="http://schemas.openxmlformats.org/officeDocument/2006/relationships/hyperlink" Target="http://26sep.net/news_details.php?lng=arabic&amp;sid=117787" TargetMode="External"/><Relationship Id="rId14" Type="http://schemas.openxmlformats.org/officeDocument/2006/relationships/hyperlink" Target="http://www.albawaba.com/news/airstrikes-destroy-archeological-monuments-yemen-805700" TargetMode="External"/><Relationship Id="rId15" Type="http://schemas.openxmlformats.org/officeDocument/2006/relationships/hyperlink" Target="http://whc.unesco.org/en/news/1436/" TargetMode="External"/><Relationship Id="rId16" Type="http://schemas.openxmlformats.org/officeDocument/2006/relationships/hyperlink" Target="http://www.eunic-online.eu/?q=content/looted-goods-near-east-0" TargetMode="External"/><Relationship Id="rId17" Type="http://schemas.openxmlformats.org/officeDocument/2006/relationships/hyperlink" Target="http://newsofyemen.net/2016/01/saudi-uae-led-coalition-strikes-damaged-part-of-queen-of-sheba-temple-in-marib-yemen/" TargetMode="External"/><Relationship Id="rId18" Type="http://schemas.openxmlformats.org/officeDocument/2006/relationships/hyperlink" Target="https://docs.google.com/document/d/1icm9ZMIazc0xjNqSlfBpEUlUZMAcvKiQyzFG7PZ5_Wc/edit#heading=h.nf9z2a32d8vj" TargetMode="External"/><Relationship Id="rId19" Type="http://schemas.openxmlformats.org/officeDocument/2006/relationships/image" Target="media/image1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CC89F-2F98-824D-93A0-1B6F18EC5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29</TotalTime>
  <Pages>8</Pages>
  <Words>832</Words>
  <Characters>4745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5566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11</cp:revision>
  <cp:lastPrinted>2014-06-09T20:30:00Z</cp:lastPrinted>
  <dcterms:created xsi:type="dcterms:W3CDTF">2016-04-03T17:59:00Z</dcterms:created>
  <dcterms:modified xsi:type="dcterms:W3CDTF">2016-04-04T18:51:00Z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