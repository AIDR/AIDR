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0D40" w14:textId="4E76EB19" w:rsidR="001C6A31" w:rsidRPr="00E20073" w:rsidRDefault="00321810" w:rsidP="00DF4B25">
      <w:pPr>
        <w:pStyle w:val="Title1"/>
      </w:pPr>
      <w:r>
        <w:t>[Title of Project Request]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8496"/>
      </w:tblGrid>
      <w:tr w:rsidR="004C6FB7" w:rsidRPr="00E20073" w14:paraId="116F58AD" w14:textId="77777777" w:rsidTr="00C0710A">
        <w:tc>
          <w:tcPr>
            <w:tcW w:w="1368" w:type="dxa"/>
            <w:shd w:val="clear" w:color="auto" w:fill="auto"/>
          </w:tcPr>
          <w:p w14:paraId="349F0D18" w14:textId="77777777" w:rsidR="004C6FB7" w:rsidRPr="00E20073" w:rsidRDefault="004C6FB7" w:rsidP="00DF4B25">
            <w:pPr>
              <w:pStyle w:val="Title2"/>
            </w:pPr>
            <w:r w:rsidRPr="00E20073">
              <w:t>REQ No.</w:t>
            </w:r>
          </w:p>
          <w:p w14:paraId="54C61813" w14:textId="77777777" w:rsidR="005F3916" w:rsidRPr="00E20073" w:rsidRDefault="00797124" w:rsidP="00DF4B25">
            <w:pPr>
              <w:pStyle w:val="Title3"/>
            </w:pPr>
            <w:r>
              <w:t>1</w:t>
            </w:r>
          </w:p>
        </w:tc>
        <w:tc>
          <w:tcPr>
            <w:tcW w:w="8496" w:type="dxa"/>
            <w:shd w:val="clear" w:color="auto" w:fill="auto"/>
          </w:tcPr>
          <w:p w14:paraId="4E96803F" w14:textId="77777777" w:rsidR="004C6FB7" w:rsidRPr="00E20073" w:rsidRDefault="004F05DB" w:rsidP="00DF4B25">
            <w:pPr>
              <w:pStyle w:val="Title2"/>
            </w:pPr>
            <w:r w:rsidRPr="00E20073">
              <w:t>Project</w:t>
            </w:r>
          </w:p>
          <w:p w14:paraId="7EC2C793" w14:textId="6B0C395A" w:rsidR="005F3916" w:rsidRPr="006B43BF" w:rsidRDefault="00321810" w:rsidP="00DF4B25">
            <w:pPr>
              <w:pStyle w:val="Title3"/>
              <w:rPr>
                <w:color w:val="000000"/>
              </w:rPr>
            </w:pPr>
            <w:r>
              <w:rPr>
                <w:color w:val="000000"/>
              </w:rPr>
              <w:t>[Name]</w:t>
            </w:r>
            <w:r w:rsidR="00EC0EFA">
              <w:rPr>
                <w:color w:val="000000"/>
              </w:rPr>
              <w:t xml:space="preserve"> </w:t>
            </w:r>
          </w:p>
        </w:tc>
      </w:tr>
    </w:tbl>
    <w:p w14:paraId="77A9AB81" w14:textId="77777777" w:rsidR="007B589E" w:rsidRPr="00E20073" w:rsidRDefault="007B589E" w:rsidP="00DF4B25">
      <w:pPr>
        <w:pStyle w:val="BodyText"/>
        <w:pBdr>
          <w:bottom w:val="single" w:sz="18" w:space="1" w:color="auto"/>
        </w:pBdr>
      </w:pPr>
    </w:p>
    <w:p w14:paraId="432558B8" w14:textId="77777777" w:rsidR="00CF6A48" w:rsidRPr="00E20073" w:rsidRDefault="00CF6A48" w:rsidP="00293E77">
      <w:pPr>
        <w:pStyle w:val="Bodytext0"/>
        <w:rPr>
          <w:color w:val="000080"/>
          <w:sz w:val="24"/>
        </w:rPr>
      </w:pPr>
    </w:p>
    <w:p w14:paraId="0AC95134" w14:textId="77777777" w:rsidR="007B589E" w:rsidRPr="00E20073" w:rsidRDefault="007B589E" w:rsidP="00293E77">
      <w:pPr>
        <w:pStyle w:val="Bodytext0"/>
        <w:rPr>
          <w:color w:val="000080"/>
          <w:sz w:val="24"/>
        </w:rPr>
      </w:pPr>
      <w:r w:rsidRPr="00E20073">
        <w:rPr>
          <w:color w:val="000080"/>
          <w:sz w:val="24"/>
        </w:rPr>
        <w:t>Abstract</w:t>
      </w:r>
    </w:p>
    <w:p w14:paraId="075741B5" w14:textId="77777777" w:rsidR="0082768B" w:rsidRPr="00E20073" w:rsidRDefault="0082768B" w:rsidP="00293E77">
      <w:pPr>
        <w:pStyle w:val="Abstract"/>
        <w:rPr>
          <w:color w:val="808080"/>
        </w:rPr>
      </w:pPr>
    </w:p>
    <w:p w14:paraId="3980764D" w14:textId="77777777" w:rsidR="0082768B" w:rsidRPr="00E20073" w:rsidRDefault="0082768B" w:rsidP="00293E77">
      <w:pPr>
        <w:pStyle w:val="Abstract"/>
        <w:rPr>
          <w:color w:val="808080"/>
        </w:rPr>
      </w:pPr>
    </w:p>
    <w:p w14:paraId="10472EA2" w14:textId="77777777" w:rsidR="0082768B" w:rsidRPr="00E20073" w:rsidRDefault="0082768B" w:rsidP="00293E77">
      <w:pPr>
        <w:pStyle w:val="Abstract"/>
        <w:rPr>
          <w:color w:val="808080"/>
        </w:rPr>
      </w:pPr>
    </w:p>
    <w:p w14:paraId="15D4BB58" w14:textId="77777777" w:rsidR="0082768B" w:rsidRPr="00E20073" w:rsidRDefault="0082768B" w:rsidP="00293E77">
      <w:pPr>
        <w:pStyle w:val="Abstract"/>
        <w:rPr>
          <w:color w:val="808080"/>
        </w:rPr>
      </w:pPr>
    </w:p>
    <w:p w14:paraId="1D23E52E" w14:textId="77777777" w:rsidR="0082768B" w:rsidRPr="00E20073" w:rsidRDefault="0082768B" w:rsidP="00293E77">
      <w:pPr>
        <w:pStyle w:val="Abstract"/>
        <w:rPr>
          <w:color w:val="808080"/>
        </w:rPr>
      </w:pPr>
    </w:p>
    <w:p w14:paraId="051BD0C2" w14:textId="77777777" w:rsidR="0082768B" w:rsidRPr="00E20073" w:rsidRDefault="0082768B" w:rsidP="00293E77">
      <w:pPr>
        <w:pStyle w:val="Abstract"/>
        <w:rPr>
          <w:color w:val="808080"/>
        </w:rPr>
      </w:pPr>
    </w:p>
    <w:p w14:paraId="17245B0D" w14:textId="77777777" w:rsidR="0082768B" w:rsidRPr="00E20073" w:rsidRDefault="0082768B" w:rsidP="00293E77">
      <w:pPr>
        <w:pStyle w:val="Abstract"/>
        <w:rPr>
          <w:color w:val="808080"/>
        </w:rPr>
      </w:pPr>
    </w:p>
    <w:p w14:paraId="68C5BA84" w14:textId="77777777" w:rsidR="0082768B" w:rsidRPr="006B43BF" w:rsidRDefault="0082768B" w:rsidP="00293E77">
      <w:pPr>
        <w:pStyle w:val="Abstract"/>
        <w:rPr>
          <w:color w:val="000000"/>
        </w:rPr>
      </w:pPr>
    </w:p>
    <w:p w14:paraId="04914E05" w14:textId="77777777" w:rsidR="0082768B" w:rsidRPr="00E20073" w:rsidRDefault="0082768B" w:rsidP="00293E77">
      <w:pPr>
        <w:pStyle w:val="Abstract"/>
        <w:rPr>
          <w:color w:val="80808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20"/>
        <w:gridCol w:w="2310"/>
        <w:gridCol w:w="4140"/>
      </w:tblGrid>
      <w:tr w:rsidR="007B79C5" w:rsidRPr="00E20073" w14:paraId="74A134EE" w14:textId="77777777" w:rsidTr="00C54C74">
        <w:trPr>
          <w:cantSplit/>
          <w:tblHeader/>
        </w:trPr>
        <w:tc>
          <w:tcPr>
            <w:tcW w:w="1188" w:type="dxa"/>
            <w:shd w:val="clear" w:color="auto" w:fill="D9D9D9"/>
          </w:tcPr>
          <w:p w14:paraId="556AD727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</w:t>
            </w:r>
          </w:p>
        </w:tc>
        <w:tc>
          <w:tcPr>
            <w:tcW w:w="1920" w:type="dxa"/>
            <w:shd w:val="clear" w:color="auto" w:fill="D9D9D9"/>
          </w:tcPr>
          <w:p w14:paraId="7ECCDBFD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Date</w:t>
            </w:r>
          </w:p>
        </w:tc>
        <w:tc>
          <w:tcPr>
            <w:tcW w:w="2310" w:type="dxa"/>
            <w:shd w:val="clear" w:color="auto" w:fill="D9D9D9"/>
          </w:tcPr>
          <w:p w14:paraId="14207D89" w14:textId="77777777" w:rsidR="007B79C5" w:rsidRPr="00E20073" w:rsidRDefault="00A47B59" w:rsidP="00C54C74">
            <w:pPr>
              <w:pStyle w:val="CellBase"/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3D7CB7BA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Status</w:t>
            </w:r>
          </w:p>
        </w:tc>
      </w:tr>
      <w:tr w:rsidR="007B79C5" w:rsidRPr="00E20073" w14:paraId="7F8CBAC2" w14:textId="77777777" w:rsidTr="00C54C74">
        <w:tc>
          <w:tcPr>
            <w:tcW w:w="1188" w:type="dxa"/>
          </w:tcPr>
          <w:p w14:paraId="677890E9" w14:textId="77777777" w:rsidR="007B79C5" w:rsidRPr="00E20073" w:rsidRDefault="002B774F" w:rsidP="00C54C74">
            <w:pPr>
              <w:pStyle w:val="CellBase"/>
              <w:jc w:val="center"/>
            </w:pPr>
            <w:r>
              <w:t>1</w:t>
            </w:r>
          </w:p>
        </w:tc>
        <w:tc>
          <w:tcPr>
            <w:tcW w:w="1920" w:type="dxa"/>
          </w:tcPr>
          <w:p w14:paraId="175C1DA1" w14:textId="4F011533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43E95AF1" w14:textId="073B5B5E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6A52A4E4" w14:textId="779727C1" w:rsidR="007B79C5" w:rsidRPr="006B43BF" w:rsidRDefault="007B79C5" w:rsidP="00C54C74">
            <w:pPr>
              <w:pStyle w:val="CellBase"/>
              <w:jc w:val="center"/>
              <w:rPr>
                <w:color w:val="000000"/>
              </w:rPr>
            </w:pPr>
          </w:p>
        </w:tc>
      </w:tr>
      <w:tr w:rsidR="00706A19" w:rsidRPr="00E20073" w14:paraId="155B85C1" w14:textId="77777777" w:rsidTr="00C54C74">
        <w:tc>
          <w:tcPr>
            <w:tcW w:w="1188" w:type="dxa"/>
          </w:tcPr>
          <w:p w14:paraId="37E5534A" w14:textId="2C53A082" w:rsidR="00706A19" w:rsidRPr="00E20073" w:rsidRDefault="000E2709" w:rsidP="00C54C74">
            <w:pPr>
              <w:pStyle w:val="CellBase"/>
              <w:jc w:val="center"/>
            </w:pPr>
            <w:r>
              <w:t>2</w:t>
            </w:r>
          </w:p>
        </w:tc>
        <w:tc>
          <w:tcPr>
            <w:tcW w:w="1920" w:type="dxa"/>
          </w:tcPr>
          <w:p w14:paraId="73B8FE78" w14:textId="77777777" w:rsidR="00706A19" w:rsidRPr="00E20073" w:rsidRDefault="00706A19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1B073177" w14:textId="0B2CE0A5" w:rsidR="00706A19" w:rsidRPr="00E20073" w:rsidRDefault="00706A19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7E015D0C" w14:textId="699F9078" w:rsidR="00706A19" w:rsidRPr="00E20073" w:rsidRDefault="00706A19" w:rsidP="00C54C74">
            <w:pPr>
              <w:pStyle w:val="CellBase"/>
              <w:jc w:val="center"/>
            </w:pPr>
          </w:p>
        </w:tc>
      </w:tr>
      <w:tr w:rsidR="003D4E1E" w:rsidRPr="00E20073" w14:paraId="0B7E9415" w14:textId="77777777" w:rsidTr="00C54C74">
        <w:tc>
          <w:tcPr>
            <w:tcW w:w="1188" w:type="dxa"/>
          </w:tcPr>
          <w:p w14:paraId="3DC07CF6" w14:textId="1203A247" w:rsidR="003D4E1E" w:rsidRPr="00E20073" w:rsidRDefault="003D4E1E" w:rsidP="00C54C74">
            <w:pPr>
              <w:pStyle w:val="CellBase"/>
              <w:jc w:val="center"/>
            </w:pPr>
            <w:r>
              <w:t>3</w:t>
            </w:r>
          </w:p>
        </w:tc>
        <w:tc>
          <w:tcPr>
            <w:tcW w:w="1920" w:type="dxa"/>
          </w:tcPr>
          <w:p w14:paraId="1C86B785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773B2E19" w14:textId="53B2D5F5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34646B8B" w14:textId="0EC2FE39" w:rsidR="003D4E1E" w:rsidRPr="00E20073" w:rsidRDefault="003D4E1E" w:rsidP="00C54C74">
            <w:pPr>
              <w:pStyle w:val="CellBase"/>
              <w:jc w:val="center"/>
            </w:pPr>
          </w:p>
        </w:tc>
      </w:tr>
      <w:tr w:rsidR="003D4E1E" w:rsidRPr="00E20073" w14:paraId="5A44C7B8" w14:textId="77777777" w:rsidTr="00C54C74">
        <w:tc>
          <w:tcPr>
            <w:tcW w:w="1188" w:type="dxa"/>
          </w:tcPr>
          <w:p w14:paraId="0DD2327B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1920" w:type="dxa"/>
          </w:tcPr>
          <w:p w14:paraId="53E754C6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6CAC23B1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22E22F7E" w14:textId="77777777" w:rsidR="003D4E1E" w:rsidRPr="00E20073" w:rsidRDefault="003D4E1E" w:rsidP="00C54C74">
            <w:pPr>
              <w:pStyle w:val="CellBase"/>
              <w:jc w:val="center"/>
            </w:pPr>
          </w:p>
        </w:tc>
      </w:tr>
      <w:tr w:rsidR="007B79C5" w:rsidRPr="00E20073" w14:paraId="12EA19F3" w14:textId="77777777" w:rsidTr="00C54C74">
        <w:tc>
          <w:tcPr>
            <w:tcW w:w="1188" w:type="dxa"/>
          </w:tcPr>
          <w:p w14:paraId="54E58EF3" w14:textId="3A4779C6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1920" w:type="dxa"/>
          </w:tcPr>
          <w:p w14:paraId="05A9DE77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60C83B11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7C8EF215" w14:textId="77777777" w:rsidR="007B79C5" w:rsidRPr="00E20073" w:rsidRDefault="007B79C5" w:rsidP="00C54C74">
            <w:pPr>
              <w:pStyle w:val="CellBase"/>
              <w:jc w:val="center"/>
            </w:pPr>
          </w:p>
        </w:tc>
      </w:tr>
    </w:tbl>
    <w:p w14:paraId="39F23EBE" w14:textId="77777777" w:rsidR="00E03EC0" w:rsidRPr="00E20073" w:rsidRDefault="00E03EC0" w:rsidP="00D94A5D">
      <w:pPr>
        <w:pStyle w:val="SectionHeading"/>
        <w:rPr>
          <w:color w:val="000080"/>
        </w:rPr>
      </w:pPr>
    </w:p>
    <w:p w14:paraId="1D5DD318" w14:textId="77777777" w:rsidR="005E312B" w:rsidRPr="00E20073" w:rsidRDefault="00E03EC0" w:rsidP="00D94A5D">
      <w:pPr>
        <w:pStyle w:val="SectionHeading"/>
        <w:rPr>
          <w:color w:val="000080"/>
        </w:rPr>
      </w:pPr>
      <w:r w:rsidRPr="00E20073">
        <w:rPr>
          <w:color w:val="000080"/>
        </w:rPr>
        <w:br w:type="page"/>
      </w:r>
      <w:r w:rsidR="005E312B" w:rsidRPr="00E20073">
        <w:rPr>
          <w:color w:val="000080"/>
        </w:rPr>
        <w:lastRenderedPageBreak/>
        <w:t>Distribution List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3"/>
        <w:gridCol w:w="4635"/>
      </w:tblGrid>
      <w:tr w:rsidR="00433418" w:rsidRPr="00E20073" w14:paraId="56A2004D" w14:textId="77777777" w:rsidTr="00656CE3">
        <w:tc>
          <w:tcPr>
            <w:tcW w:w="2578" w:type="pct"/>
            <w:shd w:val="clear" w:color="auto" w:fill="D9D9D9"/>
          </w:tcPr>
          <w:p w14:paraId="337811EB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Reviewers</w:t>
            </w:r>
          </w:p>
        </w:tc>
        <w:tc>
          <w:tcPr>
            <w:tcW w:w="2422" w:type="pct"/>
            <w:shd w:val="clear" w:color="auto" w:fill="D9D9D9"/>
          </w:tcPr>
          <w:p w14:paraId="205421D1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FYI</w:t>
            </w:r>
          </w:p>
        </w:tc>
      </w:tr>
      <w:tr w:rsidR="00321810" w:rsidRPr="00E20073" w14:paraId="756605A5" w14:textId="77777777" w:rsidTr="00656CE3">
        <w:tc>
          <w:tcPr>
            <w:tcW w:w="2578" w:type="pct"/>
            <w:shd w:val="clear" w:color="auto" w:fill="auto"/>
          </w:tcPr>
          <w:p w14:paraId="61425169" w14:textId="77777777" w:rsidR="00321810" w:rsidRPr="00E20073" w:rsidRDefault="00321810" w:rsidP="006563F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  <w:tc>
          <w:tcPr>
            <w:tcW w:w="2422" w:type="pct"/>
            <w:shd w:val="clear" w:color="auto" w:fill="auto"/>
          </w:tcPr>
          <w:p w14:paraId="483A0887" w14:textId="77777777" w:rsidR="00321810" w:rsidRPr="00E20073" w:rsidRDefault="00321810" w:rsidP="0032181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</w:tr>
      <w:tr w:rsidR="00321810" w:rsidRPr="00E20073" w14:paraId="53D99A77" w14:textId="77777777" w:rsidTr="00656CE3">
        <w:tc>
          <w:tcPr>
            <w:tcW w:w="2578" w:type="pct"/>
            <w:shd w:val="clear" w:color="auto" w:fill="auto"/>
          </w:tcPr>
          <w:p w14:paraId="60CD56FE" w14:textId="77777777" w:rsidR="00321810" w:rsidRPr="00E20073" w:rsidRDefault="00321810" w:rsidP="006563F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  <w:tc>
          <w:tcPr>
            <w:tcW w:w="2422" w:type="pct"/>
            <w:shd w:val="clear" w:color="auto" w:fill="auto"/>
          </w:tcPr>
          <w:p w14:paraId="408F4868" w14:textId="77777777" w:rsidR="00321810" w:rsidRPr="00E20073" w:rsidRDefault="00321810" w:rsidP="0032181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</w:tr>
      <w:tr w:rsidR="00433418" w:rsidRPr="00E20073" w14:paraId="78582774" w14:textId="77777777" w:rsidTr="00656CE3">
        <w:tc>
          <w:tcPr>
            <w:tcW w:w="2578" w:type="pct"/>
            <w:shd w:val="clear" w:color="auto" w:fill="auto"/>
          </w:tcPr>
          <w:p w14:paraId="34F3E5CF" w14:textId="77777777" w:rsidR="00AA63AC" w:rsidRPr="00E20073" w:rsidRDefault="00AA63AC" w:rsidP="006563F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  <w:tc>
          <w:tcPr>
            <w:tcW w:w="2422" w:type="pct"/>
            <w:shd w:val="clear" w:color="auto" w:fill="auto"/>
          </w:tcPr>
          <w:p w14:paraId="0BC3F9F0" w14:textId="77777777" w:rsidR="006563F0" w:rsidRPr="00E20073" w:rsidRDefault="006563F0" w:rsidP="0032181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</w:tr>
    </w:tbl>
    <w:p w14:paraId="68EE80FA" w14:textId="74538DCD" w:rsidR="005E312B" w:rsidRPr="00E20073" w:rsidRDefault="00541278" w:rsidP="00D94A5D">
      <w:pPr>
        <w:pStyle w:val="SectionHeading"/>
        <w:rPr>
          <w:color w:val="000080"/>
        </w:rPr>
      </w:pPr>
      <w:r w:rsidRPr="00E20073">
        <w:br w:type="page"/>
      </w:r>
      <w:r w:rsidR="005E312B" w:rsidRPr="00E20073">
        <w:rPr>
          <w:color w:val="000080"/>
        </w:rPr>
        <w:t xml:space="preserve"> </w:t>
      </w:r>
      <w:r w:rsidR="00C73EBC" w:rsidRPr="00E20073">
        <w:rPr>
          <w:color w:val="000080"/>
        </w:rPr>
        <w:t>Table of Contents</w:t>
      </w:r>
    </w:p>
    <w:p w14:paraId="0FB1740C" w14:textId="77777777" w:rsidR="00B128C4" w:rsidRDefault="00142401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E20073">
        <w:fldChar w:fldCharType="begin"/>
      </w:r>
      <w:r w:rsidRPr="00E20073">
        <w:instrText xml:space="preserve"> TOC \o "1-3" \h \z </w:instrText>
      </w:r>
      <w:r w:rsidRPr="00E20073">
        <w:fldChar w:fldCharType="separate"/>
      </w:r>
      <w:r w:rsidR="00B128C4">
        <w:rPr>
          <w:noProof/>
        </w:rPr>
        <w:t>1. Introduction</w:t>
      </w:r>
      <w:r w:rsidR="00B128C4">
        <w:rPr>
          <w:noProof/>
        </w:rPr>
        <w:tab/>
      </w:r>
      <w:r w:rsidR="00B128C4">
        <w:rPr>
          <w:noProof/>
        </w:rPr>
        <w:fldChar w:fldCharType="begin"/>
      </w:r>
      <w:r w:rsidR="00B128C4">
        <w:rPr>
          <w:noProof/>
        </w:rPr>
        <w:instrText xml:space="preserve"> PAGEREF _Toc303930427 \h </w:instrText>
      </w:r>
      <w:r w:rsidR="00B128C4">
        <w:rPr>
          <w:noProof/>
        </w:rPr>
      </w:r>
      <w:r w:rsidR="00B128C4">
        <w:rPr>
          <w:noProof/>
        </w:rPr>
        <w:fldChar w:fldCharType="separate"/>
      </w:r>
      <w:r w:rsidR="00B128C4">
        <w:rPr>
          <w:noProof/>
        </w:rPr>
        <w:t>4</w:t>
      </w:r>
      <w:r w:rsidR="00B128C4">
        <w:rPr>
          <w:noProof/>
        </w:rPr>
        <w:fldChar w:fldCharType="end"/>
      </w:r>
    </w:p>
    <w:p w14:paraId="25BD9DD8" w14:textId="77777777" w:rsidR="00B128C4" w:rsidRDefault="00B128C4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2. Related Documents/Links/People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_Toc303930428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5D24C2" w14:textId="77777777" w:rsidR="00B128C4" w:rsidRDefault="00B128C4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_Toc303930429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5816A4" w14:textId="77777777" w:rsidR="00B128C4" w:rsidRDefault="00B128C4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 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_Toc303930430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698EA2" w14:textId="77777777" w:rsidR="00B128C4" w:rsidRDefault="00B128C4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4.1. Goals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_Toc303930431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91BCD6" w14:textId="77777777" w:rsidR="00B128C4" w:rsidRDefault="00B128C4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4.2. 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_Toc303930432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062B5F" w14:textId="77777777" w:rsidR="00B128C4" w:rsidRDefault="00B128C4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4.3. 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_Toc303930433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BA95E2" w14:textId="77777777" w:rsidR="00B128C4" w:rsidRDefault="00B128C4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4.4.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_Toc303930434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14C5AF" w14:textId="77777777" w:rsidR="00B128C4" w:rsidRDefault="00B128C4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4.5.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_Toc303930435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F0A876" w14:textId="77777777" w:rsidR="00B128C4" w:rsidRDefault="00B128C4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4.6.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_Toc303930436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7B8132" w14:textId="77777777" w:rsidR="00B128C4" w:rsidRDefault="00B128C4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4.7. Risk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_Toc303930437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183C33" w14:textId="77777777" w:rsidR="00B128C4" w:rsidRDefault="00B128C4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4.8. Limitation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_Toc303930438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CA2C9F" w14:textId="77777777" w:rsidR="00B128C4" w:rsidRDefault="00B128C4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_Toc303930439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1E9D2A" w14:textId="77777777" w:rsidR="00B128C4" w:rsidRDefault="00B128C4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6. Question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_Toc303930440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802015" w14:textId="77777777" w:rsidR="00B128C4" w:rsidRDefault="00B128C4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7.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_Toc303930441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07F56F" w14:textId="77777777" w:rsidR="00C73EBC" w:rsidRPr="00E20073" w:rsidRDefault="00142401" w:rsidP="001A3786">
      <w:pPr>
        <w:pStyle w:val="BodyText"/>
      </w:pPr>
      <w:r w:rsidRPr="00E20073">
        <w:fldChar w:fldCharType="end"/>
      </w:r>
    </w:p>
    <w:p w14:paraId="395F8ABA" w14:textId="18C0774F" w:rsidR="00C73EBC" w:rsidRPr="00E20073" w:rsidRDefault="00E03EC0" w:rsidP="008F4A83">
      <w:pPr>
        <w:pStyle w:val="Title0"/>
        <w:jc w:val="center"/>
      </w:pPr>
      <w:r w:rsidRPr="00E20073">
        <w:br w:type="page"/>
      </w:r>
      <w:fldSimple w:instr=" TITLE  \* MERGEFORMAT ">
        <w:r w:rsidR="006563F0">
          <w:t>Database Management</w:t>
        </w:r>
        <w:r w:rsidR="007430E4">
          <w:t xml:space="preserve"> </w:t>
        </w:r>
      </w:fldSimple>
    </w:p>
    <w:p w14:paraId="2159CE86" w14:textId="77777777" w:rsidR="009D4DF2" w:rsidRPr="00E20073" w:rsidRDefault="00C73EBC" w:rsidP="00760DB3">
      <w:pPr>
        <w:pStyle w:val="Heading1"/>
      </w:pPr>
      <w:bookmarkStart w:id="0" w:name="_Toc303930427"/>
      <w:r w:rsidRPr="00E20073">
        <w:t>Introduction</w:t>
      </w:r>
      <w:bookmarkEnd w:id="0"/>
    </w:p>
    <w:p w14:paraId="41EFF824" w14:textId="77777777" w:rsidR="00E42305" w:rsidRPr="00E42305" w:rsidRDefault="00E42305" w:rsidP="00E42305">
      <w:pPr>
        <w:pStyle w:val="BodyNarrative"/>
        <w:ind w:left="720" w:firstLine="0"/>
        <w:jc w:val="left"/>
        <w:rPr>
          <w:rFonts w:ascii="Verdana" w:hAnsi="Verdana"/>
          <w:szCs w:val="24"/>
          <w:lang w:eastAsia="en-GB"/>
        </w:rPr>
      </w:pPr>
      <w:bookmarkStart w:id="1" w:name="_Toc72549694"/>
      <w:bookmarkStart w:id="2" w:name="_Toc81281991"/>
    </w:p>
    <w:p w14:paraId="549B26D8" w14:textId="77777777" w:rsidR="00B970B9" w:rsidRPr="00470921" w:rsidRDefault="00B970B9" w:rsidP="00B970B9">
      <w:pPr>
        <w:pStyle w:val="BodyNarrative"/>
        <w:ind w:firstLine="0"/>
        <w:jc w:val="left"/>
        <w:rPr>
          <w:rFonts w:ascii="Verdana" w:hAnsi="Verdana"/>
          <w:szCs w:val="24"/>
          <w:lang w:eastAsia="en-GB"/>
        </w:rPr>
      </w:pPr>
    </w:p>
    <w:p w14:paraId="5F2E21F4" w14:textId="77777777" w:rsidR="00E72BD9" w:rsidRPr="00E20073" w:rsidRDefault="00E72BD9" w:rsidP="00760DB3">
      <w:pPr>
        <w:pStyle w:val="Heading1"/>
      </w:pPr>
      <w:bookmarkStart w:id="3" w:name="_Toc303930428"/>
      <w:r w:rsidRPr="00E20073">
        <w:t>Related Documents/Links</w:t>
      </w:r>
      <w:bookmarkEnd w:id="1"/>
      <w:bookmarkEnd w:id="2"/>
      <w:r w:rsidR="006B2048" w:rsidRPr="00E20073">
        <w:t>/People</w:t>
      </w:r>
      <w:bookmarkEnd w:id="3"/>
    </w:p>
    <w:p w14:paraId="07D986A7" w14:textId="77777777" w:rsidR="00FF48FC" w:rsidRPr="00402A55" w:rsidRDefault="00E72BD9" w:rsidP="002C5251">
      <w:pPr>
        <w:pStyle w:val="BodyText"/>
        <w:rPr>
          <w:szCs w:val="20"/>
        </w:rPr>
      </w:pPr>
      <w:r w:rsidRPr="00402A55">
        <w:rPr>
          <w:szCs w:val="20"/>
        </w:rPr>
        <w:t>References in the text</w:t>
      </w:r>
      <w:r w:rsidR="00D9645E" w:rsidRPr="00402A55">
        <w:rPr>
          <w:szCs w:val="20"/>
        </w:rPr>
        <w:t xml:space="preserve"> throughout this document</w:t>
      </w:r>
      <w:r w:rsidRPr="00402A55">
        <w:rPr>
          <w:szCs w:val="20"/>
        </w:rPr>
        <w:t xml:space="preserve"> appear in square brackets (e.g., [</w:t>
      </w:r>
      <w:r w:rsidR="00E560B8" w:rsidRPr="00402A55">
        <w:rPr>
          <w:szCs w:val="20"/>
        </w:rPr>
        <w:t>1</w:t>
      </w:r>
      <w:r w:rsidRPr="00402A55">
        <w:rPr>
          <w:szCs w:val="20"/>
        </w:rPr>
        <w:t>]</w:t>
      </w:r>
      <w:r w:rsidR="009F24F2" w:rsidRPr="00402A55">
        <w:rPr>
          <w:szCs w:val="20"/>
        </w:rPr>
        <w:t>, [JS]</w:t>
      </w:r>
      <w:r w:rsidRPr="00402A55">
        <w:rPr>
          <w:szCs w:val="20"/>
        </w:rPr>
        <w:t>).</w:t>
      </w:r>
    </w:p>
    <w:p w14:paraId="3F0F758E" w14:textId="77777777" w:rsidR="002C5251" w:rsidRPr="00402A55" w:rsidRDefault="002C5251" w:rsidP="001A3786">
      <w:pPr>
        <w:pStyle w:val="BodyText"/>
        <w:rPr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F56DF8" w:rsidRPr="00402A55" w14:paraId="7BB2409D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DADF7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Reference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40A7AD5B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Document/Link</w:t>
            </w:r>
            <w:r w:rsidR="009F24F2" w:rsidRPr="00402A55">
              <w:rPr>
                <w:b/>
                <w:szCs w:val="20"/>
              </w:rPr>
              <w:t>/Person</w:t>
            </w:r>
            <w:r w:rsidR="008A1329">
              <w:rPr>
                <w:b/>
                <w:szCs w:val="20"/>
              </w:rPr>
              <w:t>/Application</w:t>
            </w:r>
          </w:p>
        </w:tc>
      </w:tr>
      <w:tr w:rsidR="00F56DF8" w:rsidRPr="00402A55" w14:paraId="7FB35F3F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065CEF6" w14:textId="77777777" w:rsidR="00F56DF8" w:rsidRPr="00402A55" w:rsidRDefault="00F56DF8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CC153A9" w14:textId="2DE7F4DB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45951975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F59EED9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82CB127" w14:textId="36A9450F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6C305E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3FE73C0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3AB42D9" w14:textId="16CB1F94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523885F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69B4697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DEFC3D4" w14:textId="5775B76B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9F2FC79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5D78286D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65B3B350" w14:textId="5A0A789C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04CDBD8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9CC83D3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75EA15A2" w14:textId="5EC1D25C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2EEBA2D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F9AA7D7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B25A9B0" w14:textId="4CAFFD85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8F0B870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0D242FC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D607837" w14:textId="77777777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</w:tbl>
    <w:p w14:paraId="05E06E18" w14:textId="77777777" w:rsidR="008F7062" w:rsidRPr="00E20073" w:rsidRDefault="008F7062" w:rsidP="00760DB3">
      <w:pPr>
        <w:pStyle w:val="Heading1"/>
      </w:pPr>
      <w:bookmarkStart w:id="4" w:name="_Ref90869722"/>
      <w:bookmarkStart w:id="5" w:name="_Toc303930429"/>
      <w:r w:rsidRPr="00E20073">
        <w:t>Glossary</w:t>
      </w:r>
      <w:bookmarkEnd w:id="5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8F7062" w:rsidRPr="00E20073" w14:paraId="01121695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C3430" w14:textId="77777777" w:rsidR="008F7062" w:rsidRPr="00E20073" w:rsidRDefault="008F7062" w:rsidP="00F97634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Term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399AC205" w14:textId="77777777" w:rsidR="008F7062" w:rsidRPr="00E20073" w:rsidRDefault="008F7062" w:rsidP="00F97634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Definition</w:t>
            </w:r>
          </w:p>
        </w:tc>
      </w:tr>
      <w:tr w:rsidR="0047098C" w:rsidRPr="00E20073" w14:paraId="5338FE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DF900A9" w14:textId="09871D0D" w:rsidR="0047098C" w:rsidRPr="00402A55" w:rsidRDefault="0047098C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0EFB214B" w14:textId="2AADE1F3" w:rsidR="00127CF5" w:rsidRPr="00402A55" w:rsidRDefault="00127CF5" w:rsidP="00127CF5">
            <w:pPr>
              <w:pStyle w:val="CellBase"/>
              <w:rPr>
                <w:szCs w:val="20"/>
              </w:rPr>
            </w:pPr>
          </w:p>
        </w:tc>
      </w:tr>
      <w:tr w:rsidR="0047098C" w:rsidRPr="00E20073" w14:paraId="6AF745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C85A70A" w14:textId="1F723C9D" w:rsidR="0047098C" w:rsidRPr="00402A55" w:rsidRDefault="0047098C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E6605BF" w14:textId="6BC1EF5B" w:rsidR="0047098C" w:rsidRPr="00402A55" w:rsidRDefault="0047098C" w:rsidP="00F97634">
            <w:pPr>
              <w:pStyle w:val="CellBase"/>
              <w:rPr>
                <w:szCs w:val="20"/>
              </w:rPr>
            </w:pPr>
          </w:p>
        </w:tc>
      </w:tr>
      <w:tr w:rsidR="00F90B01" w:rsidRPr="00E20073" w14:paraId="62920BB4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47673DBD" w14:textId="7C8C120C" w:rsidR="00F90B01" w:rsidRPr="00402A55" w:rsidRDefault="00F90B0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EB861F0" w14:textId="0A086C39" w:rsidR="00F90B01" w:rsidRPr="00402A55" w:rsidRDefault="00F90B01" w:rsidP="00F97634">
            <w:pPr>
              <w:pStyle w:val="CellBase"/>
              <w:rPr>
                <w:szCs w:val="20"/>
              </w:rPr>
            </w:pPr>
          </w:p>
        </w:tc>
      </w:tr>
      <w:tr w:rsidR="00F90B01" w:rsidRPr="00E20073" w14:paraId="5B84437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17D7D83A" w14:textId="249D4D59" w:rsidR="00F90B01" w:rsidRPr="00402A55" w:rsidRDefault="00F90B0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4E8EE8C2" w14:textId="002C8B6C" w:rsidR="00F90B01" w:rsidRPr="00402A55" w:rsidRDefault="00F90B01" w:rsidP="00F97634">
            <w:pPr>
              <w:pStyle w:val="CellBase"/>
              <w:rPr>
                <w:szCs w:val="20"/>
              </w:rPr>
            </w:pPr>
          </w:p>
        </w:tc>
      </w:tr>
      <w:tr w:rsidR="0047098C" w:rsidRPr="00E20073" w14:paraId="6D9BD2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7C1C7EF8" w14:textId="77777777" w:rsidR="0047098C" w:rsidRPr="00402A55" w:rsidRDefault="0047098C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6C3FFB62" w14:textId="77777777" w:rsidR="0047098C" w:rsidRPr="00402A55" w:rsidRDefault="0047098C" w:rsidP="00F97634">
            <w:pPr>
              <w:pStyle w:val="CellBase"/>
              <w:rPr>
                <w:szCs w:val="20"/>
              </w:rPr>
            </w:pPr>
          </w:p>
        </w:tc>
      </w:tr>
    </w:tbl>
    <w:p w14:paraId="0DDC6C50" w14:textId="3D546FE0" w:rsidR="0028358A" w:rsidRPr="00E20073" w:rsidRDefault="002140C6" w:rsidP="00760DB3">
      <w:pPr>
        <w:pStyle w:val="Heading1"/>
      </w:pPr>
      <w:bookmarkStart w:id="6" w:name="_Toc303930430"/>
      <w:bookmarkEnd w:id="4"/>
      <w:r>
        <w:t>Project</w:t>
      </w:r>
      <w:r w:rsidR="002B52B1" w:rsidRPr="00E20073">
        <w:t xml:space="preserve"> </w:t>
      </w:r>
      <w:r w:rsidR="00DB7245" w:rsidRPr="00E20073">
        <w:t>S</w:t>
      </w:r>
      <w:r w:rsidR="002B52B1" w:rsidRPr="00E20073">
        <w:t>cope</w:t>
      </w:r>
      <w:bookmarkEnd w:id="6"/>
    </w:p>
    <w:p w14:paraId="5C33F4EE" w14:textId="77777777" w:rsidR="002B52B1" w:rsidRPr="00E20073" w:rsidRDefault="002B52B1" w:rsidP="00760DB3">
      <w:pPr>
        <w:pStyle w:val="Heading2"/>
      </w:pPr>
      <w:bookmarkStart w:id="7" w:name="_Toc303930431"/>
      <w:r w:rsidRPr="00E20073">
        <w:t xml:space="preserve">Goals </w:t>
      </w:r>
      <w:r w:rsidR="00DB7245" w:rsidRPr="00E20073">
        <w:t>and</w:t>
      </w:r>
      <w:r w:rsidRPr="00E20073">
        <w:t xml:space="preserve"> Objectives</w:t>
      </w:r>
      <w:bookmarkEnd w:id="7"/>
    </w:p>
    <w:p w14:paraId="7BFF7AFA" w14:textId="77777777" w:rsidR="001C6A31" w:rsidRDefault="001C6A31" w:rsidP="001C6A31">
      <w:pPr>
        <w:pStyle w:val="Heading2"/>
      </w:pPr>
      <w:bookmarkStart w:id="8" w:name="_Toc303930432"/>
      <w:r w:rsidRPr="00E20073">
        <w:t>In Scope</w:t>
      </w:r>
      <w:bookmarkEnd w:id="8"/>
    </w:p>
    <w:p w14:paraId="0A1AD9B7" w14:textId="77777777" w:rsidR="001C6A31" w:rsidRPr="00E20073" w:rsidRDefault="001C6A31" w:rsidP="001C6A31">
      <w:pPr>
        <w:pStyle w:val="Heading2"/>
      </w:pPr>
      <w:bookmarkStart w:id="9" w:name="_Toc303930433"/>
      <w:r w:rsidRPr="00E20073">
        <w:t>Out of Scope</w:t>
      </w:r>
      <w:bookmarkEnd w:id="9"/>
    </w:p>
    <w:p w14:paraId="30389F65" w14:textId="441169B1" w:rsidR="00DA6647" w:rsidRPr="00DA6647" w:rsidRDefault="002B52B1" w:rsidP="006563F0">
      <w:pPr>
        <w:pStyle w:val="Heading2"/>
      </w:pPr>
      <w:bookmarkStart w:id="10" w:name="_Toc303930434"/>
      <w:r w:rsidRPr="00E20073">
        <w:t>Assumptions</w:t>
      </w:r>
      <w:bookmarkEnd w:id="10"/>
    </w:p>
    <w:p w14:paraId="1FC9455F" w14:textId="09302DF9" w:rsidR="002140C6" w:rsidRDefault="002B52B1" w:rsidP="002140C6">
      <w:pPr>
        <w:pStyle w:val="Heading2"/>
      </w:pPr>
      <w:bookmarkStart w:id="11" w:name="_Toc303930435"/>
      <w:r w:rsidRPr="00E20073">
        <w:t>Constraints</w:t>
      </w:r>
      <w:bookmarkEnd w:id="11"/>
    </w:p>
    <w:p w14:paraId="7D95A2BF" w14:textId="77777777" w:rsidR="002140C6" w:rsidRDefault="002140C6" w:rsidP="002140C6">
      <w:pPr>
        <w:pStyle w:val="Heading2"/>
      </w:pPr>
      <w:bookmarkStart w:id="12" w:name="_Toc303930436"/>
      <w:bookmarkStart w:id="13" w:name="_GoBack"/>
      <w:bookmarkEnd w:id="13"/>
      <w:r w:rsidRPr="00E20073">
        <w:t>Dependencies</w:t>
      </w:r>
      <w:bookmarkEnd w:id="12"/>
    </w:p>
    <w:p w14:paraId="18604F26" w14:textId="77777777" w:rsidR="002140C6" w:rsidRDefault="002140C6" w:rsidP="002140C6"/>
    <w:p w14:paraId="5CCEDBA5" w14:textId="06298AED" w:rsidR="002140C6" w:rsidRDefault="002140C6" w:rsidP="002140C6">
      <w:pPr>
        <w:pStyle w:val="Heading2"/>
      </w:pPr>
      <w:bookmarkStart w:id="14" w:name="_Toc303930437"/>
      <w:r>
        <w:t>Risk</w:t>
      </w:r>
      <w:bookmarkEnd w:id="14"/>
    </w:p>
    <w:p w14:paraId="17A6E406" w14:textId="77777777" w:rsidR="002140C6" w:rsidRDefault="002140C6" w:rsidP="002140C6"/>
    <w:p w14:paraId="14D95794" w14:textId="63B72949" w:rsidR="002140C6" w:rsidRPr="00E20073" w:rsidRDefault="002140C6" w:rsidP="002140C6">
      <w:pPr>
        <w:pStyle w:val="Heading2"/>
      </w:pPr>
      <w:bookmarkStart w:id="15" w:name="_Toc303930438"/>
      <w:r>
        <w:t>Limitation</w:t>
      </w:r>
      <w:bookmarkEnd w:id="15"/>
    </w:p>
    <w:p w14:paraId="5C7F25C8" w14:textId="77777777" w:rsidR="002140C6" w:rsidRPr="002140C6" w:rsidRDefault="002140C6" w:rsidP="002140C6"/>
    <w:p w14:paraId="2888646F" w14:textId="77777777" w:rsidR="002140C6" w:rsidRDefault="002140C6" w:rsidP="002140C6"/>
    <w:p w14:paraId="7192612D" w14:textId="77777777" w:rsidR="002140C6" w:rsidRPr="002140C6" w:rsidRDefault="002140C6" w:rsidP="002140C6"/>
    <w:p w14:paraId="511A5931" w14:textId="77777777" w:rsidR="002140C6" w:rsidRPr="002140C6" w:rsidRDefault="002140C6" w:rsidP="002140C6"/>
    <w:p w14:paraId="41C9264B" w14:textId="77777777" w:rsidR="002140C6" w:rsidRPr="002140C6" w:rsidRDefault="002140C6" w:rsidP="002140C6"/>
    <w:p w14:paraId="003A250A" w14:textId="77777777" w:rsidR="00566024" w:rsidRDefault="00566024" w:rsidP="00566024">
      <w:pPr>
        <w:rPr>
          <w:ins w:id="16" w:author="Rein, Bethany R" w:date="2013-01-16T14:37:00Z"/>
        </w:rPr>
      </w:pPr>
    </w:p>
    <w:p w14:paraId="48A498C3" w14:textId="04B7BB80" w:rsidR="00470A89" w:rsidRPr="00E20073" w:rsidRDefault="009D4DF2" w:rsidP="00760DB3">
      <w:pPr>
        <w:pStyle w:val="Heading1"/>
      </w:pPr>
      <w:bookmarkStart w:id="17" w:name="_Toc303930439"/>
      <w:r w:rsidRPr="00E20073">
        <w:t>R</w:t>
      </w:r>
      <w:r w:rsidR="002140C6">
        <w:t>equirement</w:t>
      </w:r>
      <w:bookmarkEnd w:id="17"/>
    </w:p>
    <w:p w14:paraId="6D854B47" w14:textId="4D20C696" w:rsidR="00E72BD9" w:rsidRPr="00E20073" w:rsidRDefault="00E72BD9" w:rsidP="001A3786">
      <w:pPr>
        <w:pStyle w:val="BodyText"/>
      </w:pPr>
      <w:r w:rsidRPr="00E20073">
        <w:t xml:space="preserve">The following subsections define </w:t>
      </w:r>
      <w:r w:rsidR="002140C6">
        <w:t>project</w:t>
      </w:r>
      <w:r w:rsidRPr="00E20073">
        <w:t xml:space="preserve"> requirements.</w:t>
      </w:r>
      <w:r w:rsidR="00CA3918" w:rsidRPr="00E20073">
        <w:t xml:space="preserve"> </w:t>
      </w:r>
      <w:r w:rsidRPr="00E20073">
        <w:t xml:space="preserve"> Each requirement is labeled as fo</w:t>
      </w:r>
      <w:r w:rsidRPr="00E20073">
        <w:t>l</w:t>
      </w:r>
      <w:r w:rsidRPr="00E20073">
        <w:t>lows:</w:t>
      </w:r>
    </w:p>
    <w:p w14:paraId="2DA5C5DA" w14:textId="77777777" w:rsidR="00E72BD9" w:rsidRPr="00E20073" w:rsidRDefault="00072852" w:rsidP="00FF1962">
      <w:pPr>
        <w:pStyle w:val="ListBullet"/>
      </w:pPr>
      <w:r w:rsidRPr="00E20073">
        <w:rPr>
          <w:b/>
        </w:rPr>
        <w:t>ID</w:t>
      </w:r>
      <w:r w:rsidR="00FF1962" w:rsidRPr="00E20073">
        <w:rPr>
          <w:b/>
        </w:rPr>
        <w:t xml:space="preserve">. </w:t>
      </w:r>
      <w:r w:rsidR="00FF1962" w:rsidRPr="00E20073">
        <w:t>The unique identifier for the requirement.</w:t>
      </w:r>
    </w:p>
    <w:p w14:paraId="4BA3F4C4" w14:textId="77777777" w:rsidR="00FF1962" w:rsidRPr="00E20073" w:rsidRDefault="00FF1962" w:rsidP="00FF1962">
      <w:pPr>
        <w:pStyle w:val="ListBullet"/>
      </w:pPr>
      <w:r w:rsidRPr="00E20073">
        <w:rPr>
          <w:b/>
        </w:rPr>
        <w:t>Requirement.</w:t>
      </w:r>
      <w:r w:rsidRPr="00E20073">
        <w:t xml:space="preserve"> A clear and concise description of the requirement.</w:t>
      </w:r>
    </w:p>
    <w:p w14:paraId="6BF1E25C" w14:textId="77777777" w:rsidR="00FF1962" w:rsidRPr="00E20073" w:rsidRDefault="00FF1962" w:rsidP="00FF1962">
      <w:pPr>
        <w:pStyle w:val="ListBullet"/>
      </w:pPr>
      <w:r w:rsidRPr="00E20073">
        <w:rPr>
          <w:b/>
        </w:rPr>
        <w:t>Source.</w:t>
      </w:r>
      <w:r w:rsidRPr="00E20073">
        <w:t xml:space="preserve"> A cross-reference to the source of the requirement.</w:t>
      </w:r>
    </w:p>
    <w:p w14:paraId="3985D77D" w14:textId="77777777" w:rsidR="00FF1962" w:rsidRPr="00E20073" w:rsidRDefault="00FF1962" w:rsidP="002A7F51">
      <w:pPr>
        <w:pStyle w:val="ListBullet"/>
      </w:pPr>
      <w:r w:rsidRPr="00E20073">
        <w:rPr>
          <w:b/>
        </w:rPr>
        <w:t>Cat</w:t>
      </w:r>
      <w:r w:rsidRPr="00E20073">
        <w:t>egory</w:t>
      </w:r>
      <w:r w:rsidRPr="00E20073">
        <w:rPr>
          <w:b/>
        </w:rPr>
        <w:t>.</w:t>
      </w:r>
      <w:r w:rsidRPr="00E20073">
        <w:t xml:space="preserve"> A classification for the requirement using the selections from Table 1.</w:t>
      </w:r>
    </w:p>
    <w:p w14:paraId="5EA897D2" w14:textId="77777777" w:rsidR="002A7F51" w:rsidRPr="00E20073" w:rsidRDefault="002A7F51" w:rsidP="002A7F51">
      <w:pPr>
        <w:pStyle w:val="ListBullet"/>
        <w:numPr>
          <w:ilvl w:val="0"/>
          <w:numId w:val="0"/>
        </w:numPr>
        <w:ind w:left="360"/>
      </w:pPr>
    </w:p>
    <w:p w14:paraId="04D54316" w14:textId="77777777" w:rsidR="00C16585" w:rsidRPr="00E20073" w:rsidRDefault="00C16585" w:rsidP="00C16585">
      <w:pPr>
        <w:pStyle w:val="Caption"/>
      </w:pPr>
      <w:bookmarkStart w:id="18" w:name="_Ref77476447"/>
      <w:r w:rsidRPr="00E20073">
        <w:t xml:space="preserve">Table </w:t>
      </w:r>
      <w:fldSimple w:instr=" SEQ Table \* ARABIC ">
        <w:r w:rsidR="00C8051C">
          <w:rPr>
            <w:noProof/>
          </w:rPr>
          <w:t>1</w:t>
        </w:r>
      </w:fldSimple>
      <w:bookmarkEnd w:id="18"/>
      <w:r w:rsidRPr="00E20073">
        <w:t xml:space="preserve"> - Requirement Categories</w:t>
      </w:r>
    </w:p>
    <w:tbl>
      <w:tblPr>
        <w:tblW w:w="7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9"/>
        <w:gridCol w:w="5958"/>
      </w:tblGrid>
      <w:tr w:rsidR="00C16585" w:rsidRPr="00E20073" w14:paraId="7E23B0A7" w14:textId="77777777" w:rsidTr="00656CE3">
        <w:trPr>
          <w:tblHeader/>
          <w:jc w:val="center"/>
        </w:trPr>
        <w:tc>
          <w:tcPr>
            <w:tcW w:w="1138" w:type="dxa"/>
            <w:shd w:val="clear" w:color="auto" w:fill="E6E6E6"/>
            <w:vAlign w:val="center"/>
          </w:tcPr>
          <w:p w14:paraId="047B56C6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Category</w:t>
            </w:r>
          </w:p>
        </w:tc>
        <w:tc>
          <w:tcPr>
            <w:tcW w:w="5989" w:type="dxa"/>
            <w:shd w:val="clear" w:color="auto" w:fill="E6E6E6"/>
          </w:tcPr>
          <w:p w14:paraId="0ABC8AC0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Description</w:t>
            </w:r>
          </w:p>
        </w:tc>
      </w:tr>
      <w:tr w:rsidR="00C16585" w:rsidRPr="00E20073" w14:paraId="76342DB9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3A3CECC1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M</w:t>
            </w:r>
            <w:r w:rsidRPr="00E20073">
              <w:t>andatory</w:t>
            </w:r>
          </w:p>
        </w:tc>
        <w:tc>
          <w:tcPr>
            <w:tcW w:w="5989" w:type="dxa"/>
            <w:shd w:val="clear" w:color="auto" w:fill="auto"/>
          </w:tcPr>
          <w:p w14:paraId="4E538C24" w14:textId="77777777" w:rsidR="00C16585" w:rsidRPr="00E20073" w:rsidRDefault="00C16585" w:rsidP="00683E55">
            <w:pPr>
              <w:pStyle w:val="CellDescription"/>
            </w:pPr>
            <w:r w:rsidRPr="00E20073">
              <w:t>Required minimum functionality.</w:t>
            </w:r>
          </w:p>
        </w:tc>
      </w:tr>
      <w:tr w:rsidR="00C16585" w:rsidRPr="00E20073" w14:paraId="49BFDCF4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ACAFA95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</w:t>
            </w:r>
            <w:r w:rsidRPr="00E20073">
              <w:t>ptional</w:t>
            </w:r>
          </w:p>
        </w:tc>
        <w:tc>
          <w:tcPr>
            <w:tcW w:w="5989" w:type="dxa"/>
            <w:shd w:val="clear" w:color="auto" w:fill="auto"/>
          </w:tcPr>
          <w:p w14:paraId="67FC0104" w14:textId="77777777" w:rsidR="00C16585" w:rsidRPr="00E20073" w:rsidRDefault="00C16585" w:rsidP="00DD2029">
            <w:pPr>
              <w:pStyle w:val="CellDescription"/>
            </w:pPr>
            <w:r w:rsidRPr="00E20073">
              <w:t>Nice to have and will be implemented if time permits.</w:t>
            </w:r>
          </w:p>
        </w:tc>
      </w:tr>
      <w:tr w:rsidR="00CE12F3" w:rsidRPr="00E20073" w14:paraId="00D8D756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608C690F" w14:textId="77777777" w:rsidR="00CE12F3" w:rsidRPr="00E20073" w:rsidRDefault="00CE12F3" w:rsidP="00683E55">
            <w:pPr>
              <w:pStyle w:val="CellDescription"/>
              <w:rPr>
                <w:b/>
              </w:rPr>
            </w:pPr>
            <w:r w:rsidRPr="00E20073">
              <w:rPr>
                <w:b/>
              </w:rPr>
              <w:t>F</w:t>
            </w:r>
            <w:r w:rsidRPr="00E20073">
              <w:t>uture</w:t>
            </w:r>
          </w:p>
        </w:tc>
        <w:tc>
          <w:tcPr>
            <w:tcW w:w="5989" w:type="dxa"/>
            <w:shd w:val="clear" w:color="auto" w:fill="auto"/>
          </w:tcPr>
          <w:p w14:paraId="05A75E49" w14:textId="77777777" w:rsidR="00CE12F3" w:rsidRPr="00E20073" w:rsidRDefault="00B440AB" w:rsidP="00683E55">
            <w:pPr>
              <w:pStyle w:val="CellDescription"/>
            </w:pPr>
            <w:r w:rsidRPr="00E20073">
              <w:t>Will not be implemented now but should be considered for a future enhancement.</w:t>
            </w:r>
          </w:p>
        </w:tc>
      </w:tr>
      <w:tr w:rsidR="00C16585" w:rsidRPr="00E20073" w14:paraId="7475352C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9C9B64B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D</w:t>
            </w:r>
            <w:r w:rsidRPr="00E20073">
              <w:t>ropped</w:t>
            </w:r>
          </w:p>
        </w:tc>
        <w:tc>
          <w:tcPr>
            <w:tcW w:w="5989" w:type="dxa"/>
            <w:shd w:val="clear" w:color="auto" w:fill="auto"/>
          </w:tcPr>
          <w:p w14:paraId="6A6309A0" w14:textId="77777777" w:rsidR="00C16585" w:rsidRPr="00E20073" w:rsidRDefault="00C16585" w:rsidP="00683E55">
            <w:pPr>
              <w:pStyle w:val="CellDescription"/>
            </w:pPr>
            <w:r w:rsidRPr="00E20073">
              <w:t xml:space="preserve">Requirement determined to be completely out of scope </w:t>
            </w:r>
            <w:r w:rsidRPr="00E20073">
              <w:rPr>
                <w:b/>
              </w:rPr>
              <w:t>after</w:t>
            </w:r>
            <w:r w:rsidRPr="00E20073">
              <w:t xml:space="preserve"> baseline.</w:t>
            </w:r>
          </w:p>
        </w:tc>
      </w:tr>
      <w:tr w:rsidR="00C16585" w:rsidRPr="00E20073" w14:paraId="22256FD3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F85CCAC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E</w:t>
            </w:r>
            <w:r w:rsidRPr="00E20073">
              <w:t>xisting</w:t>
            </w:r>
          </w:p>
        </w:tc>
        <w:tc>
          <w:tcPr>
            <w:tcW w:w="5989" w:type="dxa"/>
            <w:shd w:val="clear" w:color="auto" w:fill="auto"/>
          </w:tcPr>
          <w:p w14:paraId="5B09CDB5" w14:textId="77777777" w:rsidR="00C16585" w:rsidRPr="00E20073" w:rsidRDefault="00C16585" w:rsidP="00683E55">
            <w:pPr>
              <w:pStyle w:val="CellDescription"/>
            </w:pPr>
            <w:r w:rsidRPr="00E20073">
              <w:t>Functionality already present in the software (for documentation pu</w:t>
            </w:r>
            <w:r w:rsidRPr="00E20073">
              <w:t>r</w:t>
            </w:r>
            <w:r w:rsidRPr="00E20073">
              <w:t>poses).</w:t>
            </w:r>
          </w:p>
        </w:tc>
      </w:tr>
      <w:tr w:rsidR="00C16585" w:rsidRPr="00E20073" w14:paraId="5BAFA111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13FA7AE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Op</w:t>
            </w:r>
            <w:r w:rsidRPr="00E20073">
              <w:t>erational</w:t>
            </w:r>
          </w:p>
        </w:tc>
        <w:tc>
          <w:tcPr>
            <w:tcW w:w="5989" w:type="dxa"/>
            <w:shd w:val="clear" w:color="auto" w:fill="auto"/>
          </w:tcPr>
          <w:p w14:paraId="52107043" w14:textId="77777777" w:rsidR="00C16585" w:rsidRPr="00E20073" w:rsidRDefault="00C16585" w:rsidP="00DD2029">
            <w:pPr>
              <w:pStyle w:val="CellDescription"/>
            </w:pPr>
            <w:r w:rsidRPr="00E20073">
              <w:t>Will not be addressed in the software (documented for training pu</w:t>
            </w:r>
            <w:r w:rsidRPr="00E20073">
              <w:t>r</w:t>
            </w:r>
            <w:r w:rsidRPr="00E20073">
              <w:t>poses). This requirement should have a related item in the issue list in order to identify an owner.</w:t>
            </w:r>
          </w:p>
        </w:tc>
      </w:tr>
    </w:tbl>
    <w:p w14:paraId="7BC2E423" w14:textId="77777777" w:rsidR="00C16585" w:rsidRPr="00E20073" w:rsidRDefault="00C16585" w:rsidP="001A3786">
      <w:pPr>
        <w:pStyle w:val="BodyText"/>
        <w:rPr>
          <w:color w:val="808080"/>
        </w:rPr>
      </w:pPr>
    </w:p>
    <w:p w14:paraId="0E5ACE29" w14:textId="77777777" w:rsidR="00E91BA1" w:rsidRPr="00E91BA1" w:rsidRDefault="00E91BA1" w:rsidP="00E91BA1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686"/>
        <w:gridCol w:w="1080"/>
        <w:gridCol w:w="810"/>
      </w:tblGrid>
      <w:tr w:rsidR="002A7F51" w:rsidRPr="00E20073" w14:paraId="02152C08" w14:textId="77777777" w:rsidTr="002A7F51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1E5DAB" w14:textId="77777777" w:rsidR="002A7F51" w:rsidRPr="00E20073" w:rsidRDefault="002A7F51" w:rsidP="00793B0B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686" w:type="dxa"/>
            <w:tcBorders>
              <w:left w:val="single" w:sz="4" w:space="0" w:color="auto"/>
            </w:tcBorders>
            <w:shd w:val="clear" w:color="auto" w:fill="D9D9D9"/>
          </w:tcPr>
          <w:p w14:paraId="27FC2943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1080" w:type="dxa"/>
            <w:shd w:val="clear" w:color="auto" w:fill="D9D9D9"/>
          </w:tcPr>
          <w:p w14:paraId="0FC7B567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810" w:type="dxa"/>
            <w:shd w:val="clear" w:color="auto" w:fill="D9D9D9"/>
          </w:tcPr>
          <w:p w14:paraId="7B86EBE8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2A7F51" w:rsidRPr="00E20073" w14:paraId="2E22DB8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146CF0E" w14:textId="77777777" w:rsidR="002A7F51" w:rsidRPr="00B970B9" w:rsidRDefault="00B970B9" w:rsidP="00793B0B">
            <w:pPr>
              <w:pStyle w:val="CellBase"/>
              <w:rPr>
                <w:bCs/>
              </w:rPr>
            </w:pPr>
            <w:r w:rsidRPr="00B970B9">
              <w:rPr>
                <w:bCs/>
              </w:rPr>
              <w:t>.1</w:t>
            </w:r>
          </w:p>
        </w:tc>
        <w:tc>
          <w:tcPr>
            <w:tcW w:w="6686" w:type="dxa"/>
          </w:tcPr>
          <w:p w14:paraId="57C41D79" w14:textId="785927CC" w:rsidR="00C9211D" w:rsidRPr="00D52620" w:rsidRDefault="00C9211D" w:rsidP="006563F0">
            <w:pPr>
              <w:pStyle w:val="BodyNarrative"/>
              <w:ind w:firstLine="0"/>
              <w:jc w:val="left"/>
            </w:pPr>
          </w:p>
        </w:tc>
        <w:tc>
          <w:tcPr>
            <w:tcW w:w="1080" w:type="dxa"/>
          </w:tcPr>
          <w:p w14:paraId="19AB9D27" w14:textId="77777777" w:rsidR="002A7F51" w:rsidRPr="00B970B9" w:rsidRDefault="002A7F51" w:rsidP="00793B0B">
            <w:pPr>
              <w:pStyle w:val="CellBase"/>
            </w:pPr>
          </w:p>
        </w:tc>
        <w:tc>
          <w:tcPr>
            <w:tcW w:w="810" w:type="dxa"/>
          </w:tcPr>
          <w:p w14:paraId="67B88DC0" w14:textId="17A0D925" w:rsidR="002A7F51" w:rsidRPr="00B970B9" w:rsidRDefault="002A7F51" w:rsidP="00793B0B">
            <w:pPr>
              <w:pStyle w:val="CellBase"/>
            </w:pPr>
          </w:p>
        </w:tc>
      </w:tr>
      <w:tr w:rsidR="0096100B" w:rsidRPr="00E20073" w14:paraId="60D72F7F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DC11999" w14:textId="1D2EFB08" w:rsidR="0096100B" w:rsidRDefault="0096100B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</w:t>
            </w:r>
          </w:p>
        </w:tc>
        <w:tc>
          <w:tcPr>
            <w:tcW w:w="6686" w:type="dxa"/>
          </w:tcPr>
          <w:p w14:paraId="33FFEA5C" w14:textId="4C66EC8A" w:rsidR="00DE0CBD" w:rsidRDefault="00DE0CBD" w:rsidP="00DE0CBD">
            <w:pPr>
              <w:pStyle w:val="CellBase"/>
            </w:pPr>
          </w:p>
        </w:tc>
        <w:tc>
          <w:tcPr>
            <w:tcW w:w="1080" w:type="dxa"/>
          </w:tcPr>
          <w:p w14:paraId="7BCE94D9" w14:textId="77777777" w:rsidR="0096100B" w:rsidRPr="00B970B9" w:rsidRDefault="0096100B" w:rsidP="00793B0B">
            <w:pPr>
              <w:pStyle w:val="CellBase"/>
            </w:pPr>
          </w:p>
        </w:tc>
        <w:tc>
          <w:tcPr>
            <w:tcW w:w="810" w:type="dxa"/>
          </w:tcPr>
          <w:p w14:paraId="3F314956" w14:textId="10B72A66" w:rsidR="0096100B" w:rsidRDefault="0096100B" w:rsidP="00793B0B">
            <w:pPr>
              <w:pStyle w:val="CellBase"/>
            </w:pPr>
          </w:p>
        </w:tc>
      </w:tr>
      <w:tr w:rsidR="006D6088" w:rsidRPr="00E20073" w14:paraId="61DB11A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E8E3007" w14:textId="0E4B922F" w:rsidR="006D6088" w:rsidRDefault="00BA4DC7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.3</w:t>
            </w:r>
          </w:p>
        </w:tc>
        <w:tc>
          <w:tcPr>
            <w:tcW w:w="6686" w:type="dxa"/>
          </w:tcPr>
          <w:p w14:paraId="6FD558B4" w14:textId="764951A1" w:rsidR="006D6088" w:rsidRDefault="006D6088" w:rsidP="00A502CC">
            <w:pPr>
              <w:pStyle w:val="CellBase"/>
            </w:pPr>
          </w:p>
        </w:tc>
        <w:tc>
          <w:tcPr>
            <w:tcW w:w="1080" w:type="dxa"/>
          </w:tcPr>
          <w:p w14:paraId="66B8DB43" w14:textId="77777777" w:rsidR="006D6088" w:rsidRPr="00B970B9" w:rsidRDefault="006D6088" w:rsidP="00793B0B">
            <w:pPr>
              <w:pStyle w:val="CellBase"/>
            </w:pPr>
          </w:p>
        </w:tc>
        <w:tc>
          <w:tcPr>
            <w:tcW w:w="810" w:type="dxa"/>
          </w:tcPr>
          <w:p w14:paraId="5CC08C81" w14:textId="65D65E41" w:rsidR="006D6088" w:rsidRDefault="006D6088" w:rsidP="00793B0B">
            <w:pPr>
              <w:pStyle w:val="CellBase"/>
            </w:pPr>
          </w:p>
        </w:tc>
      </w:tr>
      <w:tr w:rsidR="00CB1830" w:rsidRPr="00E20073" w14:paraId="0FA1C45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2AB49D6" w14:textId="3D3E0753" w:rsidR="00CB1830" w:rsidRDefault="004D380E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.4</w:t>
            </w:r>
          </w:p>
        </w:tc>
        <w:tc>
          <w:tcPr>
            <w:tcW w:w="6686" w:type="dxa"/>
          </w:tcPr>
          <w:p w14:paraId="6707D936" w14:textId="75CD738A" w:rsidR="000B6FB0" w:rsidRDefault="000B6FB0" w:rsidP="00A502CC">
            <w:pPr>
              <w:pStyle w:val="CellBase"/>
            </w:pPr>
          </w:p>
        </w:tc>
        <w:tc>
          <w:tcPr>
            <w:tcW w:w="1080" w:type="dxa"/>
          </w:tcPr>
          <w:p w14:paraId="3324DEBC" w14:textId="77777777" w:rsidR="00CB1830" w:rsidRPr="00B970B9" w:rsidRDefault="00CB1830" w:rsidP="00793B0B">
            <w:pPr>
              <w:pStyle w:val="CellBase"/>
            </w:pPr>
          </w:p>
        </w:tc>
        <w:tc>
          <w:tcPr>
            <w:tcW w:w="810" w:type="dxa"/>
          </w:tcPr>
          <w:p w14:paraId="28819E47" w14:textId="6BEADDD2" w:rsidR="00CB1830" w:rsidRDefault="00CB1830" w:rsidP="00793B0B">
            <w:pPr>
              <w:pStyle w:val="CellBase"/>
            </w:pPr>
          </w:p>
        </w:tc>
      </w:tr>
      <w:tr w:rsidR="00AD684C" w:rsidRPr="00E20073" w14:paraId="711768B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2DA4667" w14:textId="0D6B07A9" w:rsidR="00AD684C" w:rsidRDefault="00AD684C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2ACB9CF5" w14:textId="5E119DDB" w:rsidR="00AD684C" w:rsidRDefault="00AD684C" w:rsidP="00E9305B">
            <w:pPr>
              <w:pStyle w:val="CellBase"/>
            </w:pPr>
          </w:p>
        </w:tc>
        <w:tc>
          <w:tcPr>
            <w:tcW w:w="1080" w:type="dxa"/>
          </w:tcPr>
          <w:p w14:paraId="60513E0A" w14:textId="77777777" w:rsidR="00AD684C" w:rsidRPr="00B970B9" w:rsidRDefault="00AD684C" w:rsidP="00793B0B">
            <w:pPr>
              <w:pStyle w:val="CellBase"/>
            </w:pPr>
          </w:p>
        </w:tc>
        <w:tc>
          <w:tcPr>
            <w:tcW w:w="810" w:type="dxa"/>
          </w:tcPr>
          <w:p w14:paraId="27C5FA13" w14:textId="64E1D4FD" w:rsidR="00AD684C" w:rsidRDefault="00AD684C" w:rsidP="00793B0B">
            <w:pPr>
              <w:pStyle w:val="CellBase"/>
            </w:pPr>
          </w:p>
        </w:tc>
      </w:tr>
      <w:tr w:rsidR="006D4151" w:rsidRPr="00E20073" w14:paraId="67E6E5D2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F5D6D53" w14:textId="3643B9CC" w:rsidR="006D4151" w:rsidRDefault="006D4151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0E37C998" w14:textId="24FA6D66" w:rsidR="006D4151" w:rsidRDefault="006D4151" w:rsidP="00E9305B">
            <w:pPr>
              <w:pStyle w:val="CellBase"/>
            </w:pPr>
          </w:p>
        </w:tc>
        <w:tc>
          <w:tcPr>
            <w:tcW w:w="1080" w:type="dxa"/>
          </w:tcPr>
          <w:p w14:paraId="0D3D87CA" w14:textId="77777777" w:rsidR="006D4151" w:rsidRPr="00B970B9" w:rsidRDefault="006D4151" w:rsidP="00793B0B">
            <w:pPr>
              <w:pStyle w:val="CellBase"/>
            </w:pPr>
          </w:p>
        </w:tc>
        <w:tc>
          <w:tcPr>
            <w:tcW w:w="810" w:type="dxa"/>
          </w:tcPr>
          <w:p w14:paraId="0C8F135F" w14:textId="46B4E678" w:rsidR="006D4151" w:rsidRDefault="006D4151" w:rsidP="00793B0B">
            <w:pPr>
              <w:pStyle w:val="CellBase"/>
            </w:pPr>
          </w:p>
        </w:tc>
      </w:tr>
      <w:tr w:rsidR="00B970B9" w:rsidRPr="00E20073" w14:paraId="3924E7B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BF50595" w14:textId="5F3B957C" w:rsidR="00B970B9" w:rsidRPr="00B970B9" w:rsidRDefault="00B970B9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28B5ABB8" w14:textId="0BE28FBD" w:rsidR="00DA4679" w:rsidRPr="00B970B9" w:rsidRDefault="00DA4679" w:rsidP="00C33547">
            <w:pPr>
              <w:pStyle w:val="CellBase"/>
              <w:ind w:left="720"/>
            </w:pPr>
          </w:p>
        </w:tc>
        <w:tc>
          <w:tcPr>
            <w:tcW w:w="1080" w:type="dxa"/>
          </w:tcPr>
          <w:p w14:paraId="5C896B2A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1EE10260" w14:textId="0DB10966" w:rsidR="00B970B9" w:rsidRPr="00B970B9" w:rsidRDefault="00B970B9" w:rsidP="00793B0B">
            <w:pPr>
              <w:pStyle w:val="CellBase"/>
            </w:pPr>
          </w:p>
        </w:tc>
      </w:tr>
      <w:tr w:rsidR="00B970B9" w:rsidRPr="00E20073" w14:paraId="01407B2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7DAB604" w14:textId="24CE6D49" w:rsidR="00B970B9" w:rsidRPr="00B970B9" w:rsidRDefault="00B970B9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7C85A36C" w14:textId="4783C2A1" w:rsidR="00B970B9" w:rsidRPr="00B970B9" w:rsidRDefault="00B970B9" w:rsidP="006B2333">
            <w:pPr>
              <w:pStyle w:val="CellBase"/>
            </w:pPr>
          </w:p>
        </w:tc>
        <w:tc>
          <w:tcPr>
            <w:tcW w:w="1080" w:type="dxa"/>
          </w:tcPr>
          <w:p w14:paraId="2DDB5C9F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537D194D" w14:textId="5BC24952" w:rsidR="00B970B9" w:rsidRPr="00B970B9" w:rsidRDefault="00B970B9" w:rsidP="00793B0B">
            <w:pPr>
              <w:pStyle w:val="CellBase"/>
            </w:pPr>
          </w:p>
        </w:tc>
      </w:tr>
      <w:tr w:rsidR="005307D7" w:rsidRPr="00E20073" w14:paraId="4710E849" w14:textId="77777777" w:rsidTr="00552E8A"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1C0B13A" w14:textId="1E435859" w:rsidR="005307D7" w:rsidRPr="00B970B9" w:rsidRDefault="005307D7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7889AF2D" w14:textId="18A1051B" w:rsidR="00BA747B" w:rsidRPr="00A030AA" w:rsidRDefault="00BA747B" w:rsidP="00A030AA">
            <w:pPr>
              <w:pStyle w:val="PlainText"/>
            </w:pPr>
          </w:p>
        </w:tc>
        <w:tc>
          <w:tcPr>
            <w:tcW w:w="1080" w:type="dxa"/>
          </w:tcPr>
          <w:p w14:paraId="55123C6B" w14:textId="77777777" w:rsidR="005307D7" w:rsidRPr="00B970B9" w:rsidRDefault="005307D7" w:rsidP="00793B0B">
            <w:pPr>
              <w:pStyle w:val="CellBase"/>
            </w:pPr>
          </w:p>
        </w:tc>
        <w:tc>
          <w:tcPr>
            <w:tcW w:w="810" w:type="dxa"/>
          </w:tcPr>
          <w:p w14:paraId="37A4C471" w14:textId="744DAE2E" w:rsidR="005307D7" w:rsidRPr="00B970B9" w:rsidRDefault="005307D7" w:rsidP="00793B0B">
            <w:pPr>
              <w:pStyle w:val="CellBase"/>
            </w:pPr>
          </w:p>
        </w:tc>
      </w:tr>
      <w:tr w:rsidR="006B2333" w:rsidRPr="00E20073" w14:paraId="53C9F348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EAC0C10" w14:textId="5D76C5A3" w:rsidR="006B2333" w:rsidRPr="00B970B9" w:rsidRDefault="006B2333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5108CE7B" w14:textId="77777777" w:rsidR="00A030AA" w:rsidRDefault="00A030AA" w:rsidP="00C33547">
            <w:pPr>
              <w:pStyle w:val="CellBase"/>
            </w:pPr>
          </w:p>
        </w:tc>
        <w:tc>
          <w:tcPr>
            <w:tcW w:w="1080" w:type="dxa"/>
          </w:tcPr>
          <w:p w14:paraId="59E6141B" w14:textId="77777777" w:rsidR="006B2333" w:rsidRPr="00B970B9" w:rsidRDefault="006B2333" w:rsidP="00793B0B">
            <w:pPr>
              <w:pStyle w:val="CellBase"/>
            </w:pPr>
          </w:p>
        </w:tc>
        <w:tc>
          <w:tcPr>
            <w:tcW w:w="810" w:type="dxa"/>
          </w:tcPr>
          <w:p w14:paraId="6A9E3E53" w14:textId="631FFE97" w:rsidR="006B2333" w:rsidRPr="00B970B9" w:rsidRDefault="006B2333" w:rsidP="00793B0B">
            <w:pPr>
              <w:pStyle w:val="CellBase"/>
            </w:pPr>
          </w:p>
        </w:tc>
      </w:tr>
      <w:tr w:rsidR="006B2333" w:rsidRPr="00E20073" w14:paraId="3DBA83FC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586F809" w14:textId="3088F5CD" w:rsidR="006B2333" w:rsidRPr="00B970B9" w:rsidRDefault="006B2333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7517AA7D" w14:textId="114A8F6B" w:rsidR="002675B1" w:rsidRPr="00082038" w:rsidRDefault="002675B1" w:rsidP="00B970B9">
            <w:pPr>
              <w:pStyle w:val="CellBase"/>
              <w:rPr>
                <w:b/>
              </w:rPr>
            </w:pPr>
          </w:p>
        </w:tc>
        <w:tc>
          <w:tcPr>
            <w:tcW w:w="1080" w:type="dxa"/>
          </w:tcPr>
          <w:p w14:paraId="27F47C44" w14:textId="77777777" w:rsidR="006B2333" w:rsidRPr="00B970B9" w:rsidRDefault="006B2333" w:rsidP="00793B0B">
            <w:pPr>
              <w:pStyle w:val="CellBase"/>
            </w:pPr>
          </w:p>
        </w:tc>
        <w:tc>
          <w:tcPr>
            <w:tcW w:w="810" w:type="dxa"/>
          </w:tcPr>
          <w:p w14:paraId="6950041C" w14:textId="746CBC75" w:rsidR="006B2333" w:rsidRPr="00B970B9" w:rsidRDefault="006B2333" w:rsidP="00793B0B">
            <w:pPr>
              <w:pStyle w:val="CellBase"/>
            </w:pPr>
          </w:p>
        </w:tc>
      </w:tr>
      <w:tr w:rsidR="00F01378" w:rsidRPr="00E20073" w14:paraId="6A67A19D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7661DE9" w14:textId="78D2E3B1" w:rsidR="00F01378" w:rsidRDefault="00F01378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264A9160" w14:textId="6F2851B1" w:rsidR="00F01378" w:rsidRDefault="00F01378" w:rsidP="00F01378">
            <w:pPr>
              <w:pStyle w:val="CellBase"/>
            </w:pPr>
          </w:p>
        </w:tc>
        <w:tc>
          <w:tcPr>
            <w:tcW w:w="1080" w:type="dxa"/>
          </w:tcPr>
          <w:p w14:paraId="15B7DE07" w14:textId="77777777" w:rsidR="00F01378" w:rsidRPr="00B970B9" w:rsidRDefault="00F01378" w:rsidP="00793B0B">
            <w:pPr>
              <w:pStyle w:val="CellBase"/>
            </w:pPr>
          </w:p>
        </w:tc>
        <w:tc>
          <w:tcPr>
            <w:tcW w:w="810" w:type="dxa"/>
          </w:tcPr>
          <w:p w14:paraId="49CD7754" w14:textId="0A86C460" w:rsidR="00F01378" w:rsidRDefault="00F01378" w:rsidP="00793B0B">
            <w:pPr>
              <w:pStyle w:val="CellBase"/>
            </w:pPr>
          </w:p>
        </w:tc>
      </w:tr>
      <w:tr w:rsidR="00552E8A" w:rsidRPr="00E20073" w14:paraId="0CC2AE6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10D586A" w14:textId="4D75E8D3" w:rsidR="00552E8A" w:rsidRDefault="00552E8A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2805BE64" w14:textId="77777777" w:rsidR="00552E8A" w:rsidRPr="00552E8A" w:rsidRDefault="00552E8A" w:rsidP="007B2560">
            <w:pPr>
              <w:pStyle w:val="CellBase"/>
              <w:rPr>
                <w:b/>
              </w:rPr>
            </w:pPr>
          </w:p>
        </w:tc>
        <w:tc>
          <w:tcPr>
            <w:tcW w:w="1080" w:type="dxa"/>
          </w:tcPr>
          <w:p w14:paraId="7F65BABF" w14:textId="77777777" w:rsidR="00552E8A" w:rsidRDefault="00552E8A" w:rsidP="00793B0B">
            <w:pPr>
              <w:pStyle w:val="CellBase"/>
            </w:pPr>
          </w:p>
        </w:tc>
        <w:tc>
          <w:tcPr>
            <w:tcW w:w="810" w:type="dxa"/>
          </w:tcPr>
          <w:p w14:paraId="7CBA28F8" w14:textId="77777777" w:rsidR="00552E8A" w:rsidRDefault="00552E8A" w:rsidP="00793B0B">
            <w:pPr>
              <w:pStyle w:val="CellBase"/>
            </w:pPr>
          </w:p>
        </w:tc>
      </w:tr>
    </w:tbl>
    <w:p w14:paraId="42DC5936" w14:textId="7D2EA633" w:rsidR="00F42F46" w:rsidRDefault="00F42F46" w:rsidP="00D37926"/>
    <w:p w14:paraId="07696CCD" w14:textId="1B34739B" w:rsidR="004A33AA" w:rsidRPr="00D37926" w:rsidRDefault="004A33AA" w:rsidP="00D37926"/>
    <w:p w14:paraId="1DD8E65D" w14:textId="1397B27C" w:rsidR="008A1BB0" w:rsidRPr="00E20073" w:rsidRDefault="00573A53" w:rsidP="00573A53">
      <w:pPr>
        <w:pStyle w:val="Heading1"/>
      </w:pPr>
      <w:bookmarkStart w:id="19" w:name="_Toc303930440"/>
      <w:r>
        <w:t>Question History</w:t>
      </w:r>
      <w:bookmarkEnd w:id="19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2"/>
        <w:gridCol w:w="5816"/>
        <w:gridCol w:w="2610"/>
      </w:tblGrid>
      <w:tr w:rsidR="009B198C" w:rsidRPr="00E20073" w14:paraId="4F1A196F" w14:textId="77777777" w:rsidTr="00573A53">
        <w:trPr>
          <w:tblHeader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50A44AC" w14:textId="2616CEA8" w:rsidR="009B198C" w:rsidRPr="00E20073" w:rsidRDefault="00573A53" w:rsidP="00573A53">
            <w:pPr>
              <w:pStyle w:val="CellBase"/>
              <w:jc w:val="center"/>
              <w:rPr>
                <w:b/>
              </w:rPr>
            </w:pPr>
            <w:r>
              <w:rPr>
                <w:b/>
              </w:rPr>
              <w:t>QA</w:t>
            </w:r>
            <w:r w:rsidR="009B198C" w:rsidRPr="00E20073">
              <w:rPr>
                <w:b/>
              </w:rPr>
              <w:t xml:space="preserve"> #</w:t>
            </w:r>
          </w:p>
        </w:tc>
        <w:tc>
          <w:tcPr>
            <w:tcW w:w="5816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5F935E8" w14:textId="55D35B42" w:rsidR="009B198C" w:rsidRPr="00E20073" w:rsidRDefault="00573A53" w:rsidP="00A90E28">
            <w:pPr>
              <w:pStyle w:val="CellBa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</w:rPr>
              <w:t>Question</w:t>
            </w:r>
            <w:r w:rsidR="009B198C" w:rsidRPr="00E20073">
              <w:rPr>
                <w:b/>
              </w:rPr>
              <w:t xml:space="preserve"> Description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495BA55" w14:textId="77777777" w:rsidR="009B198C" w:rsidRPr="00E20073" w:rsidRDefault="009B198C" w:rsidP="00A90E28">
            <w:pPr>
              <w:pStyle w:val="CellBase"/>
              <w:jc w:val="center"/>
              <w:rPr>
                <w:b/>
              </w:rPr>
            </w:pPr>
            <w:r w:rsidRPr="00E20073">
              <w:rPr>
                <w:b/>
              </w:rPr>
              <w:t>Date/Status</w:t>
            </w:r>
          </w:p>
        </w:tc>
      </w:tr>
      <w:tr w:rsidR="009B198C" w:rsidRPr="00E20073" w14:paraId="25E5F5A5" w14:textId="77777777" w:rsidTr="00573A53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74E86E6" w14:textId="77777777" w:rsidR="009B198C" w:rsidRPr="00E20073" w:rsidRDefault="009B198C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5816" w:type="dxa"/>
          </w:tcPr>
          <w:p w14:paraId="5A99FBA5" w14:textId="5C1FFAB3" w:rsidR="00C538AA" w:rsidRPr="00E20073" w:rsidRDefault="00C538AA" w:rsidP="00876E76">
            <w:pPr>
              <w:pStyle w:val="CellBase"/>
            </w:pPr>
          </w:p>
        </w:tc>
        <w:tc>
          <w:tcPr>
            <w:tcW w:w="2610" w:type="dxa"/>
          </w:tcPr>
          <w:p w14:paraId="6057DDD4" w14:textId="51E19412" w:rsidR="00784CB4" w:rsidRPr="00784CB4" w:rsidRDefault="00784CB4" w:rsidP="00F56DF8">
            <w:pPr>
              <w:pStyle w:val="CellBase"/>
            </w:pPr>
          </w:p>
        </w:tc>
      </w:tr>
      <w:tr w:rsidR="009D795A" w:rsidRPr="00E20073" w14:paraId="0844FDFD" w14:textId="77777777" w:rsidTr="00573A53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020D7670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5816" w:type="dxa"/>
          </w:tcPr>
          <w:p w14:paraId="6D288030" w14:textId="77777777" w:rsidR="00784CB4" w:rsidRPr="00784CB4" w:rsidRDefault="00784CB4" w:rsidP="00C33547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45CA9864" w14:textId="55FA57B8" w:rsidR="009D795A" w:rsidRPr="00E20073" w:rsidRDefault="009D795A" w:rsidP="00F56DF8">
            <w:pPr>
              <w:pStyle w:val="CellBase"/>
            </w:pPr>
          </w:p>
        </w:tc>
      </w:tr>
      <w:tr w:rsidR="009D795A" w:rsidRPr="00E20073" w14:paraId="74927519" w14:textId="77777777" w:rsidTr="00573A53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9D0753A" w14:textId="7422B551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5816" w:type="dxa"/>
          </w:tcPr>
          <w:p w14:paraId="2D2E1341" w14:textId="77777777" w:rsidR="009D795A" w:rsidRDefault="009D795A" w:rsidP="00F56DF8">
            <w:pPr>
              <w:pStyle w:val="CellBase"/>
            </w:pPr>
          </w:p>
        </w:tc>
        <w:tc>
          <w:tcPr>
            <w:tcW w:w="2610" w:type="dxa"/>
          </w:tcPr>
          <w:p w14:paraId="5BA56EA4" w14:textId="77777777" w:rsidR="009D795A" w:rsidRPr="009D795A" w:rsidRDefault="009D795A" w:rsidP="00F56DF8">
            <w:pPr>
              <w:pStyle w:val="CellBase"/>
            </w:pPr>
          </w:p>
        </w:tc>
      </w:tr>
      <w:tr w:rsidR="009D795A" w:rsidRPr="00E20073" w14:paraId="558AE4EB" w14:textId="77777777" w:rsidTr="00573A53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1A33306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5816" w:type="dxa"/>
          </w:tcPr>
          <w:p w14:paraId="5CE9393B" w14:textId="77777777" w:rsidR="007B2560" w:rsidRDefault="007B2560" w:rsidP="00F56DF8">
            <w:pPr>
              <w:pStyle w:val="CellBase"/>
            </w:pPr>
          </w:p>
        </w:tc>
        <w:tc>
          <w:tcPr>
            <w:tcW w:w="2610" w:type="dxa"/>
          </w:tcPr>
          <w:p w14:paraId="7A457448" w14:textId="77777777" w:rsidR="001B1306" w:rsidRPr="001B1306" w:rsidRDefault="001B1306" w:rsidP="00F56DF8">
            <w:pPr>
              <w:pStyle w:val="CellBase"/>
            </w:pPr>
          </w:p>
        </w:tc>
      </w:tr>
      <w:tr w:rsidR="00784CB4" w:rsidRPr="00E20073" w14:paraId="364A3B98" w14:textId="77777777" w:rsidTr="00573A53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C7CE177" w14:textId="77777777" w:rsidR="00784CB4" w:rsidRPr="00E20073" w:rsidRDefault="00784CB4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5816" w:type="dxa"/>
          </w:tcPr>
          <w:p w14:paraId="6DE260C1" w14:textId="77777777" w:rsidR="00DC407E" w:rsidRDefault="00DC407E" w:rsidP="00F56DF8">
            <w:pPr>
              <w:pStyle w:val="CellBase"/>
            </w:pPr>
          </w:p>
        </w:tc>
        <w:tc>
          <w:tcPr>
            <w:tcW w:w="2610" w:type="dxa"/>
          </w:tcPr>
          <w:p w14:paraId="20A6B3BE" w14:textId="77777777" w:rsidR="00D76112" w:rsidRPr="00D76112" w:rsidRDefault="00D76112" w:rsidP="00F56DF8">
            <w:pPr>
              <w:pStyle w:val="CellBase"/>
            </w:pPr>
          </w:p>
        </w:tc>
      </w:tr>
      <w:tr w:rsidR="00417BDA" w:rsidRPr="00E20073" w14:paraId="497BB60D" w14:textId="77777777" w:rsidTr="00573A53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8DCF934" w14:textId="77777777" w:rsidR="00417BDA" w:rsidRPr="00E20073" w:rsidRDefault="00417BD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5816" w:type="dxa"/>
          </w:tcPr>
          <w:p w14:paraId="30512891" w14:textId="77777777" w:rsidR="00417BDA" w:rsidRDefault="00417BDA" w:rsidP="00F56DF8">
            <w:pPr>
              <w:pStyle w:val="CellBase"/>
            </w:pPr>
          </w:p>
        </w:tc>
        <w:tc>
          <w:tcPr>
            <w:tcW w:w="2610" w:type="dxa"/>
          </w:tcPr>
          <w:p w14:paraId="348E1300" w14:textId="77777777" w:rsidR="00417BDA" w:rsidRPr="00BA747B" w:rsidRDefault="00417BDA" w:rsidP="00F56DF8">
            <w:pPr>
              <w:pStyle w:val="CellBase"/>
              <w:rPr>
                <w:b/>
              </w:rPr>
            </w:pPr>
          </w:p>
        </w:tc>
      </w:tr>
      <w:tr w:rsidR="004C1F6E" w:rsidRPr="00E20073" w14:paraId="5CDA1A17" w14:textId="77777777" w:rsidTr="00573A53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2A03DC67" w14:textId="77777777" w:rsidR="004C1F6E" w:rsidRPr="00E20073" w:rsidRDefault="004C1F6E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5816" w:type="dxa"/>
          </w:tcPr>
          <w:p w14:paraId="712B206D" w14:textId="77777777" w:rsidR="004C1F6E" w:rsidRPr="00552E8A" w:rsidRDefault="004C1F6E" w:rsidP="00F56DF8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1E87DA9A" w14:textId="77777777" w:rsidR="004C1F6E" w:rsidRPr="00BA747B" w:rsidRDefault="004C1F6E" w:rsidP="00F56DF8">
            <w:pPr>
              <w:pStyle w:val="CellBase"/>
              <w:rPr>
                <w:b/>
              </w:rPr>
            </w:pPr>
          </w:p>
        </w:tc>
      </w:tr>
    </w:tbl>
    <w:p w14:paraId="3627BD85" w14:textId="77777777" w:rsidR="005E312B" w:rsidRPr="00E20073" w:rsidRDefault="00CE12F3" w:rsidP="00760DB3">
      <w:pPr>
        <w:pStyle w:val="Heading1"/>
      </w:pPr>
      <w:bookmarkStart w:id="20" w:name="_Toc303930441"/>
      <w:r w:rsidRPr="00E20073">
        <w:t>R</w:t>
      </w:r>
      <w:r w:rsidR="005E312B" w:rsidRPr="00E20073">
        <w:t>evision History</w:t>
      </w:r>
      <w:bookmarkEnd w:id="20"/>
    </w:p>
    <w:p w14:paraId="2D9E7700" w14:textId="77777777" w:rsidR="005E312B" w:rsidRPr="00E20073" w:rsidRDefault="005E312B" w:rsidP="00894838">
      <w:pPr>
        <w:pStyle w:val="BodyText"/>
      </w:pPr>
      <w:proofErr w:type="gramStart"/>
      <w:r w:rsidRPr="00E20073">
        <w:t>Changes to the text of this document are indicated by bars in the outside margin adjacent to the affected text</w:t>
      </w:r>
      <w:proofErr w:type="gramEnd"/>
      <w:r w:rsidRPr="00E20073">
        <w:t>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7776"/>
      </w:tblGrid>
      <w:tr w:rsidR="005E312B" w:rsidRPr="00E20073" w14:paraId="27E52133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8131E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Date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6F1230C0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Change Description</w:t>
            </w:r>
          </w:p>
        </w:tc>
      </w:tr>
      <w:tr w:rsidR="004F6826" w:rsidRPr="00E20073" w14:paraId="7596C12C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5F06485" w14:textId="77777777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524D2BD1" w14:textId="7D6F3404" w:rsidR="004F6826" w:rsidRDefault="004F6826" w:rsidP="005257A4">
            <w:pPr>
              <w:pStyle w:val="CellBase"/>
            </w:pPr>
          </w:p>
        </w:tc>
      </w:tr>
      <w:tr w:rsidR="004F6826" w:rsidRPr="00E20073" w14:paraId="00AC9628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45ED95C" w14:textId="02F24F6D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05C5647C" w14:textId="24DDBCF9" w:rsidR="004F6826" w:rsidRDefault="004F6826" w:rsidP="005257A4">
            <w:pPr>
              <w:pStyle w:val="CellBase"/>
            </w:pPr>
          </w:p>
        </w:tc>
      </w:tr>
      <w:tr w:rsidR="004F6826" w:rsidRPr="00E20073" w14:paraId="2237D75F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E578FD6" w14:textId="69A77506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3035FD01" w14:textId="58414C7B" w:rsidR="004F6826" w:rsidRDefault="004F6826" w:rsidP="005257A4">
            <w:pPr>
              <w:pStyle w:val="CellBase"/>
            </w:pPr>
          </w:p>
        </w:tc>
      </w:tr>
      <w:tr w:rsidR="008931DC" w:rsidRPr="00E20073" w14:paraId="62E3F4FB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C37674A" w14:textId="77777777" w:rsidR="008931DC" w:rsidRPr="00E20073" w:rsidRDefault="008931DC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1482397C" w14:textId="75F382E8" w:rsidR="008931DC" w:rsidRPr="00E20073" w:rsidRDefault="008931DC" w:rsidP="005257A4">
            <w:pPr>
              <w:pStyle w:val="CellBase"/>
            </w:pPr>
          </w:p>
        </w:tc>
      </w:tr>
    </w:tbl>
    <w:p w14:paraId="5E3A1E18" w14:textId="77777777" w:rsidR="00862220" w:rsidRPr="00E20073" w:rsidRDefault="00862220" w:rsidP="00D51F6C">
      <w:pPr>
        <w:pStyle w:val="BodyText"/>
      </w:pPr>
    </w:p>
    <w:sectPr w:rsidR="00862220" w:rsidRPr="00E20073" w:rsidSect="00AC6B5D">
      <w:footerReference w:type="default" r:id="rId9"/>
      <w:pgSz w:w="12240" w:h="15840" w:code="1"/>
      <w:pgMar w:top="1080" w:right="1296" w:bottom="576" w:left="1296" w:header="0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A69C" w14:textId="77777777" w:rsidR="002140C6" w:rsidRDefault="002140C6">
      <w:r>
        <w:separator/>
      </w:r>
    </w:p>
  </w:endnote>
  <w:endnote w:type="continuationSeparator" w:id="0">
    <w:p w14:paraId="52FA21BA" w14:textId="77777777" w:rsidR="002140C6" w:rsidRDefault="00214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Gill Sans MT Pro Book">
    <w:altName w:val="Vrinda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‚l‚r –¾’©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F9404" w14:textId="77777777" w:rsidR="002140C6" w:rsidRPr="007B589E" w:rsidRDefault="002140C6" w:rsidP="00842D31">
    <w:pPr>
      <w:pStyle w:val="Footer"/>
      <w:jc w:val="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128C4">
      <w:rPr>
        <w:noProof/>
      </w:rPr>
      <w:t>4</w:t>
    </w:r>
    <w:r>
      <w:fldChar w:fldCharType="end"/>
    </w:r>
    <w:r>
      <w:t xml:space="preserve"> of </w:t>
    </w:r>
    <w:fldSimple w:instr=" SECTIONPAGES ">
      <w:r w:rsidR="00B128C4">
        <w:rPr>
          <w:noProof/>
        </w:rPr>
        <w:t>6</w:t>
      </w:r>
    </w:fldSimple>
  </w:p>
  <w:p w14:paraId="1A4E6633" w14:textId="77777777" w:rsidR="002140C6" w:rsidRDefault="002140C6" w:rsidP="004E4C2D">
    <w:pPr>
      <w:pStyle w:val="Footer"/>
      <w:ind w:hanging="900"/>
    </w:pPr>
  </w:p>
  <w:p w14:paraId="4CB37909" w14:textId="77777777" w:rsidR="002140C6" w:rsidRPr="007B589E" w:rsidRDefault="002140C6" w:rsidP="004E4C2D">
    <w:pPr>
      <w:pStyle w:val="Footer"/>
      <w:ind w:hanging="10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EC82" w14:textId="77777777" w:rsidR="002140C6" w:rsidRDefault="002140C6">
      <w:r>
        <w:separator/>
      </w:r>
    </w:p>
  </w:footnote>
  <w:footnote w:type="continuationSeparator" w:id="0">
    <w:p w14:paraId="0ED27F5B" w14:textId="77777777" w:rsidR="002140C6" w:rsidRDefault="00214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22A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972691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62A1DD2"/>
    <w:multiLevelType w:val="hybridMultilevel"/>
    <w:tmpl w:val="9074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A4E78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F0E06"/>
    <w:multiLevelType w:val="hybridMultilevel"/>
    <w:tmpl w:val="738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96646"/>
    <w:multiLevelType w:val="hybridMultilevel"/>
    <w:tmpl w:val="6CE60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3521F"/>
    <w:multiLevelType w:val="hybridMultilevel"/>
    <w:tmpl w:val="EF0C2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E5E7A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8032F7"/>
    <w:multiLevelType w:val="hybridMultilevel"/>
    <w:tmpl w:val="86AA9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7D2347"/>
    <w:multiLevelType w:val="hybridMultilevel"/>
    <w:tmpl w:val="48EC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255EC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5299E"/>
    <w:multiLevelType w:val="hybridMultilevel"/>
    <w:tmpl w:val="7DF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9215D0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390C2B"/>
    <w:multiLevelType w:val="hybridMultilevel"/>
    <w:tmpl w:val="FD96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C94D83"/>
    <w:multiLevelType w:val="multilevel"/>
    <w:tmpl w:val="FAD09DFE"/>
    <w:styleLink w:val="StyleOutlinenumberedArial14ptBoldItali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/>
        <w:b/>
        <w:bCs/>
        <w:i/>
        <w:iCs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5">
    <w:nsid w:val="4F245691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BE3127"/>
    <w:multiLevelType w:val="hybridMultilevel"/>
    <w:tmpl w:val="CB9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A41F13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B70322"/>
    <w:multiLevelType w:val="hybridMultilevel"/>
    <w:tmpl w:val="8342E6D2"/>
    <w:lvl w:ilvl="0" w:tplc="AECE94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82F19C4"/>
    <w:multiLevelType w:val="hybridMultilevel"/>
    <w:tmpl w:val="70B06822"/>
    <w:lvl w:ilvl="0" w:tplc="4E86F47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91175BE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841D62"/>
    <w:multiLevelType w:val="hybridMultilevel"/>
    <w:tmpl w:val="ECCA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937F48"/>
    <w:multiLevelType w:val="hybridMultilevel"/>
    <w:tmpl w:val="4778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63539F"/>
    <w:multiLevelType w:val="singleLevel"/>
    <w:tmpl w:val="9C26DAB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>
    <w:nsid w:val="75057F9C"/>
    <w:multiLevelType w:val="hybridMultilevel"/>
    <w:tmpl w:val="BDE0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E9639F"/>
    <w:multiLevelType w:val="hybridMultilevel"/>
    <w:tmpl w:val="31D65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E5319B"/>
    <w:multiLevelType w:val="hybridMultilevel"/>
    <w:tmpl w:val="96AC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D53A56"/>
    <w:multiLevelType w:val="hybridMultilevel"/>
    <w:tmpl w:val="909A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19"/>
  </w:num>
  <w:num w:numId="4">
    <w:abstractNumId w:val="14"/>
  </w:num>
  <w:num w:numId="5">
    <w:abstractNumId w:val="18"/>
  </w:num>
  <w:num w:numId="6">
    <w:abstractNumId w:val="9"/>
  </w:num>
  <w:num w:numId="7">
    <w:abstractNumId w:val="3"/>
  </w:num>
  <w:num w:numId="8">
    <w:abstractNumId w:val="11"/>
  </w:num>
  <w:num w:numId="9">
    <w:abstractNumId w:val="6"/>
  </w:num>
  <w:num w:numId="10">
    <w:abstractNumId w:val="27"/>
  </w:num>
  <w:num w:numId="11">
    <w:abstractNumId w:val="22"/>
  </w:num>
  <w:num w:numId="12">
    <w:abstractNumId w:val="5"/>
  </w:num>
  <w:num w:numId="13">
    <w:abstractNumId w:val="2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1"/>
  </w:num>
  <w:num w:numId="17">
    <w:abstractNumId w:val="13"/>
  </w:num>
  <w:num w:numId="18">
    <w:abstractNumId w:val="0"/>
  </w:num>
  <w:num w:numId="19">
    <w:abstractNumId w:val="8"/>
  </w:num>
  <w:num w:numId="20">
    <w:abstractNumId w:val="10"/>
  </w:num>
  <w:num w:numId="21">
    <w:abstractNumId w:val="24"/>
  </w:num>
  <w:num w:numId="22">
    <w:abstractNumId w:val="4"/>
  </w:num>
  <w:num w:numId="23">
    <w:abstractNumId w:val="7"/>
  </w:num>
  <w:num w:numId="24">
    <w:abstractNumId w:val="16"/>
  </w:num>
  <w:num w:numId="25">
    <w:abstractNumId w:val="17"/>
  </w:num>
  <w:num w:numId="26">
    <w:abstractNumId w:val="15"/>
  </w:num>
  <w:num w:numId="27">
    <w:abstractNumId w:val="25"/>
  </w:num>
  <w:num w:numId="28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24"/>
    <w:rsid w:val="00016386"/>
    <w:rsid w:val="00021B50"/>
    <w:rsid w:val="00024A0A"/>
    <w:rsid w:val="00025768"/>
    <w:rsid w:val="000337E0"/>
    <w:rsid w:val="000407BD"/>
    <w:rsid w:val="00043A33"/>
    <w:rsid w:val="00047841"/>
    <w:rsid w:val="00050318"/>
    <w:rsid w:val="0005099F"/>
    <w:rsid w:val="00056E5D"/>
    <w:rsid w:val="00066638"/>
    <w:rsid w:val="00072852"/>
    <w:rsid w:val="00076CD0"/>
    <w:rsid w:val="00077147"/>
    <w:rsid w:val="00080A56"/>
    <w:rsid w:val="00081E22"/>
    <w:rsid w:val="00082038"/>
    <w:rsid w:val="00082BAB"/>
    <w:rsid w:val="00083231"/>
    <w:rsid w:val="00085AE8"/>
    <w:rsid w:val="00090AED"/>
    <w:rsid w:val="000931A4"/>
    <w:rsid w:val="000A0581"/>
    <w:rsid w:val="000A1691"/>
    <w:rsid w:val="000A3E28"/>
    <w:rsid w:val="000A6DE8"/>
    <w:rsid w:val="000B6FB0"/>
    <w:rsid w:val="000B7954"/>
    <w:rsid w:val="000C3EE2"/>
    <w:rsid w:val="000C4006"/>
    <w:rsid w:val="000C67A6"/>
    <w:rsid w:val="000D1973"/>
    <w:rsid w:val="000D1A5E"/>
    <w:rsid w:val="000D5534"/>
    <w:rsid w:val="000E0084"/>
    <w:rsid w:val="000E2709"/>
    <w:rsid w:val="000E50BB"/>
    <w:rsid w:val="000E5BDC"/>
    <w:rsid w:val="000E716D"/>
    <w:rsid w:val="000F2F8D"/>
    <w:rsid w:val="001025FC"/>
    <w:rsid w:val="001055A7"/>
    <w:rsid w:val="00113720"/>
    <w:rsid w:val="0012004F"/>
    <w:rsid w:val="0012268E"/>
    <w:rsid w:val="00124483"/>
    <w:rsid w:val="00125684"/>
    <w:rsid w:val="00127CF5"/>
    <w:rsid w:val="00133D71"/>
    <w:rsid w:val="00134FCE"/>
    <w:rsid w:val="00142401"/>
    <w:rsid w:val="00142FE8"/>
    <w:rsid w:val="0015163B"/>
    <w:rsid w:val="00152704"/>
    <w:rsid w:val="0015503F"/>
    <w:rsid w:val="00156F37"/>
    <w:rsid w:val="00157A14"/>
    <w:rsid w:val="00160727"/>
    <w:rsid w:val="001607D7"/>
    <w:rsid w:val="0016266E"/>
    <w:rsid w:val="00165B81"/>
    <w:rsid w:val="001711F3"/>
    <w:rsid w:val="00173C80"/>
    <w:rsid w:val="00175081"/>
    <w:rsid w:val="00180765"/>
    <w:rsid w:val="00194E2B"/>
    <w:rsid w:val="00197CFF"/>
    <w:rsid w:val="001A35BD"/>
    <w:rsid w:val="001A3786"/>
    <w:rsid w:val="001B118B"/>
    <w:rsid w:val="001B1306"/>
    <w:rsid w:val="001B25F6"/>
    <w:rsid w:val="001C0F08"/>
    <w:rsid w:val="001C6A31"/>
    <w:rsid w:val="001D2203"/>
    <w:rsid w:val="001D5098"/>
    <w:rsid w:val="001E1E71"/>
    <w:rsid w:val="001E52A9"/>
    <w:rsid w:val="001E544D"/>
    <w:rsid w:val="001F1B11"/>
    <w:rsid w:val="001F2516"/>
    <w:rsid w:val="001F33F4"/>
    <w:rsid w:val="001F7A76"/>
    <w:rsid w:val="0021047F"/>
    <w:rsid w:val="00211E4F"/>
    <w:rsid w:val="002127E5"/>
    <w:rsid w:val="002140C6"/>
    <w:rsid w:val="002274F2"/>
    <w:rsid w:val="002333CA"/>
    <w:rsid w:val="00241DF7"/>
    <w:rsid w:val="00244D64"/>
    <w:rsid w:val="0024536D"/>
    <w:rsid w:val="00246358"/>
    <w:rsid w:val="00247D5D"/>
    <w:rsid w:val="002510D0"/>
    <w:rsid w:val="00253268"/>
    <w:rsid w:val="00253E8D"/>
    <w:rsid w:val="0025494F"/>
    <w:rsid w:val="00255583"/>
    <w:rsid w:val="00263214"/>
    <w:rsid w:val="002675B1"/>
    <w:rsid w:val="00275E8B"/>
    <w:rsid w:val="0028358A"/>
    <w:rsid w:val="0029342B"/>
    <w:rsid w:val="00293A44"/>
    <w:rsid w:val="00293E77"/>
    <w:rsid w:val="002A4A7C"/>
    <w:rsid w:val="002A7F51"/>
    <w:rsid w:val="002B0179"/>
    <w:rsid w:val="002B3E66"/>
    <w:rsid w:val="002B52B1"/>
    <w:rsid w:val="002B5C15"/>
    <w:rsid w:val="002B774F"/>
    <w:rsid w:val="002C253A"/>
    <w:rsid w:val="002C5251"/>
    <w:rsid w:val="002D54CC"/>
    <w:rsid w:val="002E1F21"/>
    <w:rsid w:val="002E2B2E"/>
    <w:rsid w:val="002E6D82"/>
    <w:rsid w:val="002F4E27"/>
    <w:rsid w:val="0030420E"/>
    <w:rsid w:val="00304905"/>
    <w:rsid w:val="003068E4"/>
    <w:rsid w:val="003118A1"/>
    <w:rsid w:val="00311DBF"/>
    <w:rsid w:val="0031764F"/>
    <w:rsid w:val="00321810"/>
    <w:rsid w:val="00321EE0"/>
    <w:rsid w:val="003240D6"/>
    <w:rsid w:val="0033108C"/>
    <w:rsid w:val="003324FA"/>
    <w:rsid w:val="00343B20"/>
    <w:rsid w:val="003655FF"/>
    <w:rsid w:val="00372884"/>
    <w:rsid w:val="00376201"/>
    <w:rsid w:val="003769B2"/>
    <w:rsid w:val="003834FB"/>
    <w:rsid w:val="003853CA"/>
    <w:rsid w:val="00385F65"/>
    <w:rsid w:val="003A4420"/>
    <w:rsid w:val="003A5460"/>
    <w:rsid w:val="003B2409"/>
    <w:rsid w:val="003B5BC0"/>
    <w:rsid w:val="003C31D0"/>
    <w:rsid w:val="003C71E9"/>
    <w:rsid w:val="003D0866"/>
    <w:rsid w:val="003D326B"/>
    <w:rsid w:val="003D4E1E"/>
    <w:rsid w:val="003E1DD3"/>
    <w:rsid w:val="003E3AB7"/>
    <w:rsid w:val="00402870"/>
    <w:rsid w:val="00402A55"/>
    <w:rsid w:val="004137AB"/>
    <w:rsid w:val="004155D4"/>
    <w:rsid w:val="00417BDA"/>
    <w:rsid w:val="00422D99"/>
    <w:rsid w:val="00424E38"/>
    <w:rsid w:val="00431ECA"/>
    <w:rsid w:val="00433418"/>
    <w:rsid w:val="00436AD7"/>
    <w:rsid w:val="00452993"/>
    <w:rsid w:val="004578CC"/>
    <w:rsid w:val="004605CA"/>
    <w:rsid w:val="00460DD6"/>
    <w:rsid w:val="0046199E"/>
    <w:rsid w:val="00464989"/>
    <w:rsid w:val="00464AF2"/>
    <w:rsid w:val="00464C31"/>
    <w:rsid w:val="00465BE2"/>
    <w:rsid w:val="00466B56"/>
    <w:rsid w:val="0047098C"/>
    <w:rsid w:val="00470A89"/>
    <w:rsid w:val="004772D2"/>
    <w:rsid w:val="0048116D"/>
    <w:rsid w:val="004958C0"/>
    <w:rsid w:val="00497DB2"/>
    <w:rsid w:val="004A142D"/>
    <w:rsid w:val="004A33AA"/>
    <w:rsid w:val="004A5A76"/>
    <w:rsid w:val="004B1FCF"/>
    <w:rsid w:val="004B2527"/>
    <w:rsid w:val="004B74EF"/>
    <w:rsid w:val="004C1F6E"/>
    <w:rsid w:val="004C31FC"/>
    <w:rsid w:val="004C6525"/>
    <w:rsid w:val="004C6FB7"/>
    <w:rsid w:val="004D20E1"/>
    <w:rsid w:val="004D3749"/>
    <w:rsid w:val="004D380E"/>
    <w:rsid w:val="004D76F2"/>
    <w:rsid w:val="004E1205"/>
    <w:rsid w:val="004E304B"/>
    <w:rsid w:val="004E4C2D"/>
    <w:rsid w:val="004F05DB"/>
    <w:rsid w:val="004F1F69"/>
    <w:rsid w:val="004F4136"/>
    <w:rsid w:val="004F6826"/>
    <w:rsid w:val="004F742B"/>
    <w:rsid w:val="00500E8D"/>
    <w:rsid w:val="00520E1D"/>
    <w:rsid w:val="0052567D"/>
    <w:rsid w:val="005257A4"/>
    <w:rsid w:val="00525EE4"/>
    <w:rsid w:val="005307D7"/>
    <w:rsid w:val="00532096"/>
    <w:rsid w:val="00541278"/>
    <w:rsid w:val="0054577C"/>
    <w:rsid w:val="005517E9"/>
    <w:rsid w:val="00551DE9"/>
    <w:rsid w:val="00552C01"/>
    <w:rsid w:val="00552E8A"/>
    <w:rsid w:val="00555050"/>
    <w:rsid w:val="00562893"/>
    <w:rsid w:val="00564E50"/>
    <w:rsid w:val="00565C77"/>
    <w:rsid w:val="00566024"/>
    <w:rsid w:val="00567416"/>
    <w:rsid w:val="00572504"/>
    <w:rsid w:val="00573A53"/>
    <w:rsid w:val="00576C54"/>
    <w:rsid w:val="00592C07"/>
    <w:rsid w:val="0059690B"/>
    <w:rsid w:val="005971F1"/>
    <w:rsid w:val="005A2208"/>
    <w:rsid w:val="005A549B"/>
    <w:rsid w:val="005A6D35"/>
    <w:rsid w:val="005C320E"/>
    <w:rsid w:val="005C41A9"/>
    <w:rsid w:val="005C6E24"/>
    <w:rsid w:val="005E2C67"/>
    <w:rsid w:val="005E312B"/>
    <w:rsid w:val="005E6FB1"/>
    <w:rsid w:val="005F3916"/>
    <w:rsid w:val="005F3930"/>
    <w:rsid w:val="005F66CB"/>
    <w:rsid w:val="00604C80"/>
    <w:rsid w:val="006065EF"/>
    <w:rsid w:val="00623A8A"/>
    <w:rsid w:val="006262D9"/>
    <w:rsid w:val="0063100B"/>
    <w:rsid w:val="00632FE9"/>
    <w:rsid w:val="006331B5"/>
    <w:rsid w:val="00641882"/>
    <w:rsid w:val="0064489B"/>
    <w:rsid w:val="00645B64"/>
    <w:rsid w:val="006464D7"/>
    <w:rsid w:val="00646D4C"/>
    <w:rsid w:val="006563F0"/>
    <w:rsid w:val="00656CE3"/>
    <w:rsid w:val="00656E5B"/>
    <w:rsid w:val="00667164"/>
    <w:rsid w:val="00677223"/>
    <w:rsid w:val="00683E55"/>
    <w:rsid w:val="0068666B"/>
    <w:rsid w:val="00686C98"/>
    <w:rsid w:val="00690C9F"/>
    <w:rsid w:val="006943C8"/>
    <w:rsid w:val="006A016A"/>
    <w:rsid w:val="006A0906"/>
    <w:rsid w:val="006A5A23"/>
    <w:rsid w:val="006A6901"/>
    <w:rsid w:val="006B2048"/>
    <w:rsid w:val="006B2333"/>
    <w:rsid w:val="006B2A39"/>
    <w:rsid w:val="006B2AAE"/>
    <w:rsid w:val="006B301B"/>
    <w:rsid w:val="006B43BF"/>
    <w:rsid w:val="006C78F5"/>
    <w:rsid w:val="006D0625"/>
    <w:rsid w:val="006D0707"/>
    <w:rsid w:val="006D4151"/>
    <w:rsid w:val="006D456B"/>
    <w:rsid w:val="006D4A73"/>
    <w:rsid w:val="006D6088"/>
    <w:rsid w:val="006D6403"/>
    <w:rsid w:val="006E4E55"/>
    <w:rsid w:val="006F202D"/>
    <w:rsid w:val="006F5F0C"/>
    <w:rsid w:val="0070105B"/>
    <w:rsid w:val="0070386D"/>
    <w:rsid w:val="00706A19"/>
    <w:rsid w:val="0071272F"/>
    <w:rsid w:val="00721D75"/>
    <w:rsid w:val="00721E70"/>
    <w:rsid w:val="00724625"/>
    <w:rsid w:val="007310AB"/>
    <w:rsid w:val="00731F88"/>
    <w:rsid w:val="007330A6"/>
    <w:rsid w:val="007368FC"/>
    <w:rsid w:val="007430E4"/>
    <w:rsid w:val="007505A1"/>
    <w:rsid w:val="007521EE"/>
    <w:rsid w:val="00760DB3"/>
    <w:rsid w:val="00761755"/>
    <w:rsid w:val="00763ACE"/>
    <w:rsid w:val="00766FEF"/>
    <w:rsid w:val="00774A6E"/>
    <w:rsid w:val="00776E1E"/>
    <w:rsid w:val="00783B2F"/>
    <w:rsid w:val="00784CB4"/>
    <w:rsid w:val="00786E7D"/>
    <w:rsid w:val="007876EE"/>
    <w:rsid w:val="0079300F"/>
    <w:rsid w:val="00793B0B"/>
    <w:rsid w:val="00796753"/>
    <w:rsid w:val="00797124"/>
    <w:rsid w:val="00797A38"/>
    <w:rsid w:val="00797D71"/>
    <w:rsid w:val="007A6682"/>
    <w:rsid w:val="007B2560"/>
    <w:rsid w:val="007B589E"/>
    <w:rsid w:val="007B79C5"/>
    <w:rsid w:val="007C6D25"/>
    <w:rsid w:val="007D0A35"/>
    <w:rsid w:val="007D12D8"/>
    <w:rsid w:val="007E0E93"/>
    <w:rsid w:val="007E5553"/>
    <w:rsid w:val="007F5914"/>
    <w:rsid w:val="00801C1A"/>
    <w:rsid w:val="00811B3E"/>
    <w:rsid w:val="008148E4"/>
    <w:rsid w:val="00814F8C"/>
    <w:rsid w:val="008171DA"/>
    <w:rsid w:val="0082047D"/>
    <w:rsid w:val="0082768B"/>
    <w:rsid w:val="0083464C"/>
    <w:rsid w:val="00842D31"/>
    <w:rsid w:val="008430F3"/>
    <w:rsid w:val="00846BA4"/>
    <w:rsid w:val="00854CD5"/>
    <w:rsid w:val="00862220"/>
    <w:rsid w:val="00876E76"/>
    <w:rsid w:val="00881AB3"/>
    <w:rsid w:val="00884C6F"/>
    <w:rsid w:val="00891148"/>
    <w:rsid w:val="008931DC"/>
    <w:rsid w:val="00894838"/>
    <w:rsid w:val="008A1329"/>
    <w:rsid w:val="008A1BB0"/>
    <w:rsid w:val="008A2D60"/>
    <w:rsid w:val="008B32E9"/>
    <w:rsid w:val="008B773C"/>
    <w:rsid w:val="008C5883"/>
    <w:rsid w:val="008D3FEC"/>
    <w:rsid w:val="008E3EF4"/>
    <w:rsid w:val="008E42BB"/>
    <w:rsid w:val="008E4E56"/>
    <w:rsid w:val="008F4A83"/>
    <w:rsid w:val="008F7062"/>
    <w:rsid w:val="00901425"/>
    <w:rsid w:val="00904818"/>
    <w:rsid w:val="0091130A"/>
    <w:rsid w:val="00912152"/>
    <w:rsid w:val="00913F7D"/>
    <w:rsid w:val="0091528C"/>
    <w:rsid w:val="00915557"/>
    <w:rsid w:val="009200E2"/>
    <w:rsid w:val="0092237F"/>
    <w:rsid w:val="0092248D"/>
    <w:rsid w:val="0092379B"/>
    <w:rsid w:val="009261CC"/>
    <w:rsid w:val="009271EE"/>
    <w:rsid w:val="00940021"/>
    <w:rsid w:val="00943882"/>
    <w:rsid w:val="009472DD"/>
    <w:rsid w:val="00960C25"/>
    <w:rsid w:val="0096100B"/>
    <w:rsid w:val="00971533"/>
    <w:rsid w:val="00973063"/>
    <w:rsid w:val="00981A18"/>
    <w:rsid w:val="00982035"/>
    <w:rsid w:val="00993A28"/>
    <w:rsid w:val="009942B2"/>
    <w:rsid w:val="009967E8"/>
    <w:rsid w:val="009A0FFA"/>
    <w:rsid w:val="009A65F7"/>
    <w:rsid w:val="009B198C"/>
    <w:rsid w:val="009B2ED7"/>
    <w:rsid w:val="009B3D24"/>
    <w:rsid w:val="009B45D2"/>
    <w:rsid w:val="009B4C6F"/>
    <w:rsid w:val="009C0B58"/>
    <w:rsid w:val="009C3425"/>
    <w:rsid w:val="009C5B9E"/>
    <w:rsid w:val="009D0FB0"/>
    <w:rsid w:val="009D3BCC"/>
    <w:rsid w:val="009D4DF2"/>
    <w:rsid w:val="009D795A"/>
    <w:rsid w:val="009F24F2"/>
    <w:rsid w:val="009F28E3"/>
    <w:rsid w:val="009F40FC"/>
    <w:rsid w:val="009F6E2D"/>
    <w:rsid w:val="00A030AA"/>
    <w:rsid w:val="00A0362C"/>
    <w:rsid w:val="00A20A87"/>
    <w:rsid w:val="00A2515A"/>
    <w:rsid w:val="00A25512"/>
    <w:rsid w:val="00A476F7"/>
    <w:rsid w:val="00A47B59"/>
    <w:rsid w:val="00A502CC"/>
    <w:rsid w:val="00A50897"/>
    <w:rsid w:val="00A55D31"/>
    <w:rsid w:val="00A65045"/>
    <w:rsid w:val="00A70D5D"/>
    <w:rsid w:val="00A76B3C"/>
    <w:rsid w:val="00A801E0"/>
    <w:rsid w:val="00A90E28"/>
    <w:rsid w:val="00A93371"/>
    <w:rsid w:val="00A93C65"/>
    <w:rsid w:val="00A94A93"/>
    <w:rsid w:val="00A95559"/>
    <w:rsid w:val="00A96D09"/>
    <w:rsid w:val="00AA1116"/>
    <w:rsid w:val="00AA63AC"/>
    <w:rsid w:val="00AB0772"/>
    <w:rsid w:val="00AC2D08"/>
    <w:rsid w:val="00AC6067"/>
    <w:rsid w:val="00AC6B5D"/>
    <w:rsid w:val="00AD4236"/>
    <w:rsid w:val="00AD67A6"/>
    <w:rsid w:val="00AD684C"/>
    <w:rsid w:val="00AD7CE0"/>
    <w:rsid w:val="00AF6894"/>
    <w:rsid w:val="00B01E9F"/>
    <w:rsid w:val="00B128C4"/>
    <w:rsid w:val="00B144D5"/>
    <w:rsid w:val="00B14EF3"/>
    <w:rsid w:val="00B16722"/>
    <w:rsid w:val="00B17E3B"/>
    <w:rsid w:val="00B2011E"/>
    <w:rsid w:val="00B26BB7"/>
    <w:rsid w:val="00B311E9"/>
    <w:rsid w:val="00B33587"/>
    <w:rsid w:val="00B40BED"/>
    <w:rsid w:val="00B440AB"/>
    <w:rsid w:val="00B54D40"/>
    <w:rsid w:val="00B55419"/>
    <w:rsid w:val="00B6212D"/>
    <w:rsid w:val="00B62AA5"/>
    <w:rsid w:val="00B66030"/>
    <w:rsid w:val="00B7489B"/>
    <w:rsid w:val="00B7618D"/>
    <w:rsid w:val="00B82E7C"/>
    <w:rsid w:val="00B844EB"/>
    <w:rsid w:val="00B8652A"/>
    <w:rsid w:val="00B86DC5"/>
    <w:rsid w:val="00B96D4B"/>
    <w:rsid w:val="00B970B9"/>
    <w:rsid w:val="00B97689"/>
    <w:rsid w:val="00BA4DC7"/>
    <w:rsid w:val="00BA6A1B"/>
    <w:rsid w:val="00BA747B"/>
    <w:rsid w:val="00BB3ABE"/>
    <w:rsid w:val="00BB5B12"/>
    <w:rsid w:val="00BB7F06"/>
    <w:rsid w:val="00BC380C"/>
    <w:rsid w:val="00BC3B96"/>
    <w:rsid w:val="00BC6A35"/>
    <w:rsid w:val="00BD77E9"/>
    <w:rsid w:val="00BD7B6F"/>
    <w:rsid w:val="00BE1393"/>
    <w:rsid w:val="00BE6A5D"/>
    <w:rsid w:val="00BF1E36"/>
    <w:rsid w:val="00C0116C"/>
    <w:rsid w:val="00C02271"/>
    <w:rsid w:val="00C0710A"/>
    <w:rsid w:val="00C10CE5"/>
    <w:rsid w:val="00C11E1A"/>
    <w:rsid w:val="00C15931"/>
    <w:rsid w:val="00C1611C"/>
    <w:rsid w:val="00C16585"/>
    <w:rsid w:val="00C2085B"/>
    <w:rsid w:val="00C211DC"/>
    <w:rsid w:val="00C23B67"/>
    <w:rsid w:val="00C306CD"/>
    <w:rsid w:val="00C33547"/>
    <w:rsid w:val="00C4113F"/>
    <w:rsid w:val="00C443F6"/>
    <w:rsid w:val="00C44D98"/>
    <w:rsid w:val="00C51648"/>
    <w:rsid w:val="00C538AA"/>
    <w:rsid w:val="00C54C74"/>
    <w:rsid w:val="00C608C1"/>
    <w:rsid w:val="00C623FE"/>
    <w:rsid w:val="00C63E7C"/>
    <w:rsid w:val="00C64B89"/>
    <w:rsid w:val="00C659BE"/>
    <w:rsid w:val="00C73EBC"/>
    <w:rsid w:val="00C8051C"/>
    <w:rsid w:val="00C82ED8"/>
    <w:rsid w:val="00C83C52"/>
    <w:rsid w:val="00C87DBB"/>
    <w:rsid w:val="00C920C9"/>
    <w:rsid w:val="00C9211D"/>
    <w:rsid w:val="00C92787"/>
    <w:rsid w:val="00C929D5"/>
    <w:rsid w:val="00C95BE5"/>
    <w:rsid w:val="00CA3630"/>
    <w:rsid w:val="00CA3918"/>
    <w:rsid w:val="00CA6BEA"/>
    <w:rsid w:val="00CB1830"/>
    <w:rsid w:val="00CB204C"/>
    <w:rsid w:val="00CB2801"/>
    <w:rsid w:val="00CB7B6C"/>
    <w:rsid w:val="00CC157F"/>
    <w:rsid w:val="00CC6130"/>
    <w:rsid w:val="00CC6947"/>
    <w:rsid w:val="00CE12F3"/>
    <w:rsid w:val="00CE4177"/>
    <w:rsid w:val="00CE484F"/>
    <w:rsid w:val="00CE4FBA"/>
    <w:rsid w:val="00CE5798"/>
    <w:rsid w:val="00CE69DE"/>
    <w:rsid w:val="00CF6A48"/>
    <w:rsid w:val="00D020E1"/>
    <w:rsid w:val="00D1368B"/>
    <w:rsid w:val="00D22BF1"/>
    <w:rsid w:val="00D32E1D"/>
    <w:rsid w:val="00D3468C"/>
    <w:rsid w:val="00D37926"/>
    <w:rsid w:val="00D445C0"/>
    <w:rsid w:val="00D51F6C"/>
    <w:rsid w:val="00D52620"/>
    <w:rsid w:val="00D64702"/>
    <w:rsid w:val="00D6603A"/>
    <w:rsid w:val="00D76112"/>
    <w:rsid w:val="00D8266D"/>
    <w:rsid w:val="00D91FFF"/>
    <w:rsid w:val="00D94A5D"/>
    <w:rsid w:val="00D9645E"/>
    <w:rsid w:val="00DA1C75"/>
    <w:rsid w:val="00DA4227"/>
    <w:rsid w:val="00DA436A"/>
    <w:rsid w:val="00DA4679"/>
    <w:rsid w:val="00DA6647"/>
    <w:rsid w:val="00DB0E46"/>
    <w:rsid w:val="00DB7245"/>
    <w:rsid w:val="00DC241A"/>
    <w:rsid w:val="00DC36C6"/>
    <w:rsid w:val="00DC407E"/>
    <w:rsid w:val="00DD2029"/>
    <w:rsid w:val="00DD4AEA"/>
    <w:rsid w:val="00DE0CBD"/>
    <w:rsid w:val="00DE101E"/>
    <w:rsid w:val="00DE35CE"/>
    <w:rsid w:val="00DE7E4A"/>
    <w:rsid w:val="00DF290B"/>
    <w:rsid w:val="00DF35E4"/>
    <w:rsid w:val="00DF408E"/>
    <w:rsid w:val="00DF4936"/>
    <w:rsid w:val="00DF4B25"/>
    <w:rsid w:val="00DF53CD"/>
    <w:rsid w:val="00E00DA4"/>
    <w:rsid w:val="00E03EC0"/>
    <w:rsid w:val="00E04818"/>
    <w:rsid w:val="00E057B6"/>
    <w:rsid w:val="00E136A8"/>
    <w:rsid w:val="00E13988"/>
    <w:rsid w:val="00E20073"/>
    <w:rsid w:val="00E2072A"/>
    <w:rsid w:val="00E23E47"/>
    <w:rsid w:val="00E3139B"/>
    <w:rsid w:val="00E33000"/>
    <w:rsid w:val="00E33122"/>
    <w:rsid w:val="00E36D65"/>
    <w:rsid w:val="00E3759A"/>
    <w:rsid w:val="00E42305"/>
    <w:rsid w:val="00E52DAA"/>
    <w:rsid w:val="00E53637"/>
    <w:rsid w:val="00E560B8"/>
    <w:rsid w:val="00E60B36"/>
    <w:rsid w:val="00E6269D"/>
    <w:rsid w:val="00E662BE"/>
    <w:rsid w:val="00E721A9"/>
    <w:rsid w:val="00E72BD9"/>
    <w:rsid w:val="00E740FB"/>
    <w:rsid w:val="00E90A3D"/>
    <w:rsid w:val="00E91BA1"/>
    <w:rsid w:val="00E9305B"/>
    <w:rsid w:val="00E9407B"/>
    <w:rsid w:val="00E9433F"/>
    <w:rsid w:val="00EA3CC9"/>
    <w:rsid w:val="00EA4BA7"/>
    <w:rsid w:val="00EA5196"/>
    <w:rsid w:val="00EA5BC9"/>
    <w:rsid w:val="00EC0EFA"/>
    <w:rsid w:val="00ED541A"/>
    <w:rsid w:val="00EE3A18"/>
    <w:rsid w:val="00EE658C"/>
    <w:rsid w:val="00EF2117"/>
    <w:rsid w:val="00F01378"/>
    <w:rsid w:val="00F10CD5"/>
    <w:rsid w:val="00F22B63"/>
    <w:rsid w:val="00F2348F"/>
    <w:rsid w:val="00F24B66"/>
    <w:rsid w:val="00F27F12"/>
    <w:rsid w:val="00F34B4D"/>
    <w:rsid w:val="00F35D1E"/>
    <w:rsid w:val="00F36BBB"/>
    <w:rsid w:val="00F40163"/>
    <w:rsid w:val="00F41219"/>
    <w:rsid w:val="00F42F46"/>
    <w:rsid w:val="00F445CC"/>
    <w:rsid w:val="00F5265B"/>
    <w:rsid w:val="00F563CB"/>
    <w:rsid w:val="00F56DF8"/>
    <w:rsid w:val="00F6099E"/>
    <w:rsid w:val="00F7069A"/>
    <w:rsid w:val="00F74D16"/>
    <w:rsid w:val="00F77B69"/>
    <w:rsid w:val="00F90B01"/>
    <w:rsid w:val="00F97634"/>
    <w:rsid w:val="00FA6714"/>
    <w:rsid w:val="00FC00DE"/>
    <w:rsid w:val="00FC3C3B"/>
    <w:rsid w:val="00FD29D2"/>
    <w:rsid w:val="00FD58C8"/>
    <w:rsid w:val="00FE028E"/>
    <w:rsid w:val="00FE1FFB"/>
    <w:rsid w:val="00FE7C06"/>
    <w:rsid w:val="00FF1962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AA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8005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268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4209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1670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422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592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314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7589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einb2\AppData\Local\Microsoft\Windows\Temporary%20Internet%20Files\Content.Outlook\41Q5B7RW\RP%20Requirements%20Template20121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B1235-B19A-CD48-98B4-B18FC4682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\Users\ureinb2\AppData\Local\Microsoft\Windows\Temporary Internet Files\Content.Outlook\41Q5B7RW\RP Requirements Template20121016.dot</Template>
  <TotalTime>12</TotalTime>
  <Pages>6</Pages>
  <Words>405</Words>
  <Characters>2309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MicroFilters</vt:lpstr>
      <vt:lpstr>Introduction</vt:lpstr>
      <vt:lpstr>Related Documents/Links/People</vt:lpstr>
      <vt:lpstr>Glossary</vt:lpstr>
      <vt:lpstr>Enhancement Scope</vt:lpstr>
      <vt:lpstr>    Goals and Objectives</vt:lpstr>
      <vt:lpstr>    In Scope</vt:lpstr>
      <vt:lpstr>    Out of Scope</vt:lpstr>
      <vt:lpstr>    Assumptions</vt:lpstr>
      <vt:lpstr>    Constraints</vt:lpstr>
      <vt:lpstr>    Dependencies</vt:lpstr>
      <vt:lpstr>    Risks</vt:lpstr>
      <vt:lpstr>Requirements</vt:lpstr>
      <vt:lpstr>    File Import Requirements</vt:lpstr>
      <vt:lpstr>        General Requirements</vt:lpstr>
      <vt:lpstr>        File Details</vt:lpstr>
      <vt:lpstr>        Sample Data</vt:lpstr>
      <vt:lpstr>    UI/UX functional</vt:lpstr>
      <vt:lpstr>        File Upload</vt:lpstr>
      <vt:lpstr>    Non-functional</vt:lpstr>
      <vt:lpstr>        Security</vt:lpstr>
      <vt:lpstr>        Testing</vt:lpstr>
      <vt:lpstr>Issues/Questions</vt:lpstr>
      <vt:lpstr>Revision History</vt:lpstr>
    </vt:vector>
  </TitlesOfParts>
  <Manager/>
  <Company/>
  <LinksUpToDate>false</LinksUpToDate>
  <CharactersWithSpaces>2709</CharactersWithSpaces>
  <SharedDoc>false</SharedDoc>
  <HyperlinkBase/>
  <HLinks>
    <vt:vector size="30" baseType="variant">
      <vt:variant>
        <vt:i4>6553601</vt:i4>
      </vt:variant>
      <vt:variant>
        <vt:i4>84</vt:i4>
      </vt:variant>
      <vt:variant>
        <vt:i4>0</vt:i4>
      </vt:variant>
      <vt:variant>
        <vt:i4>5</vt:i4>
      </vt:variant>
      <vt:variant>
        <vt:lpwstr>http://pybossa-dev.qcri.org/AIDRTrainerAPI/rest/crisis/getallactive</vt:lpwstr>
      </vt:variant>
      <vt:variant>
        <vt:lpwstr/>
      </vt:variant>
      <vt:variant>
        <vt:i4>3145834</vt:i4>
      </vt:variant>
      <vt:variant>
        <vt:i4>81</vt:i4>
      </vt:variant>
      <vt:variant>
        <vt:i4>0</vt:i4>
      </vt:variant>
      <vt:variant>
        <vt:i4>5</vt:i4>
      </vt:variant>
      <vt:variant>
        <vt:lpwstr>http://pybossa-dev.qcri.org/AIDRTrainerAPI/rest/crisis/active/name</vt:lpwstr>
      </vt:variant>
      <vt:variant>
        <vt:lpwstr/>
      </vt:variant>
      <vt:variant>
        <vt:i4>8323195</vt:i4>
      </vt:variant>
      <vt:variant>
        <vt:i4>75</vt:i4>
      </vt:variant>
      <vt:variant>
        <vt:i4>0</vt:i4>
      </vt:variant>
      <vt:variant>
        <vt:i4>5</vt:i4>
      </vt:variant>
      <vt:variant>
        <vt:lpwstr>http://aidr-dev.qcri.org/AIDRFetchManager/</vt:lpwstr>
      </vt:variant>
      <vt:variant>
        <vt:lpwstr/>
      </vt:variant>
      <vt:variant>
        <vt:i4>655416</vt:i4>
      </vt:variant>
      <vt:variant>
        <vt:i4>18341</vt:i4>
      </vt:variant>
      <vt:variant>
        <vt:i4>1025</vt:i4>
      </vt:variant>
      <vt:variant>
        <vt:i4>1</vt:i4>
      </vt:variant>
      <vt:variant>
        <vt:lpwstr>demo1</vt:lpwstr>
      </vt:variant>
      <vt:variant>
        <vt:lpwstr/>
      </vt:variant>
      <vt:variant>
        <vt:i4>655419</vt:i4>
      </vt:variant>
      <vt:variant>
        <vt:i4>18345</vt:i4>
      </vt:variant>
      <vt:variant>
        <vt:i4>1026</vt:i4>
      </vt:variant>
      <vt:variant>
        <vt:i4>1</vt:i4>
      </vt:variant>
      <vt:variant>
        <vt:lpwstr>demo2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MicroFilters</dc:title>
  <dc:subject>MicroFilters</dc:subject>
  <dc:creator>Ji Lucas</dc:creator>
  <cp:keywords/>
  <dc:description/>
  <cp:lastModifiedBy>JI LUCAS</cp:lastModifiedBy>
  <cp:revision>4</cp:revision>
  <cp:lastPrinted>2014-06-09T20:30:00Z</cp:lastPrinted>
  <dcterms:created xsi:type="dcterms:W3CDTF">2015-09-15T06:47:00Z</dcterms:created>
  <dcterms:modified xsi:type="dcterms:W3CDTF">2015-09-15T06:58:00Z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0</vt:i4>
  </property>
  <property fmtid="{D5CDD505-2E9C-101B-9397-08002B2CF9AE}" pid="3" name="ContentType">
    <vt:lpwstr>CONTENTS PROPRIETARY AND CONFIDENTIAL</vt:lpwstr>
  </property>
  <property fmtid="{D5CDD505-2E9C-101B-9397-08002B2CF9AE}" pid="4" name="Current Date">
    <vt:lpwstr>{CREATEDATE \@ "m/d/yyyy" \ * MERGEFORMAT}</vt:lpwstr>
  </property>
</Properties>
</file>