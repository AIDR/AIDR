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E0D40" w14:textId="032A3A8E" w:rsidR="001C6A31" w:rsidRPr="00315368" w:rsidRDefault="000B440E" w:rsidP="00DF4B25">
      <w:pPr>
        <w:pStyle w:val="Title1"/>
        <w:rPr>
          <w:rFonts w:ascii="Arial" w:hAnsi="Arial" w:cs="Arial"/>
        </w:rPr>
      </w:pPr>
      <w:r>
        <w:rPr>
          <w:rFonts w:ascii="Arial" w:hAnsi="Arial" w:cs="Arial"/>
        </w:rPr>
        <w:t xml:space="preserve">AIDR </w:t>
      </w:r>
      <w:proofErr w:type="spellStart"/>
      <w:r>
        <w:rPr>
          <w:rFonts w:ascii="Arial" w:hAnsi="Arial" w:cs="Arial"/>
        </w:rPr>
        <w:t>Persister</w:t>
      </w:r>
      <w:proofErr w:type="spellEnd"/>
      <w:r>
        <w:rPr>
          <w:rFonts w:ascii="Arial" w:hAnsi="Arial" w:cs="Arial"/>
        </w:rPr>
        <w:t xml:space="preserve"> File Parsing</w:t>
      </w:r>
    </w:p>
    <w:tbl>
      <w:tblPr>
        <w:tblW w:w="0" w:type="auto"/>
        <w:tblLook w:val="01E0" w:firstRow="1" w:lastRow="1" w:firstColumn="1" w:lastColumn="1" w:noHBand="0" w:noVBand="0"/>
      </w:tblPr>
      <w:tblGrid>
        <w:gridCol w:w="1368"/>
        <w:gridCol w:w="8496"/>
      </w:tblGrid>
      <w:tr w:rsidR="004C6FB7" w:rsidRPr="00315368" w14:paraId="116F58AD" w14:textId="77777777" w:rsidTr="00C0710A">
        <w:tc>
          <w:tcPr>
            <w:tcW w:w="1368" w:type="dxa"/>
            <w:shd w:val="clear" w:color="auto" w:fill="auto"/>
          </w:tcPr>
          <w:p w14:paraId="349F0D18" w14:textId="77777777" w:rsidR="004C6FB7" w:rsidRPr="00315368" w:rsidRDefault="004C6FB7" w:rsidP="00DF4B25">
            <w:pPr>
              <w:pStyle w:val="Title2"/>
              <w:rPr>
                <w:rFonts w:ascii="Arial" w:hAnsi="Arial" w:cs="Arial"/>
              </w:rPr>
            </w:pPr>
            <w:r w:rsidRPr="00315368">
              <w:rPr>
                <w:rFonts w:ascii="Arial" w:hAnsi="Arial" w:cs="Arial"/>
              </w:rPr>
              <w:t>REQ No.</w:t>
            </w:r>
          </w:p>
          <w:p w14:paraId="54C61813" w14:textId="77777777" w:rsidR="005F3916" w:rsidRPr="00315368" w:rsidRDefault="00797124" w:rsidP="00DF4B25">
            <w:pPr>
              <w:pStyle w:val="Title3"/>
              <w:rPr>
                <w:rFonts w:ascii="Arial" w:hAnsi="Arial" w:cs="Arial"/>
              </w:rPr>
            </w:pPr>
            <w:r w:rsidRPr="00315368">
              <w:rPr>
                <w:rFonts w:ascii="Arial" w:hAnsi="Arial" w:cs="Arial"/>
              </w:rPr>
              <w:t>1</w:t>
            </w:r>
          </w:p>
        </w:tc>
        <w:tc>
          <w:tcPr>
            <w:tcW w:w="8496" w:type="dxa"/>
            <w:shd w:val="clear" w:color="auto" w:fill="auto"/>
          </w:tcPr>
          <w:p w14:paraId="4E96803F" w14:textId="77777777" w:rsidR="004C6FB7" w:rsidRPr="00315368" w:rsidRDefault="004F05DB" w:rsidP="00DF4B25">
            <w:pPr>
              <w:pStyle w:val="Title2"/>
              <w:rPr>
                <w:rFonts w:ascii="Arial" w:hAnsi="Arial" w:cs="Arial"/>
              </w:rPr>
            </w:pPr>
            <w:r w:rsidRPr="00315368">
              <w:rPr>
                <w:rFonts w:ascii="Arial" w:hAnsi="Arial" w:cs="Arial"/>
              </w:rPr>
              <w:t>Project</w:t>
            </w:r>
          </w:p>
          <w:p w14:paraId="7EC2C793" w14:textId="6AA7B75C" w:rsidR="005F3916" w:rsidRPr="00315368" w:rsidRDefault="004F235A" w:rsidP="00DF4B25">
            <w:pPr>
              <w:pStyle w:val="Title3"/>
              <w:rPr>
                <w:rFonts w:ascii="Arial" w:hAnsi="Arial" w:cs="Arial"/>
                <w:color w:val="000000"/>
              </w:rPr>
            </w:pPr>
            <w:r w:rsidRPr="00315368">
              <w:rPr>
                <w:rFonts w:ascii="Arial" w:hAnsi="Arial" w:cs="Arial"/>
                <w:color w:val="000000"/>
              </w:rPr>
              <w:t xml:space="preserve">AIDR </w:t>
            </w:r>
            <w:proofErr w:type="spellStart"/>
            <w:r w:rsidRPr="00315368">
              <w:rPr>
                <w:rFonts w:ascii="Arial" w:hAnsi="Arial" w:cs="Arial"/>
                <w:color w:val="000000"/>
              </w:rPr>
              <w:t>Persister</w:t>
            </w:r>
            <w:proofErr w:type="spellEnd"/>
            <w:r w:rsidRPr="00315368">
              <w:rPr>
                <w:rFonts w:ascii="Arial" w:hAnsi="Arial" w:cs="Arial"/>
                <w:color w:val="000000"/>
              </w:rPr>
              <w:t xml:space="preserve"> Files to Database</w:t>
            </w:r>
          </w:p>
        </w:tc>
      </w:tr>
    </w:tbl>
    <w:p w14:paraId="77A9AB81" w14:textId="77777777" w:rsidR="007B589E" w:rsidRPr="00315368" w:rsidRDefault="007B589E" w:rsidP="00DF4B25">
      <w:pPr>
        <w:pStyle w:val="BodyText"/>
        <w:pBdr>
          <w:bottom w:val="single" w:sz="18" w:space="1" w:color="auto"/>
        </w:pBdr>
        <w:rPr>
          <w:rFonts w:ascii="Arial" w:hAnsi="Arial" w:cs="Arial"/>
        </w:rPr>
      </w:pPr>
    </w:p>
    <w:p w14:paraId="432558B8" w14:textId="77777777" w:rsidR="00CF6A48" w:rsidRPr="00315368" w:rsidRDefault="00CF6A48" w:rsidP="00293E77">
      <w:pPr>
        <w:pStyle w:val="Bodytext0"/>
        <w:rPr>
          <w:rFonts w:ascii="Arial" w:hAnsi="Arial" w:cs="Arial"/>
          <w:color w:val="000080"/>
          <w:sz w:val="24"/>
        </w:rPr>
      </w:pPr>
    </w:p>
    <w:p w14:paraId="0AC95134" w14:textId="77777777" w:rsidR="007B589E" w:rsidRPr="00315368" w:rsidRDefault="007B589E" w:rsidP="00293E77">
      <w:pPr>
        <w:pStyle w:val="Bodytext0"/>
        <w:rPr>
          <w:rFonts w:ascii="Arial" w:hAnsi="Arial" w:cs="Arial"/>
          <w:color w:val="000080"/>
          <w:sz w:val="24"/>
        </w:rPr>
      </w:pPr>
      <w:r w:rsidRPr="00315368">
        <w:rPr>
          <w:rFonts w:ascii="Arial" w:hAnsi="Arial" w:cs="Arial"/>
          <w:color w:val="000080"/>
          <w:sz w:val="24"/>
        </w:rPr>
        <w:t>Abstract</w:t>
      </w:r>
    </w:p>
    <w:p w14:paraId="683D00DE" w14:textId="35B57F4F" w:rsidR="00452993" w:rsidRPr="00315368" w:rsidRDefault="00AA63AC" w:rsidP="00293E77">
      <w:pPr>
        <w:pStyle w:val="Abstract"/>
        <w:rPr>
          <w:rFonts w:ascii="Arial" w:hAnsi="Arial" w:cs="Arial"/>
        </w:rPr>
      </w:pPr>
      <w:r w:rsidRPr="00315368">
        <w:rPr>
          <w:rFonts w:ascii="Arial" w:hAnsi="Arial" w:cs="Arial"/>
        </w:rPr>
        <w:t xml:space="preserve">This document covers requirements for </w:t>
      </w:r>
      <w:proofErr w:type="spellStart"/>
      <w:r w:rsidR="004F235A" w:rsidRPr="00315368">
        <w:rPr>
          <w:rFonts w:ascii="Arial" w:hAnsi="Arial" w:cs="Arial"/>
        </w:rPr>
        <w:t>aidr</w:t>
      </w:r>
      <w:proofErr w:type="spellEnd"/>
      <w:r w:rsidR="004F235A" w:rsidRPr="00315368">
        <w:rPr>
          <w:rFonts w:ascii="Arial" w:hAnsi="Arial" w:cs="Arial"/>
        </w:rPr>
        <w:t xml:space="preserve"> </w:t>
      </w:r>
      <w:proofErr w:type="spellStart"/>
      <w:r w:rsidR="004F235A" w:rsidRPr="00315368">
        <w:rPr>
          <w:rFonts w:ascii="Arial" w:hAnsi="Arial" w:cs="Arial"/>
        </w:rPr>
        <w:t>persister</w:t>
      </w:r>
      <w:proofErr w:type="spellEnd"/>
      <w:r w:rsidR="004F235A" w:rsidRPr="00315368">
        <w:rPr>
          <w:rFonts w:ascii="Arial" w:hAnsi="Arial" w:cs="Arial"/>
        </w:rPr>
        <w:t xml:space="preserve"> files to </w:t>
      </w:r>
      <w:proofErr w:type="gramStart"/>
      <w:r w:rsidR="004F235A" w:rsidRPr="00315368">
        <w:rPr>
          <w:rFonts w:ascii="Arial" w:hAnsi="Arial" w:cs="Arial"/>
        </w:rPr>
        <w:t>database</w:t>
      </w:r>
      <w:r w:rsidR="002B774F" w:rsidRPr="00315368">
        <w:rPr>
          <w:rFonts w:ascii="Arial" w:hAnsi="Arial" w:cs="Arial"/>
        </w:rPr>
        <w:t xml:space="preserve"> </w:t>
      </w:r>
      <w:r w:rsidR="00B31837">
        <w:rPr>
          <w:rFonts w:ascii="Arial" w:hAnsi="Arial" w:cs="Arial"/>
        </w:rPr>
        <w:t>.</w:t>
      </w:r>
      <w:proofErr w:type="gramEnd"/>
      <w:r w:rsidR="00B31837">
        <w:rPr>
          <w:rFonts w:ascii="Arial" w:hAnsi="Arial" w:cs="Arial"/>
        </w:rPr>
        <w:t xml:space="preserve"> Comparing No-</w:t>
      </w:r>
      <w:proofErr w:type="spellStart"/>
      <w:r w:rsidR="00B31837">
        <w:rPr>
          <w:rFonts w:ascii="Arial" w:hAnsi="Arial" w:cs="Arial"/>
        </w:rPr>
        <w:t>sql</w:t>
      </w:r>
      <w:proofErr w:type="spellEnd"/>
      <w:r w:rsidR="00B31837">
        <w:rPr>
          <w:rFonts w:ascii="Arial" w:hAnsi="Arial" w:cs="Arial"/>
        </w:rPr>
        <w:t xml:space="preserve"> </w:t>
      </w:r>
      <w:proofErr w:type="spellStart"/>
      <w:r w:rsidR="00B31837">
        <w:rPr>
          <w:rFonts w:ascii="Arial" w:hAnsi="Arial" w:cs="Arial"/>
        </w:rPr>
        <w:t>vs</w:t>
      </w:r>
      <w:proofErr w:type="spellEnd"/>
      <w:r w:rsidR="00B31837">
        <w:rPr>
          <w:rFonts w:ascii="Arial" w:hAnsi="Arial" w:cs="Arial"/>
        </w:rPr>
        <w:t xml:space="preserve"> Relational DB</w:t>
      </w:r>
    </w:p>
    <w:p w14:paraId="075741B5" w14:textId="77777777" w:rsidR="0082768B" w:rsidRPr="00315368" w:rsidRDefault="0082768B" w:rsidP="00293E77">
      <w:pPr>
        <w:pStyle w:val="Abstract"/>
        <w:rPr>
          <w:rFonts w:ascii="Arial" w:hAnsi="Arial" w:cs="Arial"/>
          <w:color w:val="808080"/>
        </w:rPr>
      </w:pPr>
    </w:p>
    <w:p w14:paraId="3980764D" w14:textId="77777777" w:rsidR="0082768B" w:rsidRPr="00315368" w:rsidRDefault="0082768B" w:rsidP="00293E77">
      <w:pPr>
        <w:pStyle w:val="Abstract"/>
        <w:rPr>
          <w:rFonts w:ascii="Arial" w:hAnsi="Arial" w:cs="Arial"/>
          <w:color w:val="808080"/>
        </w:rPr>
      </w:pPr>
    </w:p>
    <w:p w14:paraId="10472EA2" w14:textId="77777777" w:rsidR="0082768B" w:rsidRPr="00315368" w:rsidRDefault="0082768B" w:rsidP="00293E77">
      <w:pPr>
        <w:pStyle w:val="Abstract"/>
        <w:rPr>
          <w:rFonts w:ascii="Arial" w:hAnsi="Arial" w:cs="Arial"/>
          <w:color w:val="808080"/>
        </w:rPr>
      </w:pPr>
    </w:p>
    <w:p w14:paraId="15D4BB58" w14:textId="77777777" w:rsidR="0082768B" w:rsidRPr="00315368" w:rsidRDefault="0082768B" w:rsidP="00293E77">
      <w:pPr>
        <w:pStyle w:val="Abstract"/>
        <w:rPr>
          <w:rFonts w:ascii="Arial" w:hAnsi="Arial" w:cs="Arial"/>
          <w:color w:val="808080"/>
        </w:rPr>
      </w:pPr>
    </w:p>
    <w:p w14:paraId="051BD0C2" w14:textId="77777777" w:rsidR="0082768B" w:rsidRPr="00315368" w:rsidRDefault="0082768B" w:rsidP="00293E77">
      <w:pPr>
        <w:pStyle w:val="Abstract"/>
        <w:rPr>
          <w:rFonts w:ascii="Arial" w:hAnsi="Arial" w:cs="Arial"/>
          <w:color w:val="808080"/>
        </w:rPr>
      </w:pPr>
    </w:p>
    <w:p w14:paraId="17245B0D" w14:textId="77777777" w:rsidR="0082768B" w:rsidRPr="00315368" w:rsidRDefault="0082768B" w:rsidP="00293E77">
      <w:pPr>
        <w:pStyle w:val="Abstract"/>
        <w:rPr>
          <w:rFonts w:ascii="Arial" w:hAnsi="Arial" w:cs="Arial"/>
          <w:color w:val="808080"/>
        </w:rPr>
      </w:pPr>
    </w:p>
    <w:p w14:paraId="68C5BA84" w14:textId="77777777" w:rsidR="0082768B" w:rsidRPr="00315368" w:rsidRDefault="0082768B" w:rsidP="00293E77">
      <w:pPr>
        <w:pStyle w:val="Abstract"/>
        <w:rPr>
          <w:rFonts w:ascii="Arial" w:hAnsi="Arial" w:cs="Arial"/>
          <w:color w:val="000000"/>
        </w:rPr>
      </w:pPr>
    </w:p>
    <w:p w14:paraId="04914E05" w14:textId="77777777" w:rsidR="0082768B" w:rsidRPr="00315368" w:rsidRDefault="0082768B" w:rsidP="00293E77">
      <w:pPr>
        <w:pStyle w:val="Abstract"/>
        <w:rPr>
          <w:rFonts w:ascii="Arial" w:hAnsi="Arial" w:cs="Arial"/>
          <w:color w:val="80808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1920"/>
        <w:gridCol w:w="2310"/>
        <w:gridCol w:w="4140"/>
      </w:tblGrid>
      <w:tr w:rsidR="007B79C5" w:rsidRPr="00315368" w14:paraId="74A134EE" w14:textId="77777777" w:rsidTr="00C54C74">
        <w:trPr>
          <w:cantSplit/>
          <w:tblHeader/>
        </w:trPr>
        <w:tc>
          <w:tcPr>
            <w:tcW w:w="1188" w:type="dxa"/>
            <w:shd w:val="clear" w:color="auto" w:fill="D9D9D9"/>
          </w:tcPr>
          <w:p w14:paraId="556AD727" w14:textId="77777777" w:rsidR="007B79C5" w:rsidRPr="00315368" w:rsidRDefault="007B79C5" w:rsidP="00C54C74">
            <w:pPr>
              <w:pStyle w:val="CellBase"/>
              <w:jc w:val="center"/>
              <w:rPr>
                <w:rFonts w:ascii="Arial" w:hAnsi="Arial" w:cs="Arial"/>
                <w:b/>
                <w:color w:val="000080"/>
              </w:rPr>
            </w:pPr>
            <w:r w:rsidRPr="00315368">
              <w:rPr>
                <w:rFonts w:ascii="Arial" w:hAnsi="Arial" w:cs="Arial"/>
                <w:b/>
                <w:color w:val="000080"/>
              </w:rPr>
              <w:t>Rev</w:t>
            </w:r>
          </w:p>
        </w:tc>
        <w:tc>
          <w:tcPr>
            <w:tcW w:w="1920" w:type="dxa"/>
            <w:shd w:val="clear" w:color="auto" w:fill="D9D9D9"/>
          </w:tcPr>
          <w:p w14:paraId="7ECCDBFD" w14:textId="77777777" w:rsidR="007B79C5" w:rsidRPr="00315368" w:rsidRDefault="007B79C5" w:rsidP="00C54C74">
            <w:pPr>
              <w:pStyle w:val="CellBase"/>
              <w:jc w:val="center"/>
              <w:rPr>
                <w:rFonts w:ascii="Arial" w:hAnsi="Arial" w:cs="Arial"/>
                <w:b/>
                <w:color w:val="000080"/>
              </w:rPr>
            </w:pPr>
            <w:r w:rsidRPr="00315368">
              <w:rPr>
                <w:rFonts w:ascii="Arial" w:hAnsi="Arial" w:cs="Arial"/>
                <w:b/>
                <w:color w:val="000080"/>
              </w:rPr>
              <w:t>Date</w:t>
            </w:r>
          </w:p>
        </w:tc>
        <w:tc>
          <w:tcPr>
            <w:tcW w:w="2310" w:type="dxa"/>
            <w:shd w:val="clear" w:color="auto" w:fill="D9D9D9"/>
          </w:tcPr>
          <w:p w14:paraId="14207D89" w14:textId="77777777" w:rsidR="007B79C5" w:rsidRPr="00315368" w:rsidRDefault="00A47B59" w:rsidP="00C54C74">
            <w:pPr>
              <w:pStyle w:val="CellBase"/>
              <w:jc w:val="center"/>
              <w:rPr>
                <w:rFonts w:ascii="Arial" w:hAnsi="Arial" w:cs="Arial"/>
                <w:b/>
                <w:color w:val="000080"/>
              </w:rPr>
            </w:pPr>
            <w:r w:rsidRPr="00315368">
              <w:rPr>
                <w:rFonts w:ascii="Arial" w:hAnsi="Arial" w:cs="Arial"/>
                <w:b/>
                <w:color w:val="000080"/>
              </w:rPr>
              <w:t>Author</w:t>
            </w:r>
          </w:p>
        </w:tc>
        <w:tc>
          <w:tcPr>
            <w:tcW w:w="4140" w:type="dxa"/>
            <w:shd w:val="clear" w:color="auto" w:fill="D9D9D9"/>
          </w:tcPr>
          <w:p w14:paraId="3D7CB7BA" w14:textId="77777777" w:rsidR="007B79C5" w:rsidRPr="00315368" w:rsidRDefault="007B79C5" w:rsidP="00C54C74">
            <w:pPr>
              <w:pStyle w:val="CellBase"/>
              <w:jc w:val="center"/>
              <w:rPr>
                <w:rFonts w:ascii="Arial" w:hAnsi="Arial" w:cs="Arial"/>
                <w:b/>
                <w:color w:val="000080"/>
              </w:rPr>
            </w:pPr>
            <w:r w:rsidRPr="00315368">
              <w:rPr>
                <w:rFonts w:ascii="Arial" w:hAnsi="Arial" w:cs="Arial"/>
                <w:b/>
                <w:color w:val="000080"/>
              </w:rPr>
              <w:t>Status</w:t>
            </w:r>
          </w:p>
        </w:tc>
      </w:tr>
      <w:tr w:rsidR="007B79C5" w:rsidRPr="00315368" w14:paraId="7F8CBAC2" w14:textId="77777777" w:rsidTr="00C54C74">
        <w:tc>
          <w:tcPr>
            <w:tcW w:w="1188" w:type="dxa"/>
          </w:tcPr>
          <w:p w14:paraId="677890E9" w14:textId="77777777" w:rsidR="007B79C5" w:rsidRPr="00315368" w:rsidRDefault="002B774F" w:rsidP="00C54C74">
            <w:pPr>
              <w:pStyle w:val="CellBase"/>
              <w:jc w:val="center"/>
              <w:rPr>
                <w:rFonts w:ascii="Arial" w:hAnsi="Arial" w:cs="Arial"/>
              </w:rPr>
            </w:pPr>
            <w:r w:rsidRPr="00315368">
              <w:rPr>
                <w:rFonts w:ascii="Arial" w:hAnsi="Arial" w:cs="Arial"/>
              </w:rPr>
              <w:t>1</w:t>
            </w:r>
          </w:p>
        </w:tc>
        <w:tc>
          <w:tcPr>
            <w:tcW w:w="1920" w:type="dxa"/>
          </w:tcPr>
          <w:p w14:paraId="175C1DA1" w14:textId="77777777" w:rsidR="007B79C5" w:rsidRPr="00315368" w:rsidRDefault="007B79C5" w:rsidP="00C54C74">
            <w:pPr>
              <w:pStyle w:val="CellBase"/>
              <w:jc w:val="center"/>
              <w:rPr>
                <w:rFonts w:ascii="Arial" w:hAnsi="Arial" w:cs="Arial"/>
              </w:rPr>
            </w:pPr>
          </w:p>
        </w:tc>
        <w:tc>
          <w:tcPr>
            <w:tcW w:w="2310" w:type="dxa"/>
          </w:tcPr>
          <w:p w14:paraId="43E95AF1" w14:textId="77777777" w:rsidR="007B79C5" w:rsidRPr="00315368" w:rsidRDefault="00A47B59" w:rsidP="00C54C74">
            <w:pPr>
              <w:pStyle w:val="CellBase"/>
              <w:jc w:val="center"/>
              <w:rPr>
                <w:rFonts w:ascii="Arial" w:hAnsi="Arial" w:cs="Arial"/>
              </w:rPr>
            </w:pPr>
            <w:proofErr w:type="spellStart"/>
            <w:r w:rsidRPr="00315368">
              <w:rPr>
                <w:rFonts w:ascii="Arial" w:hAnsi="Arial" w:cs="Arial"/>
              </w:rPr>
              <w:t>Ji</w:t>
            </w:r>
            <w:proofErr w:type="spellEnd"/>
            <w:r w:rsidRPr="00315368">
              <w:rPr>
                <w:rFonts w:ascii="Arial" w:hAnsi="Arial" w:cs="Arial"/>
              </w:rPr>
              <w:t xml:space="preserve"> Lucas</w:t>
            </w:r>
          </w:p>
        </w:tc>
        <w:tc>
          <w:tcPr>
            <w:tcW w:w="4140" w:type="dxa"/>
          </w:tcPr>
          <w:p w14:paraId="6A52A4E4" w14:textId="77777777" w:rsidR="007B79C5" w:rsidRPr="00315368" w:rsidRDefault="002B774F" w:rsidP="00C54C74">
            <w:pPr>
              <w:pStyle w:val="CellBase"/>
              <w:jc w:val="center"/>
              <w:rPr>
                <w:rFonts w:ascii="Arial" w:hAnsi="Arial" w:cs="Arial"/>
                <w:color w:val="000000"/>
              </w:rPr>
            </w:pPr>
            <w:r w:rsidRPr="00315368">
              <w:rPr>
                <w:rFonts w:ascii="Arial" w:hAnsi="Arial" w:cs="Arial"/>
                <w:color w:val="000000"/>
              </w:rPr>
              <w:t>First draft</w:t>
            </w:r>
          </w:p>
        </w:tc>
      </w:tr>
      <w:tr w:rsidR="00706A19" w:rsidRPr="00315368" w14:paraId="155B85C1" w14:textId="77777777" w:rsidTr="00C54C74">
        <w:tc>
          <w:tcPr>
            <w:tcW w:w="1188" w:type="dxa"/>
          </w:tcPr>
          <w:p w14:paraId="37E5534A" w14:textId="2C53A082" w:rsidR="00706A19" w:rsidRPr="00315368" w:rsidRDefault="000E2709" w:rsidP="00C54C74">
            <w:pPr>
              <w:pStyle w:val="CellBase"/>
              <w:jc w:val="center"/>
              <w:rPr>
                <w:rFonts w:ascii="Arial" w:hAnsi="Arial" w:cs="Arial"/>
              </w:rPr>
            </w:pPr>
            <w:r w:rsidRPr="00315368">
              <w:rPr>
                <w:rFonts w:ascii="Arial" w:hAnsi="Arial" w:cs="Arial"/>
              </w:rPr>
              <w:t>2</w:t>
            </w:r>
          </w:p>
        </w:tc>
        <w:tc>
          <w:tcPr>
            <w:tcW w:w="1920" w:type="dxa"/>
          </w:tcPr>
          <w:p w14:paraId="73B8FE78" w14:textId="77777777" w:rsidR="00706A19" w:rsidRPr="00315368" w:rsidRDefault="00706A19" w:rsidP="00C54C74">
            <w:pPr>
              <w:pStyle w:val="CellBase"/>
              <w:jc w:val="center"/>
              <w:rPr>
                <w:rFonts w:ascii="Arial" w:hAnsi="Arial" w:cs="Arial"/>
              </w:rPr>
            </w:pPr>
          </w:p>
        </w:tc>
        <w:tc>
          <w:tcPr>
            <w:tcW w:w="2310" w:type="dxa"/>
          </w:tcPr>
          <w:p w14:paraId="1B073177" w14:textId="05C3598F" w:rsidR="00706A19" w:rsidRPr="00315368" w:rsidRDefault="00706A19" w:rsidP="00C54C74">
            <w:pPr>
              <w:pStyle w:val="CellBase"/>
              <w:jc w:val="center"/>
              <w:rPr>
                <w:rFonts w:ascii="Arial" w:hAnsi="Arial" w:cs="Arial"/>
              </w:rPr>
            </w:pPr>
          </w:p>
        </w:tc>
        <w:tc>
          <w:tcPr>
            <w:tcW w:w="4140" w:type="dxa"/>
          </w:tcPr>
          <w:p w14:paraId="7E015D0C" w14:textId="324F73BB" w:rsidR="00706A19" w:rsidRPr="00315368" w:rsidRDefault="00706A19" w:rsidP="00C54C74">
            <w:pPr>
              <w:pStyle w:val="CellBase"/>
              <w:jc w:val="center"/>
              <w:rPr>
                <w:rFonts w:ascii="Arial" w:hAnsi="Arial" w:cs="Arial"/>
              </w:rPr>
            </w:pPr>
          </w:p>
        </w:tc>
      </w:tr>
      <w:tr w:rsidR="007B79C5" w:rsidRPr="00315368" w14:paraId="12EA19F3" w14:textId="77777777" w:rsidTr="00C54C74">
        <w:tc>
          <w:tcPr>
            <w:tcW w:w="1188" w:type="dxa"/>
          </w:tcPr>
          <w:p w14:paraId="54E58EF3" w14:textId="77777777" w:rsidR="007B79C5" w:rsidRPr="00315368" w:rsidRDefault="007B79C5" w:rsidP="00C54C74">
            <w:pPr>
              <w:pStyle w:val="CellBase"/>
              <w:jc w:val="center"/>
              <w:rPr>
                <w:rFonts w:ascii="Arial" w:hAnsi="Arial" w:cs="Arial"/>
              </w:rPr>
            </w:pPr>
          </w:p>
        </w:tc>
        <w:tc>
          <w:tcPr>
            <w:tcW w:w="1920" w:type="dxa"/>
          </w:tcPr>
          <w:p w14:paraId="05A9DE77" w14:textId="77777777" w:rsidR="007B79C5" w:rsidRPr="00315368" w:rsidRDefault="007B79C5" w:rsidP="00C54C74">
            <w:pPr>
              <w:pStyle w:val="CellBase"/>
              <w:jc w:val="center"/>
              <w:rPr>
                <w:rFonts w:ascii="Arial" w:hAnsi="Arial" w:cs="Arial"/>
              </w:rPr>
            </w:pPr>
          </w:p>
        </w:tc>
        <w:tc>
          <w:tcPr>
            <w:tcW w:w="2310" w:type="dxa"/>
          </w:tcPr>
          <w:p w14:paraId="60C83B11" w14:textId="77777777" w:rsidR="007B79C5" w:rsidRPr="00315368" w:rsidRDefault="007B79C5" w:rsidP="00C54C74">
            <w:pPr>
              <w:pStyle w:val="CellBase"/>
              <w:jc w:val="center"/>
              <w:rPr>
                <w:rFonts w:ascii="Arial" w:hAnsi="Arial" w:cs="Arial"/>
              </w:rPr>
            </w:pPr>
          </w:p>
        </w:tc>
        <w:tc>
          <w:tcPr>
            <w:tcW w:w="4140" w:type="dxa"/>
          </w:tcPr>
          <w:p w14:paraId="7C8EF215" w14:textId="77777777" w:rsidR="007B79C5" w:rsidRPr="00315368" w:rsidRDefault="007B79C5" w:rsidP="00C54C74">
            <w:pPr>
              <w:pStyle w:val="CellBase"/>
              <w:jc w:val="center"/>
              <w:rPr>
                <w:rFonts w:ascii="Arial" w:hAnsi="Arial" w:cs="Arial"/>
              </w:rPr>
            </w:pPr>
          </w:p>
        </w:tc>
      </w:tr>
    </w:tbl>
    <w:p w14:paraId="39F23EBE" w14:textId="77777777" w:rsidR="00E03EC0" w:rsidRPr="00315368" w:rsidRDefault="00E03EC0" w:rsidP="00D94A5D">
      <w:pPr>
        <w:pStyle w:val="SectionHeading"/>
        <w:rPr>
          <w:rFonts w:ascii="Arial" w:hAnsi="Arial" w:cs="Arial"/>
          <w:color w:val="000080"/>
        </w:rPr>
      </w:pPr>
    </w:p>
    <w:p w14:paraId="1D5DD318" w14:textId="77777777" w:rsidR="005E312B" w:rsidRPr="00315368" w:rsidRDefault="00E03EC0" w:rsidP="00D94A5D">
      <w:pPr>
        <w:pStyle w:val="SectionHeading"/>
        <w:rPr>
          <w:rFonts w:ascii="Arial" w:hAnsi="Arial" w:cs="Arial"/>
          <w:color w:val="000080"/>
        </w:rPr>
      </w:pPr>
      <w:r w:rsidRPr="00315368">
        <w:rPr>
          <w:rFonts w:ascii="Arial" w:hAnsi="Arial" w:cs="Arial"/>
          <w:color w:val="000080"/>
        </w:rPr>
        <w:br w:type="page"/>
      </w:r>
      <w:r w:rsidR="005E312B" w:rsidRPr="00315368">
        <w:rPr>
          <w:rFonts w:ascii="Arial" w:hAnsi="Arial" w:cs="Arial"/>
          <w:color w:val="000080"/>
        </w:rPr>
        <w:lastRenderedPageBreak/>
        <w:t>Distribution List</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3"/>
        <w:gridCol w:w="4635"/>
      </w:tblGrid>
      <w:tr w:rsidR="00433418" w:rsidRPr="00315368" w14:paraId="56A2004D" w14:textId="77777777" w:rsidTr="00656CE3">
        <w:tc>
          <w:tcPr>
            <w:tcW w:w="2578" w:type="pct"/>
            <w:shd w:val="clear" w:color="auto" w:fill="D9D9D9"/>
          </w:tcPr>
          <w:p w14:paraId="337811EB" w14:textId="77777777" w:rsidR="00433418" w:rsidRPr="00315368" w:rsidRDefault="00433418" w:rsidP="00656CE3">
            <w:pPr>
              <w:pStyle w:val="CellBase"/>
              <w:jc w:val="center"/>
              <w:rPr>
                <w:rFonts w:ascii="Arial" w:hAnsi="Arial" w:cs="Arial"/>
                <w:b/>
                <w:color w:val="000080"/>
              </w:rPr>
            </w:pPr>
            <w:r w:rsidRPr="00315368">
              <w:rPr>
                <w:rFonts w:ascii="Arial" w:hAnsi="Arial" w:cs="Arial"/>
                <w:b/>
                <w:color w:val="000080"/>
              </w:rPr>
              <w:t>Reviewers</w:t>
            </w:r>
          </w:p>
        </w:tc>
        <w:tc>
          <w:tcPr>
            <w:tcW w:w="2422" w:type="pct"/>
            <w:shd w:val="clear" w:color="auto" w:fill="D9D9D9"/>
          </w:tcPr>
          <w:p w14:paraId="205421D1" w14:textId="77777777" w:rsidR="00433418" w:rsidRPr="00315368" w:rsidRDefault="00433418" w:rsidP="00656CE3">
            <w:pPr>
              <w:pStyle w:val="CellBase"/>
              <w:jc w:val="center"/>
              <w:rPr>
                <w:rFonts w:ascii="Arial" w:hAnsi="Arial" w:cs="Arial"/>
                <w:b/>
                <w:color w:val="000080"/>
              </w:rPr>
            </w:pPr>
            <w:r w:rsidRPr="00315368">
              <w:rPr>
                <w:rFonts w:ascii="Arial" w:hAnsi="Arial" w:cs="Arial"/>
                <w:b/>
                <w:color w:val="000080"/>
              </w:rPr>
              <w:t>FYI</w:t>
            </w:r>
          </w:p>
        </w:tc>
      </w:tr>
      <w:tr w:rsidR="00433418" w:rsidRPr="00315368" w14:paraId="78582774" w14:textId="77777777" w:rsidTr="00656CE3">
        <w:tc>
          <w:tcPr>
            <w:tcW w:w="2578" w:type="pct"/>
            <w:shd w:val="clear" w:color="auto" w:fill="auto"/>
          </w:tcPr>
          <w:p w14:paraId="34F3E5CF" w14:textId="1EB061F8" w:rsidR="00AA63AC" w:rsidRPr="00315368" w:rsidRDefault="004F235A" w:rsidP="004F235A">
            <w:pPr>
              <w:pStyle w:val="NormalWeb"/>
              <w:spacing w:before="0" w:beforeAutospacing="0" w:after="0" w:afterAutospacing="0"/>
              <w:rPr>
                <w:rFonts w:ascii="Arial" w:hAnsi="Arial" w:cs="Arial"/>
                <w:color w:val="808080"/>
                <w:szCs w:val="20"/>
              </w:rPr>
            </w:pPr>
            <w:proofErr w:type="spellStart"/>
            <w:r w:rsidRPr="00315368">
              <w:rPr>
                <w:rFonts w:ascii="Arial" w:hAnsi="Arial" w:cs="Arial"/>
                <w:szCs w:val="20"/>
              </w:rPr>
              <w:t>Ji</w:t>
            </w:r>
            <w:proofErr w:type="spellEnd"/>
            <w:r w:rsidRPr="00315368">
              <w:rPr>
                <w:rFonts w:ascii="Arial" w:hAnsi="Arial" w:cs="Arial"/>
                <w:szCs w:val="20"/>
              </w:rPr>
              <w:t xml:space="preserve"> Lucas</w:t>
            </w:r>
          </w:p>
        </w:tc>
        <w:tc>
          <w:tcPr>
            <w:tcW w:w="2422" w:type="pct"/>
            <w:shd w:val="clear" w:color="auto" w:fill="auto"/>
          </w:tcPr>
          <w:p w14:paraId="0BC3F9F0" w14:textId="77777777" w:rsidR="0082768B" w:rsidRPr="00315368" w:rsidRDefault="0082768B" w:rsidP="00842D31">
            <w:pPr>
              <w:pStyle w:val="NormalWeb"/>
              <w:spacing w:before="0" w:beforeAutospacing="0" w:after="0" w:afterAutospacing="0"/>
              <w:rPr>
                <w:rFonts w:ascii="Arial" w:hAnsi="Arial" w:cs="Arial"/>
                <w:color w:val="808080"/>
                <w:szCs w:val="20"/>
              </w:rPr>
            </w:pPr>
          </w:p>
        </w:tc>
      </w:tr>
    </w:tbl>
    <w:p w14:paraId="68EE80FA" w14:textId="77777777" w:rsidR="005E312B" w:rsidRPr="00315368" w:rsidRDefault="00541278" w:rsidP="00D94A5D">
      <w:pPr>
        <w:pStyle w:val="SectionHeading"/>
        <w:rPr>
          <w:rFonts w:ascii="Arial" w:hAnsi="Arial" w:cs="Arial"/>
          <w:color w:val="000080"/>
        </w:rPr>
      </w:pPr>
      <w:r w:rsidRPr="00315368">
        <w:rPr>
          <w:rFonts w:ascii="Arial" w:hAnsi="Arial" w:cs="Arial"/>
        </w:rPr>
        <w:br w:type="page"/>
      </w:r>
      <w:r w:rsidR="005E312B" w:rsidRPr="00315368">
        <w:rPr>
          <w:rFonts w:ascii="Arial" w:hAnsi="Arial" w:cs="Arial"/>
          <w:color w:val="000080"/>
        </w:rPr>
        <w:t xml:space="preserve"> </w:t>
      </w:r>
      <w:r w:rsidR="00C73EBC" w:rsidRPr="00315368">
        <w:rPr>
          <w:rFonts w:ascii="Arial" w:hAnsi="Arial" w:cs="Arial"/>
          <w:color w:val="000080"/>
        </w:rPr>
        <w:t>Table of Contents</w:t>
      </w:r>
    </w:p>
    <w:p w14:paraId="031B7064" w14:textId="77777777" w:rsidR="00780176" w:rsidRDefault="00142401">
      <w:pPr>
        <w:pStyle w:val="TOC1"/>
        <w:rPr>
          <w:rFonts w:asciiTheme="minorHAnsi" w:eastAsiaTheme="minorEastAsia" w:hAnsiTheme="minorHAnsi" w:cstheme="minorBidi"/>
          <w:noProof/>
          <w:sz w:val="24"/>
          <w:lang w:eastAsia="ja-JP"/>
        </w:rPr>
      </w:pPr>
      <w:r w:rsidRPr="00315368">
        <w:rPr>
          <w:rFonts w:ascii="Arial" w:hAnsi="Arial" w:cs="Arial"/>
        </w:rPr>
        <w:fldChar w:fldCharType="begin"/>
      </w:r>
      <w:r w:rsidRPr="00315368">
        <w:rPr>
          <w:rFonts w:ascii="Arial" w:hAnsi="Arial" w:cs="Arial"/>
        </w:rPr>
        <w:instrText xml:space="preserve"> TOC \o "1-3" \h \z </w:instrText>
      </w:r>
      <w:r w:rsidRPr="00315368">
        <w:rPr>
          <w:rFonts w:ascii="Arial" w:hAnsi="Arial" w:cs="Arial"/>
        </w:rPr>
        <w:fldChar w:fldCharType="separate"/>
      </w:r>
      <w:r w:rsidR="00780176" w:rsidRPr="00255D75">
        <w:rPr>
          <w:rFonts w:ascii="Arial" w:hAnsi="Arial"/>
          <w:noProof/>
        </w:rPr>
        <w:t>1. Introduction</w:t>
      </w:r>
      <w:r w:rsidR="00780176">
        <w:rPr>
          <w:noProof/>
        </w:rPr>
        <w:tab/>
      </w:r>
      <w:r w:rsidR="00780176">
        <w:rPr>
          <w:noProof/>
        </w:rPr>
        <w:fldChar w:fldCharType="begin"/>
      </w:r>
      <w:r w:rsidR="00780176">
        <w:rPr>
          <w:noProof/>
        </w:rPr>
        <w:instrText xml:space="preserve"> PAGEREF _Toc308171853 \h </w:instrText>
      </w:r>
      <w:r w:rsidR="00780176">
        <w:rPr>
          <w:noProof/>
        </w:rPr>
      </w:r>
      <w:r w:rsidR="00780176">
        <w:rPr>
          <w:noProof/>
        </w:rPr>
        <w:fldChar w:fldCharType="separate"/>
      </w:r>
      <w:r w:rsidR="0090709F">
        <w:rPr>
          <w:noProof/>
        </w:rPr>
        <w:t>4</w:t>
      </w:r>
      <w:r w:rsidR="00780176">
        <w:rPr>
          <w:noProof/>
        </w:rPr>
        <w:fldChar w:fldCharType="end"/>
      </w:r>
    </w:p>
    <w:p w14:paraId="4EB36AE5" w14:textId="77777777" w:rsidR="00780176" w:rsidRDefault="00780176">
      <w:pPr>
        <w:pStyle w:val="TOC1"/>
        <w:rPr>
          <w:rFonts w:asciiTheme="minorHAnsi" w:eastAsiaTheme="minorEastAsia" w:hAnsiTheme="minorHAnsi" w:cstheme="minorBidi"/>
          <w:noProof/>
          <w:sz w:val="24"/>
          <w:lang w:eastAsia="ja-JP"/>
        </w:rPr>
      </w:pPr>
      <w:r w:rsidRPr="00255D75">
        <w:rPr>
          <w:rFonts w:ascii="Arial" w:hAnsi="Arial"/>
          <w:noProof/>
        </w:rPr>
        <w:t>2. Related Documents/Links/People</w:t>
      </w:r>
      <w:r>
        <w:rPr>
          <w:noProof/>
        </w:rPr>
        <w:tab/>
      </w:r>
      <w:r>
        <w:rPr>
          <w:noProof/>
        </w:rPr>
        <w:fldChar w:fldCharType="begin"/>
      </w:r>
      <w:r>
        <w:rPr>
          <w:noProof/>
        </w:rPr>
        <w:instrText xml:space="preserve"> PAGEREF _Toc308171854 \h </w:instrText>
      </w:r>
      <w:r>
        <w:rPr>
          <w:noProof/>
        </w:rPr>
      </w:r>
      <w:r>
        <w:rPr>
          <w:noProof/>
        </w:rPr>
        <w:fldChar w:fldCharType="separate"/>
      </w:r>
      <w:r w:rsidR="0090709F">
        <w:rPr>
          <w:noProof/>
        </w:rPr>
        <w:t>4</w:t>
      </w:r>
      <w:r>
        <w:rPr>
          <w:noProof/>
        </w:rPr>
        <w:fldChar w:fldCharType="end"/>
      </w:r>
    </w:p>
    <w:p w14:paraId="5418A05E" w14:textId="77777777" w:rsidR="00780176" w:rsidRDefault="00780176">
      <w:pPr>
        <w:pStyle w:val="TOC1"/>
        <w:rPr>
          <w:rFonts w:asciiTheme="minorHAnsi" w:eastAsiaTheme="minorEastAsia" w:hAnsiTheme="minorHAnsi" w:cstheme="minorBidi"/>
          <w:noProof/>
          <w:sz w:val="24"/>
          <w:lang w:eastAsia="ja-JP"/>
        </w:rPr>
      </w:pPr>
      <w:r w:rsidRPr="00255D75">
        <w:rPr>
          <w:rFonts w:ascii="Arial" w:hAnsi="Arial"/>
          <w:noProof/>
        </w:rPr>
        <w:t>3. Glossary</w:t>
      </w:r>
      <w:r>
        <w:rPr>
          <w:noProof/>
        </w:rPr>
        <w:tab/>
      </w:r>
      <w:r>
        <w:rPr>
          <w:noProof/>
        </w:rPr>
        <w:fldChar w:fldCharType="begin"/>
      </w:r>
      <w:r>
        <w:rPr>
          <w:noProof/>
        </w:rPr>
        <w:instrText xml:space="preserve"> PAGEREF _Toc308171855 \h </w:instrText>
      </w:r>
      <w:r>
        <w:rPr>
          <w:noProof/>
        </w:rPr>
      </w:r>
      <w:r>
        <w:rPr>
          <w:noProof/>
        </w:rPr>
        <w:fldChar w:fldCharType="separate"/>
      </w:r>
      <w:r w:rsidR="0090709F">
        <w:rPr>
          <w:noProof/>
        </w:rPr>
        <w:t>4</w:t>
      </w:r>
      <w:r>
        <w:rPr>
          <w:noProof/>
        </w:rPr>
        <w:fldChar w:fldCharType="end"/>
      </w:r>
    </w:p>
    <w:p w14:paraId="4FCD2A70" w14:textId="77777777" w:rsidR="00780176" w:rsidRDefault="00780176">
      <w:pPr>
        <w:pStyle w:val="TOC1"/>
        <w:rPr>
          <w:rFonts w:asciiTheme="minorHAnsi" w:eastAsiaTheme="minorEastAsia" w:hAnsiTheme="minorHAnsi" w:cstheme="minorBidi"/>
          <w:noProof/>
          <w:sz w:val="24"/>
          <w:lang w:eastAsia="ja-JP"/>
        </w:rPr>
      </w:pPr>
      <w:r w:rsidRPr="00255D75">
        <w:rPr>
          <w:rFonts w:ascii="Arial" w:hAnsi="Arial"/>
          <w:noProof/>
        </w:rPr>
        <w:t>4. Scope</w:t>
      </w:r>
      <w:r>
        <w:rPr>
          <w:noProof/>
        </w:rPr>
        <w:tab/>
      </w:r>
      <w:r>
        <w:rPr>
          <w:noProof/>
        </w:rPr>
        <w:fldChar w:fldCharType="begin"/>
      </w:r>
      <w:r>
        <w:rPr>
          <w:noProof/>
        </w:rPr>
        <w:instrText xml:space="preserve"> PAGEREF _Toc308171856 \h </w:instrText>
      </w:r>
      <w:r>
        <w:rPr>
          <w:noProof/>
        </w:rPr>
      </w:r>
      <w:r>
        <w:rPr>
          <w:noProof/>
        </w:rPr>
        <w:fldChar w:fldCharType="separate"/>
      </w:r>
      <w:r w:rsidR="0090709F">
        <w:rPr>
          <w:noProof/>
        </w:rPr>
        <w:t>5</w:t>
      </w:r>
      <w:r>
        <w:rPr>
          <w:noProof/>
        </w:rPr>
        <w:fldChar w:fldCharType="end"/>
      </w:r>
    </w:p>
    <w:p w14:paraId="0CE1E0EF"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4.1. Goals and Objectives</w:t>
      </w:r>
      <w:r>
        <w:rPr>
          <w:noProof/>
        </w:rPr>
        <w:tab/>
      </w:r>
      <w:r>
        <w:rPr>
          <w:noProof/>
        </w:rPr>
        <w:fldChar w:fldCharType="begin"/>
      </w:r>
      <w:r>
        <w:rPr>
          <w:noProof/>
        </w:rPr>
        <w:instrText xml:space="preserve"> PAGEREF _Toc308171857 \h </w:instrText>
      </w:r>
      <w:r>
        <w:rPr>
          <w:noProof/>
        </w:rPr>
      </w:r>
      <w:r>
        <w:rPr>
          <w:noProof/>
        </w:rPr>
        <w:fldChar w:fldCharType="separate"/>
      </w:r>
      <w:r w:rsidR="0090709F">
        <w:rPr>
          <w:noProof/>
        </w:rPr>
        <w:t>5</w:t>
      </w:r>
      <w:r>
        <w:rPr>
          <w:noProof/>
        </w:rPr>
        <w:fldChar w:fldCharType="end"/>
      </w:r>
    </w:p>
    <w:p w14:paraId="507EE6EC"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4.2. Assumptions</w:t>
      </w:r>
      <w:r>
        <w:rPr>
          <w:noProof/>
        </w:rPr>
        <w:tab/>
      </w:r>
      <w:r>
        <w:rPr>
          <w:noProof/>
        </w:rPr>
        <w:fldChar w:fldCharType="begin"/>
      </w:r>
      <w:r>
        <w:rPr>
          <w:noProof/>
        </w:rPr>
        <w:instrText xml:space="preserve"> PAGEREF _Toc308171858 \h </w:instrText>
      </w:r>
      <w:r>
        <w:rPr>
          <w:noProof/>
        </w:rPr>
      </w:r>
      <w:r>
        <w:rPr>
          <w:noProof/>
        </w:rPr>
        <w:fldChar w:fldCharType="separate"/>
      </w:r>
      <w:r w:rsidR="0090709F">
        <w:rPr>
          <w:noProof/>
        </w:rPr>
        <w:t>5</w:t>
      </w:r>
      <w:r>
        <w:rPr>
          <w:noProof/>
        </w:rPr>
        <w:fldChar w:fldCharType="end"/>
      </w:r>
    </w:p>
    <w:p w14:paraId="2F6DCB1F"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4.3. Constraints</w:t>
      </w:r>
      <w:r>
        <w:rPr>
          <w:noProof/>
        </w:rPr>
        <w:tab/>
      </w:r>
      <w:r>
        <w:rPr>
          <w:noProof/>
        </w:rPr>
        <w:fldChar w:fldCharType="begin"/>
      </w:r>
      <w:r>
        <w:rPr>
          <w:noProof/>
        </w:rPr>
        <w:instrText xml:space="preserve"> PAGEREF _Toc308171859 \h </w:instrText>
      </w:r>
      <w:r>
        <w:rPr>
          <w:noProof/>
        </w:rPr>
      </w:r>
      <w:r>
        <w:rPr>
          <w:noProof/>
        </w:rPr>
        <w:fldChar w:fldCharType="separate"/>
      </w:r>
      <w:r w:rsidR="0090709F">
        <w:rPr>
          <w:noProof/>
        </w:rPr>
        <w:t>5</w:t>
      </w:r>
      <w:r>
        <w:rPr>
          <w:noProof/>
        </w:rPr>
        <w:fldChar w:fldCharType="end"/>
      </w:r>
    </w:p>
    <w:p w14:paraId="22162082"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4.4. Dependencies</w:t>
      </w:r>
      <w:r>
        <w:rPr>
          <w:noProof/>
        </w:rPr>
        <w:tab/>
      </w:r>
      <w:r>
        <w:rPr>
          <w:noProof/>
        </w:rPr>
        <w:fldChar w:fldCharType="begin"/>
      </w:r>
      <w:r>
        <w:rPr>
          <w:noProof/>
        </w:rPr>
        <w:instrText xml:space="preserve"> PAGEREF _Toc308171860 \h </w:instrText>
      </w:r>
      <w:r>
        <w:rPr>
          <w:noProof/>
        </w:rPr>
      </w:r>
      <w:r>
        <w:rPr>
          <w:noProof/>
        </w:rPr>
        <w:fldChar w:fldCharType="separate"/>
      </w:r>
      <w:r w:rsidR="0090709F">
        <w:rPr>
          <w:noProof/>
        </w:rPr>
        <w:t>5</w:t>
      </w:r>
      <w:r>
        <w:rPr>
          <w:noProof/>
        </w:rPr>
        <w:fldChar w:fldCharType="end"/>
      </w:r>
    </w:p>
    <w:p w14:paraId="45E9D033"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4.5. Risks</w:t>
      </w:r>
      <w:r>
        <w:rPr>
          <w:noProof/>
        </w:rPr>
        <w:tab/>
      </w:r>
      <w:r>
        <w:rPr>
          <w:noProof/>
        </w:rPr>
        <w:fldChar w:fldCharType="begin"/>
      </w:r>
      <w:r>
        <w:rPr>
          <w:noProof/>
        </w:rPr>
        <w:instrText xml:space="preserve"> PAGEREF _Toc308171861 \h </w:instrText>
      </w:r>
      <w:r>
        <w:rPr>
          <w:noProof/>
        </w:rPr>
      </w:r>
      <w:r>
        <w:rPr>
          <w:noProof/>
        </w:rPr>
        <w:fldChar w:fldCharType="separate"/>
      </w:r>
      <w:r w:rsidR="0090709F">
        <w:rPr>
          <w:noProof/>
        </w:rPr>
        <w:t>5</w:t>
      </w:r>
      <w:r>
        <w:rPr>
          <w:noProof/>
        </w:rPr>
        <w:fldChar w:fldCharType="end"/>
      </w:r>
    </w:p>
    <w:p w14:paraId="35E51E7A" w14:textId="77777777" w:rsidR="00780176" w:rsidRDefault="00780176">
      <w:pPr>
        <w:pStyle w:val="TOC1"/>
        <w:rPr>
          <w:rFonts w:asciiTheme="minorHAnsi" w:eastAsiaTheme="minorEastAsia" w:hAnsiTheme="minorHAnsi" w:cstheme="minorBidi"/>
          <w:noProof/>
          <w:sz w:val="24"/>
          <w:lang w:eastAsia="ja-JP"/>
        </w:rPr>
      </w:pPr>
      <w:r w:rsidRPr="00255D75">
        <w:rPr>
          <w:rFonts w:ascii="Arial" w:hAnsi="Arial"/>
          <w:noProof/>
        </w:rPr>
        <w:t>5. Analysis</w:t>
      </w:r>
      <w:r>
        <w:rPr>
          <w:noProof/>
        </w:rPr>
        <w:tab/>
      </w:r>
      <w:r>
        <w:rPr>
          <w:noProof/>
        </w:rPr>
        <w:fldChar w:fldCharType="begin"/>
      </w:r>
      <w:r>
        <w:rPr>
          <w:noProof/>
        </w:rPr>
        <w:instrText xml:space="preserve"> PAGEREF _Toc308171862 \h </w:instrText>
      </w:r>
      <w:r>
        <w:rPr>
          <w:noProof/>
        </w:rPr>
      </w:r>
      <w:r>
        <w:rPr>
          <w:noProof/>
        </w:rPr>
        <w:fldChar w:fldCharType="separate"/>
      </w:r>
      <w:r w:rsidR="0090709F">
        <w:rPr>
          <w:noProof/>
        </w:rPr>
        <w:t>5</w:t>
      </w:r>
      <w:r>
        <w:rPr>
          <w:noProof/>
        </w:rPr>
        <w:fldChar w:fldCharType="end"/>
      </w:r>
    </w:p>
    <w:p w14:paraId="31CF0204"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5.1. Overview</w:t>
      </w:r>
      <w:r>
        <w:rPr>
          <w:noProof/>
        </w:rPr>
        <w:tab/>
      </w:r>
      <w:r>
        <w:rPr>
          <w:noProof/>
        </w:rPr>
        <w:fldChar w:fldCharType="begin"/>
      </w:r>
      <w:r>
        <w:rPr>
          <w:noProof/>
        </w:rPr>
        <w:instrText xml:space="preserve"> PAGEREF _Toc308171863 \h </w:instrText>
      </w:r>
      <w:r>
        <w:rPr>
          <w:noProof/>
        </w:rPr>
      </w:r>
      <w:r>
        <w:rPr>
          <w:noProof/>
        </w:rPr>
        <w:fldChar w:fldCharType="separate"/>
      </w:r>
      <w:r w:rsidR="0090709F">
        <w:rPr>
          <w:noProof/>
        </w:rPr>
        <w:t>5</w:t>
      </w:r>
      <w:r>
        <w:rPr>
          <w:noProof/>
        </w:rPr>
        <w:fldChar w:fldCharType="end"/>
      </w:r>
    </w:p>
    <w:p w14:paraId="6D8D292B"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5.2. Database Requirements</w:t>
      </w:r>
      <w:r>
        <w:rPr>
          <w:noProof/>
        </w:rPr>
        <w:tab/>
      </w:r>
      <w:r>
        <w:rPr>
          <w:noProof/>
        </w:rPr>
        <w:fldChar w:fldCharType="begin"/>
      </w:r>
      <w:r>
        <w:rPr>
          <w:noProof/>
        </w:rPr>
        <w:instrText xml:space="preserve"> PAGEREF _Toc308171864 \h </w:instrText>
      </w:r>
      <w:r>
        <w:rPr>
          <w:noProof/>
        </w:rPr>
      </w:r>
      <w:r>
        <w:rPr>
          <w:noProof/>
        </w:rPr>
        <w:fldChar w:fldCharType="separate"/>
      </w:r>
      <w:r w:rsidR="0090709F">
        <w:rPr>
          <w:noProof/>
        </w:rPr>
        <w:t>6</w:t>
      </w:r>
      <w:r>
        <w:rPr>
          <w:noProof/>
        </w:rPr>
        <w:fldChar w:fldCharType="end"/>
      </w:r>
    </w:p>
    <w:p w14:paraId="5B714F08" w14:textId="77777777" w:rsidR="00780176" w:rsidRDefault="00780176">
      <w:pPr>
        <w:pStyle w:val="TOC3"/>
        <w:rPr>
          <w:rFonts w:asciiTheme="minorHAnsi" w:eastAsiaTheme="minorEastAsia" w:hAnsiTheme="minorHAnsi" w:cstheme="minorBidi"/>
          <w:noProof/>
          <w:sz w:val="24"/>
          <w:lang w:eastAsia="ja-JP"/>
        </w:rPr>
      </w:pPr>
      <w:r w:rsidRPr="00255D75">
        <w:rPr>
          <w:rFonts w:ascii="Arial" w:hAnsi="Arial"/>
          <w:noProof/>
        </w:rPr>
        <w:t>5.2.1. General Requirements</w:t>
      </w:r>
      <w:r>
        <w:rPr>
          <w:noProof/>
        </w:rPr>
        <w:tab/>
      </w:r>
      <w:r>
        <w:rPr>
          <w:noProof/>
        </w:rPr>
        <w:fldChar w:fldCharType="begin"/>
      </w:r>
      <w:r>
        <w:rPr>
          <w:noProof/>
        </w:rPr>
        <w:instrText xml:space="preserve"> PAGEREF _Toc308171865 \h </w:instrText>
      </w:r>
      <w:r>
        <w:rPr>
          <w:noProof/>
        </w:rPr>
      </w:r>
      <w:r>
        <w:rPr>
          <w:noProof/>
        </w:rPr>
        <w:fldChar w:fldCharType="separate"/>
      </w:r>
      <w:r w:rsidR="0090709F">
        <w:rPr>
          <w:noProof/>
        </w:rPr>
        <w:t>6</w:t>
      </w:r>
      <w:r>
        <w:rPr>
          <w:noProof/>
        </w:rPr>
        <w:fldChar w:fldCharType="end"/>
      </w:r>
    </w:p>
    <w:p w14:paraId="24F1BBDA" w14:textId="77777777" w:rsidR="00780176" w:rsidRDefault="00780176">
      <w:pPr>
        <w:pStyle w:val="TOC3"/>
        <w:rPr>
          <w:rFonts w:asciiTheme="minorHAnsi" w:eastAsiaTheme="minorEastAsia" w:hAnsiTheme="minorHAnsi" w:cstheme="minorBidi"/>
          <w:noProof/>
          <w:sz w:val="24"/>
          <w:lang w:eastAsia="ja-JP"/>
        </w:rPr>
      </w:pPr>
      <w:r w:rsidRPr="00255D75">
        <w:rPr>
          <w:rFonts w:ascii="Arial" w:hAnsi="Arial"/>
          <w:noProof/>
        </w:rPr>
        <w:t>5.2.2. File Details</w:t>
      </w:r>
      <w:r>
        <w:rPr>
          <w:noProof/>
        </w:rPr>
        <w:tab/>
      </w:r>
      <w:r>
        <w:rPr>
          <w:noProof/>
        </w:rPr>
        <w:fldChar w:fldCharType="begin"/>
      </w:r>
      <w:r>
        <w:rPr>
          <w:noProof/>
        </w:rPr>
        <w:instrText xml:space="preserve"> PAGEREF _Toc308171866 \h </w:instrText>
      </w:r>
      <w:r>
        <w:rPr>
          <w:noProof/>
        </w:rPr>
      </w:r>
      <w:r>
        <w:rPr>
          <w:noProof/>
        </w:rPr>
        <w:fldChar w:fldCharType="separate"/>
      </w:r>
      <w:r w:rsidR="0090709F">
        <w:rPr>
          <w:noProof/>
        </w:rPr>
        <w:t>6</w:t>
      </w:r>
      <w:r>
        <w:rPr>
          <w:noProof/>
        </w:rPr>
        <w:fldChar w:fldCharType="end"/>
      </w:r>
    </w:p>
    <w:p w14:paraId="68C05AC8"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5.3. Databases</w:t>
      </w:r>
      <w:r>
        <w:rPr>
          <w:noProof/>
        </w:rPr>
        <w:tab/>
      </w:r>
      <w:r>
        <w:rPr>
          <w:noProof/>
        </w:rPr>
        <w:fldChar w:fldCharType="begin"/>
      </w:r>
      <w:r>
        <w:rPr>
          <w:noProof/>
        </w:rPr>
        <w:instrText xml:space="preserve"> PAGEREF _Toc308171867 \h </w:instrText>
      </w:r>
      <w:r>
        <w:rPr>
          <w:noProof/>
        </w:rPr>
      </w:r>
      <w:r>
        <w:rPr>
          <w:noProof/>
        </w:rPr>
        <w:fldChar w:fldCharType="separate"/>
      </w:r>
      <w:r w:rsidR="0090709F">
        <w:rPr>
          <w:noProof/>
        </w:rPr>
        <w:t>7</w:t>
      </w:r>
      <w:r>
        <w:rPr>
          <w:noProof/>
        </w:rPr>
        <w:fldChar w:fldCharType="end"/>
      </w:r>
    </w:p>
    <w:p w14:paraId="36679A86" w14:textId="77777777" w:rsidR="00780176" w:rsidRDefault="00780176">
      <w:pPr>
        <w:pStyle w:val="TOC3"/>
        <w:rPr>
          <w:rFonts w:asciiTheme="minorHAnsi" w:eastAsiaTheme="minorEastAsia" w:hAnsiTheme="minorHAnsi" w:cstheme="minorBidi"/>
          <w:noProof/>
          <w:sz w:val="24"/>
          <w:lang w:eastAsia="ja-JP"/>
        </w:rPr>
      </w:pPr>
      <w:r w:rsidRPr="00255D75">
        <w:rPr>
          <w:rFonts w:ascii="Arial" w:hAnsi="Arial"/>
          <w:noProof/>
        </w:rPr>
        <w:t>5.3.1. MongoDB</w:t>
      </w:r>
      <w:r>
        <w:rPr>
          <w:noProof/>
        </w:rPr>
        <w:tab/>
      </w:r>
      <w:r>
        <w:rPr>
          <w:noProof/>
        </w:rPr>
        <w:fldChar w:fldCharType="begin"/>
      </w:r>
      <w:r>
        <w:rPr>
          <w:noProof/>
        </w:rPr>
        <w:instrText xml:space="preserve"> PAGEREF _Toc308171868 \h </w:instrText>
      </w:r>
      <w:r>
        <w:rPr>
          <w:noProof/>
        </w:rPr>
      </w:r>
      <w:r>
        <w:rPr>
          <w:noProof/>
        </w:rPr>
        <w:fldChar w:fldCharType="separate"/>
      </w:r>
      <w:r w:rsidR="0090709F">
        <w:rPr>
          <w:noProof/>
        </w:rPr>
        <w:t>7</w:t>
      </w:r>
      <w:r>
        <w:rPr>
          <w:noProof/>
        </w:rPr>
        <w:fldChar w:fldCharType="end"/>
      </w:r>
    </w:p>
    <w:p w14:paraId="3F9FE7C9" w14:textId="77777777" w:rsidR="00780176" w:rsidRDefault="00780176">
      <w:pPr>
        <w:pStyle w:val="TOC3"/>
        <w:rPr>
          <w:rFonts w:asciiTheme="minorHAnsi" w:eastAsiaTheme="minorEastAsia" w:hAnsiTheme="minorHAnsi" w:cstheme="minorBidi"/>
          <w:noProof/>
          <w:sz w:val="24"/>
          <w:lang w:eastAsia="ja-JP"/>
        </w:rPr>
      </w:pPr>
      <w:r w:rsidRPr="00255D75">
        <w:rPr>
          <w:rFonts w:ascii="Arial" w:hAnsi="Arial"/>
          <w:noProof/>
        </w:rPr>
        <w:t>5.3.2. PostgreSQL</w:t>
      </w:r>
      <w:r>
        <w:rPr>
          <w:noProof/>
        </w:rPr>
        <w:tab/>
      </w:r>
      <w:r>
        <w:rPr>
          <w:noProof/>
        </w:rPr>
        <w:fldChar w:fldCharType="begin"/>
      </w:r>
      <w:r>
        <w:rPr>
          <w:noProof/>
        </w:rPr>
        <w:instrText xml:space="preserve"> PAGEREF _Toc308171869 \h </w:instrText>
      </w:r>
      <w:r>
        <w:rPr>
          <w:noProof/>
        </w:rPr>
      </w:r>
      <w:r>
        <w:rPr>
          <w:noProof/>
        </w:rPr>
        <w:fldChar w:fldCharType="separate"/>
      </w:r>
      <w:r w:rsidR="0090709F">
        <w:rPr>
          <w:noProof/>
        </w:rPr>
        <w:t>7</w:t>
      </w:r>
      <w:r>
        <w:rPr>
          <w:noProof/>
        </w:rPr>
        <w:fldChar w:fldCharType="end"/>
      </w:r>
    </w:p>
    <w:p w14:paraId="748BF371" w14:textId="77777777" w:rsidR="00780176" w:rsidRDefault="00780176">
      <w:pPr>
        <w:pStyle w:val="TOC3"/>
        <w:rPr>
          <w:rFonts w:asciiTheme="minorHAnsi" w:eastAsiaTheme="minorEastAsia" w:hAnsiTheme="minorHAnsi" w:cstheme="minorBidi"/>
          <w:noProof/>
          <w:sz w:val="24"/>
          <w:lang w:eastAsia="ja-JP"/>
        </w:rPr>
      </w:pPr>
      <w:r w:rsidRPr="00255D75">
        <w:rPr>
          <w:rFonts w:ascii="Arial" w:hAnsi="Arial"/>
          <w:noProof/>
        </w:rPr>
        <w:t>5.3.3. Postgres vs MongoDB</w:t>
      </w:r>
      <w:r>
        <w:rPr>
          <w:noProof/>
        </w:rPr>
        <w:tab/>
      </w:r>
      <w:r>
        <w:rPr>
          <w:noProof/>
        </w:rPr>
        <w:fldChar w:fldCharType="begin"/>
      </w:r>
      <w:r>
        <w:rPr>
          <w:noProof/>
        </w:rPr>
        <w:instrText xml:space="preserve"> PAGEREF _Toc308171870 \h </w:instrText>
      </w:r>
      <w:r>
        <w:rPr>
          <w:noProof/>
        </w:rPr>
      </w:r>
      <w:r>
        <w:rPr>
          <w:noProof/>
        </w:rPr>
        <w:fldChar w:fldCharType="separate"/>
      </w:r>
      <w:r w:rsidR="0090709F">
        <w:rPr>
          <w:noProof/>
        </w:rPr>
        <w:t>10</w:t>
      </w:r>
      <w:r>
        <w:rPr>
          <w:noProof/>
        </w:rPr>
        <w:fldChar w:fldCharType="end"/>
      </w:r>
    </w:p>
    <w:p w14:paraId="380725B2" w14:textId="77777777" w:rsidR="00780176" w:rsidRDefault="00780176">
      <w:pPr>
        <w:pStyle w:val="TOC2"/>
        <w:rPr>
          <w:rFonts w:asciiTheme="minorHAnsi" w:eastAsiaTheme="minorEastAsia" w:hAnsiTheme="minorHAnsi" w:cstheme="minorBidi"/>
          <w:noProof/>
          <w:sz w:val="24"/>
          <w:lang w:eastAsia="ja-JP"/>
        </w:rPr>
      </w:pPr>
      <w:r w:rsidRPr="00255D75">
        <w:rPr>
          <w:rFonts w:ascii="Arial" w:hAnsi="Arial"/>
          <w:noProof/>
        </w:rPr>
        <w:t>5.4. Non-functional Related</w:t>
      </w:r>
      <w:r>
        <w:rPr>
          <w:noProof/>
        </w:rPr>
        <w:tab/>
      </w:r>
      <w:r>
        <w:rPr>
          <w:noProof/>
        </w:rPr>
        <w:fldChar w:fldCharType="begin"/>
      </w:r>
      <w:r>
        <w:rPr>
          <w:noProof/>
        </w:rPr>
        <w:instrText xml:space="preserve"> PAGEREF _Toc308171871 \h </w:instrText>
      </w:r>
      <w:r>
        <w:rPr>
          <w:noProof/>
        </w:rPr>
      </w:r>
      <w:r>
        <w:rPr>
          <w:noProof/>
        </w:rPr>
        <w:fldChar w:fldCharType="separate"/>
      </w:r>
      <w:r w:rsidR="0090709F">
        <w:rPr>
          <w:noProof/>
        </w:rPr>
        <w:t>12</w:t>
      </w:r>
      <w:r>
        <w:rPr>
          <w:noProof/>
        </w:rPr>
        <w:fldChar w:fldCharType="end"/>
      </w:r>
    </w:p>
    <w:p w14:paraId="053DEA05" w14:textId="77777777" w:rsidR="00780176" w:rsidRDefault="00780176">
      <w:pPr>
        <w:pStyle w:val="TOC3"/>
        <w:rPr>
          <w:rFonts w:asciiTheme="minorHAnsi" w:eastAsiaTheme="minorEastAsia" w:hAnsiTheme="minorHAnsi" w:cstheme="minorBidi"/>
          <w:noProof/>
          <w:sz w:val="24"/>
          <w:lang w:eastAsia="ja-JP"/>
        </w:rPr>
      </w:pPr>
      <w:r w:rsidRPr="00255D75">
        <w:rPr>
          <w:rFonts w:ascii="Arial" w:hAnsi="Arial"/>
          <w:noProof/>
        </w:rPr>
        <w:t>5.4.1. Security</w:t>
      </w:r>
      <w:r>
        <w:rPr>
          <w:noProof/>
        </w:rPr>
        <w:tab/>
      </w:r>
      <w:r>
        <w:rPr>
          <w:noProof/>
        </w:rPr>
        <w:fldChar w:fldCharType="begin"/>
      </w:r>
      <w:r>
        <w:rPr>
          <w:noProof/>
        </w:rPr>
        <w:instrText xml:space="preserve"> PAGEREF _Toc308171872 \h </w:instrText>
      </w:r>
      <w:r>
        <w:rPr>
          <w:noProof/>
        </w:rPr>
      </w:r>
      <w:r>
        <w:rPr>
          <w:noProof/>
        </w:rPr>
        <w:fldChar w:fldCharType="separate"/>
      </w:r>
      <w:r w:rsidR="0090709F">
        <w:rPr>
          <w:noProof/>
        </w:rPr>
        <w:t>12</w:t>
      </w:r>
      <w:r>
        <w:rPr>
          <w:noProof/>
        </w:rPr>
        <w:fldChar w:fldCharType="end"/>
      </w:r>
    </w:p>
    <w:p w14:paraId="334778D1" w14:textId="77777777" w:rsidR="00780176" w:rsidRDefault="00780176">
      <w:pPr>
        <w:pStyle w:val="TOC3"/>
        <w:rPr>
          <w:rFonts w:asciiTheme="minorHAnsi" w:eastAsiaTheme="minorEastAsia" w:hAnsiTheme="minorHAnsi" w:cstheme="minorBidi"/>
          <w:noProof/>
          <w:sz w:val="24"/>
          <w:lang w:eastAsia="ja-JP"/>
        </w:rPr>
      </w:pPr>
      <w:r w:rsidRPr="00255D75">
        <w:rPr>
          <w:rFonts w:ascii="Arial" w:hAnsi="Arial"/>
          <w:noProof/>
        </w:rPr>
        <w:t>5.4.2. QA/Testing</w:t>
      </w:r>
      <w:r>
        <w:rPr>
          <w:noProof/>
        </w:rPr>
        <w:tab/>
      </w:r>
      <w:r>
        <w:rPr>
          <w:noProof/>
        </w:rPr>
        <w:fldChar w:fldCharType="begin"/>
      </w:r>
      <w:r>
        <w:rPr>
          <w:noProof/>
        </w:rPr>
        <w:instrText xml:space="preserve"> PAGEREF _Toc308171873 \h </w:instrText>
      </w:r>
      <w:r>
        <w:rPr>
          <w:noProof/>
        </w:rPr>
      </w:r>
      <w:r>
        <w:rPr>
          <w:noProof/>
        </w:rPr>
        <w:fldChar w:fldCharType="separate"/>
      </w:r>
      <w:r w:rsidR="0090709F">
        <w:rPr>
          <w:noProof/>
        </w:rPr>
        <w:t>12</w:t>
      </w:r>
      <w:r>
        <w:rPr>
          <w:noProof/>
        </w:rPr>
        <w:fldChar w:fldCharType="end"/>
      </w:r>
    </w:p>
    <w:p w14:paraId="57F2A9D7" w14:textId="77777777" w:rsidR="00780176" w:rsidRDefault="00780176">
      <w:pPr>
        <w:pStyle w:val="TOC1"/>
        <w:rPr>
          <w:rFonts w:asciiTheme="minorHAnsi" w:eastAsiaTheme="minorEastAsia" w:hAnsiTheme="minorHAnsi" w:cstheme="minorBidi"/>
          <w:noProof/>
          <w:sz w:val="24"/>
          <w:lang w:eastAsia="ja-JP"/>
        </w:rPr>
      </w:pPr>
      <w:r w:rsidRPr="00255D75">
        <w:rPr>
          <w:rFonts w:ascii="Arial" w:hAnsi="Arial"/>
          <w:noProof/>
        </w:rPr>
        <w:t>Issues/Questions</w:t>
      </w:r>
      <w:r>
        <w:rPr>
          <w:noProof/>
        </w:rPr>
        <w:tab/>
      </w:r>
      <w:r>
        <w:rPr>
          <w:noProof/>
        </w:rPr>
        <w:fldChar w:fldCharType="begin"/>
      </w:r>
      <w:r>
        <w:rPr>
          <w:noProof/>
        </w:rPr>
        <w:instrText xml:space="preserve"> PAGEREF _Toc308171874 \h </w:instrText>
      </w:r>
      <w:r>
        <w:rPr>
          <w:noProof/>
        </w:rPr>
      </w:r>
      <w:r>
        <w:rPr>
          <w:noProof/>
        </w:rPr>
        <w:fldChar w:fldCharType="separate"/>
      </w:r>
      <w:r w:rsidR="0090709F">
        <w:rPr>
          <w:noProof/>
        </w:rPr>
        <w:t>13</w:t>
      </w:r>
      <w:r>
        <w:rPr>
          <w:noProof/>
        </w:rPr>
        <w:fldChar w:fldCharType="end"/>
      </w:r>
    </w:p>
    <w:p w14:paraId="136A74A0" w14:textId="77777777" w:rsidR="00780176" w:rsidRDefault="00780176">
      <w:pPr>
        <w:pStyle w:val="TOC1"/>
        <w:rPr>
          <w:rFonts w:asciiTheme="minorHAnsi" w:eastAsiaTheme="minorEastAsia" w:hAnsiTheme="minorHAnsi" w:cstheme="minorBidi"/>
          <w:noProof/>
          <w:sz w:val="24"/>
          <w:lang w:eastAsia="ja-JP"/>
        </w:rPr>
      </w:pPr>
      <w:r w:rsidRPr="00255D75">
        <w:rPr>
          <w:rFonts w:ascii="Arial" w:hAnsi="Arial"/>
          <w:noProof/>
        </w:rPr>
        <w:t>6. Revision History</w:t>
      </w:r>
      <w:r>
        <w:rPr>
          <w:noProof/>
        </w:rPr>
        <w:tab/>
      </w:r>
      <w:r>
        <w:rPr>
          <w:noProof/>
        </w:rPr>
        <w:fldChar w:fldCharType="begin"/>
      </w:r>
      <w:r>
        <w:rPr>
          <w:noProof/>
        </w:rPr>
        <w:instrText xml:space="preserve"> PAGEREF _Toc308171875 \h </w:instrText>
      </w:r>
      <w:r>
        <w:rPr>
          <w:noProof/>
        </w:rPr>
      </w:r>
      <w:r>
        <w:rPr>
          <w:noProof/>
        </w:rPr>
        <w:fldChar w:fldCharType="separate"/>
      </w:r>
      <w:r w:rsidR="0090709F">
        <w:rPr>
          <w:noProof/>
        </w:rPr>
        <w:t>13</w:t>
      </w:r>
      <w:r>
        <w:rPr>
          <w:noProof/>
        </w:rPr>
        <w:fldChar w:fldCharType="end"/>
      </w:r>
    </w:p>
    <w:p w14:paraId="5107F56F" w14:textId="77777777" w:rsidR="00C73EBC" w:rsidRPr="00315368" w:rsidRDefault="00142401" w:rsidP="001A3786">
      <w:pPr>
        <w:pStyle w:val="BodyText"/>
        <w:rPr>
          <w:rFonts w:ascii="Arial" w:hAnsi="Arial" w:cs="Arial"/>
        </w:rPr>
      </w:pPr>
      <w:r w:rsidRPr="00315368">
        <w:rPr>
          <w:rFonts w:ascii="Arial" w:hAnsi="Arial" w:cs="Arial"/>
        </w:rPr>
        <w:fldChar w:fldCharType="end"/>
      </w:r>
    </w:p>
    <w:p w14:paraId="395F8ABA" w14:textId="75F3CB59" w:rsidR="00C73EBC" w:rsidRPr="00315368" w:rsidRDefault="00E03EC0" w:rsidP="008F4A83">
      <w:pPr>
        <w:pStyle w:val="Title0"/>
        <w:jc w:val="center"/>
        <w:rPr>
          <w:rFonts w:ascii="Arial" w:hAnsi="Arial" w:cs="Arial"/>
        </w:rPr>
      </w:pPr>
      <w:r w:rsidRPr="00315368">
        <w:rPr>
          <w:rFonts w:ascii="Arial" w:hAnsi="Arial" w:cs="Arial"/>
        </w:rPr>
        <w:br w:type="page"/>
      </w:r>
      <w:r w:rsidR="00286423" w:rsidRPr="00315368">
        <w:rPr>
          <w:rFonts w:ascii="Arial" w:hAnsi="Arial" w:cs="Arial"/>
        </w:rPr>
        <w:t xml:space="preserve">AIDR </w:t>
      </w:r>
      <w:proofErr w:type="spellStart"/>
      <w:r w:rsidR="00286423" w:rsidRPr="00315368">
        <w:rPr>
          <w:rFonts w:ascii="Arial" w:hAnsi="Arial" w:cs="Arial"/>
        </w:rPr>
        <w:t>Persister</w:t>
      </w:r>
      <w:proofErr w:type="spellEnd"/>
      <w:r w:rsidR="00286423" w:rsidRPr="00315368">
        <w:rPr>
          <w:rFonts w:ascii="Arial" w:hAnsi="Arial" w:cs="Arial"/>
        </w:rPr>
        <w:t xml:space="preserve"> Files</w:t>
      </w:r>
    </w:p>
    <w:p w14:paraId="2159CE86" w14:textId="77777777" w:rsidR="009D4DF2" w:rsidRPr="00315368" w:rsidRDefault="00C73EBC" w:rsidP="00760DB3">
      <w:pPr>
        <w:pStyle w:val="Heading1"/>
        <w:rPr>
          <w:rFonts w:ascii="Arial" w:hAnsi="Arial"/>
        </w:rPr>
      </w:pPr>
      <w:bookmarkStart w:id="0" w:name="_Toc308171853"/>
      <w:r w:rsidRPr="00315368">
        <w:rPr>
          <w:rFonts w:ascii="Arial" w:hAnsi="Arial"/>
        </w:rPr>
        <w:t>Introduction</w:t>
      </w:r>
      <w:bookmarkEnd w:id="0"/>
    </w:p>
    <w:p w14:paraId="4B9A7154" w14:textId="77777777" w:rsidR="00286423" w:rsidRPr="00315368" w:rsidRDefault="00286423" w:rsidP="00AA63AC">
      <w:pPr>
        <w:pStyle w:val="BodyNarrative"/>
        <w:ind w:firstLine="0"/>
        <w:jc w:val="left"/>
        <w:rPr>
          <w:rFonts w:ascii="Arial" w:hAnsi="Arial" w:cs="Arial"/>
          <w:szCs w:val="24"/>
          <w:lang w:eastAsia="en-GB"/>
        </w:rPr>
      </w:pPr>
      <w:bookmarkStart w:id="1" w:name="_Toc72549694"/>
      <w:bookmarkStart w:id="2" w:name="_Toc81281991"/>
    </w:p>
    <w:p w14:paraId="549B26D8" w14:textId="77777777" w:rsidR="00B970B9" w:rsidRPr="00315368" w:rsidRDefault="00B970B9" w:rsidP="00B970B9">
      <w:pPr>
        <w:pStyle w:val="BodyNarrative"/>
        <w:ind w:firstLine="0"/>
        <w:jc w:val="left"/>
        <w:rPr>
          <w:rFonts w:ascii="Arial" w:hAnsi="Arial" w:cs="Arial"/>
          <w:szCs w:val="24"/>
          <w:lang w:eastAsia="en-GB"/>
        </w:rPr>
      </w:pPr>
    </w:p>
    <w:p w14:paraId="5F2E21F4" w14:textId="77777777" w:rsidR="00E72BD9" w:rsidRPr="00315368" w:rsidRDefault="00E72BD9" w:rsidP="00760DB3">
      <w:pPr>
        <w:pStyle w:val="Heading1"/>
        <w:rPr>
          <w:rFonts w:ascii="Arial" w:hAnsi="Arial"/>
        </w:rPr>
      </w:pPr>
      <w:bookmarkStart w:id="3" w:name="_Toc308171854"/>
      <w:r w:rsidRPr="00315368">
        <w:rPr>
          <w:rFonts w:ascii="Arial" w:hAnsi="Arial"/>
        </w:rPr>
        <w:t>Related Documents/Links</w:t>
      </w:r>
      <w:bookmarkEnd w:id="1"/>
      <w:bookmarkEnd w:id="2"/>
      <w:r w:rsidR="006B2048" w:rsidRPr="00315368">
        <w:rPr>
          <w:rFonts w:ascii="Arial" w:hAnsi="Arial"/>
        </w:rPr>
        <w:t>/People</w:t>
      </w:r>
      <w:bookmarkEnd w:id="3"/>
    </w:p>
    <w:p w14:paraId="07D986A7" w14:textId="77777777" w:rsidR="00FF48FC" w:rsidRPr="00315368" w:rsidRDefault="00E72BD9" w:rsidP="002C5251">
      <w:pPr>
        <w:pStyle w:val="BodyText"/>
        <w:rPr>
          <w:rFonts w:ascii="Arial" w:hAnsi="Arial" w:cs="Arial"/>
          <w:szCs w:val="20"/>
        </w:rPr>
      </w:pPr>
      <w:r w:rsidRPr="00315368">
        <w:rPr>
          <w:rFonts w:ascii="Arial" w:hAnsi="Arial" w:cs="Arial"/>
          <w:szCs w:val="20"/>
        </w:rPr>
        <w:t>References in the text</w:t>
      </w:r>
      <w:r w:rsidR="00D9645E" w:rsidRPr="00315368">
        <w:rPr>
          <w:rFonts w:ascii="Arial" w:hAnsi="Arial" w:cs="Arial"/>
          <w:szCs w:val="20"/>
        </w:rPr>
        <w:t xml:space="preserve"> throughout this document</w:t>
      </w:r>
      <w:r w:rsidRPr="00315368">
        <w:rPr>
          <w:rFonts w:ascii="Arial" w:hAnsi="Arial" w:cs="Arial"/>
          <w:szCs w:val="20"/>
        </w:rPr>
        <w:t xml:space="preserve"> appear in square brackets (e.g., [</w:t>
      </w:r>
      <w:r w:rsidR="00E560B8" w:rsidRPr="00315368">
        <w:rPr>
          <w:rFonts w:ascii="Arial" w:hAnsi="Arial" w:cs="Arial"/>
          <w:szCs w:val="20"/>
        </w:rPr>
        <w:t>1</w:t>
      </w:r>
      <w:r w:rsidRPr="00315368">
        <w:rPr>
          <w:rFonts w:ascii="Arial" w:hAnsi="Arial" w:cs="Arial"/>
          <w:szCs w:val="20"/>
        </w:rPr>
        <w:t>]</w:t>
      </w:r>
      <w:r w:rsidR="009F24F2" w:rsidRPr="00315368">
        <w:rPr>
          <w:rFonts w:ascii="Arial" w:hAnsi="Arial" w:cs="Arial"/>
          <w:szCs w:val="20"/>
        </w:rPr>
        <w:t>, [JS]</w:t>
      </w:r>
      <w:r w:rsidRPr="00315368">
        <w:rPr>
          <w:rFonts w:ascii="Arial" w:hAnsi="Arial" w:cs="Arial"/>
          <w:szCs w:val="20"/>
        </w:rPr>
        <w:t>).</w:t>
      </w:r>
    </w:p>
    <w:p w14:paraId="3F0F758E" w14:textId="77777777" w:rsidR="002C5251" w:rsidRPr="00315368" w:rsidRDefault="002C5251" w:rsidP="001A3786">
      <w:pPr>
        <w:pStyle w:val="BodyText"/>
        <w:rPr>
          <w:rFonts w:ascii="Arial" w:hAnsi="Arial" w:cs="Arial"/>
          <w:szCs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72"/>
        <w:gridCol w:w="7776"/>
      </w:tblGrid>
      <w:tr w:rsidR="00F56DF8" w:rsidRPr="00315368" w14:paraId="7BB2409D" w14:textId="77777777" w:rsidTr="001055A7">
        <w:trPr>
          <w:cantSplit/>
          <w:tblHeader/>
        </w:trPr>
        <w:tc>
          <w:tcPr>
            <w:tcW w:w="1872" w:type="dxa"/>
            <w:tcBorders>
              <w:top w:val="single" w:sz="4" w:space="0" w:color="auto"/>
              <w:left w:val="single" w:sz="4" w:space="0" w:color="auto"/>
              <w:bottom w:val="single" w:sz="4" w:space="0" w:color="auto"/>
              <w:right w:val="single" w:sz="4" w:space="0" w:color="auto"/>
            </w:tcBorders>
            <w:shd w:val="clear" w:color="auto" w:fill="D9D9D9"/>
          </w:tcPr>
          <w:p w14:paraId="4F1DADF7" w14:textId="77777777" w:rsidR="00F56DF8" w:rsidRPr="00315368" w:rsidRDefault="00F56DF8" w:rsidP="00F56DF8">
            <w:pPr>
              <w:pStyle w:val="CellBase"/>
              <w:rPr>
                <w:rFonts w:ascii="Arial" w:hAnsi="Arial" w:cs="Arial"/>
                <w:b/>
                <w:szCs w:val="20"/>
              </w:rPr>
            </w:pPr>
            <w:r w:rsidRPr="00315368">
              <w:rPr>
                <w:rFonts w:ascii="Arial" w:hAnsi="Arial" w:cs="Arial"/>
                <w:b/>
                <w:szCs w:val="20"/>
              </w:rPr>
              <w:t>Reference</w:t>
            </w:r>
          </w:p>
        </w:tc>
        <w:tc>
          <w:tcPr>
            <w:tcW w:w="7776" w:type="dxa"/>
            <w:tcBorders>
              <w:left w:val="single" w:sz="4" w:space="0" w:color="auto"/>
            </w:tcBorders>
            <w:shd w:val="clear" w:color="auto" w:fill="D9D9D9"/>
          </w:tcPr>
          <w:p w14:paraId="40A7AD5B" w14:textId="77777777" w:rsidR="00F56DF8" w:rsidRPr="00315368" w:rsidRDefault="00F56DF8" w:rsidP="00F56DF8">
            <w:pPr>
              <w:pStyle w:val="CellBase"/>
              <w:rPr>
                <w:rFonts w:ascii="Arial" w:hAnsi="Arial" w:cs="Arial"/>
                <w:b/>
                <w:szCs w:val="20"/>
              </w:rPr>
            </w:pPr>
            <w:r w:rsidRPr="00315368">
              <w:rPr>
                <w:rFonts w:ascii="Arial" w:hAnsi="Arial" w:cs="Arial"/>
                <w:b/>
                <w:szCs w:val="20"/>
              </w:rPr>
              <w:t>Document/Link</w:t>
            </w:r>
            <w:r w:rsidR="009F24F2" w:rsidRPr="00315368">
              <w:rPr>
                <w:rFonts w:ascii="Arial" w:hAnsi="Arial" w:cs="Arial"/>
                <w:b/>
                <w:szCs w:val="20"/>
              </w:rPr>
              <w:t>/Person</w:t>
            </w:r>
            <w:r w:rsidR="008A1329" w:rsidRPr="00315368">
              <w:rPr>
                <w:rFonts w:ascii="Arial" w:hAnsi="Arial" w:cs="Arial"/>
                <w:b/>
                <w:szCs w:val="20"/>
              </w:rPr>
              <w:t>/Application</w:t>
            </w:r>
          </w:p>
        </w:tc>
      </w:tr>
      <w:tr w:rsidR="00F56DF8" w:rsidRPr="00315368" w14:paraId="7FB35F3F" w14:textId="77777777" w:rsidTr="001055A7">
        <w:trPr>
          <w:cantSplit/>
        </w:trPr>
        <w:tc>
          <w:tcPr>
            <w:tcW w:w="1872" w:type="dxa"/>
            <w:tcBorders>
              <w:top w:val="single" w:sz="4" w:space="0" w:color="auto"/>
              <w:bottom w:val="single" w:sz="4" w:space="0" w:color="auto"/>
            </w:tcBorders>
          </w:tcPr>
          <w:p w14:paraId="0065CEF6" w14:textId="77777777" w:rsidR="00F56DF8" w:rsidRPr="00315368" w:rsidRDefault="00F56DF8" w:rsidP="00F41219">
            <w:pPr>
              <w:pStyle w:val="CellBase"/>
              <w:numPr>
                <w:ilvl w:val="0"/>
                <w:numId w:val="3"/>
              </w:numPr>
              <w:rPr>
                <w:rFonts w:ascii="Arial" w:hAnsi="Arial" w:cs="Arial"/>
                <w:bCs/>
                <w:szCs w:val="20"/>
              </w:rPr>
            </w:pPr>
          </w:p>
        </w:tc>
        <w:tc>
          <w:tcPr>
            <w:tcW w:w="7776" w:type="dxa"/>
          </w:tcPr>
          <w:p w14:paraId="5CC153A9" w14:textId="68BE5CF6" w:rsidR="00B82E7C" w:rsidRPr="00315368" w:rsidRDefault="008A1329" w:rsidP="00F56DF8">
            <w:pPr>
              <w:pStyle w:val="CellBase"/>
              <w:rPr>
                <w:rFonts w:ascii="Arial" w:hAnsi="Arial" w:cs="Arial"/>
                <w:szCs w:val="20"/>
              </w:rPr>
            </w:pPr>
            <w:proofErr w:type="spellStart"/>
            <w:r w:rsidRPr="00315368">
              <w:rPr>
                <w:rFonts w:ascii="Arial" w:hAnsi="Arial" w:cs="Arial"/>
                <w:szCs w:val="20"/>
              </w:rPr>
              <w:t>MicroMappers</w:t>
            </w:r>
            <w:proofErr w:type="spellEnd"/>
            <w:r w:rsidR="00706A19" w:rsidRPr="00315368">
              <w:rPr>
                <w:rFonts w:ascii="Arial" w:hAnsi="Arial" w:cs="Arial"/>
                <w:szCs w:val="20"/>
              </w:rPr>
              <w:t xml:space="preserve"> http://clickers.micromappers.org/</w:t>
            </w:r>
          </w:p>
        </w:tc>
      </w:tr>
      <w:tr w:rsidR="00B82E7C" w:rsidRPr="00315368" w14:paraId="45951975" w14:textId="77777777" w:rsidTr="001055A7">
        <w:trPr>
          <w:cantSplit/>
        </w:trPr>
        <w:tc>
          <w:tcPr>
            <w:tcW w:w="1872" w:type="dxa"/>
            <w:tcBorders>
              <w:top w:val="single" w:sz="4" w:space="0" w:color="auto"/>
              <w:bottom w:val="single" w:sz="4" w:space="0" w:color="auto"/>
            </w:tcBorders>
          </w:tcPr>
          <w:p w14:paraId="1F59EED9" w14:textId="77777777" w:rsidR="00B82E7C" w:rsidRPr="00315368" w:rsidRDefault="00B82E7C" w:rsidP="00F41219">
            <w:pPr>
              <w:pStyle w:val="CellBase"/>
              <w:numPr>
                <w:ilvl w:val="0"/>
                <w:numId w:val="3"/>
              </w:numPr>
              <w:rPr>
                <w:rFonts w:ascii="Arial" w:hAnsi="Arial" w:cs="Arial"/>
                <w:bCs/>
                <w:szCs w:val="20"/>
              </w:rPr>
            </w:pPr>
          </w:p>
        </w:tc>
        <w:tc>
          <w:tcPr>
            <w:tcW w:w="7776" w:type="dxa"/>
          </w:tcPr>
          <w:p w14:paraId="582CB127" w14:textId="25472860" w:rsidR="00B82E7C" w:rsidRPr="00315368" w:rsidRDefault="008A1329" w:rsidP="00F56DF8">
            <w:pPr>
              <w:pStyle w:val="CellBase"/>
              <w:rPr>
                <w:rFonts w:ascii="Arial" w:hAnsi="Arial" w:cs="Arial"/>
                <w:szCs w:val="20"/>
              </w:rPr>
            </w:pPr>
            <w:r w:rsidRPr="00315368">
              <w:rPr>
                <w:rFonts w:ascii="Arial" w:hAnsi="Arial" w:cs="Arial"/>
                <w:szCs w:val="20"/>
              </w:rPr>
              <w:t>AIDR</w:t>
            </w:r>
            <w:r w:rsidR="00706A19" w:rsidRPr="00315368">
              <w:rPr>
                <w:rFonts w:ascii="Arial" w:hAnsi="Arial" w:cs="Arial"/>
                <w:szCs w:val="20"/>
              </w:rPr>
              <w:t xml:space="preserve"> http://aidr-dev.qcri.org/AIDRFetchManager/</w:t>
            </w:r>
          </w:p>
        </w:tc>
      </w:tr>
      <w:tr w:rsidR="00B82E7C" w:rsidRPr="00315368" w14:paraId="6C305E37" w14:textId="77777777" w:rsidTr="001055A7">
        <w:trPr>
          <w:cantSplit/>
        </w:trPr>
        <w:tc>
          <w:tcPr>
            <w:tcW w:w="1872" w:type="dxa"/>
            <w:tcBorders>
              <w:top w:val="single" w:sz="4" w:space="0" w:color="auto"/>
              <w:bottom w:val="single" w:sz="4" w:space="0" w:color="auto"/>
            </w:tcBorders>
          </w:tcPr>
          <w:p w14:paraId="03FE73C0" w14:textId="77777777" w:rsidR="00B82E7C" w:rsidRPr="00315368" w:rsidRDefault="00B82E7C" w:rsidP="00F41219">
            <w:pPr>
              <w:pStyle w:val="CellBase"/>
              <w:numPr>
                <w:ilvl w:val="0"/>
                <w:numId w:val="3"/>
              </w:numPr>
              <w:rPr>
                <w:rFonts w:ascii="Arial" w:hAnsi="Arial" w:cs="Arial"/>
                <w:bCs/>
                <w:szCs w:val="20"/>
              </w:rPr>
            </w:pPr>
          </w:p>
        </w:tc>
        <w:tc>
          <w:tcPr>
            <w:tcW w:w="7776" w:type="dxa"/>
          </w:tcPr>
          <w:p w14:paraId="53AB42D9" w14:textId="77777777" w:rsidR="00B82E7C" w:rsidRPr="00315368" w:rsidRDefault="00D64702" w:rsidP="00F56DF8">
            <w:pPr>
              <w:pStyle w:val="CellBase"/>
              <w:rPr>
                <w:rFonts w:ascii="Arial" w:hAnsi="Arial" w:cs="Arial"/>
                <w:szCs w:val="20"/>
              </w:rPr>
            </w:pPr>
            <w:r w:rsidRPr="00315368">
              <w:rPr>
                <w:rFonts w:ascii="Arial" w:hAnsi="Arial" w:cs="Arial"/>
                <w:szCs w:val="20"/>
              </w:rPr>
              <w:t xml:space="preserve">Digital Humanitarian volunteers coordinator </w:t>
            </w:r>
          </w:p>
        </w:tc>
      </w:tr>
      <w:tr w:rsidR="00B82E7C" w:rsidRPr="00315368" w14:paraId="523885F7" w14:textId="77777777" w:rsidTr="001055A7">
        <w:trPr>
          <w:cantSplit/>
        </w:trPr>
        <w:tc>
          <w:tcPr>
            <w:tcW w:w="1872" w:type="dxa"/>
            <w:tcBorders>
              <w:top w:val="single" w:sz="4" w:space="0" w:color="auto"/>
              <w:bottom w:val="single" w:sz="4" w:space="0" w:color="auto"/>
            </w:tcBorders>
          </w:tcPr>
          <w:p w14:paraId="169B4697" w14:textId="77777777" w:rsidR="00B82E7C" w:rsidRPr="00315368" w:rsidRDefault="00B82E7C" w:rsidP="00F41219">
            <w:pPr>
              <w:pStyle w:val="CellBase"/>
              <w:numPr>
                <w:ilvl w:val="0"/>
                <w:numId w:val="3"/>
              </w:numPr>
              <w:rPr>
                <w:rFonts w:ascii="Arial" w:hAnsi="Arial" w:cs="Arial"/>
                <w:bCs/>
                <w:szCs w:val="20"/>
              </w:rPr>
            </w:pPr>
          </w:p>
        </w:tc>
        <w:tc>
          <w:tcPr>
            <w:tcW w:w="7776" w:type="dxa"/>
          </w:tcPr>
          <w:p w14:paraId="5DEFC3D4" w14:textId="7C66DC58" w:rsidR="00B82E7C" w:rsidRPr="00315368" w:rsidRDefault="00DA436A" w:rsidP="00F56DF8">
            <w:pPr>
              <w:pStyle w:val="CellBase"/>
              <w:rPr>
                <w:rFonts w:ascii="Arial" w:hAnsi="Arial" w:cs="Arial"/>
                <w:szCs w:val="20"/>
              </w:rPr>
            </w:pPr>
            <w:r w:rsidRPr="00315368">
              <w:rPr>
                <w:rFonts w:ascii="Arial" w:hAnsi="Arial" w:cs="Arial"/>
                <w:szCs w:val="20"/>
              </w:rPr>
              <w:t>Image Clicker</w:t>
            </w:r>
            <w:r w:rsidR="00706A19" w:rsidRPr="00315368">
              <w:rPr>
                <w:rFonts w:ascii="Arial" w:hAnsi="Arial" w:cs="Arial"/>
                <w:szCs w:val="20"/>
              </w:rPr>
              <w:t xml:space="preserve"> http://clickers.micromappers.org/app/MM_ImageClicker/</w:t>
            </w:r>
          </w:p>
        </w:tc>
      </w:tr>
      <w:tr w:rsidR="00B82E7C" w:rsidRPr="00315368" w14:paraId="39F2FC79" w14:textId="77777777" w:rsidTr="001055A7">
        <w:trPr>
          <w:cantSplit/>
        </w:trPr>
        <w:tc>
          <w:tcPr>
            <w:tcW w:w="1872" w:type="dxa"/>
            <w:tcBorders>
              <w:top w:val="single" w:sz="4" w:space="0" w:color="auto"/>
              <w:bottom w:val="single" w:sz="4" w:space="0" w:color="auto"/>
            </w:tcBorders>
          </w:tcPr>
          <w:p w14:paraId="5D78286D" w14:textId="77777777" w:rsidR="00B82E7C" w:rsidRPr="00315368" w:rsidRDefault="00B82E7C" w:rsidP="00F41219">
            <w:pPr>
              <w:pStyle w:val="CellBase"/>
              <w:numPr>
                <w:ilvl w:val="0"/>
                <w:numId w:val="3"/>
              </w:numPr>
              <w:rPr>
                <w:rFonts w:ascii="Arial" w:hAnsi="Arial" w:cs="Arial"/>
                <w:bCs/>
                <w:szCs w:val="20"/>
              </w:rPr>
            </w:pPr>
          </w:p>
        </w:tc>
        <w:tc>
          <w:tcPr>
            <w:tcW w:w="7776" w:type="dxa"/>
          </w:tcPr>
          <w:p w14:paraId="65B3B350" w14:textId="6CBA9624" w:rsidR="00B82E7C" w:rsidRPr="00315368" w:rsidRDefault="00DA436A" w:rsidP="00F56DF8">
            <w:pPr>
              <w:pStyle w:val="CellBase"/>
              <w:rPr>
                <w:rFonts w:ascii="Arial" w:hAnsi="Arial" w:cs="Arial"/>
                <w:szCs w:val="20"/>
              </w:rPr>
            </w:pPr>
            <w:r w:rsidRPr="00315368">
              <w:rPr>
                <w:rFonts w:ascii="Arial" w:hAnsi="Arial" w:cs="Arial"/>
                <w:szCs w:val="20"/>
              </w:rPr>
              <w:t>Text Clicker</w:t>
            </w:r>
            <w:r w:rsidR="00706A19" w:rsidRPr="00315368">
              <w:rPr>
                <w:rFonts w:ascii="Arial" w:hAnsi="Arial" w:cs="Arial"/>
                <w:szCs w:val="20"/>
              </w:rPr>
              <w:t xml:space="preserve"> http://clickers.micromappers.org/app/MM_TextClicker/</w:t>
            </w:r>
          </w:p>
        </w:tc>
      </w:tr>
      <w:tr w:rsidR="00B82E7C" w:rsidRPr="00315368" w14:paraId="304CDBD8" w14:textId="77777777" w:rsidTr="001055A7">
        <w:trPr>
          <w:cantSplit/>
        </w:trPr>
        <w:tc>
          <w:tcPr>
            <w:tcW w:w="1872" w:type="dxa"/>
            <w:tcBorders>
              <w:top w:val="single" w:sz="4" w:space="0" w:color="auto"/>
              <w:bottom w:val="single" w:sz="4" w:space="0" w:color="auto"/>
            </w:tcBorders>
          </w:tcPr>
          <w:p w14:paraId="39CC83D3" w14:textId="77777777" w:rsidR="00B82E7C" w:rsidRPr="00315368" w:rsidRDefault="00B82E7C" w:rsidP="00F41219">
            <w:pPr>
              <w:pStyle w:val="CellBase"/>
              <w:numPr>
                <w:ilvl w:val="0"/>
                <w:numId w:val="3"/>
              </w:numPr>
              <w:rPr>
                <w:rFonts w:ascii="Arial" w:hAnsi="Arial" w:cs="Arial"/>
                <w:bCs/>
                <w:szCs w:val="20"/>
              </w:rPr>
            </w:pPr>
          </w:p>
        </w:tc>
        <w:tc>
          <w:tcPr>
            <w:tcW w:w="7776" w:type="dxa"/>
          </w:tcPr>
          <w:p w14:paraId="75EA15A2" w14:textId="77777777" w:rsidR="00B82E7C" w:rsidRPr="00315368" w:rsidRDefault="00DA436A" w:rsidP="00F56DF8">
            <w:pPr>
              <w:pStyle w:val="CellBase"/>
              <w:rPr>
                <w:rFonts w:ascii="Arial" w:hAnsi="Arial" w:cs="Arial"/>
                <w:szCs w:val="20"/>
              </w:rPr>
            </w:pPr>
            <w:r w:rsidRPr="00315368">
              <w:rPr>
                <w:rFonts w:ascii="Arial" w:hAnsi="Arial" w:cs="Arial"/>
                <w:szCs w:val="20"/>
              </w:rPr>
              <w:t>MicroFilters</w:t>
            </w:r>
          </w:p>
        </w:tc>
      </w:tr>
      <w:tr w:rsidR="00B82E7C" w:rsidRPr="00315368" w14:paraId="2EEBA2D3" w14:textId="77777777" w:rsidTr="001055A7">
        <w:trPr>
          <w:cantSplit/>
        </w:trPr>
        <w:tc>
          <w:tcPr>
            <w:tcW w:w="1872" w:type="dxa"/>
            <w:tcBorders>
              <w:top w:val="single" w:sz="4" w:space="0" w:color="auto"/>
              <w:bottom w:val="single" w:sz="4" w:space="0" w:color="auto"/>
            </w:tcBorders>
          </w:tcPr>
          <w:p w14:paraId="0F9AA7D7" w14:textId="77777777" w:rsidR="00B82E7C" w:rsidRPr="00315368" w:rsidRDefault="00B82E7C" w:rsidP="00F41219">
            <w:pPr>
              <w:pStyle w:val="CellBase"/>
              <w:numPr>
                <w:ilvl w:val="0"/>
                <w:numId w:val="3"/>
              </w:numPr>
              <w:rPr>
                <w:rFonts w:ascii="Arial" w:hAnsi="Arial" w:cs="Arial"/>
                <w:bCs/>
                <w:szCs w:val="20"/>
              </w:rPr>
            </w:pPr>
          </w:p>
        </w:tc>
        <w:tc>
          <w:tcPr>
            <w:tcW w:w="7776" w:type="dxa"/>
          </w:tcPr>
          <w:p w14:paraId="3B25A9B0" w14:textId="478681F0" w:rsidR="00B82E7C" w:rsidRPr="00315368" w:rsidRDefault="00706A19" w:rsidP="00F56DF8">
            <w:pPr>
              <w:pStyle w:val="CellBase"/>
              <w:rPr>
                <w:rFonts w:ascii="Arial" w:hAnsi="Arial" w:cs="Arial"/>
                <w:szCs w:val="20"/>
              </w:rPr>
            </w:pPr>
            <w:r w:rsidRPr="00315368">
              <w:rPr>
                <w:rFonts w:ascii="Arial" w:hAnsi="Arial" w:cs="Arial"/>
                <w:szCs w:val="20"/>
              </w:rPr>
              <w:t>Video Clicker http://clickers.micromappers.org/app/MM_VideoClicker/</w:t>
            </w:r>
          </w:p>
        </w:tc>
      </w:tr>
      <w:tr w:rsidR="00286423" w:rsidRPr="00315368" w14:paraId="255F3F7D" w14:textId="77777777" w:rsidTr="001055A7">
        <w:trPr>
          <w:cantSplit/>
        </w:trPr>
        <w:tc>
          <w:tcPr>
            <w:tcW w:w="1872" w:type="dxa"/>
            <w:tcBorders>
              <w:top w:val="single" w:sz="4" w:space="0" w:color="auto"/>
              <w:bottom w:val="single" w:sz="4" w:space="0" w:color="auto"/>
            </w:tcBorders>
          </w:tcPr>
          <w:p w14:paraId="6C003B50" w14:textId="77777777" w:rsidR="00286423" w:rsidRPr="00315368" w:rsidRDefault="00286423" w:rsidP="00F41219">
            <w:pPr>
              <w:pStyle w:val="CellBase"/>
              <w:numPr>
                <w:ilvl w:val="0"/>
                <w:numId w:val="3"/>
              </w:numPr>
              <w:rPr>
                <w:rFonts w:ascii="Arial" w:hAnsi="Arial" w:cs="Arial"/>
                <w:bCs/>
                <w:szCs w:val="20"/>
              </w:rPr>
            </w:pPr>
          </w:p>
        </w:tc>
        <w:tc>
          <w:tcPr>
            <w:tcW w:w="7776" w:type="dxa"/>
          </w:tcPr>
          <w:p w14:paraId="5FF06BAA" w14:textId="77777777" w:rsidR="00286423" w:rsidRPr="00315368" w:rsidRDefault="00286423" w:rsidP="00F56DF8">
            <w:pPr>
              <w:pStyle w:val="CellBase"/>
              <w:rPr>
                <w:rFonts w:ascii="Arial" w:hAnsi="Arial" w:cs="Arial"/>
                <w:szCs w:val="20"/>
              </w:rPr>
            </w:pPr>
          </w:p>
        </w:tc>
      </w:tr>
      <w:tr w:rsidR="00286423" w:rsidRPr="00315368" w14:paraId="42A500BB" w14:textId="77777777" w:rsidTr="001055A7">
        <w:trPr>
          <w:cantSplit/>
        </w:trPr>
        <w:tc>
          <w:tcPr>
            <w:tcW w:w="1872" w:type="dxa"/>
            <w:tcBorders>
              <w:top w:val="single" w:sz="4" w:space="0" w:color="auto"/>
              <w:bottom w:val="single" w:sz="4" w:space="0" w:color="auto"/>
            </w:tcBorders>
          </w:tcPr>
          <w:p w14:paraId="6A75F662" w14:textId="77777777" w:rsidR="00286423" w:rsidRPr="00315368" w:rsidRDefault="00286423" w:rsidP="00F41219">
            <w:pPr>
              <w:pStyle w:val="CellBase"/>
              <w:numPr>
                <w:ilvl w:val="0"/>
                <w:numId w:val="3"/>
              </w:numPr>
              <w:rPr>
                <w:rFonts w:ascii="Arial" w:hAnsi="Arial" w:cs="Arial"/>
                <w:bCs/>
                <w:szCs w:val="20"/>
              </w:rPr>
            </w:pPr>
          </w:p>
        </w:tc>
        <w:tc>
          <w:tcPr>
            <w:tcW w:w="7776" w:type="dxa"/>
          </w:tcPr>
          <w:p w14:paraId="4A79EDCF" w14:textId="77777777" w:rsidR="00286423" w:rsidRPr="00315368" w:rsidRDefault="00286423" w:rsidP="00F56DF8">
            <w:pPr>
              <w:pStyle w:val="CellBase"/>
              <w:rPr>
                <w:rFonts w:ascii="Arial" w:hAnsi="Arial" w:cs="Arial"/>
                <w:szCs w:val="20"/>
              </w:rPr>
            </w:pPr>
          </w:p>
        </w:tc>
      </w:tr>
      <w:tr w:rsidR="00286423" w:rsidRPr="00315368" w14:paraId="04F7C398" w14:textId="77777777" w:rsidTr="001055A7">
        <w:trPr>
          <w:cantSplit/>
        </w:trPr>
        <w:tc>
          <w:tcPr>
            <w:tcW w:w="1872" w:type="dxa"/>
            <w:tcBorders>
              <w:top w:val="single" w:sz="4" w:space="0" w:color="auto"/>
              <w:bottom w:val="single" w:sz="4" w:space="0" w:color="auto"/>
            </w:tcBorders>
          </w:tcPr>
          <w:p w14:paraId="649CBD40" w14:textId="77777777" w:rsidR="00286423" w:rsidRPr="00315368" w:rsidRDefault="00286423" w:rsidP="00F41219">
            <w:pPr>
              <w:pStyle w:val="CellBase"/>
              <w:numPr>
                <w:ilvl w:val="0"/>
                <w:numId w:val="3"/>
              </w:numPr>
              <w:rPr>
                <w:rFonts w:ascii="Arial" w:hAnsi="Arial" w:cs="Arial"/>
                <w:bCs/>
                <w:szCs w:val="20"/>
              </w:rPr>
            </w:pPr>
          </w:p>
        </w:tc>
        <w:tc>
          <w:tcPr>
            <w:tcW w:w="7776" w:type="dxa"/>
          </w:tcPr>
          <w:p w14:paraId="6C15374F" w14:textId="77777777" w:rsidR="00286423" w:rsidRPr="00315368" w:rsidRDefault="00286423" w:rsidP="00F56DF8">
            <w:pPr>
              <w:pStyle w:val="CellBase"/>
              <w:rPr>
                <w:rFonts w:ascii="Arial" w:hAnsi="Arial" w:cs="Arial"/>
                <w:szCs w:val="20"/>
              </w:rPr>
            </w:pPr>
          </w:p>
        </w:tc>
      </w:tr>
      <w:tr w:rsidR="00286423" w:rsidRPr="00315368" w14:paraId="576C0837" w14:textId="77777777" w:rsidTr="001055A7">
        <w:trPr>
          <w:cantSplit/>
        </w:trPr>
        <w:tc>
          <w:tcPr>
            <w:tcW w:w="1872" w:type="dxa"/>
            <w:tcBorders>
              <w:top w:val="single" w:sz="4" w:space="0" w:color="auto"/>
              <w:bottom w:val="single" w:sz="4" w:space="0" w:color="auto"/>
            </w:tcBorders>
          </w:tcPr>
          <w:p w14:paraId="71879BF9" w14:textId="77777777" w:rsidR="00286423" w:rsidRPr="00315368" w:rsidRDefault="00286423" w:rsidP="00F41219">
            <w:pPr>
              <w:pStyle w:val="CellBase"/>
              <w:numPr>
                <w:ilvl w:val="0"/>
                <w:numId w:val="3"/>
              </w:numPr>
              <w:rPr>
                <w:rFonts w:ascii="Arial" w:hAnsi="Arial" w:cs="Arial"/>
                <w:bCs/>
                <w:szCs w:val="20"/>
              </w:rPr>
            </w:pPr>
          </w:p>
        </w:tc>
        <w:tc>
          <w:tcPr>
            <w:tcW w:w="7776" w:type="dxa"/>
          </w:tcPr>
          <w:p w14:paraId="7A778D13" w14:textId="77777777" w:rsidR="00286423" w:rsidRPr="00315368" w:rsidRDefault="00286423" w:rsidP="00F56DF8">
            <w:pPr>
              <w:pStyle w:val="CellBase"/>
              <w:rPr>
                <w:rFonts w:ascii="Arial" w:hAnsi="Arial" w:cs="Arial"/>
                <w:szCs w:val="20"/>
              </w:rPr>
            </w:pPr>
          </w:p>
        </w:tc>
      </w:tr>
      <w:tr w:rsidR="00B82E7C" w:rsidRPr="00315368" w14:paraId="38F0B870" w14:textId="77777777" w:rsidTr="001055A7">
        <w:trPr>
          <w:cantSplit/>
        </w:trPr>
        <w:tc>
          <w:tcPr>
            <w:tcW w:w="1872" w:type="dxa"/>
            <w:tcBorders>
              <w:top w:val="single" w:sz="4" w:space="0" w:color="auto"/>
              <w:bottom w:val="single" w:sz="4" w:space="0" w:color="auto"/>
            </w:tcBorders>
          </w:tcPr>
          <w:p w14:paraId="20D242FC" w14:textId="77777777" w:rsidR="00B82E7C" w:rsidRPr="00315368" w:rsidRDefault="00B82E7C" w:rsidP="00F41219">
            <w:pPr>
              <w:pStyle w:val="CellBase"/>
              <w:numPr>
                <w:ilvl w:val="0"/>
                <w:numId w:val="3"/>
              </w:numPr>
              <w:rPr>
                <w:rFonts w:ascii="Arial" w:hAnsi="Arial" w:cs="Arial"/>
                <w:bCs/>
                <w:szCs w:val="20"/>
              </w:rPr>
            </w:pPr>
          </w:p>
        </w:tc>
        <w:tc>
          <w:tcPr>
            <w:tcW w:w="7776" w:type="dxa"/>
          </w:tcPr>
          <w:p w14:paraId="3D607837" w14:textId="77777777" w:rsidR="00B82E7C" w:rsidRPr="00315368" w:rsidRDefault="00B82E7C" w:rsidP="00F56DF8">
            <w:pPr>
              <w:pStyle w:val="CellBase"/>
              <w:rPr>
                <w:rFonts w:ascii="Arial" w:hAnsi="Arial" w:cs="Arial"/>
                <w:szCs w:val="20"/>
              </w:rPr>
            </w:pPr>
          </w:p>
        </w:tc>
      </w:tr>
    </w:tbl>
    <w:p w14:paraId="05E06E18" w14:textId="77777777" w:rsidR="008F7062" w:rsidRPr="00315368" w:rsidRDefault="008F7062" w:rsidP="00760DB3">
      <w:pPr>
        <w:pStyle w:val="Heading1"/>
        <w:rPr>
          <w:rFonts w:ascii="Arial" w:hAnsi="Arial"/>
        </w:rPr>
      </w:pPr>
      <w:bookmarkStart w:id="4" w:name="_Toc308171855"/>
      <w:bookmarkStart w:id="5" w:name="_Ref90869722"/>
      <w:r w:rsidRPr="00315368">
        <w:rPr>
          <w:rFonts w:ascii="Arial" w:hAnsi="Arial"/>
        </w:rPr>
        <w:t>Glossary</w:t>
      </w:r>
      <w:bookmarkEnd w:id="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72"/>
        <w:gridCol w:w="7776"/>
      </w:tblGrid>
      <w:tr w:rsidR="008F7062" w:rsidRPr="00315368" w14:paraId="01121695" w14:textId="77777777" w:rsidTr="001055A7">
        <w:trPr>
          <w:cantSplit/>
          <w:tblHeader/>
        </w:trPr>
        <w:tc>
          <w:tcPr>
            <w:tcW w:w="1872" w:type="dxa"/>
            <w:tcBorders>
              <w:top w:val="single" w:sz="4" w:space="0" w:color="auto"/>
              <w:left w:val="single" w:sz="4" w:space="0" w:color="auto"/>
              <w:bottom w:val="single" w:sz="4" w:space="0" w:color="auto"/>
              <w:right w:val="single" w:sz="4" w:space="0" w:color="auto"/>
            </w:tcBorders>
            <w:shd w:val="clear" w:color="auto" w:fill="D9D9D9"/>
          </w:tcPr>
          <w:p w14:paraId="0DEC3430" w14:textId="77777777" w:rsidR="008F7062" w:rsidRPr="00315368" w:rsidRDefault="008F7062" w:rsidP="00F97634">
            <w:pPr>
              <w:pStyle w:val="CellBase"/>
              <w:rPr>
                <w:rFonts w:ascii="Arial" w:hAnsi="Arial" w:cs="Arial"/>
                <w:b/>
                <w:sz w:val="18"/>
              </w:rPr>
            </w:pPr>
            <w:r w:rsidRPr="00315368">
              <w:rPr>
                <w:rFonts w:ascii="Arial" w:hAnsi="Arial" w:cs="Arial"/>
                <w:b/>
                <w:sz w:val="18"/>
              </w:rPr>
              <w:t>Term</w:t>
            </w:r>
          </w:p>
        </w:tc>
        <w:tc>
          <w:tcPr>
            <w:tcW w:w="7776" w:type="dxa"/>
            <w:tcBorders>
              <w:left w:val="single" w:sz="4" w:space="0" w:color="auto"/>
            </w:tcBorders>
            <w:shd w:val="clear" w:color="auto" w:fill="D9D9D9"/>
          </w:tcPr>
          <w:p w14:paraId="399AC205" w14:textId="77777777" w:rsidR="008F7062" w:rsidRPr="00315368" w:rsidRDefault="008F7062" w:rsidP="00F97634">
            <w:pPr>
              <w:pStyle w:val="CellBase"/>
              <w:rPr>
                <w:rFonts w:ascii="Arial" w:hAnsi="Arial" w:cs="Arial"/>
                <w:b/>
                <w:sz w:val="18"/>
                <w:szCs w:val="18"/>
              </w:rPr>
            </w:pPr>
            <w:r w:rsidRPr="00315368">
              <w:rPr>
                <w:rFonts w:ascii="Arial" w:hAnsi="Arial" w:cs="Arial"/>
                <w:b/>
                <w:sz w:val="18"/>
                <w:szCs w:val="18"/>
              </w:rPr>
              <w:t>Definition</w:t>
            </w:r>
          </w:p>
        </w:tc>
      </w:tr>
      <w:tr w:rsidR="0047098C" w:rsidRPr="00315368" w14:paraId="5338FE6E" w14:textId="77777777" w:rsidTr="0047098C">
        <w:trPr>
          <w:cantSplit/>
        </w:trPr>
        <w:tc>
          <w:tcPr>
            <w:tcW w:w="1872" w:type="dxa"/>
            <w:tcBorders>
              <w:top w:val="single" w:sz="4" w:space="0" w:color="auto"/>
              <w:bottom w:val="single" w:sz="4" w:space="0" w:color="auto"/>
            </w:tcBorders>
          </w:tcPr>
          <w:p w14:paraId="2DF900A9" w14:textId="77777777" w:rsidR="0047098C" w:rsidRPr="00315368" w:rsidRDefault="00127CF5" w:rsidP="0047098C">
            <w:pPr>
              <w:pStyle w:val="CellBase"/>
              <w:rPr>
                <w:rFonts w:ascii="Arial" w:hAnsi="Arial" w:cs="Arial"/>
                <w:bCs/>
                <w:szCs w:val="20"/>
              </w:rPr>
            </w:pPr>
            <w:r w:rsidRPr="00315368">
              <w:rPr>
                <w:rFonts w:ascii="Arial" w:hAnsi="Arial" w:cs="Arial"/>
                <w:bCs/>
                <w:szCs w:val="20"/>
              </w:rPr>
              <w:t>AIDR</w:t>
            </w:r>
          </w:p>
        </w:tc>
        <w:tc>
          <w:tcPr>
            <w:tcW w:w="7776" w:type="dxa"/>
          </w:tcPr>
          <w:p w14:paraId="449B2584" w14:textId="77777777" w:rsidR="0047098C" w:rsidRPr="00315368" w:rsidRDefault="00127CF5" w:rsidP="00127CF5">
            <w:pPr>
              <w:pStyle w:val="CellBase"/>
              <w:rPr>
                <w:rFonts w:ascii="Arial" w:hAnsi="Arial" w:cs="Arial"/>
                <w:szCs w:val="20"/>
              </w:rPr>
            </w:pPr>
            <w:r w:rsidRPr="00315368">
              <w:rPr>
                <w:rFonts w:ascii="Arial" w:hAnsi="Arial" w:cs="Arial"/>
                <w:szCs w:val="20"/>
              </w:rPr>
              <w:t xml:space="preserve">Artificial Intelligence for Disaster </w:t>
            </w:r>
            <w:proofErr w:type="gramStart"/>
            <w:r w:rsidRPr="00315368">
              <w:rPr>
                <w:rFonts w:ascii="Arial" w:hAnsi="Arial" w:cs="Arial"/>
                <w:szCs w:val="20"/>
              </w:rPr>
              <w:t>Response :</w:t>
            </w:r>
            <w:proofErr w:type="gramEnd"/>
            <w:r w:rsidRPr="00315368">
              <w:rPr>
                <w:rFonts w:ascii="Arial" w:hAnsi="Arial" w:cs="Arial"/>
                <w:szCs w:val="20"/>
              </w:rPr>
              <w:t xml:space="preserve"> </w:t>
            </w:r>
            <w:hyperlink r:id="rId9" w:history="1">
              <w:r w:rsidRPr="00315368">
                <w:rPr>
                  <w:rStyle w:val="Hyperlink"/>
                  <w:rFonts w:ascii="Arial" w:hAnsi="Arial" w:cs="Arial"/>
                  <w:szCs w:val="20"/>
                </w:rPr>
                <w:t>http://aidr-dev.qcri.org/AIDRFetchManager/</w:t>
              </w:r>
            </w:hyperlink>
          </w:p>
          <w:p w14:paraId="0EFB214B" w14:textId="77777777" w:rsidR="00127CF5" w:rsidRPr="00315368" w:rsidRDefault="00127CF5" w:rsidP="00127CF5">
            <w:pPr>
              <w:pStyle w:val="CellBase"/>
              <w:rPr>
                <w:rFonts w:ascii="Arial" w:hAnsi="Arial" w:cs="Arial"/>
                <w:szCs w:val="20"/>
              </w:rPr>
            </w:pPr>
            <w:r w:rsidRPr="00315368">
              <w:rPr>
                <w:rFonts w:ascii="Arial" w:hAnsi="Arial" w:cs="Arial"/>
                <w:szCs w:val="20"/>
              </w:rPr>
              <w:t>To use the application, user has to have twitter account</w:t>
            </w:r>
          </w:p>
        </w:tc>
      </w:tr>
      <w:tr w:rsidR="0047098C" w:rsidRPr="00315368" w14:paraId="6AF7456E" w14:textId="77777777" w:rsidTr="0047098C">
        <w:trPr>
          <w:cantSplit/>
        </w:trPr>
        <w:tc>
          <w:tcPr>
            <w:tcW w:w="1872" w:type="dxa"/>
            <w:tcBorders>
              <w:top w:val="single" w:sz="4" w:space="0" w:color="auto"/>
              <w:bottom w:val="single" w:sz="4" w:space="0" w:color="auto"/>
            </w:tcBorders>
          </w:tcPr>
          <w:p w14:paraId="4C85A70A" w14:textId="77777777" w:rsidR="0047098C" w:rsidRPr="00315368" w:rsidRDefault="005E2C67" w:rsidP="0047098C">
            <w:pPr>
              <w:pStyle w:val="CellBase"/>
              <w:rPr>
                <w:rFonts w:ascii="Arial" w:hAnsi="Arial" w:cs="Arial"/>
                <w:bCs/>
                <w:szCs w:val="20"/>
              </w:rPr>
            </w:pPr>
            <w:proofErr w:type="spellStart"/>
            <w:r w:rsidRPr="00315368">
              <w:rPr>
                <w:rFonts w:ascii="Arial" w:hAnsi="Arial" w:cs="Arial"/>
                <w:bCs/>
                <w:szCs w:val="20"/>
              </w:rPr>
              <w:t>MicroMappers</w:t>
            </w:r>
            <w:proofErr w:type="spellEnd"/>
          </w:p>
        </w:tc>
        <w:tc>
          <w:tcPr>
            <w:tcW w:w="7776" w:type="dxa"/>
          </w:tcPr>
          <w:p w14:paraId="3E6605BF" w14:textId="77777777" w:rsidR="0047098C" w:rsidRPr="00315368" w:rsidRDefault="009271EE" w:rsidP="00F97634">
            <w:pPr>
              <w:pStyle w:val="CellBase"/>
              <w:rPr>
                <w:rFonts w:ascii="Arial" w:hAnsi="Arial" w:cs="Arial"/>
                <w:szCs w:val="20"/>
              </w:rPr>
            </w:pPr>
            <w:r w:rsidRPr="00315368">
              <w:rPr>
                <w:rFonts w:ascii="Arial" w:hAnsi="Arial" w:cs="Arial"/>
                <w:szCs w:val="20"/>
              </w:rPr>
              <w:t xml:space="preserve">A cloned customized of </w:t>
            </w:r>
            <w:proofErr w:type="spellStart"/>
            <w:r w:rsidRPr="00315368">
              <w:rPr>
                <w:rFonts w:ascii="Arial" w:hAnsi="Arial" w:cs="Arial"/>
                <w:szCs w:val="20"/>
              </w:rPr>
              <w:t>Pybossa</w:t>
            </w:r>
            <w:proofErr w:type="spellEnd"/>
            <w:r w:rsidRPr="00315368">
              <w:rPr>
                <w:rFonts w:ascii="Arial" w:hAnsi="Arial" w:cs="Arial"/>
                <w:szCs w:val="20"/>
              </w:rPr>
              <w:t xml:space="preserve"> platform for tagging by Digital Humanitarians http://clickers.micromappers.org/</w:t>
            </w:r>
          </w:p>
        </w:tc>
      </w:tr>
      <w:tr w:rsidR="00CA6BEA" w:rsidRPr="00315368" w14:paraId="1A7C0CC4" w14:textId="77777777" w:rsidTr="0047098C">
        <w:trPr>
          <w:cantSplit/>
        </w:trPr>
        <w:tc>
          <w:tcPr>
            <w:tcW w:w="1872" w:type="dxa"/>
            <w:tcBorders>
              <w:top w:val="single" w:sz="4" w:space="0" w:color="auto"/>
              <w:bottom w:val="single" w:sz="4" w:space="0" w:color="auto"/>
            </w:tcBorders>
          </w:tcPr>
          <w:p w14:paraId="7BAC3A36" w14:textId="5F535F39" w:rsidR="00CA6BEA" w:rsidRPr="00315368" w:rsidRDefault="004A5A76" w:rsidP="0047098C">
            <w:pPr>
              <w:pStyle w:val="CellBase"/>
              <w:rPr>
                <w:rFonts w:ascii="Arial" w:hAnsi="Arial" w:cs="Arial"/>
                <w:bCs/>
                <w:szCs w:val="20"/>
              </w:rPr>
            </w:pPr>
            <w:r w:rsidRPr="00315368">
              <w:rPr>
                <w:rFonts w:ascii="Arial" w:hAnsi="Arial" w:cs="Arial"/>
                <w:bCs/>
                <w:szCs w:val="20"/>
              </w:rPr>
              <w:t>AIDR Collection Data</w:t>
            </w:r>
          </w:p>
        </w:tc>
        <w:tc>
          <w:tcPr>
            <w:tcW w:w="7776" w:type="dxa"/>
          </w:tcPr>
          <w:p w14:paraId="19422B19" w14:textId="77777777" w:rsidR="00CA6BEA" w:rsidRPr="00315368" w:rsidRDefault="004A5A76" w:rsidP="00F97634">
            <w:pPr>
              <w:pStyle w:val="CellBase"/>
              <w:rPr>
                <w:rFonts w:ascii="Arial" w:hAnsi="Arial" w:cs="Arial"/>
                <w:szCs w:val="20"/>
              </w:rPr>
            </w:pPr>
            <w:r w:rsidRPr="00315368">
              <w:rPr>
                <w:rFonts w:ascii="Arial" w:hAnsi="Arial" w:cs="Arial"/>
                <w:szCs w:val="20"/>
              </w:rPr>
              <w:t>Twitt</w:t>
            </w:r>
            <w:r w:rsidR="00CB2801" w:rsidRPr="00315368">
              <w:rPr>
                <w:rFonts w:ascii="Arial" w:hAnsi="Arial" w:cs="Arial"/>
                <w:szCs w:val="20"/>
              </w:rPr>
              <w:t>er data that is collected by AIDR based on configuration. AIDR Collection output</w:t>
            </w:r>
          </w:p>
        </w:tc>
      </w:tr>
      <w:tr w:rsidR="009D795A" w:rsidRPr="00315368" w14:paraId="221A3E6B" w14:textId="77777777" w:rsidTr="0047098C">
        <w:trPr>
          <w:cantSplit/>
        </w:trPr>
        <w:tc>
          <w:tcPr>
            <w:tcW w:w="1872" w:type="dxa"/>
            <w:tcBorders>
              <w:top w:val="single" w:sz="4" w:space="0" w:color="auto"/>
              <w:bottom w:val="single" w:sz="4" w:space="0" w:color="auto"/>
            </w:tcBorders>
          </w:tcPr>
          <w:p w14:paraId="240274E6" w14:textId="77777777" w:rsidR="009D795A" w:rsidRPr="00315368" w:rsidRDefault="00F90B01" w:rsidP="0047098C">
            <w:pPr>
              <w:pStyle w:val="CellBase"/>
              <w:rPr>
                <w:rFonts w:ascii="Arial" w:hAnsi="Arial" w:cs="Arial"/>
                <w:bCs/>
                <w:szCs w:val="20"/>
              </w:rPr>
            </w:pPr>
            <w:r w:rsidRPr="00315368">
              <w:rPr>
                <w:rFonts w:ascii="Arial" w:hAnsi="Arial" w:cs="Arial"/>
                <w:bCs/>
                <w:szCs w:val="20"/>
              </w:rPr>
              <w:t>Text Clicker</w:t>
            </w:r>
          </w:p>
        </w:tc>
        <w:tc>
          <w:tcPr>
            <w:tcW w:w="7776" w:type="dxa"/>
          </w:tcPr>
          <w:p w14:paraId="0D4B7027" w14:textId="77777777" w:rsidR="009D795A" w:rsidRPr="00315368" w:rsidRDefault="00F90B01" w:rsidP="00F97634">
            <w:pPr>
              <w:pStyle w:val="CellBase"/>
              <w:rPr>
                <w:rFonts w:ascii="Arial" w:hAnsi="Arial" w:cs="Arial"/>
                <w:szCs w:val="20"/>
              </w:rPr>
            </w:pPr>
            <w:r w:rsidRPr="00315368">
              <w:rPr>
                <w:rFonts w:ascii="Arial" w:hAnsi="Arial" w:cs="Arial"/>
                <w:szCs w:val="20"/>
              </w:rPr>
              <w:t>App that displays tweet text only. Then, user selects one of options</w:t>
            </w:r>
          </w:p>
        </w:tc>
      </w:tr>
      <w:tr w:rsidR="008F7062" w:rsidRPr="00315368" w14:paraId="5E4FE553" w14:textId="77777777" w:rsidTr="0047098C">
        <w:trPr>
          <w:cantSplit/>
        </w:trPr>
        <w:tc>
          <w:tcPr>
            <w:tcW w:w="1872" w:type="dxa"/>
            <w:tcBorders>
              <w:top w:val="single" w:sz="4" w:space="0" w:color="auto"/>
              <w:bottom w:val="single" w:sz="4" w:space="0" w:color="auto"/>
            </w:tcBorders>
          </w:tcPr>
          <w:p w14:paraId="63D955D4" w14:textId="77777777" w:rsidR="008F7062" w:rsidRPr="00315368" w:rsidRDefault="00F90B01" w:rsidP="0047098C">
            <w:pPr>
              <w:pStyle w:val="CellBase"/>
              <w:rPr>
                <w:rFonts w:ascii="Arial" w:hAnsi="Arial" w:cs="Arial"/>
                <w:bCs/>
                <w:szCs w:val="20"/>
              </w:rPr>
            </w:pPr>
            <w:r w:rsidRPr="00315368">
              <w:rPr>
                <w:rFonts w:ascii="Arial" w:hAnsi="Arial" w:cs="Arial"/>
                <w:bCs/>
                <w:szCs w:val="20"/>
              </w:rPr>
              <w:t>Image Clicker</w:t>
            </w:r>
          </w:p>
        </w:tc>
        <w:tc>
          <w:tcPr>
            <w:tcW w:w="7776" w:type="dxa"/>
          </w:tcPr>
          <w:p w14:paraId="23BE8062" w14:textId="77777777" w:rsidR="008F7062" w:rsidRPr="00315368" w:rsidRDefault="00F90B01" w:rsidP="00F97634">
            <w:pPr>
              <w:pStyle w:val="CellBase"/>
              <w:rPr>
                <w:rFonts w:ascii="Arial" w:hAnsi="Arial" w:cs="Arial"/>
                <w:szCs w:val="20"/>
              </w:rPr>
            </w:pPr>
            <w:r w:rsidRPr="00315368">
              <w:rPr>
                <w:rFonts w:ascii="Arial" w:hAnsi="Arial" w:cs="Arial"/>
                <w:szCs w:val="20"/>
              </w:rPr>
              <w:t>App that displays image only. Then, user selects one of options</w:t>
            </w:r>
          </w:p>
        </w:tc>
      </w:tr>
      <w:tr w:rsidR="0047098C" w:rsidRPr="00315368" w14:paraId="1391B114" w14:textId="77777777" w:rsidTr="0047098C">
        <w:trPr>
          <w:cantSplit/>
        </w:trPr>
        <w:tc>
          <w:tcPr>
            <w:tcW w:w="1872" w:type="dxa"/>
            <w:tcBorders>
              <w:top w:val="single" w:sz="4" w:space="0" w:color="auto"/>
              <w:bottom w:val="single" w:sz="4" w:space="0" w:color="auto"/>
            </w:tcBorders>
          </w:tcPr>
          <w:p w14:paraId="3A1D840F" w14:textId="6F70F862" w:rsidR="0047098C" w:rsidRPr="00315368" w:rsidRDefault="00BD77E9" w:rsidP="0047098C">
            <w:pPr>
              <w:pStyle w:val="CellBase"/>
              <w:rPr>
                <w:rFonts w:ascii="Arial" w:hAnsi="Arial" w:cs="Arial"/>
                <w:bCs/>
                <w:szCs w:val="20"/>
              </w:rPr>
            </w:pPr>
            <w:r w:rsidRPr="00315368">
              <w:rPr>
                <w:rFonts w:ascii="Arial" w:hAnsi="Arial" w:cs="Arial"/>
                <w:bCs/>
                <w:szCs w:val="20"/>
              </w:rPr>
              <w:t>Video Clicker</w:t>
            </w:r>
          </w:p>
        </w:tc>
        <w:tc>
          <w:tcPr>
            <w:tcW w:w="7776" w:type="dxa"/>
          </w:tcPr>
          <w:p w14:paraId="1960044D" w14:textId="50FDAE7A" w:rsidR="0047098C" w:rsidRPr="00315368" w:rsidRDefault="00BD77E9" w:rsidP="002E2B2E">
            <w:pPr>
              <w:pStyle w:val="CellBase"/>
              <w:rPr>
                <w:rFonts w:ascii="Arial" w:hAnsi="Arial" w:cs="Arial"/>
                <w:szCs w:val="20"/>
              </w:rPr>
            </w:pPr>
            <w:r w:rsidRPr="00315368">
              <w:rPr>
                <w:rFonts w:ascii="Arial" w:hAnsi="Arial" w:cs="Arial"/>
                <w:szCs w:val="20"/>
              </w:rPr>
              <w:t xml:space="preserve">App that displays </w:t>
            </w:r>
            <w:proofErr w:type="spellStart"/>
            <w:r w:rsidRPr="00315368">
              <w:rPr>
                <w:rFonts w:ascii="Arial" w:hAnsi="Arial" w:cs="Arial"/>
                <w:szCs w:val="20"/>
              </w:rPr>
              <w:t>Youtube</w:t>
            </w:r>
            <w:proofErr w:type="spellEnd"/>
            <w:r w:rsidRPr="00315368">
              <w:rPr>
                <w:rFonts w:ascii="Arial" w:hAnsi="Arial" w:cs="Arial"/>
                <w:szCs w:val="20"/>
              </w:rPr>
              <w:t xml:space="preserve"> video only. Then, user selects all scenes that </w:t>
            </w:r>
            <w:proofErr w:type="gramStart"/>
            <w:r w:rsidRPr="00315368">
              <w:rPr>
                <w:rFonts w:ascii="Arial" w:hAnsi="Arial" w:cs="Arial"/>
                <w:szCs w:val="20"/>
              </w:rPr>
              <w:t>is</w:t>
            </w:r>
            <w:proofErr w:type="gramEnd"/>
            <w:r w:rsidRPr="00315368">
              <w:rPr>
                <w:rFonts w:ascii="Arial" w:hAnsi="Arial" w:cs="Arial"/>
                <w:szCs w:val="20"/>
              </w:rPr>
              <w:t xml:space="preserve"> related damage assessment.</w:t>
            </w:r>
          </w:p>
        </w:tc>
      </w:tr>
      <w:tr w:rsidR="00F90B01" w:rsidRPr="00315368" w14:paraId="1FF2F9D6" w14:textId="77777777" w:rsidTr="001055A7">
        <w:trPr>
          <w:cantSplit/>
        </w:trPr>
        <w:tc>
          <w:tcPr>
            <w:tcW w:w="1872" w:type="dxa"/>
            <w:tcBorders>
              <w:top w:val="single" w:sz="4" w:space="0" w:color="auto"/>
            </w:tcBorders>
          </w:tcPr>
          <w:p w14:paraId="5742FB18" w14:textId="2F715186" w:rsidR="00F90B01" w:rsidRPr="00315368" w:rsidRDefault="00A22B9C" w:rsidP="0047098C">
            <w:pPr>
              <w:pStyle w:val="CellBase"/>
              <w:rPr>
                <w:rFonts w:ascii="Arial" w:hAnsi="Arial" w:cs="Arial"/>
                <w:bCs/>
                <w:szCs w:val="20"/>
              </w:rPr>
            </w:pPr>
            <w:r>
              <w:rPr>
                <w:rFonts w:ascii="Arial" w:hAnsi="Arial" w:cs="Arial"/>
                <w:bCs/>
                <w:szCs w:val="20"/>
              </w:rPr>
              <w:t>Aerial Clicker</w:t>
            </w:r>
          </w:p>
        </w:tc>
        <w:tc>
          <w:tcPr>
            <w:tcW w:w="7776" w:type="dxa"/>
          </w:tcPr>
          <w:p w14:paraId="3FA7B5B7" w14:textId="52135302" w:rsidR="0092237F" w:rsidRPr="00315368" w:rsidRDefault="0092237F" w:rsidP="00286423">
            <w:pPr>
              <w:pStyle w:val="CellBase"/>
              <w:rPr>
                <w:rFonts w:ascii="Arial" w:hAnsi="Arial" w:cs="Arial"/>
                <w:szCs w:val="20"/>
              </w:rPr>
            </w:pPr>
          </w:p>
        </w:tc>
      </w:tr>
      <w:tr w:rsidR="00F90B01" w:rsidRPr="00315368" w14:paraId="62920BB4" w14:textId="77777777" w:rsidTr="001055A7">
        <w:trPr>
          <w:cantSplit/>
        </w:trPr>
        <w:tc>
          <w:tcPr>
            <w:tcW w:w="1872" w:type="dxa"/>
            <w:tcBorders>
              <w:top w:val="single" w:sz="4" w:space="0" w:color="auto"/>
            </w:tcBorders>
          </w:tcPr>
          <w:p w14:paraId="47673DBD" w14:textId="26694463" w:rsidR="00F90B01" w:rsidRPr="00315368" w:rsidRDefault="00F90B01" w:rsidP="0047098C">
            <w:pPr>
              <w:pStyle w:val="CellBase"/>
              <w:rPr>
                <w:rFonts w:ascii="Arial" w:hAnsi="Arial" w:cs="Arial"/>
                <w:bCs/>
                <w:szCs w:val="20"/>
              </w:rPr>
            </w:pPr>
          </w:p>
        </w:tc>
        <w:tc>
          <w:tcPr>
            <w:tcW w:w="7776" w:type="dxa"/>
          </w:tcPr>
          <w:p w14:paraId="5EB861F0" w14:textId="4A646132" w:rsidR="00F90B01" w:rsidRPr="00315368" w:rsidRDefault="00F90B01" w:rsidP="00F97634">
            <w:pPr>
              <w:pStyle w:val="CellBase"/>
              <w:rPr>
                <w:rFonts w:ascii="Arial" w:hAnsi="Arial" w:cs="Arial"/>
                <w:szCs w:val="20"/>
              </w:rPr>
            </w:pPr>
          </w:p>
        </w:tc>
      </w:tr>
      <w:tr w:rsidR="00F90B01" w:rsidRPr="00315368" w14:paraId="5B844373" w14:textId="77777777" w:rsidTr="001055A7">
        <w:trPr>
          <w:cantSplit/>
        </w:trPr>
        <w:tc>
          <w:tcPr>
            <w:tcW w:w="1872" w:type="dxa"/>
            <w:tcBorders>
              <w:top w:val="single" w:sz="4" w:space="0" w:color="auto"/>
            </w:tcBorders>
          </w:tcPr>
          <w:p w14:paraId="17D7D83A" w14:textId="77777777" w:rsidR="00F90B01" w:rsidRPr="00315368" w:rsidRDefault="00F90B01" w:rsidP="0047098C">
            <w:pPr>
              <w:pStyle w:val="CellBase"/>
              <w:rPr>
                <w:rFonts w:ascii="Arial" w:hAnsi="Arial" w:cs="Arial"/>
                <w:bCs/>
                <w:szCs w:val="20"/>
              </w:rPr>
            </w:pPr>
          </w:p>
        </w:tc>
        <w:tc>
          <w:tcPr>
            <w:tcW w:w="7776" w:type="dxa"/>
          </w:tcPr>
          <w:p w14:paraId="4E8EE8C2" w14:textId="77777777" w:rsidR="00F90B01" w:rsidRPr="00315368" w:rsidRDefault="00F90B01" w:rsidP="00F97634">
            <w:pPr>
              <w:pStyle w:val="CellBase"/>
              <w:rPr>
                <w:rFonts w:ascii="Arial" w:hAnsi="Arial" w:cs="Arial"/>
                <w:szCs w:val="20"/>
              </w:rPr>
            </w:pPr>
          </w:p>
        </w:tc>
      </w:tr>
      <w:tr w:rsidR="0047098C" w:rsidRPr="00315368" w14:paraId="6D9BD237" w14:textId="77777777" w:rsidTr="001055A7">
        <w:trPr>
          <w:cantSplit/>
        </w:trPr>
        <w:tc>
          <w:tcPr>
            <w:tcW w:w="1872" w:type="dxa"/>
            <w:tcBorders>
              <w:top w:val="single" w:sz="4" w:space="0" w:color="auto"/>
            </w:tcBorders>
          </w:tcPr>
          <w:p w14:paraId="7C1C7EF8" w14:textId="77777777" w:rsidR="0047098C" w:rsidRPr="00315368" w:rsidRDefault="0047098C" w:rsidP="0047098C">
            <w:pPr>
              <w:pStyle w:val="CellBase"/>
              <w:rPr>
                <w:rFonts w:ascii="Arial" w:hAnsi="Arial" w:cs="Arial"/>
                <w:bCs/>
                <w:szCs w:val="20"/>
              </w:rPr>
            </w:pPr>
          </w:p>
        </w:tc>
        <w:tc>
          <w:tcPr>
            <w:tcW w:w="7776" w:type="dxa"/>
          </w:tcPr>
          <w:p w14:paraId="6C3FFB62" w14:textId="77777777" w:rsidR="0047098C" w:rsidRPr="00315368" w:rsidRDefault="0047098C" w:rsidP="00F97634">
            <w:pPr>
              <w:pStyle w:val="CellBase"/>
              <w:rPr>
                <w:rFonts w:ascii="Arial" w:hAnsi="Arial" w:cs="Arial"/>
                <w:szCs w:val="20"/>
              </w:rPr>
            </w:pPr>
          </w:p>
        </w:tc>
      </w:tr>
    </w:tbl>
    <w:p w14:paraId="0DDC6C50" w14:textId="0764B9BC" w:rsidR="0028358A" w:rsidRPr="00315368" w:rsidRDefault="00DB7245" w:rsidP="00760DB3">
      <w:pPr>
        <w:pStyle w:val="Heading1"/>
        <w:rPr>
          <w:rFonts w:ascii="Arial" w:hAnsi="Arial"/>
        </w:rPr>
      </w:pPr>
      <w:bookmarkStart w:id="6" w:name="_Toc308171856"/>
      <w:bookmarkEnd w:id="5"/>
      <w:r w:rsidRPr="00315368">
        <w:rPr>
          <w:rFonts w:ascii="Arial" w:hAnsi="Arial"/>
        </w:rPr>
        <w:t>S</w:t>
      </w:r>
      <w:r w:rsidR="002B52B1" w:rsidRPr="00315368">
        <w:rPr>
          <w:rFonts w:ascii="Arial" w:hAnsi="Arial"/>
        </w:rPr>
        <w:t>cope</w:t>
      </w:r>
      <w:bookmarkEnd w:id="6"/>
    </w:p>
    <w:p w14:paraId="5C33F4EE" w14:textId="77777777" w:rsidR="002B52B1" w:rsidRPr="00315368" w:rsidRDefault="002B52B1" w:rsidP="00760DB3">
      <w:pPr>
        <w:pStyle w:val="Heading2"/>
        <w:rPr>
          <w:rFonts w:ascii="Arial" w:hAnsi="Arial"/>
        </w:rPr>
      </w:pPr>
      <w:bookmarkStart w:id="7" w:name="_Toc308171857"/>
      <w:r w:rsidRPr="00315368">
        <w:rPr>
          <w:rFonts w:ascii="Arial" w:hAnsi="Arial"/>
        </w:rPr>
        <w:t xml:space="preserve">Goals </w:t>
      </w:r>
      <w:r w:rsidR="00DB7245" w:rsidRPr="00315368">
        <w:rPr>
          <w:rFonts w:ascii="Arial" w:hAnsi="Arial"/>
        </w:rPr>
        <w:t>and</w:t>
      </w:r>
      <w:r w:rsidRPr="00315368">
        <w:rPr>
          <w:rFonts w:ascii="Arial" w:hAnsi="Arial"/>
        </w:rPr>
        <w:t xml:space="preserve"> Objectives</w:t>
      </w:r>
      <w:bookmarkEnd w:id="7"/>
    </w:p>
    <w:p w14:paraId="3F3BA944" w14:textId="77777777" w:rsidR="00A20A87" w:rsidRPr="00315368" w:rsidRDefault="00A20A87" w:rsidP="00A20A87">
      <w:pPr>
        <w:rPr>
          <w:rFonts w:ascii="Arial" w:hAnsi="Arial" w:cs="Arial"/>
        </w:rPr>
      </w:pPr>
    </w:p>
    <w:p w14:paraId="52E4967C" w14:textId="77777777" w:rsidR="002B52B1" w:rsidRPr="00315368" w:rsidRDefault="002B52B1" w:rsidP="00760DB3">
      <w:pPr>
        <w:pStyle w:val="Heading2"/>
        <w:rPr>
          <w:rFonts w:ascii="Arial" w:hAnsi="Arial"/>
        </w:rPr>
      </w:pPr>
      <w:bookmarkStart w:id="8" w:name="_Toc308171858"/>
      <w:r w:rsidRPr="00315368">
        <w:rPr>
          <w:rFonts w:ascii="Arial" w:hAnsi="Arial"/>
        </w:rPr>
        <w:t>Assumptions</w:t>
      </w:r>
      <w:bookmarkEnd w:id="8"/>
    </w:p>
    <w:p w14:paraId="30389F65" w14:textId="3EBC04CC" w:rsidR="00DA6647" w:rsidRPr="00C17B5A" w:rsidRDefault="009B2B6D" w:rsidP="00EA09C8">
      <w:pPr>
        <w:pStyle w:val="ListParagraph"/>
        <w:numPr>
          <w:ilvl w:val="0"/>
          <w:numId w:val="11"/>
        </w:numPr>
        <w:rPr>
          <w:rFonts w:ascii="Arial" w:hAnsi="Arial" w:cs="Arial"/>
        </w:rPr>
      </w:pPr>
      <w:r w:rsidRPr="00C17B5A">
        <w:rPr>
          <w:rFonts w:ascii="Arial" w:hAnsi="Arial" w:cs="Arial"/>
        </w:rPr>
        <w:t>Predictable data access pattern</w:t>
      </w:r>
    </w:p>
    <w:p w14:paraId="14D8081D" w14:textId="3373CA8E" w:rsidR="009B2B6D" w:rsidRPr="00C17B5A" w:rsidRDefault="009B2B6D" w:rsidP="00EA09C8">
      <w:pPr>
        <w:pStyle w:val="ListParagraph"/>
        <w:numPr>
          <w:ilvl w:val="0"/>
          <w:numId w:val="11"/>
        </w:numPr>
        <w:rPr>
          <w:rFonts w:ascii="Arial" w:hAnsi="Arial" w:cs="Arial"/>
        </w:rPr>
      </w:pPr>
      <w:r w:rsidRPr="00C17B5A">
        <w:rPr>
          <w:rFonts w:ascii="Arial" w:hAnsi="Arial" w:cs="Arial"/>
        </w:rPr>
        <w:t xml:space="preserve">Well-structured </w:t>
      </w:r>
      <w:proofErr w:type="gramStart"/>
      <w:r w:rsidRPr="00C17B5A">
        <w:rPr>
          <w:rFonts w:ascii="Arial" w:hAnsi="Arial" w:cs="Arial"/>
        </w:rPr>
        <w:t>dataset</w:t>
      </w:r>
      <w:r w:rsidR="00C17B5A" w:rsidRPr="00C17B5A">
        <w:rPr>
          <w:rFonts w:ascii="Arial" w:hAnsi="Arial" w:cs="Arial"/>
        </w:rPr>
        <w:t>(</w:t>
      </w:r>
      <w:proofErr w:type="gramEnd"/>
      <w:r w:rsidR="00C17B5A" w:rsidRPr="00C17B5A">
        <w:rPr>
          <w:rFonts w:ascii="Arial" w:hAnsi="Arial" w:cs="Arial"/>
        </w:rPr>
        <w:t>JSON)</w:t>
      </w:r>
    </w:p>
    <w:p w14:paraId="654A6DEC" w14:textId="77777777" w:rsidR="002B52B1" w:rsidRPr="00315368" w:rsidRDefault="002B52B1" w:rsidP="00760DB3">
      <w:pPr>
        <w:pStyle w:val="Heading2"/>
        <w:rPr>
          <w:rFonts w:ascii="Arial" w:hAnsi="Arial"/>
        </w:rPr>
      </w:pPr>
      <w:bookmarkStart w:id="9" w:name="_Toc308171859"/>
      <w:r w:rsidRPr="00315368">
        <w:rPr>
          <w:rFonts w:ascii="Arial" w:hAnsi="Arial"/>
        </w:rPr>
        <w:t>Constraints</w:t>
      </w:r>
      <w:bookmarkEnd w:id="9"/>
    </w:p>
    <w:p w14:paraId="38697952" w14:textId="160D4ACC" w:rsidR="00C17B5A" w:rsidRPr="00C17B5A" w:rsidRDefault="00C17B5A" w:rsidP="00EA09C8">
      <w:pPr>
        <w:pStyle w:val="ListParagraph"/>
        <w:numPr>
          <w:ilvl w:val="0"/>
          <w:numId w:val="11"/>
        </w:numPr>
        <w:rPr>
          <w:rFonts w:ascii="Arial" w:hAnsi="Arial" w:cs="Arial"/>
        </w:rPr>
      </w:pPr>
      <w:r>
        <w:rPr>
          <w:rFonts w:ascii="Arial" w:hAnsi="Arial" w:cs="Arial"/>
        </w:rPr>
        <w:t xml:space="preserve">Social Media </w:t>
      </w:r>
      <w:proofErr w:type="spellStart"/>
      <w:r>
        <w:rPr>
          <w:rFonts w:ascii="Arial" w:hAnsi="Arial" w:cs="Arial"/>
        </w:rPr>
        <w:t>api</w:t>
      </w:r>
      <w:proofErr w:type="spellEnd"/>
    </w:p>
    <w:p w14:paraId="41600D50" w14:textId="3D72286C" w:rsidR="00C17B5A" w:rsidRPr="00C17B5A" w:rsidRDefault="00C17B5A" w:rsidP="00EA09C8">
      <w:pPr>
        <w:pStyle w:val="ListParagraph"/>
        <w:numPr>
          <w:ilvl w:val="0"/>
          <w:numId w:val="11"/>
        </w:numPr>
        <w:rPr>
          <w:rFonts w:ascii="Arial" w:hAnsi="Arial" w:cs="Arial"/>
        </w:rPr>
      </w:pPr>
      <w:r>
        <w:rPr>
          <w:rFonts w:ascii="Arial" w:hAnsi="Arial" w:cs="Arial"/>
        </w:rPr>
        <w:t>Application driven</w:t>
      </w:r>
    </w:p>
    <w:p w14:paraId="003A250A" w14:textId="77777777" w:rsidR="00566024" w:rsidRPr="00315368" w:rsidRDefault="00566024" w:rsidP="00C17B5A">
      <w:pPr>
        <w:rPr>
          <w:ins w:id="10" w:author="Rein, Bethany R" w:date="2013-01-16T14:37:00Z"/>
          <w:rFonts w:ascii="Arial" w:hAnsi="Arial" w:cs="Arial"/>
        </w:rPr>
      </w:pPr>
    </w:p>
    <w:p w14:paraId="40FA3563" w14:textId="4F466EE1" w:rsidR="001A35BD" w:rsidRPr="00810710" w:rsidRDefault="002B52B1" w:rsidP="00810710">
      <w:pPr>
        <w:pStyle w:val="Heading2"/>
        <w:rPr>
          <w:rFonts w:ascii="Arial" w:hAnsi="Arial"/>
        </w:rPr>
      </w:pPr>
      <w:bookmarkStart w:id="11" w:name="_Toc308171860"/>
      <w:r w:rsidRPr="00315368">
        <w:rPr>
          <w:rFonts w:ascii="Arial" w:hAnsi="Arial"/>
        </w:rPr>
        <w:t>Dependencies</w:t>
      </w:r>
      <w:bookmarkEnd w:id="11"/>
    </w:p>
    <w:p w14:paraId="5A8DE782" w14:textId="77777777" w:rsidR="00552C01" w:rsidRPr="00315368" w:rsidRDefault="00552C01" w:rsidP="00552C01">
      <w:pPr>
        <w:rPr>
          <w:rFonts w:ascii="Arial" w:hAnsi="Arial" w:cs="Arial"/>
        </w:rPr>
      </w:pPr>
    </w:p>
    <w:p w14:paraId="59DEFD2A" w14:textId="77777777" w:rsidR="006A6901" w:rsidRPr="00315368" w:rsidRDefault="006A6901" w:rsidP="00760DB3">
      <w:pPr>
        <w:pStyle w:val="Heading2"/>
        <w:rPr>
          <w:rFonts w:ascii="Arial" w:hAnsi="Arial"/>
        </w:rPr>
      </w:pPr>
      <w:bookmarkStart w:id="12" w:name="_Toc308171861"/>
      <w:r w:rsidRPr="00315368">
        <w:rPr>
          <w:rFonts w:ascii="Arial" w:hAnsi="Arial"/>
        </w:rPr>
        <w:t>Risks</w:t>
      </w:r>
      <w:bookmarkEnd w:id="12"/>
    </w:p>
    <w:p w14:paraId="05A29115" w14:textId="77777777" w:rsidR="001A35BD" w:rsidRPr="00315368" w:rsidRDefault="001A35BD" w:rsidP="001A35BD">
      <w:pPr>
        <w:pStyle w:val="ListParagraph"/>
        <w:rPr>
          <w:rFonts w:ascii="Arial" w:hAnsi="Arial" w:cs="Arial"/>
        </w:rPr>
      </w:pPr>
    </w:p>
    <w:p w14:paraId="48A498C3" w14:textId="0D14910A" w:rsidR="00470A89" w:rsidRPr="00315368" w:rsidRDefault="00353BA4" w:rsidP="00760DB3">
      <w:pPr>
        <w:pStyle w:val="Heading1"/>
        <w:rPr>
          <w:rFonts w:ascii="Arial" w:hAnsi="Arial"/>
        </w:rPr>
      </w:pPr>
      <w:bookmarkStart w:id="13" w:name="_Toc308171862"/>
      <w:r w:rsidRPr="00315368">
        <w:rPr>
          <w:rFonts w:ascii="Arial" w:hAnsi="Arial"/>
        </w:rPr>
        <w:t>Analysis</w:t>
      </w:r>
      <w:bookmarkEnd w:id="13"/>
    </w:p>
    <w:p w14:paraId="0109E7A2" w14:textId="6AF05BFA" w:rsidR="00253268" w:rsidRPr="00315368" w:rsidRDefault="00253268" w:rsidP="00760DB3">
      <w:pPr>
        <w:pStyle w:val="Heading2"/>
        <w:rPr>
          <w:rFonts w:ascii="Arial" w:hAnsi="Arial"/>
        </w:rPr>
      </w:pPr>
      <w:bookmarkStart w:id="14" w:name="_Toc308171863"/>
      <w:r w:rsidRPr="00315368">
        <w:rPr>
          <w:rFonts w:ascii="Arial" w:hAnsi="Arial"/>
        </w:rPr>
        <w:t>Overview</w:t>
      </w:r>
      <w:bookmarkEnd w:id="14"/>
    </w:p>
    <w:p w14:paraId="390CE092" w14:textId="28CA165C" w:rsidR="00353BA4" w:rsidRPr="00315368" w:rsidRDefault="00353BA4" w:rsidP="00353BA4">
      <w:pPr>
        <w:ind w:left="-709"/>
        <w:rPr>
          <w:rFonts w:ascii="Arial" w:hAnsi="Arial" w:cs="Arial"/>
        </w:rPr>
      </w:pPr>
      <w:r w:rsidRPr="00315368">
        <w:rPr>
          <w:rFonts w:ascii="Arial" w:hAnsi="Arial" w:cs="Arial"/>
          <w:noProof/>
          <w:lang w:eastAsia="en-US"/>
        </w:rPr>
        <w:drawing>
          <wp:inline distT="0" distB="0" distL="0" distR="0" wp14:anchorId="6BC8A06F" wp14:editId="47DC230F">
            <wp:extent cx="6857365" cy="463550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2 at 10.27.04 PM.png"/>
                    <pic:cNvPicPr/>
                  </pic:nvPicPr>
                  <pic:blipFill>
                    <a:blip r:embed="rId10">
                      <a:extLst>
                        <a:ext uri="{28A0092B-C50C-407E-A947-70E740481C1C}">
                          <a14:useLocalDpi xmlns:a14="http://schemas.microsoft.com/office/drawing/2010/main" val="0"/>
                        </a:ext>
                      </a:extLst>
                    </a:blip>
                    <a:stretch>
                      <a:fillRect/>
                    </a:stretch>
                  </pic:blipFill>
                  <pic:spPr>
                    <a:xfrm>
                      <a:off x="0" y="0"/>
                      <a:ext cx="6858017" cy="4635941"/>
                    </a:xfrm>
                    <a:prstGeom prst="rect">
                      <a:avLst/>
                    </a:prstGeom>
                  </pic:spPr>
                </pic:pic>
              </a:graphicData>
            </a:graphic>
          </wp:inline>
        </w:drawing>
      </w:r>
    </w:p>
    <w:p w14:paraId="3B09E34A" w14:textId="77777777" w:rsidR="00353BA4" w:rsidRPr="00315368" w:rsidRDefault="00353BA4" w:rsidP="00485D6E">
      <w:pPr>
        <w:rPr>
          <w:rFonts w:ascii="Arial" w:hAnsi="Arial" w:cs="Arial"/>
        </w:rPr>
      </w:pPr>
    </w:p>
    <w:p w14:paraId="7EB7002E" w14:textId="53E4CD1A" w:rsidR="002A7F51" w:rsidRPr="00315368" w:rsidRDefault="00485D6E" w:rsidP="00760DB3">
      <w:pPr>
        <w:pStyle w:val="Heading2"/>
        <w:rPr>
          <w:rFonts w:ascii="Arial" w:hAnsi="Arial"/>
        </w:rPr>
      </w:pPr>
      <w:bookmarkStart w:id="15" w:name="_Toc308171864"/>
      <w:r w:rsidRPr="00315368">
        <w:rPr>
          <w:rFonts w:ascii="Arial" w:hAnsi="Arial"/>
        </w:rPr>
        <w:t>Database</w:t>
      </w:r>
      <w:r w:rsidR="002A7F51" w:rsidRPr="00315368">
        <w:rPr>
          <w:rFonts w:ascii="Arial" w:hAnsi="Arial"/>
        </w:rPr>
        <w:t xml:space="preserve"> Requirements</w:t>
      </w:r>
      <w:bookmarkEnd w:id="15"/>
    </w:p>
    <w:p w14:paraId="4D8EF373" w14:textId="77777777" w:rsidR="00E72BD9" w:rsidRPr="00315368" w:rsidRDefault="002A7F51" w:rsidP="002A7F51">
      <w:pPr>
        <w:pStyle w:val="Heading3"/>
        <w:rPr>
          <w:rFonts w:ascii="Arial" w:hAnsi="Arial"/>
        </w:rPr>
      </w:pPr>
      <w:bookmarkStart w:id="16" w:name="_Toc308171865"/>
      <w:r w:rsidRPr="00315368">
        <w:rPr>
          <w:rFonts w:ascii="Arial" w:hAnsi="Arial"/>
        </w:rPr>
        <w:t>General Requirements</w:t>
      </w:r>
      <w:bookmarkEnd w:id="16"/>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2"/>
        <w:gridCol w:w="8018"/>
        <w:gridCol w:w="851"/>
      </w:tblGrid>
      <w:tr w:rsidR="00C17B5A" w:rsidRPr="00315368" w14:paraId="02152C08" w14:textId="77777777" w:rsidTr="00224A3B">
        <w:trPr>
          <w:cantSplit/>
          <w:tblHead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001E5DAB" w14:textId="77777777" w:rsidR="00C17B5A" w:rsidRPr="00315368" w:rsidRDefault="00C17B5A" w:rsidP="00793B0B">
            <w:pPr>
              <w:pStyle w:val="CellBase"/>
              <w:rPr>
                <w:rFonts w:ascii="Arial" w:hAnsi="Arial" w:cs="Arial"/>
                <w:b/>
                <w:sz w:val="18"/>
              </w:rPr>
            </w:pPr>
            <w:r w:rsidRPr="00315368">
              <w:rPr>
                <w:rFonts w:ascii="Arial" w:hAnsi="Arial" w:cs="Arial"/>
                <w:b/>
                <w:sz w:val="18"/>
              </w:rPr>
              <w:t>ID</w:t>
            </w:r>
          </w:p>
        </w:tc>
        <w:tc>
          <w:tcPr>
            <w:tcW w:w="8018" w:type="dxa"/>
            <w:tcBorders>
              <w:left w:val="single" w:sz="4" w:space="0" w:color="auto"/>
            </w:tcBorders>
            <w:shd w:val="clear" w:color="auto" w:fill="D9D9D9"/>
          </w:tcPr>
          <w:p w14:paraId="27FC2943" w14:textId="77777777" w:rsidR="00C17B5A" w:rsidRPr="00315368" w:rsidRDefault="00C17B5A" w:rsidP="00793B0B">
            <w:pPr>
              <w:pStyle w:val="CellBase"/>
              <w:rPr>
                <w:rFonts w:ascii="Arial" w:hAnsi="Arial" w:cs="Arial"/>
                <w:b/>
                <w:sz w:val="18"/>
                <w:szCs w:val="18"/>
              </w:rPr>
            </w:pPr>
            <w:r w:rsidRPr="00315368">
              <w:rPr>
                <w:rFonts w:ascii="Arial" w:hAnsi="Arial" w:cs="Arial"/>
                <w:b/>
                <w:sz w:val="18"/>
                <w:szCs w:val="18"/>
              </w:rPr>
              <w:t>Requirement</w:t>
            </w:r>
          </w:p>
        </w:tc>
        <w:tc>
          <w:tcPr>
            <w:tcW w:w="851" w:type="dxa"/>
            <w:shd w:val="clear" w:color="auto" w:fill="D9D9D9"/>
          </w:tcPr>
          <w:p w14:paraId="7B86EBE8" w14:textId="77777777" w:rsidR="00C17B5A" w:rsidRPr="00315368" w:rsidRDefault="00C17B5A" w:rsidP="00793B0B">
            <w:pPr>
              <w:pStyle w:val="CellBase"/>
              <w:rPr>
                <w:rFonts w:ascii="Arial" w:hAnsi="Arial" w:cs="Arial"/>
                <w:b/>
                <w:sz w:val="18"/>
                <w:szCs w:val="18"/>
              </w:rPr>
            </w:pPr>
            <w:r w:rsidRPr="00315368">
              <w:rPr>
                <w:rFonts w:ascii="Arial" w:hAnsi="Arial" w:cs="Arial"/>
                <w:b/>
                <w:sz w:val="18"/>
                <w:szCs w:val="18"/>
              </w:rPr>
              <w:t>Cat</w:t>
            </w:r>
          </w:p>
        </w:tc>
      </w:tr>
      <w:tr w:rsidR="00C17B5A" w:rsidRPr="00315368" w14:paraId="2E22DB83" w14:textId="77777777" w:rsidTr="00224A3B">
        <w:trPr>
          <w:cantSplit/>
        </w:trPr>
        <w:tc>
          <w:tcPr>
            <w:tcW w:w="1162" w:type="dxa"/>
            <w:tcBorders>
              <w:top w:val="single" w:sz="4" w:space="0" w:color="auto"/>
              <w:bottom w:val="single" w:sz="4" w:space="0" w:color="auto"/>
            </w:tcBorders>
          </w:tcPr>
          <w:p w14:paraId="0146CF0E" w14:textId="31F75E95" w:rsidR="00C17B5A" w:rsidRPr="00315368" w:rsidRDefault="00C17B5A" w:rsidP="00793B0B">
            <w:pPr>
              <w:pStyle w:val="CellBase"/>
              <w:rPr>
                <w:rFonts w:ascii="Arial" w:hAnsi="Arial" w:cs="Arial"/>
                <w:bCs/>
              </w:rPr>
            </w:pPr>
            <w:r w:rsidRPr="00315368">
              <w:rPr>
                <w:rFonts w:ascii="Arial" w:hAnsi="Arial" w:cs="Arial"/>
                <w:bCs/>
              </w:rPr>
              <w:t>1</w:t>
            </w:r>
          </w:p>
        </w:tc>
        <w:tc>
          <w:tcPr>
            <w:tcW w:w="8018" w:type="dxa"/>
          </w:tcPr>
          <w:p w14:paraId="57C41D79" w14:textId="15A43FD5" w:rsidR="00C17B5A" w:rsidRPr="00315368" w:rsidRDefault="00C17B5A" w:rsidP="005E64EA">
            <w:pPr>
              <w:pStyle w:val="CellBase"/>
              <w:rPr>
                <w:rFonts w:ascii="Arial" w:hAnsi="Arial" w:cs="Arial"/>
              </w:rPr>
            </w:pPr>
            <w:r>
              <w:rPr>
                <w:rFonts w:ascii="Arial" w:hAnsi="Arial" w:cs="Arial"/>
              </w:rPr>
              <w:t>Able to handle big data</w:t>
            </w:r>
          </w:p>
        </w:tc>
        <w:tc>
          <w:tcPr>
            <w:tcW w:w="851" w:type="dxa"/>
          </w:tcPr>
          <w:p w14:paraId="67B88DC0" w14:textId="77777777" w:rsidR="00C17B5A" w:rsidRPr="00315368" w:rsidRDefault="00C17B5A" w:rsidP="00793B0B">
            <w:pPr>
              <w:pStyle w:val="CellBase"/>
              <w:rPr>
                <w:rFonts w:ascii="Arial" w:hAnsi="Arial" w:cs="Arial"/>
              </w:rPr>
            </w:pPr>
            <w:r w:rsidRPr="00315368">
              <w:rPr>
                <w:rFonts w:ascii="Arial" w:hAnsi="Arial" w:cs="Arial"/>
              </w:rPr>
              <w:t>M</w:t>
            </w:r>
          </w:p>
        </w:tc>
      </w:tr>
      <w:tr w:rsidR="00C17B5A" w:rsidRPr="00315368" w14:paraId="60D72F7F" w14:textId="77777777" w:rsidTr="00224A3B">
        <w:trPr>
          <w:cantSplit/>
        </w:trPr>
        <w:tc>
          <w:tcPr>
            <w:tcW w:w="1162" w:type="dxa"/>
            <w:tcBorders>
              <w:top w:val="single" w:sz="4" w:space="0" w:color="auto"/>
              <w:bottom w:val="single" w:sz="4" w:space="0" w:color="auto"/>
            </w:tcBorders>
          </w:tcPr>
          <w:p w14:paraId="3DC11999" w14:textId="79F44FB2" w:rsidR="00C17B5A" w:rsidRPr="00315368" w:rsidRDefault="00C17B5A" w:rsidP="00793B0B">
            <w:pPr>
              <w:pStyle w:val="CellBase"/>
              <w:rPr>
                <w:rFonts w:ascii="Arial" w:hAnsi="Arial" w:cs="Arial"/>
                <w:bCs/>
              </w:rPr>
            </w:pPr>
            <w:r w:rsidRPr="00315368">
              <w:rPr>
                <w:rFonts w:ascii="Arial" w:hAnsi="Arial" w:cs="Arial"/>
                <w:bCs/>
              </w:rPr>
              <w:t>2</w:t>
            </w:r>
          </w:p>
        </w:tc>
        <w:tc>
          <w:tcPr>
            <w:tcW w:w="8018" w:type="dxa"/>
          </w:tcPr>
          <w:p w14:paraId="33FFEA5C" w14:textId="59317A83" w:rsidR="00C17B5A" w:rsidRPr="00315368" w:rsidRDefault="00C17B5A" w:rsidP="0096100B">
            <w:pPr>
              <w:pStyle w:val="CellBase"/>
              <w:rPr>
                <w:rFonts w:ascii="Arial" w:hAnsi="Arial" w:cs="Arial"/>
              </w:rPr>
            </w:pPr>
            <w:r>
              <w:rPr>
                <w:rFonts w:ascii="Arial" w:hAnsi="Arial" w:cs="Arial"/>
              </w:rPr>
              <w:t>Able to handle JSON</w:t>
            </w:r>
          </w:p>
        </w:tc>
        <w:tc>
          <w:tcPr>
            <w:tcW w:w="851" w:type="dxa"/>
          </w:tcPr>
          <w:p w14:paraId="3F314956" w14:textId="2B4EDE8C" w:rsidR="00C17B5A" w:rsidRPr="00315368" w:rsidRDefault="00C17B5A" w:rsidP="00793B0B">
            <w:pPr>
              <w:pStyle w:val="CellBase"/>
              <w:rPr>
                <w:rFonts w:ascii="Arial" w:hAnsi="Arial" w:cs="Arial"/>
              </w:rPr>
            </w:pPr>
            <w:r w:rsidRPr="00315368">
              <w:rPr>
                <w:rFonts w:ascii="Arial" w:hAnsi="Arial" w:cs="Arial"/>
              </w:rPr>
              <w:t>M</w:t>
            </w:r>
          </w:p>
        </w:tc>
      </w:tr>
      <w:tr w:rsidR="00C17B5A" w:rsidRPr="00315368" w14:paraId="0ABD7A9A" w14:textId="77777777" w:rsidTr="00224A3B">
        <w:trPr>
          <w:cantSplit/>
        </w:trPr>
        <w:tc>
          <w:tcPr>
            <w:tcW w:w="1162" w:type="dxa"/>
            <w:tcBorders>
              <w:top w:val="single" w:sz="4" w:space="0" w:color="auto"/>
              <w:bottom w:val="single" w:sz="4" w:space="0" w:color="auto"/>
            </w:tcBorders>
          </w:tcPr>
          <w:p w14:paraId="711C0FCE" w14:textId="2CA24A24" w:rsidR="00C17B5A" w:rsidRPr="00315368" w:rsidRDefault="00C17B5A" w:rsidP="00A22B9C">
            <w:pPr>
              <w:pStyle w:val="CellBase"/>
              <w:rPr>
                <w:rFonts w:ascii="Arial" w:hAnsi="Arial" w:cs="Arial"/>
                <w:bCs/>
              </w:rPr>
            </w:pPr>
            <w:r>
              <w:rPr>
                <w:rFonts w:ascii="Arial" w:hAnsi="Arial" w:cs="Arial"/>
                <w:bCs/>
              </w:rPr>
              <w:t>3</w:t>
            </w:r>
          </w:p>
        </w:tc>
        <w:tc>
          <w:tcPr>
            <w:tcW w:w="8018" w:type="dxa"/>
          </w:tcPr>
          <w:p w14:paraId="5C974A3F" w14:textId="49E22902" w:rsidR="00C17B5A" w:rsidRPr="00315368" w:rsidRDefault="00C17B5A" w:rsidP="0096100B">
            <w:pPr>
              <w:pStyle w:val="CellBase"/>
              <w:rPr>
                <w:rFonts w:ascii="Arial" w:hAnsi="Arial" w:cs="Arial"/>
              </w:rPr>
            </w:pPr>
            <w:r>
              <w:rPr>
                <w:rFonts w:ascii="Arial" w:hAnsi="Arial" w:cs="Arial"/>
              </w:rPr>
              <w:t>Community supports</w:t>
            </w:r>
          </w:p>
        </w:tc>
        <w:tc>
          <w:tcPr>
            <w:tcW w:w="851" w:type="dxa"/>
          </w:tcPr>
          <w:p w14:paraId="5B1333F7" w14:textId="0AE5C1F7" w:rsidR="00C17B5A" w:rsidRPr="00315368" w:rsidRDefault="00C17B5A" w:rsidP="00793B0B">
            <w:pPr>
              <w:pStyle w:val="CellBase"/>
              <w:rPr>
                <w:rFonts w:ascii="Arial" w:hAnsi="Arial" w:cs="Arial"/>
              </w:rPr>
            </w:pPr>
            <w:r w:rsidRPr="00315368">
              <w:rPr>
                <w:rFonts w:ascii="Arial" w:hAnsi="Arial" w:cs="Arial"/>
              </w:rPr>
              <w:t>M</w:t>
            </w:r>
          </w:p>
        </w:tc>
      </w:tr>
      <w:tr w:rsidR="00C17B5A" w:rsidRPr="00315368" w14:paraId="3FE38E26" w14:textId="77777777" w:rsidTr="00224A3B">
        <w:trPr>
          <w:cantSplit/>
        </w:trPr>
        <w:tc>
          <w:tcPr>
            <w:tcW w:w="1162" w:type="dxa"/>
            <w:tcBorders>
              <w:top w:val="single" w:sz="4" w:space="0" w:color="auto"/>
              <w:bottom w:val="single" w:sz="4" w:space="0" w:color="auto"/>
            </w:tcBorders>
          </w:tcPr>
          <w:p w14:paraId="0A4C057D" w14:textId="6902FEE6" w:rsidR="00C17B5A" w:rsidRPr="00315368" w:rsidRDefault="00C17B5A" w:rsidP="00793B0B">
            <w:pPr>
              <w:pStyle w:val="CellBase"/>
              <w:rPr>
                <w:rFonts w:ascii="Arial" w:hAnsi="Arial" w:cs="Arial"/>
                <w:bCs/>
              </w:rPr>
            </w:pPr>
            <w:r>
              <w:rPr>
                <w:rFonts w:ascii="Arial" w:hAnsi="Arial" w:cs="Arial"/>
                <w:bCs/>
              </w:rPr>
              <w:t>4</w:t>
            </w:r>
          </w:p>
        </w:tc>
        <w:tc>
          <w:tcPr>
            <w:tcW w:w="8018" w:type="dxa"/>
          </w:tcPr>
          <w:p w14:paraId="217B382C" w14:textId="044BFD55" w:rsidR="00C17B5A" w:rsidRPr="00315368" w:rsidRDefault="00C17B5A" w:rsidP="0096100B">
            <w:pPr>
              <w:pStyle w:val="CellBase"/>
              <w:rPr>
                <w:rFonts w:ascii="Arial" w:hAnsi="Arial" w:cs="Arial"/>
              </w:rPr>
            </w:pPr>
            <w:r>
              <w:rPr>
                <w:rFonts w:ascii="Arial" w:hAnsi="Arial" w:cs="Arial"/>
              </w:rPr>
              <w:t>Geospatial support</w:t>
            </w:r>
          </w:p>
        </w:tc>
        <w:tc>
          <w:tcPr>
            <w:tcW w:w="851" w:type="dxa"/>
          </w:tcPr>
          <w:p w14:paraId="58CCB25D" w14:textId="77777777" w:rsidR="00C17B5A" w:rsidRPr="00315368" w:rsidRDefault="00C17B5A" w:rsidP="00793B0B">
            <w:pPr>
              <w:pStyle w:val="CellBase"/>
              <w:rPr>
                <w:rFonts w:ascii="Arial" w:hAnsi="Arial" w:cs="Arial"/>
              </w:rPr>
            </w:pPr>
            <w:r w:rsidRPr="00315368">
              <w:rPr>
                <w:rFonts w:ascii="Arial" w:hAnsi="Arial" w:cs="Arial"/>
              </w:rPr>
              <w:t>M</w:t>
            </w:r>
          </w:p>
        </w:tc>
      </w:tr>
      <w:tr w:rsidR="00C17B5A" w:rsidRPr="00315368" w14:paraId="48BB40A1" w14:textId="77777777" w:rsidTr="00224A3B">
        <w:trPr>
          <w:cantSplit/>
        </w:trPr>
        <w:tc>
          <w:tcPr>
            <w:tcW w:w="1162" w:type="dxa"/>
            <w:tcBorders>
              <w:top w:val="single" w:sz="4" w:space="0" w:color="auto"/>
              <w:bottom w:val="single" w:sz="4" w:space="0" w:color="auto"/>
            </w:tcBorders>
          </w:tcPr>
          <w:p w14:paraId="17D12505" w14:textId="32F9A3C2" w:rsidR="00C17B5A" w:rsidRPr="00315368" w:rsidRDefault="00C17B5A" w:rsidP="00793B0B">
            <w:pPr>
              <w:pStyle w:val="CellBase"/>
              <w:rPr>
                <w:rFonts w:ascii="Arial" w:hAnsi="Arial" w:cs="Arial"/>
                <w:bCs/>
              </w:rPr>
            </w:pPr>
            <w:r>
              <w:rPr>
                <w:rFonts w:ascii="Arial" w:hAnsi="Arial" w:cs="Arial"/>
                <w:bCs/>
              </w:rPr>
              <w:t>5</w:t>
            </w:r>
          </w:p>
        </w:tc>
        <w:tc>
          <w:tcPr>
            <w:tcW w:w="8018" w:type="dxa"/>
          </w:tcPr>
          <w:p w14:paraId="60000502" w14:textId="724263EB" w:rsidR="00C17B5A" w:rsidRPr="00315368" w:rsidRDefault="00C17B5A" w:rsidP="005E64EA">
            <w:pPr>
              <w:pStyle w:val="CellBase"/>
              <w:rPr>
                <w:rFonts w:ascii="Arial" w:hAnsi="Arial" w:cs="Arial"/>
              </w:rPr>
            </w:pPr>
            <w:r>
              <w:rPr>
                <w:rFonts w:ascii="Arial" w:hAnsi="Arial" w:cs="Arial"/>
              </w:rPr>
              <w:t>Proven user cases</w:t>
            </w:r>
          </w:p>
        </w:tc>
        <w:tc>
          <w:tcPr>
            <w:tcW w:w="851" w:type="dxa"/>
          </w:tcPr>
          <w:p w14:paraId="03F42850" w14:textId="77777777" w:rsidR="00C17B5A" w:rsidRPr="00315368" w:rsidRDefault="00C17B5A" w:rsidP="00793B0B">
            <w:pPr>
              <w:pStyle w:val="CellBase"/>
              <w:rPr>
                <w:rFonts w:ascii="Arial" w:hAnsi="Arial" w:cs="Arial"/>
              </w:rPr>
            </w:pPr>
            <w:r w:rsidRPr="00315368">
              <w:rPr>
                <w:rFonts w:ascii="Arial" w:hAnsi="Arial" w:cs="Arial"/>
              </w:rPr>
              <w:t>M</w:t>
            </w:r>
          </w:p>
        </w:tc>
      </w:tr>
      <w:tr w:rsidR="00C17B5A" w:rsidRPr="00315368" w14:paraId="61DB11AB" w14:textId="77777777" w:rsidTr="00224A3B">
        <w:trPr>
          <w:cantSplit/>
        </w:trPr>
        <w:tc>
          <w:tcPr>
            <w:tcW w:w="1162" w:type="dxa"/>
            <w:tcBorders>
              <w:top w:val="single" w:sz="4" w:space="0" w:color="auto"/>
              <w:bottom w:val="single" w:sz="4" w:space="0" w:color="auto"/>
            </w:tcBorders>
          </w:tcPr>
          <w:p w14:paraId="3E8E3007" w14:textId="2E0C1A07" w:rsidR="00C17B5A" w:rsidRPr="00315368" w:rsidRDefault="00C17B5A" w:rsidP="00793B0B">
            <w:pPr>
              <w:pStyle w:val="CellBase"/>
              <w:rPr>
                <w:rFonts w:ascii="Arial" w:hAnsi="Arial" w:cs="Arial"/>
                <w:bCs/>
              </w:rPr>
            </w:pPr>
            <w:r>
              <w:rPr>
                <w:rFonts w:ascii="Arial" w:hAnsi="Arial" w:cs="Arial"/>
                <w:bCs/>
              </w:rPr>
              <w:t>6</w:t>
            </w:r>
          </w:p>
        </w:tc>
        <w:tc>
          <w:tcPr>
            <w:tcW w:w="8018" w:type="dxa"/>
          </w:tcPr>
          <w:p w14:paraId="6FD558B4" w14:textId="756701BC" w:rsidR="00C17B5A" w:rsidRPr="00315368" w:rsidRDefault="00C17B5A" w:rsidP="00A502CC">
            <w:pPr>
              <w:pStyle w:val="CellBase"/>
              <w:rPr>
                <w:rFonts w:ascii="Arial" w:hAnsi="Arial" w:cs="Arial"/>
              </w:rPr>
            </w:pPr>
            <w:r>
              <w:rPr>
                <w:rFonts w:ascii="Arial" w:hAnsi="Arial" w:cs="Arial"/>
              </w:rPr>
              <w:t>Developer Momentum / Developer consideration</w:t>
            </w:r>
          </w:p>
        </w:tc>
        <w:tc>
          <w:tcPr>
            <w:tcW w:w="851" w:type="dxa"/>
          </w:tcPr>
          <w:p w14:paraId="5CC08C81" w14:textId="46249673" w:rsidR="00C17B5A" w:rsidRPr="00315368" w:rsidRDefault="00C17B5A" w:rsidP="00793B0B">
            <w:pPr>
              <w:pStyle w:val="CellBase"/>
              <w:rPr>
                <w:rFonts w:ascii="Arial" w:hAnsi="Arial" w:cs="Arial"/>
              </w:rPr>
            </w:pPr>
            <w:r w:rsidRPr="00315368">
              <w:rPr>
                <w:rFonts w:ascii="Arial" w:hAnsi="Arial" w:cs="Arial"/>
              </w:rPr>
              <w:t>M</w:t>
            </w:r>
          </w:p>
        </w:tc>
      </w:tr>
      <w:tr w:rsidR="00C17B5A" w:rsidRPr="00315368" w14:paraId="218049B7" w14:textId="77777777" w:rsidTr="00224A3B">
        <w:trPr>
          <w:cantSplit/>
        </w:trPr>
        <w:tc>
          <w:tcPr>
            <w:tcW w:w="1162" w:type="dxa"/>
            <w:tcBorders>
              <w:top w:val="single" w:sz="4" w:space="0" w:color="auto"/>
              <w:bottom w:val="single" w:sz="4" w:space="0" w:color="auto"/>
            </w:tcBorders>
          </w:tcPr>
          <w:p w14:paraId="1916D553" w14:textId="214F3C23" w:rsidR="00C17B5A" w:rsidRPr="00315368" w:rsidRDefault="00224A3B" w:rsidP="00793B0B">
            <w:pPr>
              <w:pStyle w:val="CellBase"/>
              <w:rPr>
                <w:rFonts w:ascii="Arial" w:hAnsi="Arial" w:cs="Arial"/>
                <w:bCs/>
              </w:rPr>
            </w:pPr>
            <w:r>
              <w:rPr>
                <w:rFonts w:ascii="Arial" w:hAnsi="Arial" w:cs="Arial"/>
                <w:bCs/>
              </w:rPr>
              <w:t>7</w:t>
            </w:r>
          </w:p>
        </w:tc>
        <w:tc>
          <w:tcPr>
            <w:tcW w:w="8018" w:type="dxa"/>
          </w:tcPr>
          <w:p w14:paraId="1C027E56" w14:textId="656E0012" w:rsidR="00C17B5A" w:rsidRPr="00315368" w:rsidRDefault="00C17B5A" w:rsidP="00A502CC">
            <w:pPr>
              <w:pStyle w:val="CellBase"/>
              <w:rPr>
                <w:rFonts w:ascii="Arial" w:hAnsi="Arial" w:cs="Arial"/>
              </w:rPr>
            </w:pPr>
            <w:r>
              <w:rPr>
                <w:rFonts w:ascii="Arial" w:hAnsi="Arial" w:cs="Arial"/>
              </w:rPr>
              <w:t>Driver fit</w:t>
            </w:r>
          </w:p>
        </w:tc>
        <w:tc>
          <w:tcPr>
            <w:tcW w:w="851" w:type="dxa"/>
          </w:tcPr>
          <w:p w14:paraId="19BDCD79" w14:textId="77777777" w:rsidR="00C17B5A" w:rsidRPr="00315368" w:rsidRDefault="00C17B5A" w:rsidP="00793B0B">
            <w:pPr>
              <w:pStyle w:val="CellBase"/>
              <w:rPr>
                <w:rFonts w:ascii="Arial" w:hAnsi="Arial" w:cs="Arial"/>
              </w:rPr>
            </w:pPr>
          </w:p>
        </w:tc>
      </w:tr>
      <w:tr w:rsidR="00C17B5A" w:rsidRPr="00315368" w14:paraId="76587375" w14:textId="77777777" w:rsidTr="00224A3B">
        <w:trPr>
          <w:cantSplit/>
        </w:trPr>
        <w:tc>
          <w:tcPr>
            <w:tcW w:w="1162" w:type="dxa"/>
            <w:tcBorders>
              <w:top w:val="single" w:sz="4" w:space="0" w:color="auto"/>
              <w:bottom w:val="single" w:sz="4" w:space="0" w:color="auto"/>
            </w:tcBorders>
          </w:tcPr>
          <w:p w14:paraId="64EB6C21" w14:textId="77C2CA07" w:rsidR="00C17B5A" w:rsidRPr="00315368" w:rsidRDefault="00224A3B" w:rsidP="00793B0B">
            <w:pPr>
              <w:pStyle w:val="CellBase"/>
              <w:rPr>
                <w:rFonts w:ascii="Arial" w:hAnsi="Arial" w:cs="Arial"/>
                <w:bCs/>
              </w:rPr>
            </w:pPr>
            <w:r>
              <w:rPr>
                <w:rFonts w:ascii="Arial" w:hAnsi="Arial" w:cs="Arial"/>
                <w:bCs/>
              </w:rPr>
              <w:t>8</w:t>
            </w:r>
          </w:p>
        </w:tc>
        <w:tc>
          <w:tcPr>
            <w:tcW w:w="8018" w:type="dxa"/>
          </w:tcPr>
          <w:p w14:paraId="36A02B92" w14:textId="4E4436EC" w:rsidR="00C17B5A" w:rsidRPr="00315368" w:rsidRDefault="00C17B5A" w:rsidP="00A502CC">
            <w:pPr>
              <w:pStyle w:val="CellBase"/>
              <w:rPr>
                <w:rFonts w:ascii="Arial" w:hAnsi="Arial" w:cs="Arial"/>
              </w:rPr>
            </w:pPr>
            <w:r>
              <w:rPr>
                <w:rFonts w:ascii="Arial" w:hAnsi="Arial" w:cs="Arial"/>
              </w:rPr>
              <w:t>Does it simplify your world?</w:t>
            </w:r>
          </w:p>
        </w:tc>
        <w:tc>
          <w:tcPr>
            <w:tcW w:w="851" w:type="dxa"/>
          </w:tcPr>
          <w:p w14:paraId="53A1842C" w14:textId="77777777" w:rsidR="00C17B5A" w:rsidRPr="00315368" w:rsidRDefault="00C17B5A" w:rsidP="00793B0B">
            <w:pPr>
              <w:pStyle w:val="CellBase"/>
              <w:rPr>
                <w:rFonts w:ascii="Arial" w:hAnsi="Arial" w:cs="Arial"/>
              </w:rPr>
            </w:pPr>
          </w:p>
        </w:tc>
      </w:tr>
      <w:tr w:rsidR="00C17B5A" w:rsidRPr="00315368" w14:paraId="07AB25CC" w14:textId="77777777" w:rsidTr="00224A3B">
        <w:trPr>
          <w:cantSplit/>
        </w:trPr>
        <w:tc>
          <w:tcPr>
            <w:tcW w:w="1162" w:type="dxa"/>
            <w:tcBorders>
              <w:top w:val="single" w:sz="4" w:space="0" w:color="auto"/>
              <w:bottom w:val="single" w:sz="4" w:space="0" w:color="auto"/>
            </w:tcBorders>
          </w:tcPr>
          <w:p w14:paraId="46EAC2B9" w14:textId="06CD5B0B" w:rsidR="00C17B5A" w:rsidRPr="00315368" w:rsidRDefault="00224A3B" w:rsidP="00793B0B">
            <w:pPr>
              <w:pStyle w:val="CellBase"/>
              <w:rPr>
                <w:rFonts w:ascii="Arial" w:hAnsi="Arial" w:cs="Arial"/>
                <w:bCs/>
              </w:rPr>
            </w:pPr>
            <w:r>
              <w:rPr>
                <w:rFonts w:ascii="Arial" w:hAnsi="Arial" w:cs="Arial"/>
                <w:bCs/>
              </w:rPr>
              <w:t>9</w:t>
            </w:r>
          </w:p>
        </w:tc>
        <w:tc>
          <w:tcPr>
            <w:tcW w:w="8018" w:type="dxa"/>
          </w:tcPr>
          <w:p w14:paraId="373D1C2F" w14:textId="29FBEC0E" w:rsidR="00C17B5A" w:rsidRPr="00315368" w:rsidRDefault="00C17B5A" w:rsidP="00A502CC">
            <w:pPr>
              <w:pStyle w:val="CellBase"/>
              <w:rPr>
                <w:rFonts w:ascii="Arial" w:hAnsi="Arial" w:cs="Arial"/>
              </w:rPr>
            </w:pPr>
            <w:r>
              <w:rPr>
                <w:rFonts w:ascii="Arial" w:hAnsi="Arial" w:cs="Arial"/>
              </w:rPr>
              <w:t>Does it fail nicely?</w:t>
            </w:r>
          </w:p>
        </w:tc>
        <w:tc>
          <w:tcPr>
            <w:tcW w:w="851" w:type="dxa"/>
          </w:tcPr>
          <w:p w14:paraId="42E93536" w14:textId="77777777" w:rsidR="00C17B5A" w:rsidRPr="00315368" w:rsidRDefault="00C17B5A" w:rsidP="00793B0B">
            <w:pPr>
              <w:pStyle w:val="CellBase"/>
              <w:rPr>
                <w:rFonts w:ascii="Arial" w:hAnsi="Arial" w:cs="Arial"/>
              </w:rPr>
            </w:pPr>
          </w:p>
        </w:tc>
      </w:tr>
      <w:tr w:rsidR="00C17B5A" w:rsidRPr="00315368" w14:paraId="01EF15BA" w14:textId="77777777" w:rsidTr="00224A3B">
        <w:trPr>
          <w:cantSplit/>
        </w:trPr>
        <w:tc>
          <w:tcPr>
            <w:tcW w:w="1162" w:type="dxa"/>
            <w:tcBorders>
              <w:top w:val="single" w:sz="4" w:space="0" w:color="auto"/>
              <w:bottom w:val="single" w:sz="4" w:space="0" w:color="auto"/>
            </w:tcBorders>
          </w:tcPr>
          <w:p w14:paraId="07271628" w14:textId="0F2A6913" w:rsidR="00C17B5A" w:rsidRPr="00315368" w:rsidRDefault="00224A3B" w:rsidP="00793B0B">
            <w:pPr>
              <w:pStyle w:val="CellBase"/>
              <w:rPr>
                <w:rFonts w:ascii="Arial" w:hAnsi="Arial" w:cs="Arial"/>
                <w:bCs/>
              </w:rPr>
            </w:pPr>
            <w:r>
              <w:rPr>
                <w:rFonts w:ascii="Arial" w:hAnsi="Arial" w:cs="Arial"/>
                <w:bCs/>
              </w:rPr>
              <w:t>10</w:t>
            </w:r>
          </w:p>
        </w:tc>
        <w:tc>
          <w:tcPr>
            <w:tcW w:w="8018" w:type="dxa"/>
          </w:tcPr>
          <w:p w14:paraId="0189AF7D" w14:textId="01190A08" w:rsidR="00C17B5A" w:rsidRPr="00315368" w:rsidRDefault="00C17B5A" w:rsidP="00A502CC">
            <w:pPr>
              <w:pStyle w:val="CellBase"/>
              <w:rPr>
                <w:rFonts w:ascii="Arial" w:hAnsi="Arial" w:cs="Arial"/>
              </w:rPr>
            </w:pPr>
            <w:r>
              <w:rPr>
                <w:rFonts w:ascii="Arial" w:hAnsi="Arial" w:cs="Arial"/>
              </w:rPr>
              <w:t>Low latency, real-time access required</w:t>
            </w:r>
          </w:p>
        </w:tc>
        <w:tc>
          <w:tcPr>
            <w:tcW w:w="851" w:type="dxa"/>
          </w:tcPr>
          <w:p w14:paraId="09725337" w14:textId="77777777" w:rsidR="00C17B5A" w:rsidRPr="00315368" w:rsidRDefault="00C17B5A" w:rsidP="00793B0B">
            <w:pPr>
              <w:pStyle w:val="CellBase"/>
              <w:rPr>
                <w:rFonts w:ascii="Arial" w:hAnsi="Arial" w:cs="Arial"/>
              </w:rPr>
            </w:pPr>
          </w:p>
        </w:tc>
      </w:tr>
      <w:tr w:rsidR="00C17B5A" w:rsidRPr="00315368" w14:paraId="7EF7FAFE" w14:textId="77777777" w:rsidTr="00224A3B">
        <w:trPr>
          <w:cantSplit/>
        </w:trPr>
        <w:tc>
          <w:tcPr>
            <w:tcW w:w="1162" w:type="dxa"/>
            <w:tcBorders>
              <w:top w:val="single" w:sz="4" w:space="0" w:color="auto"/>
              <w:bottom w:val="single" w:sz="4" w:space="0" w:color="auto"/>
            </w:tcBorders>
          </w:tcPr>
          <w:p w14:paraId="0C30CE27" w14:textId="690DBA98" w:rsidR="00C17B5A" w:rsidRPr="00315368" w:rsidRDefault="00224A3B" w:rsidP="00793B0B">
            <w:pPr>
              <w:pStyle w:val="CellBase"/>
              <w:rPr>
                <w:rFonts w:ascii="Arial" w:hAnsi="Arial" w:cs="Arial"/>
                <w:bCs/>
              </w:rPr>
            </w:pPr>
            <w:r>
              <w:rPr>
                <w:rFonts w:ascii="Arial" w:hAnsi="Arial" w:cs="Arial"/>
                <w:bCs/>
              </w:rPr>
              <w:t>11</w:t>
            </w:r>
          </w:p>
        </w:tc>
        <w:tc>
          <w:tcPr>
            <w:tcW w:w="8018" w:type="dxa"/>
          </w:tcPr>
          <w:p w14:paraId="47616D1C" w14:textId="47BBF6B2" w:rsidR="00C17B5A" w:rsidRPr="00315368" w:rsidRDefault="00C17B5A" w:rsidP="00A502CC">
            <w:pPr>
              <w:pStyle w:val="CellBase"/>
              <w:rPr>
                <w:rFonts w:ascii="Arial" w:hAnsi="Arial" w:cs="Arial"/>
              </w:rPr>
            </w:pPr>
            <w:r>
              <w:rPr>
                <w:rFonts w:ascii="Arial" w:hAnsi="Arial" w:cs="Arial"/>
              </w:rPr>
              <w:t>Be accessed by users &amp; applications</w:t>
            </w:r>
          </w:p>
        </w:tc>
        <w:tc>
          <w:tcPr>
            <w:tcW w:w="851" w:type="dxa"/>
          </w:tcPr>
          <w:p w14:paraId="419151B2" w14:textId="77777777" w:rsidR="00C17B5A" w:rsidRPr="00315368" w:rsidRDefault="00C17B5A" w:rsidP="00793B0B">
            <w:pPr>
              <w:pStyle w:val="CellBase"/>
              <w:rPr>
                <w:rFonts w:ascii="Arial" w:hAnsi="Arial" w:cs="Arial"/>
              </w:rPr>
            </w:pPr>
          </w:p>
        </w:tc>
      </w:tr>
      <w:tr w:rsidR="00C17B5A" w:rsidRPr="00315368" w14:paraId="79DC971B" w14:textId="77777777" w:rsidTr="00224A3B">
        <w:trPr>
          <w:cantSplit/>
        </w:trPr>
        <w:tc>
          <w:tcPr>
            <w:tcW w:w="1162" w:type="dxa"/>
            <w:tcBorders>
              <w:top w:val="single" w:sz="4" w:space="0" w:color="auto"/>
              <w:bottom w:val="single" w:sz="4" w:space="0" w:color="auto"/>
            </w:tcBorders>
          </w:tcPr>
          <w:p w14:paraId="1DAF7245" w14:textId="77777777" w:rsidR="00C17B5A" w:rsidRPr="00315368" w:rsidRDefault="00C17B5A" w:rsidP="00793B0B">
            <w:pPr>
              <w:pStyle w:val="CellBase"/>
              <w:rPr>
                <w:rFonts w:ascii="Arial" w:hAnsi="Arial" w:cs="Arial"/>
                <w:bCs/>
              </w:rPr>
            </w:pPr>
          </w:p>
        </w:tc>
        <w:tc>
          <w:tcPr>
            <w:tcW w:w="8018" w:type="dxa"/>
          </w:tcPr>
          <w:p w14:paraId="6EBF7F2E" w14:textId="50045EE4" w:rsidR="00C17B5A" w:rsidRPr="00315368" w:rsidRDefault="00C17B5A" w:rsidP="00891AE2">
            <w:pPr>
              <w:shd w:val="clear" w:color="auto" w:fill="FFFFFF"/>
              <w:spacing w:before="100" w:beforeAutospacing="1" w:after="100" w:afterAutospacing="1" w:line="375" w:lineRule="atLeast"/>
              <w:ind w:left="720"/>
              <w:rPr>
                <w:rFonts w:ascii="Arial" w:hAnsi="Arial" w:cs="Arial"/>
              </w:rPr>
            </w:pPr>
          </w:p>
        </w:tc>
        <w:tc>
          <w:tcPr>
            <w:tcW w:w="851" w:type="dxa"/>
          </w:tcPr>
          <w:p w14:paraId="78F5697B" w14:textId="2FEDC752" w:rsidR="00C17B5A" w:rsidRPr="00315368" w:rsidRDefault="00C17B5A" w:rsidP="00793B0B">
            <w:pPr>
              <w:pStyle w:val="CellBase"/>
              <w:rPr>
                <w:rFonts w:ascii="Arial" w:hAnsi="Arial" w:cs="Arial"/>
              </w:rPr>
            </w:pPr>
          </w:p>
        </w:tc>
      </w:tr>
      <w:tr w:rsidR="00C17B5A" w:rsidRPr="00315368" w14:paraId="7BF9C33F" w14:textId="77777777" w:rsidTr="00224A3B">
        <w:trPr>
          <w:cantSplit/>
        </w:trPr>
        <w:tc>
          <w:tcPr>
            <w:tcW w:w="1162" w:type="dxa"/>
            <w:tcBorders>
              <w:top w:val="single" w:sz="4" w:space="0" w:color="auto"/>
              <w:bottom w:val="single" w:sz="4" w:space="0" w:color="auto"/>
            </w:tcBorders>
          </w:tcPr>
          <w:p w14:paraId="78035014" w14:textId="77777777" w:rsidR="00C17B5A" w:rsidRPr="00315368" w:rsidRDefault="00C17B5A" w:rsidP="00793B0B">
            <w:pPr>
              <w:pStyle w:val="CellBase"/>
              <w:rPr>
                <w:rFonts w:ascii="Arial" w:hAnsi="Arial" w:cs="Arial"/>
                <w:bCs/>
              </w:rPr>
            </w:pPr>
          </w:p>
        </w:tc>
        <w:tc>
          <w:tcPr>
            <w:tcW w:w="8018" w:type="dxa"/>
          </w:tcPr>
          <w:p w14:paraId="32240774" w14:textId="77777777" w:rsidR="00C17B5A" w:rsidRPr="00315368" w:rsidRDefault="00C17B5A" w:rsidP="00A502CC">
            <w:pPr>
              <w:pStyle w:val="CellBase"/>
              <w:rPr>
                <w:rFonts w:ascii="Arial" w:hAnsi="Arial" w:cs="Arial"/>
              </w:rPr>
            </w:pPr>
          </w:p>
        </w:tc>
        <w:tc>
          <w:tcPr>
            <w:tcW w:w="851" w:type="dxa"/>
          </w:tcPr>
          <w:p w14:paraId="1EAA07CB" w14:textId="52B94351" w:rsidR="00C17B5A" w:rsidRPr="00315368" w:rsidRDefault="00C17B5A" w:rsidP="00793B0B">
            <w:pPr>
              <w:pStyle w:val="CellBase"/>
              <w:rPr>
                <w:rFonts w:ascii="Arial" w:hAnsi="Arial" w:cs="Arial"/>
              </w:rPr>
            </w:pPr>
          </w:p>
        </w:tc>
      </w:tr>
      <w:tr w:rsidR="00C17B5A" w:rsidRPr="00315368" w14:paraId="60DD1A09" w14:textId="77777777" w:rsidTr="00224A3B">
        <w:trPr>
          <w:cantSplit/>
        </w:trPr>
        <w:tc>
          <w:tcPr>
            <w:tcW w:w="1162" w:type="dxa"/>
            <w:tcBorders>
              <w:top w:val="single" w:sz="4" w:space="0" w:color="auto"/>
              <w:bottom w:val="single" w:sz="4" w:space="0" w:color="auto"/>
            </w:tcBorders>
          </w:tcPr>
          <w:p w14:paraId="2F4AC54B" w14:textId="77777777" w:rsidR="00C17B5A" w:rsidRPr="00315368" w:rsidRDefault="00C17B5A" w:rsidP="00793B0B">
            <w:pPr>
              <w:pStyle w:val="CellBase"/>
              <w:rPr>
                <w:rFonts w:ascii="Arial" w:hAnsi="Arial" w:cs="Arial"/>
                <w:bCs/>
              </w:rPr>
            </w:pPr>
          </w:p>
        </w:tc>
        <w:tc>
          <w:tcPr>
            <w:tcW w:w="8018" w:type="dxa"/>
          </w:tcPr>
          <w:p w14:paraId="627F92A7" w14:textId="77777777" w:rsidR="00C17B5A" w:rsidRPr="00315368" w:rsidRDefault="00C17B5A" w:rsidP="00A502CC">
            <w:pPr>
              <w:pStyle w:val="CellBase"/>
              <w:rPr>
                <w:rFonts w:ascii="Arial" w:hAnsi="Arial" w:cs="Arial"/>
              </w:rPr>
            </w:pPr>
          </w:p>
        </w:tc>
        <w:tc>
          <w:tcPr>
            <w:tcW w:w="851" w:type="dxa"/>
          </w:tcPr>
          <w:p w14:paraId="0EE7776C" w14:textId="77777777" w:rsidR="00C17B5A" w:rsidRPr="00315368" w:rsidRDefault="00C17B5A" w:rsidP="00793B0B">
            <w:pPr>
              <w:pStyle w:val="CellBase"/>
              <w:rPr>
                <w:rFonts w:ascii="Arial" w:hAnsi="Arial" w:cs="Arial"/>
              </w:rPr>
            </w:pPr>
          </w:p>
        </w:tc>
      </w:tr>
      <w:tr w:rsidR="00C17B5A" w:rsidRPr="00315368" w14:paraId="7A0392A1" w14:textId="77777777" w:rsidTr="00224A3B">
        <w:trPr>
          <w:cantSplit/>
        </w:trPr>
        <w:tc>
          <w:tcPr>
            <w:tcW w:w="1162" w:type="dxa"/>
            <w:tcBorders>
              <w:top w:val="single" w:sz="4" w:space="0" w:color="auto"/>
              <w:bottom w:val="single" w:sz="4" w:space="0" w:color="auto"/>
            </w:tcBorders>
          </w:tcPr>
          <w:p w14:paraId="5CDFDDE7" w14:textId="77777777" w:rsidR="00C17B5A" w:rsidRPr="00315368" w:rsidRDefault="00C17B5A" w:rsidP="00793B0B">
            <w:pPr>
              <w:pStyle w:val="CellBase"/>
              <w:rPr>
                <w:rFonts w:ascii="Arial" w:hAnsi="Arial" w:cs="Arial"/>
                <w:bCs/>
              </w:rPr>
            </w:pPr>
          </w:p>
        </w:tc>
        <w:tc>
          <w:tcPr>
            <w:tcW w:w="8018" w:type="dxa"/>
          </w:tcPr>
          <w:p w14:paraId="1350C1F5" w14:textId="77777777" w:rsidR="00C17B5A" w:rsidRPr="00315368" w:rsidRDefault="00C17B5A" w:rsidP="00A502CC">
            <w:pPr>
              <w:pStyle w:val="CellBase"/>
              <w:rPr>
                <w:rFonts w:ascii="Arial" w:hAnsi="Arial" w:cs="Arial"/>
              </w:rPr>
            </w:pPr>
          </w:p>
        </w:tc>
        <w:tc>
          <w:tcPr>
            <w:tcW w:w="851" w:type="dxa"/>
          </w:tcPr>
          <w:p w14:paraId="1DAFBD72" w14:textId="77777777" w:rsidR="00C17B5A" w:rsidRPr="00315368" w:rsidRDefault="00C17B5A" w:rsidP="00793B0B">
            <w:pPr>
              <w:pStyle w:val="CellBase"/>
              <w:rPr>
                <w:rFonts w:ascii="Arial" w:hAnsi="Arial" w:cs="Arial"/>
              </w:rPr>
            </w:pPr>
          </w:p>
        </w:tc>
      </w:tr>
      <w:tr w:rsidR="00C17B5A" w:rsidRPr="00315368" w14:paraId="5E39B671" w14:textId="77777777" w:rsidTr="00224A3B">
        <w:trPr>
          <w:cantSplit/>
        </w:trPr>
        <w:tc>
          <w:tcPr>
            <w:tcW w:w="1162" w:type="dxa"/>
            <w:tcBorders>
              <w:top w:val="single" w:sz="4" w:space="0" w:color="auto"/>
              <w:bottom w:val="single" w:sz="4" w:space="0" w:color="auto"/>
            </w:tcBorders>
          </w:tcPr>
          <w:p w14:paraId="5D320451" w14:textId="77777777" w:rsidR="00C17B5A" w:rsidRPr="00315368" w:rsidRDefault="00C17B5A" w:rsidP="00793B0B">
            <w:pPr>
              <w:pStyle w:val="CellBase"/>
              <w:rPr>
                <w:rFonts w:ascii="Arial" w:hAnsi="Arial" w:cs="Arial"/>
                <w:bCs/>
              </w:rPr>
            </w:pPr>
          </w:p>
        </w:tc>
        <w:tc>
          <w:tcPr>
            <w:tcW w:w="8018" w:type="dxa"/>
          </w:tcPr>
          <w:p w14:paraId="62DC84AB" w14:textId="77777777" w:rsidR="00C17B5A" w:rsidRPr="00315368" w:rsidRDefault="00C17B5A" w:rsidP="00A502CC">
            <w:pPr>
              <w:pStyle w:val="CellBase"/>
              <w:rPr>
                <w:rFonts w:ascii="Arial" w:hAnsi="Arial" w:cs="Arial"/>
              </w:rPr>
            </w:pPr>
          </w:p>
        </w:tc>
        <w:tc>
          <w:tcPr>
            <w:tcW w:w="851" w:type="dxa"/>
          </w:tcPr>
          <w:p w14:paraId="1B81D0F3" w14:textId="77777777" w:rsidR="00C17B5A" w:rsidRPr="00315368" w:rsidRDefault="00C17B5A" w:rsidP="00793B0B">
            <w:pPr>
              <w:pStyle w:val="CellBase"/>
              <w:rPr>
                <w:rFonts w:ascii="Arial" w:hAnsi="Arial" w:cs="Arial"/>
              </w:rPr>
            </w:pPr>
          </w:p>
        </w:tc>
      </w:tr>
      <w:tr w:rsidR="00C17B5A" w:rsidRPr="00315368" w14:paraId="7D40DB44" w14:textId="77777777" w:rsidTr="00224A3B">
        <w:trPr>
          <w:cantSplit/>
        </w:trPr>
        <w:tc>
          <w:tcPr>
            <w:tcW w:w="1162" w:type="dxa"/>
            <w:tcBorders>
              <w:top w:val="single" w:sz="4" w:space="0" w:color="auto"/>
              <w:bottom w:val="single" w:sz="4" w:space="0" w:color="auto"/>
            </w:tcBorders>
          </w:tcPr>
          <w:p w14:paraId="00F354DB" w14:textId="77777777" w:rsidR="00C17B5A" w:rsidRPr="00315368" w:rsidRDefault="00C17B5A" w:rsidP="00793B0B">
            <w:pPr>
              <w:pStyle w:val="CellBase"/>
              <w:rPr>
                <w:rFonts w:ascii="Arial" w:hAnsi="Arial" w:cs="Arial"/>
                <w:bCs/>
              </w:rPr>
            </w:pPr>
          </w:p>
        </w:tc>
        <w:tc>
          <w:tcPr>
            <w:tcW w:w="8018" w:type="dxa"/>
          </w:tcPr>
          <w:p w14:paraId="120B066A" w14:textId="77777777" w:rsidR="00C17B5A" w:rsidRPr="00315368" w:rsidRDefault="00C17B5A" w:rsidP="00A502CC">
            <w:pPr>
              <w:pStyle w:val="CellBase"/>
              <w:rPr>
                <w:rFonts w:ascii="Arial" w:hAnsi="Arial" w:cs="Arial"/>
              </w:rPr>
            </w:pPr>
          </w:p>
        </w:tc>
        <w:tc>
          <w:tcPr>
            <w:tcW w:w="851" w:type="dxa"/>
          </w:tcPr>
          <w:p w14:paraId="4C01D478" w14:textId="77777777" w:rsidR="00C17B5A" w:rsidRPr="00315368" w:rsidRDefault="00C17B5A" w:rsidP="00793B0B">
            <w:pPr>
              <w:pStyle w:val="CellBase"/>
              <w:rPr>
                <w:rFonts w:ascii="Arial" w:hAnsi="Arial" w:cs="Arial"/>
              </w:rPr>
            </w:pPr>
          </w:p>
        </w:tc>
      </w:tr>
      <w:tr w:rsidR="00C17B5A" w:rsidRPr="00315368" w14:paraId="1C237D41" w14:textId="77777777" w:rsidTr="00224A3B">
        <w:trPr>
          <w:cantSplit/>
        </w:trPr>
        <w:tc>
          <w:tcPr>
            <w:tcW w:w="1162" w:type="dxa"/>
            <w:tcBorders>
              <w:top w:val="single" w:sz="4" w:space="0" w:color="auto"/>
              <w:bottom w:val="single" w:sz="4" w:space="0" w:color="auto"/>
            </w:tcBorders>
          </w:tcPr>
          <w:p w14:paraId="476330C0" w14:textId="77777777" w:rsidR="00C17B5A" w:rsidRPr="00315368" w:rsidRDefault="00C17B5A" w:rsidP="00793B0B">
            <w:pPr>
              <w:pStyle w:val="CellBase"/>
              <w:rPr>
                <w:rFonts w:ascii="Arial" w:hAnsi="Arial" w:cs="Arial"/>
                <w:bCs/>
              </w:rPr>
            </w:pPr>
          </w:p>
        </w:tc>
        <w:tc>
          <w:tcPr>
            <w:tcW w:w="8018" w:type="dxa"/>
          </w:tcPr>
          <w:p w14:paraId="43521AAE" w14:textId="77777777" w:rsidR="00C17B5A" w:rsidRPr="00315368" w:rsidRDefault="00C17B5A" w:rsidP="00A502CC">
            <w:pPr>
              <w:pStyle w:val="CellBase"/>
              <w:rPr>
                <w:rFonts w:ascii="Arial" w:hAnsi="Arial" w:cs="Arial"/>
              </w:rPr>
            </w:pPr>
          </w:p>
        </w:tc>
        <w:tc>
          <w:tcPr>
            <w:tcW w:w="851" w:type="dxa"/>
          </w:tcPr>
          <w:p w14:paraId="3FD65263" w14:textId="77777777" w:rsidR="00C17B5A" w:rsidRPr="00315368" w:rsidRDefault="00C17B5A" w:rsidP="00793B0B">
            <w:pPr>
              <w:pStyle w:val="CellBase"/>
              <w:rPr>
                <w:rFonts w:ascii="Arial" w:hAnsi="Arial" w:cs="Arial"/>
              </w:rPr>
            </w:pPr>
          </w:p>
        </w:tc>
      </w:tr>
      <w:tr w:rsidR="00C17B5A" w:rsidRPr="00315368" w14:paraId="0FA1C451" w14:textId="77777777" w:rsidTr="00224A3B">
        <w:trPr>
          <w:cantSplit/>
        </w:trPr>
        <w:tc>
          <w:tcPr>
            <w:tcW w:w="1162" w:type="dxa"/>
            <w:tcBorders>
              <w:top w:val="single" w:sz="4" w:space="0" w:color="auto"/>
              <w:bottom w:val="single" w:sz="4" w:space="0" w:color="auto"/>
            </w:tcBorders>
          </w:tcPr>
          <w:p w14:paraId="52AB49D6" w14:textId="25BD4F96" w:rsidR="00C17B5A" w:rsidRPr="00315368" w:rsidRDefault="00C17B5A" w:rsidP="00793B0B">
            <w:pPr>
              <w:pStyle w:val="CellBase"/>
              <w:rPr>
                <w:rFonts w:ascii="Arial" w:hAnsi="Arial" w:cs="Arial"/>
                <w:bCs/>
              </w:rPr>
            </w:pPr>
          </w:p>
        </w:tc>
        <w:tc>
          <w:tcPr>
            <w:tcW w:w="8018" w:type="dxa"/>
          </w:tcPr>
          <w:p w14:paraId="6707D936" w14:textId="076787A5" w:rsidR="00C17B5A" w:rsidRPr="00315368" w:rsidRDefault="00C17B5A" w:rsidP="00A502CC">
            <w:pPr>
              <w:pStyle w:val="CellBase"/>
              <w:rPr>
                <w:rFonts w:ascii="Arial" w:hAnsi="Arial" w:cs="Arial"/>
              </w:rPr>
            </w:pPr>
          </w:p>
        </w:tc>
        <w:tc>
          <w:tcPr>
            <w:tcW w:w="851" w:type="dxa"/>
          </w:tcPr>
          <w:p w14:paraId="28819E47" w14:textId="6AA3036F" w:rsidR="00C17B5A" w:rsidRPr="00315368" w:rsidRDefault="00C17B5A" w:rsidP="00793B0B">
            <w:pPr>
              <w:pStyle w:val="CellBase"/>
              <w:rPr>
                <w:rFonts w:ascii="Arial" w:hAnsi="Arial" w:cs="Arial"/>
              </w:rPr>
            </w:pPr>
          </w:p>
        </w:tc>
      </w:tr>
    </w:tbl>
    <w:p w14:paraId="23A96615" w14:textId="77777777" w:rsidR="002A7F51" w:rsidRPr="00315368" w:rsidRDefault="002A7F51" w:rsidP="002A7F51">
      <w:pPr>
        <w:pStyle w:val="Heading3"/>
        <w:rPr>
          <w:rFonts w:ascii="Arial" w:hAnsi="Arial"/>
        </w:rPr>
      </w:pPr>
      <w:bookmarkStart w:id="17" w:name="_Toc308171866"/>
      <w:r w:rsidRPr="00315368">
        <w:rPr>
          <w:rFonts w:ascii="Arial" w:hAnsi="Arial"/>
        </w:rPr>
        <w:t>File Details</w:t>
      </w:r>
      <w:bookmarkEnd w:id="17"/>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5"/>
        <w:gridCol w:w="6864"/>
      </w:tblGrid>
      <w:tr w:rsidR="002A7F51" w:rsidRPr="00315368" w14:paraId="1B2503C3" w14:textId="77777777" w:rsidTr="00D07828">
        <w:tc>
          <w:tcPr>
            <w:tcW w:w="2865" w:type="dxa"/>
            <w:shd w:val="clear" w:color="auto" w:fill="E0E0E0"/>
          </w:tcPr>
          <w:p w14:paraId="34BE041A" w14:textId="77777777" w:rsidR="002A7F51" w:rsidRPr="00315368" w:rsidRDefault="002A7F51" w:rsidP="0052567D">
            <w:pPr>
              <w:rPr>
                <w:rFonts w:ascii="Arial" w:hAnsi="Arial" w:cs="Arial"/>
                <w:b/>
              </w:rPr>
            </w:pPr>
            <w:r w:rsidRPr="00315368">
              <w:rPr>
                <w:rFonts w:ascii="Arial" w:hAnsi="Arial" w:cs="Arial"/>
                <w:b/>
              </w:rPr>
              <w:t>Filename:</w:t>
            </w:r>
          </w:p>
        </w:tc>
        <w:tc>
          <w:tcPr>
            <w:tcW w:w="6864" w:type="dxa"/>
          </w:tcPr>
          <w:p w14:paraId="78B0366E" w14:textId="2591C77F" w:rsidR="002A7F51" w:rsidRPr="00315368" w:rsidRDefault="00F01378" w:rsidP="00D07828">
            <w:pPr>
              <w:rPr>
                <w:rFonts w:ascii="Arial" w:hAnsi="Arial" w:cs="Arial"/>
              </w:rPr>
            </w:pPr>
            <w:r w:rsidRPr="00315368">
              <w:rPr>
                <w:rFonts w:ascii="Arial" w:hAnsi="Arial" w:cs="Arial"/>
              </w:rPr>
              <w:t>{</w:t>
            </w:r>
            <w:proofErr w:type="spellStart"/>
            <w:proofErr w:type="gramStart"/>
            <w:r w:rsidR="00D07828" w:rsidRPr="00315368">
              <w:rPr>
                <w:rFonts w:ascii="Arial" w:hAnsi="Arial" w:cs="Arial"/>
                <w:b/>
              </w:rPr>
              <w:t>short</w:t>
            </w:r>
            <w:proofErr w:type="gramEnd"/>
            <w:r w:rsidR="00D07828" w:rsidRPr="00315368">
              <w:rPr>
                <w:rFonts w:ascii="Arial" w:hAnsi="Arial" w:cs="Arial"/>
                <w:b/>
              </w:rPr>
              <w:t>_name</w:t>
            </w:r>
            <w:proofErr w:type="spellEnd"/>
            <w:r w:rsidRPr="00315368">
              <w:rPr>
                <w:rFonts w:ascii="Arial" w:hAnsi="Arial" w:cs="Arial"/>
              </w:rPr>
              <w:t>}</w:t>
            </w:r>
            <w:r w:rsidR="00D07828" w:rsidRPr="00315368">
              <w:rPr>
                <w:rFonts w:ascii="Arial" w:hAnsi="Arial" w:cs="Arial"/>
              </w:rPr>
              <w:t>_{</w:t>
            </w:r>
            <w:proofErr w:type="spellStart"/>
            <w:r w:rsidR="00D07828" w:rsidRPr="00315368">
              <w:rPr>
                <w:rFonts w:ascii="Arial" w:hAnsi="Arial" w:cs="Arial"/>
              </w:rPr>
              <w:t>yyyymmdd</w:t>
            </w:r>
            <w:proofErr w:type="spellEnd"/>
            <w:r w:rsidR="00D07828" w:rsidRPr="00315368">
              <w:rPr>
                <w:rFonts w:ascii="Arial" w:hAnsi="Arial" w:cs="Arial"/>
              </w:rPr>
              <w:t>}_</w:t>
            </w:r>
            <w:proofErr w:type="spellStart"/>
            <w:r w:rsidR="00D07828" w:rsidRPr="00315368">
              <w:rPr>
                <w:rFonts w:ascii="Arial" w:hAnsi="Arial" w:cs="Arial"/>
              </w:rPr>
              <w:t>vol</w:t>
            </w:r>
            <w:proofErr w:type="spellEnd"/>
            <w:r w:rsidR="00D07828" w:rsidRPr="00315368">
              <w:rPr>
                <w:rFonts w:ascii="Arial" w:hAnsi="Arial" w:cs="Arial"/>
              </w:rPr>
              <w:t>-{sequence}.</w:t>
            </w:r>
            <w:proofErr w:type="spellStart"/>
            <w:r w:rsidR="00D07828" w:rsidRPr="00315368">
              <w:rPr>
                <w:rFonts w:ascii="Arial" w:hAnsi="Arial" w:cs="Arial"/>
              </w:rPr>
              <w:t>json</w:t>
            </w:r>
            <w:proofErr w:type="spellEnd"/>
          </w:p>
        </w:tc>
      </w:tr>
      <w:tr w:rsidR="002A7F51" w:rsidRPr="00315368" w14:paraId="08D3E1F2" w14:textId="77777777" w:rsidTr="00D07828">
        <w:tc>
          <w:tcPr>
            <w:tcW w:w="2865" w:type="dxa"/>
            <w:shd w:val="clear" w:color="auto" w:fill="E0E0E0"/>
          </w:tcPr>
          <w:p w14:paraId="760E1598" w14:textId="77777777" w:rsidR="002A7F51" w:rsidRPr="00315368" w:rsidRDefault="002A7F51" w:rsidP="0052567D">
            <w:pPr>
              <w:rPr>
                <w:rFonts w:ascii="Arial" w:hAnsi="Arial" w:cs="Arial"/>
                <w:b/>
              </w:rPr>
            </w:pPr>
            <w:r w:rsidRPr="00315368">
              <w:rPr>
                <w:rFonts w:ascii="Arial" w:hAnsi="Arial" w:cs="Arial"/>
                <w:b/>
              </w:rPr>
              <w:t>Zipped?</w:t>
            </w:r>
          </w:p>
        </w:tc>
        <w:tc>
          <w:tcPr>
            <w:tcW w:w="6864" w:type="dxa"/>
          </w:tcPr>
          <w:p w14:paraId="155F6C8C" w14:textId="2BF49D56" w:rsidR="002A7F51" w:rsidRPr="00315368" w:rsidRDefault="002A7F51" w:rsidP="0052567D">
            <w:pPr>
              <w:rPr>
                <w:rFonts w:ascii="Arial" w:hAnsi="Arial" w:cs="Arial"/>
                <w:color w:val="808080"/>
              </w:rPr>
            </w:pPr>
            <w:r w:rsidRPr="00315368">
              <w:rPr>
                <w:rFonts w:ascii="Arial" w:hAnsi="Arial" w:cs="Arial"/>
                <w:color w:val="808080"/>
              </w:rPr>
              <w:t>No</w:t>
            </w:r>
          </w:p>
        </w:tc>
      </w:tr>
      <w:tr w:rsidR="002A7F51" w:rsidRPr="00315368" w14:paraId="4CE2E892" w14:textId="77777777" w:rsidTr="00D07828">
        <w:tc>
          <w:tcPr>
            <w:tcW w:w="2865" w:type="dxa"/>
            <w:shd w:val="clear" w:color="auto" w:fill="E0E0E0"/>
          </w:tcPr>
          <w:p w14:paraId="438FC566" w14:textId="77777777" w:rsidR="002A7F51" w:rsidRPr="00315368" w:rsidRDefault="002A7F51" w:rsidP="0052567D">
            <w:pPr>
              <w:rPr>
                <w:rFonts w:ascii="Arial" w:hAnsi="Arial" w:cs="Arial"/>
                <w:b/>
              </w:rPr>
            </w:pPr>
            <w:r w:rsidRPr="00315368">
              <w:rPr>
                <w:rFonts w:ascii="Arial" w:hAnsi="Arial" w:cs="Arial"/>
                <w:b/>
              </w:rPr>
              <w:t>Zip filename:</w:t>
            </w:r>
          </w:p>
        </w:tc>
        <w:tc>
          <w:tcPr>
            <w:tcW w:w="6864" w:type="dxa"/>
          </w:tcPr>
          <w:p w14:paraId="7D94B4A4" w14:textId="77777777" w:rsidR="002A7F51" w:rsidRPr="00315368" w:rsidRDefault="002A7F51" w:rsidP="0052567D">
            <w:pPr>
              <w:rPr>
                <w:rFonts w:ascii="Arial" w:hAnsi="Arial" w:cs="Arial"/>
                <w:color w:val="808080"/>
              </w:rPr>
            </w:pPr>
            <w:proofErr w:type="gramStart"/>
            <w:r w:rsidRPr="00315368">
              <w:rPr>
                <w:rFonts w:ascii="Arial" w:hAnsi="Arial" w:cs="Arial"/>
                <w:color w:val="808080"/>
              </w:rPr>
              <w:t>n</w:t>
            </w:r>
            <w:proofErr w:type="gramEnd"/>
            <w:r w:rsidRPr="00315368">
              <w:rPr>
                <w:rFonts w:ascii="Arial" w:hAnsi="Arial" w:cs="Arial"/>
                <w:color w:val="808080"/>
              </w:rPr>
              <w:t>/a</w:t>
            </w:r>
          </w:p>
        </w:tc>
      </w:tr>
      <w:tr w:rsidR="002A7F51" w:rsidRPr="00315368" w14:paraId="2484B959" w14:textId="77777777" w:rsidTr="00D07828">
        <w:tc>
          <w:tcPr>
            <w:tcW w:w="2865" w:type="dxa"/>
            <w:shd w:val="clear" w:color="auto" w:fill="E0E0E0"/>
          </w:tcPr>
          <w:p w14:paraId="3800FF95" w14:textId="77777777" w:rsidR="002A7F51" w:rsidRPr="00315368" w:rsidRDefault="002A7F51" w:rsidP="0052567D">
            <w:pPr>
              <w:rPr>
                <w:rFonts w:ascii="Arial" w:hAnsi="Arial" w:cs="Arial"/>
                <w:b/>
              </w:rPr>
            </w:pPr>
            <w:r w:rsidRPr="00315368">
              <w:rPr>
                <w:rFonts w:ascii="Arial" w:hAnsi="Arial" w:cs="Arial"/>
                <w:b/>
              </w:rPr>
              <w:t>Field Delimiter:</w:t>
            </w:r>
          </w:p>
        </w:tc>
        <w:tc>
          <w:tcPr>
            <w:tcW w:w="6864" w:type="dxa"/>
          </w:tcPr>
          <w:p w14:paraId="1959C91A" w14:textId="7EF21907" w:rsidR="002A7F51" w:rsidRPr="00315368" w:rsidRDefault="00D07828" w:rsidP="0052567D">
            <w:pPr>
              <w:rPr>
                <w:rFonts w:ascii="Arial" w:hAnsi="Arial" w:cs="Arial"/>
              </w:rPr>
            </w:pPr>
            <w:proofErr w:type="gramStart"/>
            <w:r w:rsidRPr="00315368">
              <w:rPr>
                <w:rFonts w:ascii="Arial" w:hAnsi="Arial" w:cs="Arial"/>
              </w:rPr>
              <w:t>n</w:t>
            </w:r>
            <w:proofErr w:type="gramEnd"/>
            <w:r w:rsidRPr="00315368">
              <w:rPr>
                <w:rFonts w:ascii="Arial" w:hAnsi="Arial" w:cs="Arial"/>
              </w:rPr>
              <w:t>/a</w:t>
            </w:r>
          </w:p>
        </w:tc>
      </w:tr>
      <w:tr w:rsidR="002A7F51" w:rsidRPr="00315368" w14:paraId="18C35B6D" w14:textId="77777777" w:rsidTr="00D07828">
        <w:tc>
          <w:tcPr>
            <w:tcW w:w="2865" w:type="dxa"/>
            <w:shd w:val="clear" w:color="auto" w:fill="E0E0E0"/>
          </w:tcPr>
          <w:p w14:paraId="12C74913" w14:textId="77777777" w:rsidR="002A7F51" w:rsidRPr="00315368" w:rsidRDefault="002A7F51" w:rsidP="0052567D">
            <w:pPr>
              <w:rPr>
                <w:rFonts w:ascii="Arial" w:hAnsi="Arial" w:cs="Arial"/>
                <w:b/>
              </w:rPr>
            </w:pPr>
            <w:r w:rsidRPr="00315368">
              <w:rPr>
                <w:rFonts w:ascii="Arial" w:hAnsi="Arial" w:cs="Arial"/>
                <w:b/>
              </w:rPr>
              <w:t>Record Delimiter:</w:t>
            </w:r>
          </w:p>
        </w:tc>
        <w:tc>
          <w:tcPr>
            <w:tcW w:w="6864" w:type="dxa"/>
          </w:tcPr>
          <w:p w14:paraId="024B2B28" w14:textId="145730FB" w:rsidR="002A7F51" w:rsidRPr="00315368" w:rsidRDefault="00D07828" w:rsidP="0052567D">
            <w:pPr>
              <w:rPr>
                <w:rFonts w:ascii="Arial" w:hAnsi="Arial" w:cs="Arial"/>
              </w:rPr>
            </w:pPr>
            <w:proofErr w:type="gramStart"/>
            <w:r w:rsidRPr="00315368">
              <w:rPr>
                <w:rFonts w:ascii="Arial" w:hAnsi="Arial" w:cs="Arial"/>
              </w:rPr>
              <w:t>n</w:t>
            </w:r>
            <w:proofErr w:type="gramEnd"/>
            <w:r w:rsidRPr="00315368">
              <w:rPr>
                <w:rFonts w:ascii="Arial" w:hAnsi="Arial" w:cs="Arial"/>
              </w:rPr>
              <w:t>/a</w:t>
            </w:r>
          </w:p>
        </w:tc>
      </w:tr>
      <w:tr w:rsidR="002A7F51" w:rsidRPr="00315368" w14:paraId="13CF6520" w14:textId="77777777" w:rsidTr="00D07828">
        <w:tc>
          <w:tcPr>
            <w:tcW w:w="2865" w:type="dxa"/>
            <w:shd w:val="clear" w:color="auto" w:fill="E0E0E0"/>
          </w:tcPr>
          <w:p w14:paraId="1997196D" w14:textId="77777777" w:rsidR="002A7F51" w:rsidRPr="00315368" w:rsidRDefault="002A7F51" w:rsidP="0052567D">
            <w:pPr>
              <w:rPr>
                <w:rFonts w:ascii="Arial" w:hAnsi="Arial" w:cs="Arial"/>
                <w:b/>
              </w:rPr>
            </w:pPr>
            <w:r w:rsidRPr="00315368">
              <w:rPr>
                <w:rFonts w:ascii="Arial" w:hAnsi="Arial" w:cs="Arial"/>
                <w:b/>
              </w:rPr>
              <w:t>Character set:</w:t>
            </w:r>
          </w:p>
        </w:tc>
        <w:tc>
          <w:tcPr>
            <w:tcW w:w="6864" w:type="dxa"/>
          </w:tcPr>
          <w:p w14:paraId="54B73740" w14:textId="77777777" w:rsidR="002A7F51" w:rsidRPr="00315368" w:rsidRDefault="00C9211D" w:rsidP="0052567D">
            <w:pPr>
              <w:rPr>
                <w:rFonts w:ascii="Arial" w:hAnsi="Arial" w:cs="Arial"/>
              </w:rPr>
            </w:pPr>
            <w:r w:rsidRPr="00315368">
              <w:rPr>
                <w:rFonts w:ascii="Arial" w:hAnsi="Arial" w:cs="Arial"/>
              </w:rPr>
              <w:t>UTF-8</w:t>
            </w:r>
          </w:p>
        </w:tc>
      </w:tr>
      <w:tr w:rsidR="002A7F51" w:rsidRPr="00315368" w14:paraId="3DE82D31" w14:textId="77777777" w:rsidTr="00D07828">
        <w:tc>
          <w:tcPr>
            <w:tcW w:w="2865" w:type="dxa"/>
            <w:shd w:val="clear" w:color="auto" w:fill="E0E0E0"/>
          </w:tcPr>
          <w:p w14:paraId="16672C0F" w14:textId="485A6E20" w:rsidR="002A7F51" w:rsidRPr="00315368" w:rsidRDefault="00FD1E42" w:rsidP="0052567D">
            <w:pPr>
              <w:rPr>
                <w:rFonts w:ascii="Arial" w:hAnsi="Arial" w:cs="Arial"/>
                <w:b/>
              </w:rPr>
            </w:pPr>
            <w:r w:rsidRPr="00315368">
              <w:rPr>
                <w:rFonts w:ascii="Arial" w:hAnsi="Arial" w:cs="Arial"/>
                <w:b/>
              </w:rPr>
              <w:t>Generation</w:t>
            </w:r>
            <w:r w:rsidR="002A7F51" w:rsidRPr="00315368">
              <w:rPr>
                <w:rFonts w:ascii="Arial" w:hAnsi="Arial" w:cs="Arial"/>
                <w:b/>
              </w:rPr>
              <w:t xml:space="preserve"> Frequency:</w:t>
            </w:r>
          </w:p>
        </w:tc>
        <w:tc>
          <w:tcPr>
            <w:tcW w:w="6864" w:type="dxa"/>
          </w:tcPr>
          <w:p w14:paraId="0F11EE1B" w14:textId="35EDD6DD" w:rsidR="002A7F51" w:rsidRPr="00315368" w:rsidRDefault="00FD1E42" w:rsidP="0052567D">
            <w:pPr>
              <w:rPr>
                <w:rFonts w:ascii="Arial" w:hAnsi="Arial" w:cs="Arial"/>
              </w:rPr>
            </w:pPr>
            <w:r w:rsidRPr="00315368">
              <w:rPr>
                <w:rFonts w:ascii="Arial" w:hAnsi="Arial" w:cs="Arial"/>
              </w:rPr>
              <w:t>Record size or daily</w:t>
            </w:r>
          </w:p>
        </w:tc>
      </w:tr>
      <w:tr w:rsidR="002A7F51" w:rsidRPr="00315368" w14:paraId="68507820" w14:textId="77777777" w:rsidTr="00D07828">
        <w:tc>
          <w:tcPr>
            <w:tcW w:w="2865" w:type="dxa"/>
            <w:shd w:val="clear" w:color="auto" w:fill="E0E0E0"/>
          </w:tcPr>
          <w:p w14:paraId="0F1A9129" w14:textId="77777777" w:rsidR="002A7F51" w:rsidRPr="00315368" w:rsidRDefault="002A7F51" w:rsidP="0052567D">
            <w:pPr>
              <w:rPr>
                <w:rFonts w:ascii="Arial" w:hAnsi="Arial" w:cs="Arial"/>
                <w:b/>
              </w:rPr>
            </w:pPr>
            <w:r w:rsidRPr="00315368">
              <w:rPr>
                <w:rFonts w:ascii="Arial" w:hAnsi="Arial" w:cs="Arial"/>
                <w:b/>
              </w:rPr>
              <w:t>Header row?</w:t>
            </w:r>
          </w:p>
        </w:tc>
        <w:tc>
          <w:tcPr>
            <w:tcW w:w="6864" w:type="dxa"/>
          </w:tcPr>
          <w:p w14:paraId="093F9C01" w14:textId="67806D96" w:rsidR="002A7F51" w:rsidRPr="00315368" w:rsidRDefault="00FD1E42" w:rsidP="0052567D">
            <w:pPr>
              <w:rPr>
                <w:rFonts w:ascii="Arial" w:hAnsi="Arial" w:cs="Arial"/>
              </w:rPr>
            </w:pPr>
            <w:r w:rsidRPr="00315368">
              <w:rPr>
                <w:rFonts w:ascii="Arial" w:hAnsi="Arial" w:cs="Arial"/>
              </w:rPr>
              <w:t>N/A</w:t>
            </w:r>
          </w:p>
        </w:tc>
      </w:tr>
      <w:tr w:rsidR="002A7F51" w:rsidRPr="00315368" w14:paraId="50F77BD8" w14:textId="77777777" w:rsidTr="00D07828">
        <w:tc>
          <w:tcPr>
            <w:tcW w:w="2865" w:type="dxa"/>
            <w:shd w:val="clear" w:color="auto" w:fill="E0E0E0"/>
          </w:tcPr>
          <w:p w14:paraId="721D5271" w14:textId="77777777" w:rsidR="002A7F51" w:rsidRPr="00315368" w:rsidRDefault="002A7F51" w:rsidP="0052567D">
            <w:pPr>
              <w:rPr>
                <w:rFonts w:ascii="Arial" w:hAnsi="Arial" w:cs="Arial"/>
                <w:b/>
              </w:rPr>
            </w:pPr>
            <w:r w:rsidRPr="00315368">
              <w:rPr>
                <w:rFonts w:ascii="Arial" w:hAnsi="Arial" w:cs="Arial"/>
                <w:b/>
              </w:rPr>
              <w:t>Footer row?</w:t>
            </w:r>
          </w:p>
        </w:tc>
        <w:tc>
          <w:tcPr>
            <w:tcW w:w="6864" w:type="dxa"/>
          </w:tcPr>
          <w:p w14:paraId="69F0ABB0" w14:textId="77777777" w:rsidR="002A7F51" w:rsidRPr="00315368" w:rsidRDefault="002A7F51" w:rsidP="0052567D">
            <w:pPr>
              <w:rPr>
                <w:rFonts w:ascii="Arial" w:hAnsi="Arial" w:cs="Arial"/>
              </w:rPr>
            </w:pPr>
            <w:r w:rsidRPr="00315368">
              <w:rPr>
                <w:rFonts w:ascii="Arial" w:hAnsi="Arial" w:cs="Arial"/>
              </w:rPr>
              <w:t>No</w:t>
            </w:r>
          </w:p>
        </w:tc>
      </w:tr>
      <w:tr w:rsidR="002A7F51" w:rsidRPr="00315368" w14:paraId="2FE50E62" w14:textId="77777777" w:rsidTr="00D07828">
        <w:tc>
          <w:tcPr>
            <w:tcW w:w="2865" w:type="dxa"/>
            <w:shd w:val="clear" w:color="auto" w:fill="E0E0E0"/>
          </w:tcPr>
          <w:p w14:paraId="4156DF71" w14:textId="77777777" w:rsidR="002A7F51" w:rsidRPr="00315368" w:rsidRDefault="002A7F51" w:rsidP="0052567D">
            <w:pPr>
              <w:rPr>
                <w:rFonts w:ascii="Arial" w:hAnsi="Arial" w:cs="Arial"/>
                <w:b/>
              </w:rPr>
            </w:pPr>
            <w:r w:rsidRPr="00315368">
              <w:rPr>
                <w:rFonts w:ascii="Arial" w:hAnsi="Arial" w:cs="Arial"/>
                <w:b/>
              </w:rPr>
              <w:t>Retrieval location:</w:t>
            </w:r>
          </w:p>
        </w:tc>
        <w:tc>
          <w:tcPr>
            <w:tcW w:w="6864" w:type="dxa"/>
          </w:tcPr>
          <w:p w14:paraId="3CC6C0F3" w14:textId="77777777" w:rsidR="002A7F51" w:rsidRPr="00315368" w:rsidRDefault="00F01378" w:rsidP="0052567D">
            <w:pPr>
              <w:rPr>
                <w:rFonts w:ascii="Arial" w:hAnsi="Arial" w:cs="Arial"/>
                <w:color w:val="808080"/>
              </w:rPr>
            </w:pPr>
            <w:r w:rsidRPr="00315368">
              <w:rPr>
                <w:rFonts w:ascii="Arial" w:hAnsi="Arial" w:cs="Arial"/>
                <w:color w:val="808080"/>
              </w:rPr>
              <w:t>User’s local or URL</w:t>
            </w:r>
          </w:p>
        </w:tc>
      </w:tr>
      <w:tr w:rsidR="002A7F51" w:rsidRPr="00315368" w14:paraId="416EABF7" w14:textId="77777777" w:rsidTr="00D07828">
        <w:tc>
          <w:tcPr>
            <w:tcW w:w="2865" w:type="dxa"/>
            <w:shd w:val="clear" w:color="auto" w:fill="E0E0E0"/>
          </w:tcPr>
          <w:p w14:paraId="016592DB" w14:textId="77777777" w:rsidR="002A7F51" w:rsidRPr="00315368" w:rsidRDefault="002A7F51" w:rsidP="0052567D">
            <w:pPr>
              <w:rPr>
                <w:rFonts w:ascii="Arial" w:hAnsi="Arial" w:cs="Arial"/>
                <w:b/>
              </w:rPr>
            </w:pPr>
            <w:r w:rsidRPr="00315368">
              <w:rPr>
                <w:rFonts w:ascii="Arial" w:hAnsi="Arial" w:cs="Arial"/>
                <w:b/>
              </w:rPr>
              <w:t>Import database:</w:t>
            </w:r>
          </w:p>
        </w:tc>
        <w:tc>
          <w:tcPr>
            <w:tcW w:w="6864" w:type="dxa"/>
          </w:tcPr>
          <w:p w14:paraId="30BF9973" w14:textId="77777777" w:rsidR="002A7F51" w:rsidRPr="00315368" w:rsidRDefault="00F01378" w:rsidP="0052567D">
            <w:pPr>
              <w:rPr>
                <w:rFonts w:ascii="Arial" w:hAnsi="Arial" w:cs="Arial"/>
              </w:rPr>
            </w:pPr>
            <w:r w:rsidRPr="00315368">
              <w:rPr>
                <w:rFonts w:ascii="Arial" w:hAnsi="Arial" w:cs="Arial"/>
              </w:rPr>
              <w:t>NO</w:t>
            </w:r>
          </w:p>
        </w:tc>
      </w:tr>
    </w:tbl>
    <w:p w14:paraId="4DC80A3E" w14:textId="77777777" w:rsidR="002A7F51" w:rsidRPr="00315368" w:rsidRDefault="002A7F51" w:rsidP="002A7F51">
      <w:pPr>
        <w:rPr>
          <w:rFonts w:ascii="Arial" w:hAnsi="Arial" w:cs="Arial"/>
          <w:color w:val="808080"/>
        </w:rPr>
      </w:pPr>
    </w:p>
    <w:p w14:paraId="0E3DD713" w14:textId="202B0E1B" w:rsidR="00F01378" w:rsidRPr="00315368" w:rsidRDefault="00FD1E42" w:rsidP="002A7F51">
      <w:pPr>
        <w:rPr>
          <w:rFonts w:ascii="Arial" w:hAnsi="Arial" w:cs="Arial"/>
        </w:rPr>
      </w:pPr>
      <w:r w:rsidRPr="00315368">
        <w:rPr>
          <w:rFonts w:ascii="Arial" w:hAnsi="Arial" w:cs="Arial"/>
          <w:u w:val="single"/>
        </w:rPr>
        <w:t>Keys</w:t>
      </w:r>
      <w:r w:rsidR="002A7F51" w:rsidRPr="00315368">
        <w:rPr>
          <w:rFonts w:ascii="Arial" w:hAnsi="Arial" w:cs="Arial"/>
        </w:rPr>
        <w:t>: </w:t>
      </w:r>
    </w:p>
    <w:p w14:paraId="1A7BA0A3" w14:textId="77777777" w:rsidR="00F01378" w:rsidRPr="00315368" w:rsidRDefault="00F01378" w:rsidP="00F01378">
      <w:pPr>
        <w:rPr>
          <w:rStyle w:val="Strong"/>
          <w:rFonts w:ascii="Arial" w:hAnsi="Arial" w:cs="Arial"/>
          <w:sz w:val="16"/>
          <w:szCs w:val="16"/>
        </w:rPr>
      </w:pPr>
    </w:p>
    <w:tbl>
      <w:tblPr>
        <w:tblW w:w="49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
        <w:gridCol w:w="2818"/>
        <w:gridCol w:w="746"/>
        <w:gridCol w:w="609"/>
        <w:gridCol w:w="705"/>
        <w:gridCol w:w="4421"/>
      </w:tblGrid>
      <w:tr w:rsidR="005C6E24" w:rsidRPr="00315368" w14:paraId="3D9786C9" w14:textId="77777777" w:rsidTr="00FD1E42">
        <w:trPr>
          <w:cantSplit/>
        </w:trPr>
        <w:tc>
          <w:tcPr>
            <w:tcW w:w="200" w:type="pct"/>
            <w:shd w:val="pct12" w:color="auto" w:fill="FFFFFF"/>
          </w:tcPr>
          <w:p w14:paraId="13CE46FD" w14:textId="77777777" w:rsidR="005C6E24" w:rsidRPr="00315368" w:rsidRDefault="005C6E24" w:rsidP="0052567D">
            <w:pPr>
              <w:rPr>
                <w:rFonts w:ascii="Arial" w:hAnsi="Arial" w:cs="Arial"/>
                <w:b/>
                <w:bCs/>
                <w:color w:val="000000"/>
              </w:rPr>
            </w:pPr>
            <w:r w:rsidRPr="00315368">
              <w:rPr>
                <w:rFonts w:ascii="Arial" w:hAnsi="Arial" w:cs="Arial"/>
                <w:b/>
                <w:bCs/>
                <w:color w:val="000000"/>
              </w:rPr>
              <w:t>#</w:t>
            </w:r>
          </w:p>
        </w:tc>
        <w:tc>
          <w:tcPr>
            <w:tcW w:w="1452" w:type="pct"/>
            <w:shd w:val="pct12" w:color="auto" w:fill="FFFFFF"/>
          </w:tcPr>
          <w:p w14:paraId="6B860D1B" w14:textId="19D5A2BE" w:rsidR="005C6E24" w:rsidRPr="00315368" w:rsidRDefault="00485D6E" w:rsidP="0052567D">
            <w:pPr>
              <w:rPr>
                <w:rFonts w:ascii="Arial" w:hAnsi="Arial" w:cs="Arial"/>
                <w:b/>
                <w:bCs/>
                <w:color w:val="000000"/>
              </w:rPr>
            </w:pPr>
            <w:proofErr w:type="gramStart"/>
            <w:r w:rsidRPr="00315368">
              <w:rPr>
                <w:rFonts w:ascii="Arial" w:hAnsi="Arial" w:cs="Arial"/>
                <w:b/>
                <w:bCs/>
                <w:color w:val="000000"/>
              </w:rPr>
              <w:t>keys</w:t>
            </w:r>
            <w:proofErr w:type="gramEnd"/>
            <w:r w:rsidR="005C6E24" w:rsidRPr="00315368">
              <w:rPr>
                <w:rFonts w:ascii="Arial" w:hAnsi="Arial" w:cs="Arial"/>
                <w:b/>
                <w:bCs/>
                <w:color w:val="000000"/>
              </w:rPr>
              <w:tab/>
            </w:r>
            <w:r w:rsidR="005C6E24" w:rsidRPr="00315368">
              <w:rPr>
                <w:rFonts w:ascii="Arial" w:hAnsi="Arial" w:cs="Arial"/>
                <w:b/>
                <w:bCs/>
                <w:color w:val="000000"/>
              </w:rPr>
              <w:tab/>
            </w:r>
          </w:p>
        </w:tc>
        <w:tc>
          <w:tcPr>
            <w:tcW w:w="388" w:type="pct"/>
            <w:shd w:val="pct12" w:color="auto" w:fill="FFFFFF"/>
          </w:tcPr>
          <w:p w14:paraId="10B1C3AA" w14:textId="77777777" w:rsidR="005C6E24" w:rsidRPr="00315368" w:rsidRDefault="005C6E24" w:rsidP="0052567D">
            <w:pPr>
              <w:rPr>
                <w:rFonts w:ascii="Arial" w:hAnsi="Arial" w:cs="Arial"/>
                <w:b/>
                <w:bCs/>
                <w:color w:val="000000"/>
              </w:rPr>
            </w:pPr>
            <w:r w:rsidRPr="00315368">
              <w:rPr>
                <w:rFonts w:ascii="Arial" w:hAnsi="Arial" w:cs="Arial"/>
                <w:b/>
                <w:bCs/>
                <w:color w:val="000000"/>
              </w:rPr>
              <w:t>Type</w:t>
            </w:r>
          </w:p>
        </w:tc>
        <w:tc>
          <w:tcPr>
            <w:tcW w:w="318" w:type="pct"/>
            <w:shd w:val="pct12" w:color="auto" w:fill="FFFFFF"/>
          </w:tcPr>
          <w:p w14:paraId="0EAC182B" w14:textId="77777777" w:rsidR="005C6E24" w:rsidRPr="00315368" w:rsidRDefault="005C6E24" w:rsidP="0052567D">
            <w:pPr>
              <w:rPr>
                <w:rFonts w:ascii="Arial" w:hAnsi="Arial" w:cs="Arial"/>
                <w:b/>
                <w:bCs/>
                <w:color w:val="000000"/>
              </w:rPr>
            </w:pPr>
            <w:r w:rsidRPr="00315368">
              <w:rPr>
                <w:rFonts w:ascii="Arial" w:hAnsi="Arial" w:cs="Arial"/>
                <w:b/>
                <w:bCs/>
                <w:color w:val="000000"/>
              </w:rPr>
              <w:t>Len</w:t>
            </w:r>
          </w:p>
        </w:tc>
        <w:tc>
          <w:tcPr>
            <w:tcW w:w="367" w:type="pct"/>
            <w:shd w:val="pct12" w:color="auto" w:fill="FFFFFF"/>
          </w:tcPr>
          <w:p w14:paraId="7B27E111" w14:textId="77777777" w:rsidR="005C6E24" w:rsidRPr="00315368" w:rsidRDefault="005C6E24" w:rsidP="0052567D">
            <w:pPr>
              <w:rPr>
                <w:rFonts w:ascii="Arial" w:hAnsi="Arial" w:cs="Arial"/>
                <w:b/>
                <w:bCs/>
                <w:color w:val="000000"/>
              </w:rPr>
            </w:pPr>
            <w:r w:rsidRPr="00315368">
              <w:rPr>
                <w:rFonts w:ascii="Arial" w:hAnsi="Arial" w:cs="Arial"/>
                <w:b/>
                <w:bCs/>
                <w:color w:val="000000"/>
              </w:rPr>
              <w:t>M/O</w:t>
            </w:r>
          </w:p>
        </w:tc>
        <w:tc>
          <w:tcPr>
            <w:tcW w:w="2275" w:type="pct"/>
            <w:shd w:val="pct12" w:color="auto" w:fill="FFFFFF"/>
          </w:tcPr>
          <w:p w14:paraId="43F232E6" w14:textId="77777777" w:rsidR="005C6E24" w:rsidRPr="00315368" w:rsidRDefault="005C6E24" w:rsidP="0052567D">
            <w:pPr>
              <w:rPr>
                <w:rFonts w:ascii="Arial" w:hAnsi="Arial" w:cs="Arial"/>
                <w:b/>
                <w:bCs/>
                <w:color w:val="000000"/>
              </w:rPr>
            </w:pPr>
            <w:r w:rsidRPr="00315368">
              <w:rPr>
                <w:rFonts w:ascii="Arial" w:hAnsi="Arial" w:cs="Arial"/>
                <w:b/>
                <w:bCs/>
                <w:color w:val="000000"/>
              </w:rPr>
              <w:t>Comments/Data Mapping</w:t>
            </w:r>
          </w:p>
        </w:tc>
      </w:tr>
      <w:tr w:rsidR="005C6E24" w:rsidRPr="00315368" w14:paraId="1DE0FB60" w14:textId="77777777" w:rsidTr="00FD1E42">
        <w:trPr>
          <w:cantSplit/>
        </w:trPr>
        <w:tc>
          <w:tcPr>
            <w:tcW w:w="200" w:type="pct"/>
          </w:tcPr>
          <w:p w14:paraId="791A8FB4" w14:textId="77777777" w:rsidR="005C6E24" w:rsidRPr="00315368" w:rsidRDefault="005C6E24" w:rsidP="0052567D">
            <w:pPr>
              <w:rPr>
                <w:rFonts w:ascii="Arial" w:hAnsi="Arial" w:cs="Arial"/>
                <w:color w:val="000000"/>
              </w:rPr>
            </w:pPr>
            <w:r w:rsidRPr="00315368">
              <w:rPr>
                <w:rFonts w:ascii="Arial" w:hAnsi="Arial" w:cs="Arial"/>
                <w:color w:val="000000"/>
              </w:rPr>
              <w:t>1</w:t>
            </w:r>
          </w:p>
        </w:tc>
        <w:tc>
          <w:tcPr>
            <w:tcW w:w="1452" w:type="pct"/>
          </w:tcPr>
          <w:p w14:paraId="0B07DF8F" w14:textId="7E8A1ECC" w:rsidR="005C6E24" w:rsidRPr="00315368" w:rsidRDefault="00FD1E42" w:rsidP="0052567D">
            <w:pPr>
              <w:rPr>
                <w:rFonts w:ascii="Arial" w:hAnsi="Arial" w:cs="Arial"/>
              </w:rPr>
            </w:pPr>
            <w:proofErr w:type="spellStart"/>
            <w:proofErr w:type="gramStart"/>
            <w:r w:rsidRPr="00315368">
              <w:rPr>
                <w:rFonts w:ascii="Arial" w:hAnsi="Arial" w:cs="Arial"/>
              </w:rPr>
              <w:t>filter</w:t>
            </w:r>
            <w:proofErr w:type="gramEnd"/>
            <w:r w:rsidRPr="00315368">
              <w:rPr>
                <w:rFonts w:ascii="Arial" w:hAnsi="Arial" w:cs="Arial"/>
              </w:rPr>
              <w:t>_level</w:t>
            </w:r>
            <w:proofErr w:type="spellEnd"/>
          </w:p>
        </w:tc>
        <w:tc>
          <w:tcPr>
            <w:tcW w:w="388" w:type="pct"/>
          </w:tcPr>
          <w:p w14:paraId="48182B78" w14:textId="77777777" w:rsidR="005C6E24" w:rsidRPr="00315368" w:rsidRDefault="005C6E24" w:rsidP="006464D7">
            <w:pPr>
              <w:rPr>
                <w:rFonts w:ascii="Arial" w:hAnsi="Arial" w:cs="Arial"/>
              </w:rPr>
            </w:pPr>
          </w:p>
        </w:tc>
        <w:tc>
          <w:tcPr>
            <w:tcW w:w="318" w:type="pct"/>
          </w:tcPr>
          <w:p w14:paraId="62486F1C" w14:textId="77777777" w:rsidR="005C6E24" w:rsidRPr="00315368" w:rsidRDefault="005C6E24" w:rsidP="006464D7">
            <w:pPr>
              <w:rPr>
                <w:rFonts w:ascii="Arial" w:hAnsi="Arial" w:cs="Arial"/>
              </w:rPr>
            </w:pPr>
          </w:p>
        </w:tc>
        <w:tc>
          <w:tcPr>
            <w:tcW w:w="367" w:type="pct"/>
          </w:tcPr>
          <w:p w14:paraId="0FDB812E" w14:textId="54ACA17F" w:rsidR="005C6E24" w:rsidRPr="00315368" w:rsidRDefault="005C6E24" w:rsidP="0052567D">
            <w:pPr>
              <w:rPr>
                <w:rFonts w:ascii="Arial" w:hAnsi="Arial" w:cs="Arial"/>
              </w:rPr>
            </w:pPr>
          </w:p>
        </w:tc>
        <w:tc>
          <w:tcPr>
            <w:tcW w:w="2275" w:type="pct"/>
          </w:tcPr>
          <w:p w14:paraId="72F78CC9" w14:textId="5D6B014D" w:rsidR="005C6E24" w:rsidRPr="00315368" w:rsidRDefault="005C6E24" w:rsidP="0052567D">
            <w:pPr>
              <w:rPr>
                <w:rFonts w:ascii="Arial" w:hAnsi="Arial" w:cs="Arial"/>
              </w:rPr>
            </w:pPr>
          </w:p>
        </w:tc>
      </w:tr>
      <w:tr w:rsidR="005C6E24" w:rsidRPr="00315368" w14:paraId="09A259F5" w14:textId="77777777" w:rsidTr="00FD1E42">
        <w:trPr>
          <w:cantSplit/>
        </w:trPr>
        <w:tc>
          <w:tcPr>
            <w:tcW w:w="200" w:type="pct"/>
          </w:tcPr>
          <w:p w14:paraId="5B184B32" w14:textId="77777777" w:rsidR="005C6E24" w:rsidRPr="00315368" w:rsidRDefault="005C6E24" w:rsidP="0052567D">
            <w:pPr>
              <w:rPr>
                <w:rFonts w:ascii="Arial" w:hAnsi="Arial" w:cs="Arial"/>
                <w:color w:val="000000"/>
              </w:rPr>
            </w:pPr>
            <w:r w:rsidRPr="00315368">
              <w:rPr>
                <w:rFonts w:ascii="Arial" w:hAnsi="Arial" w:cs="Arial"/>
                <w:color w:val="000000"/>
              </w:rPr>
              <w:t>2</w:t>
            </w:r>
          </w:p>
        </w:tc>
        <w:tc>
          <w:tcPr>
            <w:tcW w:w="1452" w:type="pct"/>
          </w:tcPr>
          <w:p w14:paraId="4E099547" w14:textId="1547B5F1" w:rsidR="005C6E24" w:rsidRPr="00315368" w:rsidRDefault="00FD1E42" w:rsidP="0052567D">
            <w:pPr>
              <w:rPr>
                <w:rFonts w:ascii="Arial" w:hAnsi="Arial" w:cs="Arial"/>
              </w:rPr>
            </w:pPr>
            <w:proofErr w:type="spellStart"/>
            <w:proofErr w:type="gramStart"/>
            <w:r w:rsidRPr="00315368">
              <w:rPr>
                <w:rFonts w:ascii="Arial" w:hAnsi="Arial" w:cs="Arial"/>
              </w:rPr>
              <w:t>retweeted</w:t>
            </w:r>
            <w:proofErr w:type="spellEnd"/>
            <w:proofErr w:type="gramEnd"/>
          </w:p>
        </w:tc>
        <w:tc>
          <w:tcPr>
            <w:tcW w:w="388" w:type="pct"/>
          </w:tcPr>
          <w:p w14:paraId="60B0B602" w14:textId="77777777" w:rsidR="005C6E24" w:rsidRPr="00315368" w:rsidRDefault="005C6E24" w:rsidP="0052567D">
            <w:pPr>
              <w:rPr>
                <w:rFonts w:ascii="Arial" w:hAnsi="Arial" w:cs="Arial"/>
              </w:rPr>
            </w:pPr>
          </w:p>
        </w:tc>
        <w:tc>
          <w:tcPr>
            <w:tcW w:w="318" w:type="pct"/>
          </w:tcPr>
          <w:p w14:paraId="7643562C" w14:textId="77777777" w:rsidR="005C6E24" w:rsidRPr="00315368" w:rsidRDefault="005C6E24" w:rsidP="0052567D">
            <w:pPr>
              <w:rPr>
                <w:rFonts w:ascii="Arial" w:hAnsi="Arial" w:cs="Arial"/>
              </w:rPr>
            </w:pPr>
          </w:p>
        </w:tc>
        <w:tc>
          <w:tcPr>
            <w:tcW w:w="367" w:type="pct"/>
          </w:tcPr>
          <w:p w14:paraId="104DC1F6" w14:textId="7DBC5B60" w:rsidR="005C6E24" w:rsidRPr="00315368" w:rsidRDefault="005C6E24" w:rsidP="0052567D">
            <w:pPr>
              <w:rPr>
                <w:rFonts w:ascii="Arial" w:hAnsi="Arial" w:cs="Arial"/>
              </w:rPr>
            </w:pPr>
          </w:p>
        </w:tc>
        <w:tc>
          <w:tcPr>
            <w:tcW w:w="2275" w:type="pct"/>
          </w:tcPr>
          <w:p w14:paraId="1216A41B" w14:textId="6D1DE0BB" w:rsidR="005C6E24" w:rsidRPr="00315368" w:rsidRDefault="005C6E24" w:rsidP="00AD67A6">
            <w:pPr>
              <w:rPr>
                <w:rFonts w:ascii="Arial" w:hAnsi="Arial" w:cs="Arial"/>
              </w:rPr>
            </w:pPr>
          </w:p>
        </w:tc>
      </w:tr>
      <w:tr w:rsidR="005C6E24" w:rsidRPr="00315368" w14:paraId="29E7B304" w14:textId="77777777" w:rsidTr="00FD1E42">
        <w:trPr>
          <w:cantSplit/>
        </w:trPr>
        <w:tc>
          <w:tcPr>
            <w:tcW w:w="200" w:type="pct"/>
          </w:tcPr>
          <w:p w14:paraId="3461BDAF" w14:textId="77777777" w:rsidR="005C6E24" w:rsidRPr="00315368" w:rsidRDefault="005C6E24" w:rsidP="0052567D">
            <w:pPr>
              <w:rPr>
                <w:rFonts w:ascii="Arial" w:hAnsi="Arial" w:cs="Arial"/>
                <w:color w:val="000000"/>
              </w:rPr>
            </w:pPr>
            <w:r w:rsidRPr="00315368">
              <w:rPr>
                <w:rFonts w:ascii="Arial" w:hAnsi="Arial" w:cs="Arial"/>
                <w:color w:val="000000"/>
              </w:rPr>
              <w:t>3</w:t>
            </w:r>
          </w:p>
        </w:tc>
        <w:tc>
          <w:tcPr>
            <w:tcW w:w="1452" w:type="pct"/>
          </w:tcPr>
          <w:p w14:paraId="24B6A676" w14:textId="6EC4B439" w:rsidR="005C6E24" w:rsidRPr="00315368" w:rsidRDefault="00FD1E42" w:rsidP="00F01378">
            <w:pPr>
              <w:rPr>
                <w:rFonts w:ascii="Arial" w:hAnsi="Arial" w:cs="Arial"/>
              </w:rPr>
            </w:pPr>
            <w:proofErr w:type="spellStart"/>
            <w:proofErr w:type="gramStart"/>
            <w:r w:rsidRPr="00315368">
              <w:rPr>
                <w:rFonts w:ascii="Arial" w:hAnsi="Arial" w:cs="Arial"/>
              </w:rPr>
              <w:t>in</w:t>
            </w:r>
            <w:proofErr w:type="gramEnd"/>
            <w:r w:rsidRPr="00315368">
              <w:rPr>
                <w:rFonts w:ascii="Arial" w:hAnsi="Arial" w:cs="Arial"/>
              </w:rPr>
              <w:t>_reply_to_screen_name</w:t>
            </w:r>
            <w:proofErr w:type="spellEnd"/>
          </w:p>
        </w:tc>
        <w:tc>
          <w:tcPr>
            <w:tcW w:w="388" w:type="pct"/>
          </w:tcPr>
          <w:p w14:paraId="0E1CC613" w14:textId="77777777" w:rsidR="005C6E24" w:rsidRPr="00315368" w:rsidRDefault="005C6E24" w:rsidP="0052567D">
            <w:pPr>
              <w:rPr>
                <w:rFonts w:ascii="Arial" w:hAnsi="Arial" w:cs="Arial"/>
              </w:rPr>
            </w:pPr>
          </w:p>
        </w:tc>
        <w:tc>
          <w:tcPr>
            <w:tcW w:w="318" w:type="pct"/>
          </w:tcPr>
          <w:p w14:paraId="00E78C24" w14:textId="77777777" w:rsidR="005C6E24" w:rsidRPr="00315368" w:rsidRDefault="005C6E24" w:rsidP="0052567D">
            <w:pPr>
              <w:rPr>
                <w:rFonts w:ascii="Arial" w:hAnsi="Arial" w:cs="Arial"/>
              </w:rPr>
            </w:pPr>
          </w:p>
        </w:tc>
        <w:tc>
          <w:tcPr>
            <w:tcW w:w="367" w:type="pct"/>
          </w:tcPr>
          <w:p w14:paraId="4DF7EE42" w14:textId="3E0A74B3" w:rsidR="005C6E24" w:rsidRPr="00315368" w:rsidRDefault="005C6E24" w:rsidP="0052567D">
            <w:pPr>
              <w:rPr>
                <w:rFonts w:ascii="Arial" w:hAnsi="Arial" w:cs="Arial"/>
              </w:rPr>
            </w:pPr>
          </w:p>
        </w:tc>
        <w:tc>
          <w:tcPr>
            <w:tcW w:w="2275" w:type="pct"/>
          </w:tcPr>
          <w:p w14:paraId="3B7C481F" w14:textId="2E434625" w:rsidR="005C6E24" w:rsidRPr="00315368" w:rsidRDefault="005C6E24" w:rsidP="0052567D">
            <w:pPr>
              <w:rPr>
                <w:rFonts w:ascii="Arial" w:hAnsi="Arial" w:cs="Arial"/>
              </w:rPr>
            </w:pPr>
          </w:p>
        </w:tc>
      </w:tr>
      <w:tr w:rsidR="005C6E24" w:rsidRPr="00315368" w14:paraId="1F8A9F98" w14:textId="77777777" w:rsidTr="00FD1E42">
        <w:trPr>
          <w:cantSplit/>
        </w:trPr>
        <w:tc>
          <w:tcPr>
            <w:tcW w:w="200" w:type="pct"/>
          </w:tcPr>
          <w:p w14:paraId="38CB6D8E" w14:textId="77777777" w:rsidR="005C6E24" w:rsidRPr="00315368" w:rsidRDefault="005C6E24" w:rsidP="0052567D">
            <w:pPr>
              <w:rPr>
                <w:rFonts w:ascii="Arial" w:hAnsi="Arial" w:cs="Arial"/>
                <w:color w:val="000000"/>
              </w:rPr>
            </w:pPr>
            <w:r w:rsidRPr="00315368">
              <w:rPr>
                <w:rFonts w:ascii="Arial" w:hAnsi="Arial" w:cs="Arial"/>
                <w:color w:val="000000"/>
              </w:rPr>
              <w:t>4</w:t>
            </w:r>
          </w:p>
        </w:tc>
        <w:tc>
          <w:tcPr>
            <w:tcW w:w="1452" w:type="pct"/>
          </w:tcPr>
          <w:p w14:paraId="6F36B6E7" w14:textId="22CFF35B" w:rsidR="005C6E24" w:rsidRPr="00315368" w:rsidRDefault="00FD1E42" w:rsidP="0052567D">
            <w:pPr>
              <w:rPr>
                <w:rFonts w:ascii="Arial" w:hAnsi="Arial" w:cs="Arial"/>
              </w:rPr>
            </w:pPr>
            <w:proofErr w:type="spellStart"/>
            <w:proofErr w:type="gramStart"/>
            <w:r w:rsidRPr="00315368">
              <w:rPr>
                <w:rFonts w:ascii="Arial" w:hAnsi="Arial" w:cs="Arial"/>
              </w:rPr>
              <w:t>possibly</w:t>
            </w:r>
            <w:proofErr w:type="gramEnd"/>
            <w:r w:rsidRPr="00315368">
              <w:rPr>
                <w:rFonts w:ascii="Arial" w:hAnsi="Arial" w:cs="Arial"/>
              </w:rPr>
              <w:t>_sensitive</w:t>
            </w:r>
            <w:proofErr w:type="spellEnd"/>
          </w:p>
        </w:tc>
        <w:tc>
          <w:tcPr>
            <w:tcW w:w="388" w:type="pct"/>
          </w:tcPr>
          <w:p w14:paraId="21139F5A" w14:textId="77777777" w:rsidR="005C6E24" w:rsidRPr="00315368" w:rsidRDefault="005C6E24" w:rsidP="0052567D">
            <w:pPr>
              <w:rPr>
                <w:rFonts w:ascii="Arial" w:hAnsi="Arial" w:cs="Arial"/>
              </w:rPr>
            </w:pPr>
          </w:p>
        </w:tc>
        <w:tc>
          <w:tcPr>
            <w:tcW w:w="318" w:type="pct"/>
          </w:tcPr>
          <w:p w14:paraId="08D4F4AC" w14:textId="77777777" w:rsidR="005C6E24" w:rsidRPr="00315368" w:rsidRDefault="005C6E24" w:rsidP="0052567D">
            <w:pPr>
              <w:rPr>
                <w:rFonts w:ascii="Arial" w:hAnsi="Arial" w:cs="Arial"/>
              </w:rPr>
            </w:pPr>
          </w:p>
        </w:tc>
        <w:tc>
          <w:tcPr>
            <w:tcW w:w="367" w:type="pct"/>
          </w:tcPr>
          <w:p w14:paraId="6CBB2E11" w14:textId="77777777" w:rsidR="005C6E24" w:rsidRPr="00315368" w:rsidRDefault="005C6E24" w:rsidP="0052567D">
            <w:pPr>
              <w:rPr>
                <w:rFonts w:ascii="Arial" w:hAnsi="Arial" w:cs="Arial"/>
              </w:rPr>
            </w:pPr>
          </w:p>
        </w:tc>
        <w:tc>
          <w:tcPr>
            <w:tcW w:w="2275" w:type="pct"/>
          </w:tcPr>
          <w:p w14:paraId="63E33C3B" w14:textId="65E6B59B" w:rsidR="005C6E24" w:rsidRPr="00315368" w:rsidRDefault="005C6E24" w:rsidP="005C6E24">
            <w:pPr>
              <w:rPr>
                <w:rFonts w:ascii="Arial" w:hAnsi="Arial" w:cs="Arial"/>
              </w:rPr>
            </w:pPr>
          </w:p>
        </w:tc>
      </w:tr>
      <w:tr w:rsidR="00814F8C" w:rsidRPr="00315368" w14:paraId="56990D55" w14:textId="77777777" w:rsidTr="00FD1E42">
        <w:trPr>
          <w:cantSplit/>
        </w:trPr>
        <w:tc>
          <w:tcPr>
            <w:tcW w:w="200" w:type="pct"/>
          </w:tcPr>
          <w:p w14:paraId="24193CDF" w14:textId="77777777" w:rsidR="00814F8C" w:rsidRPr="00315368" w:rsidRDefault="00814F8C" w:rsidP="0052567D">
            <w:pPr>
              <w:rPr>
                <w:rFonts w:ascii="Arial" w:hAnsi="Arial" w:cs="Arial"/>
                <w:color w:val="000000"/>
              </w:rPr>
            </w:pPr>
            <w:r w:rsidRPr="00315368">
              <w:rPr>
                <w:rFonts w:ascii="Arial" w:hAnsi="Arial" w:cs="Arial"/>
                <w:color w:val="000000"/>
              </w:rPr>
              <w:t>5</w:t>
            </w:r>
          </w:p>
        </w:tc>
        <w:tc>
          <w:tcPr>
            <w:tcW w:w="1452" w:type="pct"/>
          </w:tcPr>
          <w:p w14:paraId="774108C1" w14:textId="373EE84A" w:rsidR="00814F8C" w:rsidRPr="00315368" w:rsidRDefault="00FD1E42" w:rsidP="0052567D">
            <w:pPr>
              <w:rPr>
                <w:rFonts w:ascii="Arial" w:hAnsi="Arial" w:cs="Arial"/>
              </w:rPr>
            </w:pPr>
            <w:proofErr w:type="gramStart"/>
            <w:r w:rsidRPr="00315368">
              <w:rPr>
                <w:rFonts w:ascii="Arial" w:hAnsi="Arial" w:cs="Arial"/>
              </w:rPr>
              <w:t>truncated</w:t>
            </w:r>
            <w:proofErr w:type="gramEnd"/>
          </w:p>
        </w:tc>
        <w:tc>
          <w:tcPr>
            <w:tcW w:w="388" w:type="pct"/>
          </w:tcPr>
          <w:p w14:paraId="14F9DAD6" w14:textId="77777777" w:rsidR="00814F8C" w:rsidRPr="00315368" w:rsidRDefault="00814F8C" w:rsidP="006464D7">
            <w:pPr>
              <w:rPr>
                <w:rFonts w:ascii="Arial" w:hAnsi="Arial" w:cs="Arial"/>
              </w:rPr>
            </w:pPr>
          </w:p>
        </w:tc>
        <w:tc>
          <w:tcPr>
            <w:tcW w:w="318" w:type="pct"/>
          </w:tcPr>
          <w:p w14:paraId="504D0DFF" w14:textId="77777777" w:rsidR="00814F8C" w:rsidRPr="00315368" w:rsidRDefault="00814F8C" w:rsidP="006464D7">
            <w:pPr>
              <w:rPr>
                <w:rFonts w:ascii="Arial" w:hAnsi="Arial" w:cs="Arial"/>
              </w:rPr>
            </w:pPr>
          </w:p>
        </w:tc>
        <w:tc>
          <w:tcPr>
            <w:tcW w:w="367" w:type="pct"/>
          </w:tcPr>
          <w:p w14:paraId="371EC9B4" w14:textId="322BD690" w:rsidR="00814F8C" w:rsidRPr="00315368" w:rsidRDefault="00814F8C" w:rsidP="0052567D">
            <w:pPr>
              <w:rPr>
                <w:rFonts w:ascii="Arial" w:hAnsi="Arial" w:cs="Arial"/>
              </w:rPr>
            </w:pPr>
          </w:p>
        </w:tc>
        <w:tc>
          <w:tcPr>
            <w:tcW w:w="2275" w:type="pct"/>
          </w:tcPr>
          <w:p w14:paraId="332CBE9B" w14:textId="5ED1F60A" w:rsidR="00814F8C" w:rsidRPr="00315368" w:rsidRDefault="00814F8C" w:rsidP="0052567D">
            <w:pPr>
              <w:rPr>
                <w:rFonts w:ascii="Arial" w:hAnsi="Arial" w:cs="Arial"/>
              </w:rPr>
            </w:pPr>
          </w:p>
        </w:tc>
      </w:tr>
      <w:tr w:rsidR="00814F8C" w:rsidRPr="00315368" w14:paraId="3C64DAE0" w14:textId="77777777" w:rsidTr="00FD1E42">
        <w:trPr>
          <w:cantSplit/>
          <w:trHeight w:val="77"/>
        </w:trPr>
        <w:tc>
          <w:tcPr>
            <w:tcW w:w="200" w:type="pct"/>
          </w:tcPr>
          <w:p w14:paraId="48A16B97" w14:textId="77777777" w:rsidR="00814F8C" w:rsidRPr="00315368" w:rsidRDefault="00814F8C" w:rsidP="0052567D">
            <w:pPr>
              <w:rPr>
                <w:rFonts w:ascii="Arial" w:hAnsi="Arial" w:cs="Arial"/>
                <w:color w:val="000000"/>
              </w:rPr>
            </w:pPr>
            <w:r w:rsidRPr="00315368">
              <w:rPr>
                <w:rFonts w:ascii="Arial" w:hAnsi="Arial" w:cs="Arial"/>
                <w:color w:val="000000"/>
              </w:rPr>
              <w:t>6</w:t>
            </w:r>
          </w:p>
        </w:tc>
        <w:tc>
          <w:tcPr>
            <w:tcW w:w="1452" w:type="pct"/>
          </w:tcPr>
          <w:p w14:paraId="73A96767" w14:textId="356BC169" w:rsidR="00814F8C" w:rsidRPr="00315368" w:rsidRDefault="00FD1E42" w:rsidP="0052567D">
            <w:pPr>
              <w:rPr>
                <w:rFonts w:ascii="Arial" w:hAnsi="Arial" w:cs="Arial"/>
              </w:rPr>
            </w:pPr>
            <w:proofErr w:type="spellStart"/>
            <w:proofErr w:type="gramStart"/>
            <w:r w:rsidRPr="00315368">
              <w:rPr>
                <w:rFonts w:ascii="Arial" w:hAnsi="Arial" w:cs="Arial"/>
              </w:rPr>
              <w:t>lang</w:t>
            </w:r>
            <w:proofErr w:type="spellEnd"/>
            <w:proofErr w:type="gramEnd"/>
          </w:p>
        </w:tc>
        <w:tc>
          <w:tcPr>
            <w:tcW w:w="388" w:type="pct"/>
          </w:tcPr>
          <w:p w14:paraId="44F0DBAB" w14:textId="77777777" w:rsidR="00814F8C" w:rsidRPr="00315368" w:rsidRDefault="00814F8C" w:rsidP="0052567D">
            <w:pPr>
              <w:rPr>
                <w:rFonts w:ascii="Arial" w:hAnsi="Arial" w:cs="Arial"/>
              </w:rPr>
            </w:pPr>
          </w:p>
        </w:tc>
        <w:tc>
          <w:tcPr>
            <w:tcW w:w="318" w:type="pct"/>
          </w:tcPr>
          <w:p w14:paraId="672815B2" w14:textId="77777777" w:rsidR="00814F8C" w:rsidRPr="00315368" w:rsidRDefault="00814F8C" w:rsidP="0052567D">
            <w:pPr>
              <w:rPr>
                <w:rFonts w:ascii="Arial" w:hAnsi="Arial" w:cs="Arial"/>
              </w:rPr>
            </w:pPr>
          </w:p>
        </w:tc>
        <w:tc>
          <w:tcPr>
            <w:tcW w:w="367" w:type="pct"/>
          </w:tcPr>
          <w:p w14:paraId="07D5410F" w14:textId="56D31C7E" w:rsidR="00814F8C" w:rsidRPr="00315368" w:rsidRDefault="00814F8C" w:rsidP="0052567D">
            <w:pPr>
              <w:rPr>
                <w:rFonts w:ascii="Arial" w:hAnsi="Arial" w:cs="Arial"/>
              </w:rPr>
            </w:pPr>
          </w:p>
        </w:tc>
        <w:tc>
          <w:tcPr>
            <w:tcW w:w="2275" w:type="pct"/>
          </w:tcPr>
          <w:p w14:paraId="1B2D8570" w14:textId="37D8CBB4" w:rsidR="00814F8C" w:rsidRPr="00315368" w:rsidRDefault="00814F8C" w:rsidP="0052567D">
            <w:pPr>
              <w:rPr>
                <w:rFonts w:ascii="Arial" w:hAnsi="Arial" w:cs="Arial"/>
              </w:rPr>
            </w:pPr>
          </w:p>
        </w:tc>
      </w:tr>
      <w:tr w:rsidR="00814F8C" w:rsidRPr="00315368" w14:paraId="60B994C7" w14:textId="77777777" w:rsidTr="00FD1E42">
        <w:trPr>
          <w:cantSplit/>
          <w:trHeight w:val="77"/>
        </w:trPr>
        <w:tc>
          <w:tcPr>
            <w:tcW w:w="200" w:type="pct"/>
          </w:tcPr>
          <w:p w14:paraId="042D9E44" w14:textId="77777777" w:rsidR="00814F8C" w:rsidRPr="00315368" w:rsidRDefault="00814F8C" w:rsidP="0052567D">
            <w:pPr>
              <w:rPr>
                <w:rFonts w:ascii="Arial" w:hAnsi="Arial" w:cs="Arial"/>
                <w:color w:val="000000"/>
              </w:rPr>
            </w:pPr>
            <w:r w:rsidRPr="00315368">
              <w:rPr>
                <w:rFonts w:ascii="Arial" w:hAnsi="Arial" w:cs="Arial"/>
                <w:color w:val="000000"/>
              </w:rPr>
              <w:t>7</w:t>
            </w:r>
          </w:p>
        </w:tc>
        <w:tc>
          <w:tcPr>
            <w:tcW w:w="1452" w:type="pct"/>
          </w:tcPr>
          <w:p w14:paraId="651D56D7" w14:textId="13B4CF7B" w:rsidR="00814F8C" w:rsidRPr="00315368" w:rsidRDefault="00FD1E42" w:rsidP="0052567D">
            <w:pPr>
              <w:rPr>
                <w:rFonts w:ascii="Arial" w:hAnsi="Arial" w:cs="Arial"/>
              </w:rPr>
            </w:pPr>
            <w:proofErr w:type="spellStart"/>
            <w:proofErr w:type="gramStart"/>
            <w:r w:rsidRPr="00315368">
              <w:rPr>
                <w:rFonts w:ascii="Arial" w:hAnsi="Arial" w:cs="Arial"/>
              </w:rPr>
              <w:t>in</w:t>
            </w:r>
            <w:proofErr w:type="gramEnd"/>
            <w:r w:rsidRPr="00315368">
              <w:rPr>
                <w:rFonts w:ascii="Arial" w:hAnsi="Arial" w:cs="Arial"/>
              </w:rPr>
              <w:t>_reply_to_status_id_str</w:t>
            </w:r>
            <w:proofErr w:type="spellEnd"/>
          </w:p>
        </w:tc>
        <w:tc>
          <w:tcPr>
            <w:tcW w:w="388" w:type="pct"/>
          </w:tcPr>
          <w:p w14:paraId="31996287" w14:textId="77777777" w:rsidR="00814F8C" w:rsidRPr="00315368" w:rsidRDefault="00814F8C" w:rsidP="0052567D">
            <w:pPr>
              <w:rPr>
                <w:rFonts w:ascii="Arial" w:hAnsi="Arial" w:cs="Arial"/>
              </w:rPr>
            </w:pPr>
          </w:p>
        </w:tc>
        <w:tc>
          <w:tcPr>
            <w:tcW w:w="318" w:type="pct"/>
          </w:tcPr>
          <w:p w14:paraId="6465A883" w14:textId="77777777" w:rsidR="00814F8C" w:rsidRPr="00315368" w:rsidRDefault="00814F8C" w:rsidP="0052567D">
            <w:pPr>
              <w:rPr>
                <w:rFonts w:ascii="Arial" w:hAnsi="Arial" w:cs="Arial"/>
              </w:rPr>
            </w:pPr>
          </w:p>
        </w:tc>
        <w:tc>
          <w:tcPr>
            <w:tcW w:w="367" w:type="pct"/>
          </w:tcPr>
          <w:p w14:paraId="2AFE90C5" w14:textId="7BF8E0DE" w:rsidR="00814F8C" w:rsidRPr="00315368" w:rsidRDefault="00814F8C" w:rsidP="0052567D">
            <w:pPr>
              <w:rPr>
                <w:rFonts w:ascii="Arial" w:hAnsi="Arial" w:cs="Arial"/>
              </w:rPr>
            </w:pPr>
          </w:p>
        </w:tc>
        <w:tc>
          <w:tcPr>
            <w:tcW w:w="2275" w:type="pct"/>
          </w:tcPr>
          <w:p w14:paraId="03048D9E" w14:textId="130B8BB7" w:rsidR="00814F8C" w:rsidRPr="00315368" w:rsidRDefault="00814F8C" w:rsidP="0052567D">
            <w:pPr>
              <w:rPr>
                <w:rFonts w:ascii="Arial" w:hAnsi="Arial" w:cs="Arial"/>
              </w:rPr>
            </w:pPr>
          </w:p>
        </w:tc>
      </w:tr>
      <w:tr w:rsidR="00FD1E42" w:rsidRPr="00315368" w14:paraId="165E53BB" w14:textId="77777777" w:rsidTr="00FD1E42">
        <w:trPr>
          <w:cantSplit/>
          <w:trHeight w:val="77"/>
        </w:trPr>
        <w:tc>
          <w:tcPr>
            <w:tcW w:w="200" w:type="pct"/>
          </w:tcPr>
          <w:p w14:paraId="6C7EF378" w14:textId="003E1E02" w:rsidR="00FD1E42" w:rsidRPr="00315368" w:rsidRDefault="00FD1E42" w:rsidP="0052567D">
            <w:pPr>
              <w:rPr>
                <w:rFonts w:ascii="Arial" w:hAnsi="Arial" w:cs="Arial"/>
                <w:color w:val="000000"/>
              </w:rPr>
            </w:pPr>
            <w:r w:rsidRPr="00315368">
              <w:rPr>
                <w:rFonts w:ascii="Arial" w:hAnsi="Arial" w:cs="Arial"/>
                <w:color w:val="000000"/>
              </w:rPr>
              <w:t>8</w:t>
            </w:r>
          </w:p>
        </w:tc>
        <w:tc>
          <w:tcPr>
            <w:tcW w:w="1452" w:type="pct"/>
          </w:tcPr>
          <w:p w14:paraId="5D4F3216" w14:textId="2665FA4A" w:rsidR="00FD1E42" w:rsidRPr="00315368" w:rsidRDefault="00FD1E42" w:rsidP="0052567D">
            <w:pPr>
              <w:rPr>
                <w:rFonts w:ascii="Arial" w:hAnsi="Arial" w:cs="Arial"/>
              </w:rPr>
            </w:pPr>
            <w:proofErr w:type="gramStart"/>
            <w:r w:rsidRPr="00315368">
              <w:rPr>
                <w:rFonts w:ascii="Arial" w:hAnsi="Arial" w:cs="Arial"/>
              </w:rPr>
              <w:t>id</w:t>
            </w:r>
            <w:proofErr w:type="gramEnd"/>
          </w:p>
        </w:tc>
        <w:tc>
          <w:tcPr>
            <w:tcW w:w="388" w:type="pct"/>
          </w:tcPr>
          <w:p w14:paraId="42415A9F" w14:textId="77777777" w:rsidR="00FD1E42" w:rsidRPr="00315368" w:rsidRDefault="00FD1E42" w:rsidP="0052567D">
            <w:pPr>
              <w:rPr>
                <w:rFonts w:ascii="Arial" w:hAnsi="Arial" w:cs="Arial"/>
              </w:rPr>
            </w:pPr>
          </w:p>
        </w:tc>
        <w:tc>
          <w:tcPr>
            <w:tcW w:w="318" w:type="pct"/>
          </w:tcPr>
          <w:p w14:paraId="603E5D6D" w14:textId="77777777" w:rsidR="00FD1E42" w:rsidRPr="00315368" w:rsidRDefault="00FD1E42" w:rsidP="0052567D">
            <w:pPr>
              <w:rPr>
                <w:rFonts w:ascii="Arial" w:hAnsi="Arial" w:cs="Arial"/>
              </w:rPr>
            </w:pPr>
          </w:p>
        </w:tc>
        <w:tc>
          <w:tcPr>
            <w:tcW w:w="367" w:type="pct"/>
          </w:tcPr>
          <w:p w14:paraId="53930C5E" w14:textId="77777777" w:rsidR="00FD1E42" w:rsidRPr="00315368" w:rsidRDefault="00FD1E42" w:rsidP="0052567D">
            <w:pPr>
              <w:rPr>
                <w:rFonts w:ascii="Arial" w:hAnsi="Arial" w:cs="Arial"/>
              </w:rPr>
            </w:pPr>
          </w:p>
        </w:tc>
        <w:tc>
          <w:tcPr>
            <w:tcW w:w="2275" w:type="pct"/>
          </w:tcPr>
          <w:p w14:paraId="4B4E4FF5" w14:textId="77777777" w:rsidR="00FD1E42" w:rsidRPr="00315368" w:rsidRDefault="00FD1E42" w:rsidP="0052567D">
            <w:pPr>
              <w:rPr>
                <w:rFonts w:ascii="Arial" w:hAnsi="Arial" w:cs="Arial"/>
              </w:rPr>
            </w:pPr>
          </w:p>
        </w:tc>
      </w:tr>
      <w:tr w:rsidR="00FD1E42" w:rsidRPr="00315368" w14:paraId="30747927" w14:textId="77777777" w:rsidTr="00FD1E42">
        <w:trPr>
          <w:cantSplit/>
          <w:trHeight w:val="77"/>
        </w:trPr>
        <w:tc>
          <w:tcPr>
            <w:tcW w:w="200" w:type="pct"/>
          </w:tcPr>
          <w:p w14:paraId="4CFA2423" w14:textId="6A11D052" w:rsidR="00FD1E42" w:rsidRPr="00315368" w:rsidRDefault="00FD1E42" w:rsidP="0052567D">
            <w:pPr>
              <w:rPr>
                <w:rFonts w:ascii="Arial" w:hAnsi="Arial" w:cs="Arial"/>
                <w:color w:val="000000"/>
              </w:rPr>
            </w:pPr>
            <w:r w:rsidRPr="00315368">
              <w:rPr>
                <w:rFonts w:ascii="Arial" w:hAnsi="Arial" w:cs="Arial"/>
                <w:color w:val="000000"/>
              </w:rPr>
              <w:t>9</w:t>
            </w:r>
          </w:p>
        </w:tc>
        <w:tc>
          <w:tcPr>
            <w:tcW w:w="1452" w:type="pct"/>
          </w:tcPr>
          <w:p w14:paraId="33493805" w14:textId="35F2CC24" w:rsidR="00FD1E42" w:rsidRPr="00315368" w:rsidRDefault="00FD1E42" w:rsidP="0052567D">
            <w:pPr>
              <w:rPr>
                <w:rFonts w:ascii="Arial" w:hAnsi="Arial" w:cs="Arial"/>
              </w:rPr>
            </w:pPr>
            <w:proofErr w:type="spellStart"/>
            <w:proofErr w:type="gramStart"/>
            <w:r w:rsidRPr="00315368">
              <w:rPr>
                <w:rFonts w:ascii="Arial" w:hAnsi="Arial" w:cs="Arial"/>
              </w:rPr>
              <w:t>extended</w:t>
            </w:r>
            <w:proofErr w:type="gramEnd"/>
            <w:r w:rsidRPr="00315368">
              <w:rPr>
                <w:rFonts w:ascii="Arial" w:hAnsi="Arial" w:cs="Arial"/>
              </w:rPr>
              <w:t>_entities</w:t>
            </w:r>
            <w:proofErr w:type="spellEnd"/>
          </w:p>
        </w:tc>
        <w:tc>
          <w:tcPr>
            <w:tcW w:w="388" w:type="pct"/>
          </w:tcPr>
          <w:p w14:paraId="1AF6E179" w14:textId="77777777" w:rsidR="00FD1E42" w:rsidRPr="00315368" w:rsidRDefault="00FD1E42" w:rsidP="0052567D">
            <w:pPr>
              <w:rPr>
                <w:rFonts w:ascii="Arial" w:hAnsi="Arial" w:cs="Arial"/>
              </w:rPr>
            </w:pPr>
          </w:p>
        </w:tc>
        <w:tc>
          <w:tcPr>
            <w:tcW w:w="318" w:type="pct"/>
          </w:tcPr>
          <w:p w14:paraId="0C34A7A4" w14:textId="77777777" w:rsidR="00FD1E42" w:rsidRPr="00315368" w:rsidRDefault="00FD1E42" w:rsidP="0052567D">
            <w:pPr>
              <w:rPr>
                <w:rFonts w:ascii="Arial" w:hAnsi="Arial" w:cs="Arial"/>
              </w:rPr>
            </w:pPr>
          </w:p>
        </w:tc>
        <w:tc>
          <w:tcPr>
            <w:tcW w:w="367" w:type="pct"/>
          </w:tcPr>
          <w:p w14:paraId="5B0FF965" w14:textId="77777777" w:rsidR="00FD1E42" w:rsidRPr="00315368" w:rsidRDefault="00FD1E42" w:rsidP="0052567D">
            <w:pPr>
              <w:rPr>
                <w:rFonts w:ascii="Arial" w:hAnsi="Arial" w:cs="Arial"/>
              </w:rPr>
            </w:pPr>
          </w:p>
        </w:tc>
        <w:tc>
          <w:tcPr>
            <w:tcW w:w="2275" w:type="pct"/>
          </w:tcPr>
          <w:p w14:paraId="0EDF8816" w14:textId="77777777" w:rsidR="00FD1E42" w:rsidRPr="00315368" w:rsidRDefault="00FD1E42" w:rsidP="0052567D">
            <w:pPr>
              <w:rPr>
                <w:rFonts w:ascii="Arial" w:hAnsi="Arial" w:cs="Arial"/>
              </w:rPr>
            </w:pPr>
          </w:p>
        </w:tc>
      </w:tr>
      <w:tr w:rsidR="00FD1E42" w:rsidRPr="00315368" w14:paraId="5C05CB2B" w14:textId="77777777" w:rsidTr="00FD1E42">
        <w:trPr>
          <w:cantSplit/>
          <w:trHeight w:val="77"/>
        </w:trPr>
        <w:tc>
          <w:tcPr>
            <w:tcW w:w="200" w:type="pct"/>
          </w:tcPr>
          <w:p w14:paraId="591971BA" w14:textId="4871D054" w:rsidR="00FD1E42" w:rsidRPr="00315368" w:rsidRDefault="00FD1E42" w:rsidP="0052567D">
            <w:pPr>
              <w:rPr>
                <w:rFonts w:ascii="Arial" w:hAnsi="Arial" w:cs="Arial"/>
                <w:color w:val="000000"/>
              </w:rPr>
            </w:pPr>
            <w:r w:rsidRPr="00315368">
              <w:rPr>
                <w:rFonts w:ascii="Arial" w:hAnsi="Arial" w:cs="Arial"/>
                <w:color w:val="000000"/>
              </w:rPr>
              <w:t>10</w:t>
            </w:r>
          </w:p>
        </w:tc>
        <w:tc>
          <w:tcPr>
            <w:tcW w:w="1452" w:type="pct"/>
          </w:tcPr>
          <w:p w14:paraId="402CD240" w14:textId="7EBFE066" w:rsidR="00FD1E42" w:rsidRPr="00315368" w:rsidRDefault="00FD1E42" w:rsidP="0052567D">
            <w:pPr>
              <w:rPr>
                <w:rFonts w:ascii="Arial" w:hAnsi="Arial" w:cs="Arial"/>
              </w:rPr>
            </w:pPr>
            <w:proofErr w:type="spellStart"/>
            <w:proofErr w:type="gramStart"/>
            <w:r w:rsidRPr="00315368">
              <w:rPr>
                <w:rFonts w:ascii="Arial" w:hAnsi="Arial" w:cs="Arial"/>
              </w:rPr>
              <w:t>in</w:t>
            </w:r>
            <w:proofErr w:type="gramEnd"/>
            <w:r w:rsidRPr="00315368">
              <w:rPr>
                <w:rFonts w:ascii="Arial" w:hAnsi="Arial" w:cs="Arial"/>
              </w:rPr>
              <w:t>_reply_to_user_id_str</w:t>
            </w:r>
            <w:proofErr w:type="spellEnd"/>
          </w:p>
        </w:tc>
        <w:tc>
          <w:tcPr>
            <w:tcW w:w="388" w:type="pct"/>
          </w:tcPr>
          <w:p w14:paraId="128AA763" w14:textId="77777777" w:rsidR="00FD1E42" w:rsidRPr="00315368" w:rsidRDefault="00FD1E42" w:rsidP="0052567D">
            <w:pPr>
              <w:rPr>
                <w:rFonts w:ascii="Arial" w:hAnsi="Arial" w:cs="Arial"/>
              </w:rPr>
            </w:pPr>
          </w:p>
        </w:tc>
        <w:tc>
          <w:tcPr>
            <w:tcW w:w="318" w:type="pct"/>
          </w:tcPr>
          <w:p w14:paraId="6C44350A" w14:textId="77777777" w:rsidR="00FD1E42" w:rsidRPr="00315368" w:rsidRDefault="00FD1E42" w:rsidP="0052567D">
            <w:pPr>
              <w:rPr>
                <w:rFonts w:ascii="Arial" w:hAnsi="Arial" w:cs="Arial"/>
              </w:rPr>
            </w:pPr>
          </w:p>
        </w:tc>
        <w:tc>
          <w:tcPr>
            <w:tcW w:w="367" w:type="pct"/>
          </w:tcPr>
          <w:p w14:paraId="0FB3A3B1" w14:textId="77777777" w:rsidR="00FD1E42" w:rsidRPr="00315368" w:rsidRDefault="00FD1E42" w:rsidP="0052567D">
            <w:pPr>
              <w:rPr>
                <w:rFonts w:ascii="Arial" w:hAnsi="Arial" w:cs="Arial"/>
              </w:rPr>
            </w:pPr>
          </w:p>
        </w:tc>
        <w:tc>
          <w:tcPr>
            <w:tcW w:w="2275" w:type="pct"/>
          </w:tcPr>
          <w:p w14:paraId="799B75DE" w14:textId="77777777" w:rsidR="00FD1E42" w:rsidRPr="00315368" w:rsidRDefault="00FD1E42" w:rsidP="0052567D">
            <w:pPr>
              <w:rPr>
                <w:rFonts w:ascii="Arial" w:hAnsi="Arial" w:cs="Arial"/>
              </w:rPr>
            </w:pPr>
          </w:p>
        </w:tc>
      </w:tr>
      <w:tr w:rsidR="00FD1E42" w:rsidRPr="00315368" w14:paraId="7827B58C" w14:textId="77777777" w:rsidTr="00FD1E42">
        <w:trPr>
          <w:cantSplit/>
          <w:trHeight w:val="77"/>
        </w:trPr>
        <w:tc>
          <w:tcPr>
            <w:tcW w:w="200" w:type="pct"/>
          </w:tcPr>
          <w:p w14:paraId="042DD68E" w14:textId="5151F604" w:rsidR="00FD1E42" w:rsidRPr="00315368" w:rsidRDefault="00FD1E42" w:rsidP="0052567D">
            <w:pPr>
              <w:rPr>
                <w:rFonts w:ascii="Arial" w:hAnsi="Arial" w:cs="Arial"/>
                <w:color w:val="000000"/>
              </w:rPr>
            </w:pPr>
            <w:r w:rsidRPr="00315368">
              <w:rPr>
                <w:rFonts w:ascii="Arial" w:hAnsi="Arial" w:cs="Arial"/>
                <w:color w:val="000000"/>
              </w:rPr>
              <w:t>11</w:t>
            </w:r>
          </w:p>
        </w:tc>
        <w:tc>
          <w:tcPr>
            <w:tcW w:w="1452" w:type="pct"/>
          </w:tcPr>
          <w:p w14:paraId="6D8CA594" w14:textId="6FF7CBFC" w:rsidR="00FD1E42" w:rsidRPr="00315368" w:rsidRDefault="00FD1E42" w:rsidP="0052567D">
            <w:pPr>
              <w:rPr>
                <w:rFonts w:ascii="Arial" w:hAnsi="Arial" w:cs="Arial"/>
              </w:rPr>
            </w:pPr>
            <w:proofErr w:type="spellStart"/>
            <w:proofErr w:type="gramStart"/>
            <w:r w:rsidRPr="00315368">
              <w:rPr>
                <w:rFonts w:ascii="Arial" w:hAnsi="Arial" w:cs="Arial"/>
              </w:rPr>
              <w:t>timestamp</w:t>
            </w:r>
            <w:proofErr w:type="gramEnd"/>
            <w:r w:rsidRPr="00315368">
              <w:rPr>
                <w:rFonts w:ascii="Arial" w:hAnsi="Arial" w:cs="Arial"/>
              </w:rPr>
              <w:t>_ms</w:t>
            </w:r>
            <w:proofErr w:type="spellEnd"/>
          </w:p>
        </w:tc>
        <w:tc>
          <w:tcPr>
            <w:tcW w:w="388" w:type="pct"/>
          </w:tcPr>
          <w:p w14:paraId="47B90E1C" w14:textId="77777777" w:rsidR="00FD1E42" w:rsidRPr="00315368" w:rsidRDefault="00FD1E42" w:rsidP="0052567D">
            <w:pPr>
              <w:rPr>
                <w:rFonts w:ascii="Arial" w:hAnsi="Arial" w:cs="Arial"/>
              </w:rPr>
            </w:pPr>
          </w:p>
        </w:tc>
        <w:tc>
          <w:tcPr>
            <w:tcW w:w="318" w:type="pct"/>
          </w:tcPr>
          <w:p w14:paraId="215F1F04" w14:textId="77777777" w:rsidR="00FD1E42" w:rsidRPr="00315368" w:rsidRDefault="00FD1E42" w:rsidP="0052567D">
            <w:pPr>
              <w:rPr>
                <w:rFonts w:ascii="Arial" w:hAnsi="Arial" w:cs="Arial"/>
              </w:rPr>
            </w:pPr>
          </w:p>
        </w:tc>
        <w:tc>
          <w:tcPr>
            <w:tcW w:w="367" w:type="pct"/>
          </w:tcPr>
          <w:p w14:paraId="5935A3EF" w14:textId="77777777" w:rsidR="00FD1E42" w:rsidRPr="00315368" w:rsidRDefault="00FD1E42" w:rsidP="0052567D">
            <w:pPr>
              <w:rPr>
                <w:rFonts w:ascii="Arial" w:hAnsi="Arial" w:cs="Arial"/>
              </w:rPr>
            </w:pPr>
          </w:p>
        </w:tc>
        <w:tc>
          <w:tcPr>
            <w:tcW w:w="2275" w:type="pct"/>
          </w:tcPr>
          <w:p w14:paraId="79DEEC99" w14:textId="77777777" w:rsidR="00FD1E42" w:rsidRPr="00315368" w:rsidRDefault="00FD1E42" w:rsidP="0052567D">
            <w:pPr>
              <w:rPr>
                <w:rFonts w:ascii="Arial" w:hAnsi="Arial" w:cs="Arial"/>
              </w:rPr>
            </w:pPr>
          </w:p>
        </w:tc>
      </w:tr>
      <w:tr w:rsidR="00FD1E42" w:rsidRPr="00315368" w14:paraId="076A7389" w14:textId="77777777" w:rsidTr="00FD1E42">
        <w:trPr>
          <w:cantSplit/>
          <w:trHeight w:val="77"/>
        </w:trPr>
        <w:tc>
          <w:tcPr>
            <w:tcW w:w="200" w:type="pct"/>
          </w:tcPr>
          <w:p w14:paraId="43416CDC" w14:textId="5057C694" w:rsidR="00FD1E42" w:rsidRPr="00315368" w:rsidRDefault="00FD1E42" w:rsidP="0052567D">
            <w:pPr>
              <w:rPr>
                <w:rFonts w:ascii="Arial" w:hAnsi="Arial" w:cs="Arial"/>
                <w:color w:val="000000"/>
              </w:rPr>
            </w:pPr>
            <w:r w:rsidRPr="00315368">
              <w:rPr>
                <w:rFonts w:ascii="Arial" w:hAnsi="Arial" w:cs="Arial"/>
                <w:color w:val="000000"/>
              </w:rPr>
              <w:t>12</w:t>
            </w:r>
          </w:p>
        </w:tc>
        <w:tc>
          <w:tcPr>
            <w:tcW w:w="1452" w:type="pct"/>
          </w:tcPr>
          <w:p w14:paraId="3FFA0811" w14:textId="22E4A6FE" w:rsidR="00FD1E42" w:rsidRPr="00315368" w:rsidRDefault="00FD1E42" w:rsidP="0052567D">
            <w:pPr>
              <w:rPr>
                <w:rFonts w:ascii="Arial" w:hAnsi="Arial" w:cs="Arial"/>
              </w:rPr>
            </w:pPr>
            <w:proofErr w:type="spellStart"/>
            <w:proofErr w:type="gramStart"/>
            <w:r w:rsidRPr="00315368">
              <w:rPr>
                <w:rFonts w:ascii="Arial" w:hAnsi="Arial" w:cs="Arial"/>
              </w:rPr>
              <w:t>in</w:t>
            </w:r>
            <w:proofErr w:type="gramEnd"/>
            <w:r w:rsidRPr="00315368">
              <w:rPr>
                <w:rFonts w:ascii="Arial" w:hAnsi="Arial" w:cs="Arial"/>
              </w:rPr>
              <w:t>_reply_to_status_id</w:t>
            </w:r>
            <w:proofErr w:type="spellEnd"/>
          </w:p>
        </w:tc>
        <w:tc>
          <w:tcPr>
            <w:tcW w:w="388" w:type="pct"/>
          </w:tcPr>
          <w:p w14:paraId="76144D56" w14:textId="77777777" w:rsidR="00FD1E42" w:rsidRPr="00315368" w:rsidRDefault="00FD1E42" w:rsidP="0052567D">
            <w:pPr>
              <w:rPr>
                <w:rFonts w:ascii="Arial" w:hAnsi="Arial" w:cs="Arial"/>
              </w:rPr>
            </w:pPr>
          </w:p>
        </w:tc>
        <w:tc>
          <w:tcPr>
            <w:tcW w:w="318" w:type="pct"/>
          </w:tcPr>
          <w:p w14:paraId="03E7E24B" w14:textId="77777777" w:rsidR="00FD1E42" w:rsidRPr="00315368" w:rsidRDefault="00FD1E42" w:rsidP="0052567D">
            <w:pPr>
              <w:rPr>
                <w:rFonts w:ascii="Arial" w:hAnsi="Arial" w:cs="Arial"/>
              </w:rPr>
            </w:pPr>
          </w:p>
        </w:tc>
        <w:tc>
          <w:tcPr>
            <w:tcW w:w="367" w:type="pct"/>
          </w:tcPr>
          <w:p w14:paraId="71E10912" w14:textId="77777777" w:rsidR="00FD1E42" w:rsidRPr="00315368" w:rsidRDefault="00FD1E42" w:rsidP="0052567D">
            <w:pPr>
              <w:rPr>
                <w:rFonts w:ascii="Arial" w:hAnsi="Arial" w:cs="Arial"/>
              </w:rPr>
            </w:pPr>
          </w:p>
        </w:tc>
        <w:tc>
          <w:tcPr>
            <w:tcW w:w="2275" w:type="pct"/>
          </w:tcPr>
          <w:p w14:paraId="6125EFB9" w14:textId="77777777" w:rsidR="00FD1E42" w:rsidRPr="00315368" w:rsidRDefault="00FD1E42" w:rsidP="0052567D">
            <w:pPr>
              <w:rPr>
                <w:rFonts w:ascii="Arial" w:hAnsi="Arial" w:cs="Arial"/>
              </w:rPr>
            </w:pPr>
          </w:p>
        </w:tc>
      </w:tr>
      <w:tr w:rsidR="00FD1E42" w:rsidRPr="00315368" w14:paraId="5BD43470" w14:textId="77777777" w:rsidTr="00FD1E42">
        <w:trPr>
          <w:cantSplit/>
          <w:trHeight w:val="77"/>
        </w:trPr>
        <w:tc>
          <w:tcPr>
            <w:tcW w:w="200" w:type="pct"/>
          </w:tcPr>
          <w:p w14:paraId="505DE10D" w14:textId="5269EE69" w:rsidR="00FD1E42" w:rsidRPr="00315368" w:rsidRDefault="00FD1E42" w:rsidP="0052567D">
            <w:pPr>
              <w:rPr>
                <w:rFonts w:ascii="Arial" w:hAnsi="Arial" w:cs="Arial"/>
                <w:color w:val="000000"/>
              </w:rPr>
            </w:pPr>
            <w:r w:rsidRPr="00315368">
              <w:rPr>
                <w:rFonts w:ascii="Arial" w:hAnsi="Arial" w:cs="Arial"/>
                <w:color w:val="000000"/>
              </w:rPr>
              <w:t>13</w:t>
            </w:r>
          </w:p>
        </w:tc>
        <w:tc>
          <w:tcPr>
            <w:tcW w:w="1452" w:type="pct"/>
          </w:tcPr>
          <w:p w14:paraId="3C8F93A4" w14:textId="21760718" w:rsidR="00FD1E42" w:rsidRPr="00315368" w:rsidRDefault="00FD1E42" w:rsidP="0052567D">
            <w:pPr>
              <w:rPr>
                <w:rFonts w:ascii="Arial" w:hAnsi="Arial" w:cs="Arial"/>
              </w:rPr>
            </w:pPr>
            <w:proofErr w:type="spellStart"/>
            <w:proofErr w:type="gramStart"/>
            <w:r w:rsidRPr="00315368">
              <w:rPr>
                <w:rFonts w:ascii="Arial" w:hAnsi="Arial" w:cs="Arial"/>
              </w:rPr>
              <w:t>created</w:t>
            </w:r>
            <w:proofErr w:type="gramEnd"/>
            <w:r w:rsidRPr="00315368">
              <w:rPr>
                <w:rFonts w:ascii="Arial" w:hAnsi="Arial" w:cs="Arial"/>
              </w:rPr>
              <w:t>_at</w:t>
            </w:r>
            <w:proofErr w:type="spellEnd"/>
          </w:p>
        </w:tc>
        <w:tc>
          <w:tcPr>
            <w:tcW w:w="388" w:type="pct"/>
          </w:tcPr>
          <w:p w14:paraId="6B1FC98D" w14:textId="77777777" w:rsidR="00FD1E42" w:rsidRPr="00315368" w:rsidRDefault="00FD1E42" w:rsidP="0052567D">
            <w:pPr>
              <w:rPr>
                <w:rFonts w:ascii="Arial" w:hAnsi="Arial" w:cs="Arial"/>
              </w:rPr>
            </w:pPr>
          </w:p>
        </w:tc>
        <w:tc>
          <w:tcPr>
            <w:tcW w:w="318" w:type="pct"/>
          </w:tcPr>
          <w:p w14:paraId="3D84114C" w14:textId="77777777" w:rsidR="00FD1E42" w:rsidRPr="00315368" w:rsidRDefault="00FD1E42" w:rsidP="0052567D">
            <w:pPr>
              <w:rPr>
                <w:rFonts w:ascii="Arial" w:hAnsi="Arial" w:cs="Arial"/>
              </w:rPr>
            </w:pPr>
          </w:p>
        </w:tc>
        <w:tc>
          <w:tcPr>
            <w:tcW w:w="367" w:type="pct"/>
          </w:tcPr>
          <w:p w14:paraId="0E9859D1" w14:textId="77777777" w:rsidR="00FD1E42" w:rsidRPr="00315368" w:rsidRDefault="00FD1E42" w:rsidP="0052567D">
            <w:pPr>
              <w:rPr>
                <w:rFonts w:ascii="Arial" w:hAnsi="Arial" w:cs="Arial"/>
              </w:rPr>
            </w:pPr>
          </w:p>
        </w:tc>
        <w:tc>
          <w:tcPr>
            <w:tcW w:w="2275" w:type="pct"/>
          </w:tcPr>
          <w:p w14:paraId="05BA6C2A" w14:textId="77777777" w:rsidR="00FD1E42" w:rsidRPr="00315368" w:rsidRDefault="00FD1E42" w:rsidP="0052567D">
            <w:pPr>
              <w:rPr>
                <w:rFonts w:ascii="Arial" w:hAnsi="Arial" w:cs="Arial"/>
              </w:rPr>
            </w:pPr>
          </w:p>
        </w:tc>
      </w:tr>
      <w:tr w:rsidR="00FD1E42" w:rsidRPr="00315368" w14:paraId="6501C529" w14:textId="77777777" w:rsidTr="00FD1E42">
        <w:trPr>
          <w:cantSplit/>
          <w:trHeight w:val="77"/>
        </w:trPr>
        <w:tc>
          <w:tcPr>
            <w:tcW w:w="200" w:type="pct"/>
          </w:tcPr>
          <w:p w14:paraId="69E1ABBE" w14:textId="30430C2A" w:rsidR="00FD1E42" w:rsidRPr="00315368" w:rsidRDefault="00FD1E42" w:rsidP="0052567D">
            <w:pPr>
              <w:rPr>
                <w:rFonts w:ascii="Arial" w:hAnsi="Arial" w:cs="Arial"/>
                <w:color w:val="000000"/>
              </w:rPr>
            </w:pPr>
            <w:r w:rsidRPr="00315368">
              <w:rPr>
                <w:rFonts w:ascii="Arial" w:hAnsi="Arial" w:cs="Arial"/>
                <w:color w:val="000000"/>
              </w:rPr>
              <w:t>14</w:t>
            </w:r>
          </w:p>
        </w:tc>
        <w:tc>
          <w:tcPr>
            <w:tcW w:w="1452" w:type="pct"/>
          </w:tcPr>
          <w:p w14:paraId="11868473" w14:textId="02680C73" w:rsidR="00FD1E42" w:rsidRPr="00315368" w:rsidRDefault="00FD1E42" w:rsidP="0052567D">
            <w:pPr>
              <w:rPr>
                <w:rFonts w:ascii="Arial" w:hAnsi="Arial" w:cs="Arial"/>
              </w:rPr>
            </w:pPr>
            <w:proofErr w:type="spellStart"/>
            <w:proofErr w:type="gramStart"/>
            <w:r w:rsidRPr="00315368">
              <w:rPr>
                <w:rFonts w:ascii="Arial" w:hAnsi="Arial" w:cs="Arial"/>
              </w:rPr>
              <w:t>favorite</w:t>
            </w:r>
            <w:proofErr w:type="gramEnd"/>
            <w:r w:rsidRPr="00315368">
              <w:rPr>
                <w:rFonts w:ascii="Arial" w:hAnsi="Arial" w:cs="Arial"/>
              </w:rPr>
              <w:t>_count</w:t>
            </w:r>
            <w:proofErr w:type="spellEnd"/>
          </w:p>
        </w:tc>
        <w:tc>
          <w:tcPr>
            <w:tcW w:w="388" w:type="pct"/>
          </w:tcPr>
          <w:p w14:paraId="7093DCE2" w14:textId="77777777" w:rsidR="00FD1E42" w:rsidRPr="00315368" w:rsidRDefault="00FD1E42" w:rsidP="0052567D">
            <w:pPr>
              <w:rPr>
                <w:rFonts w:ascii="Arial" w:hAnsi="Arial" w:cs="Arial"/>
              </w:rPr>
            </w:pPr>
          </w:p>
        </w:tc>
        <w:tc>
          <w:tcPr>
            <w:tcW w:w="318" w:type="pct"/>
          </w:tcPr>
          <w:p w14:paraId="738DB146" w14:textId="77777777" w:rsidR="00FD1E42" w:rsidRPr="00315368" w:rsidRDefault="00FD1E42" w:rsidP="0052567D">
            <w:pPr>
              <w:rPr>
                <w:rFonts w:ascii="Arial" w:hAnsi="Arial" w:cs="Arial"/>
              </w:rPr>
            </w:pPr>
          </w:p>
        </w:tc>
        <w:tc>
          <w:tcPr>
            <w:tcW w:w="367" w:type="pct"/>
          </w:tcPr>
          <w:p w14:paraId="1DD6CF48" w14:textId="77777777" w:rsidR="00FD1E42" w:rsidRPr="00315368" w:rsidRDefault="00FD1E42" w:rsidP="0052567D">
            <w:pPr>
              <w:rPr>
                <w:rFonts w:ascii="Arial" w:hAnsi="Arial" w:cs="Arial"/>
              </w:rPr>
            </w:pPr>
          </w:p>
        </w:tc>
        <w:tc>
          <w:tcPr>
            <w:tcW w:w="2275" w:type="pct"/>
          </w:tcPr>
          <w:p w14:paraId="54DAB294" w14:textId="77777777" w:rsidR="00FD1E42" w:rsidRPr="00315368" w:rsidRDefault="00FD1E42" w:rsidP="0052567D">
            <w:pPr>
              <w:rPr>
                <w:rFonts w:ascii="Arial" w:hAnsi="Arial" w:cs="Arial"/>
              </w:rPr>
            </w:pPr>
          </w:p>
        </w:tc>
      </w:tr>
      <w:tr w:rsidR="00FD1E42" w:rsidRPr="00315368" w14:paraId="7F686D9C" w14:textId="77777777" w:rsidTr="00FD1E42">
        <w:trPr>
          <w:cantSplit/>
          <w:trHeight w:val="77"/>
        </w:trPr>
        <w:tc>
          <w:tcPr>
            <w:tcW w:w="200" w:type="pct"/>
          </w:tcPr>
          <w:p w14:paraId="0E424301" w14:textId="17366BD2" w:rsidR="00FD1E42" w:rsidRPr="00315368" w:rsidRDefault="00FD1E42" w:rsidP="0052567D">
            <w:pPr>
              <w:rPr>
                <w:rFonts w:ascii="Arial" w:hAnsi="Arial" w:cs="Arial"/>
                <w:color w:val="000000"/>
              </w:rPr>
            </w:pPr>
            <w:r w:rsidRPr="00315368">
              <w:rPr>
                <w:rFonts w:ascii="Arial" w:hAnsi="Arial" w:cs="Arial"/>
                <w:color w:val="000000"/>
              </w:rPr>
              <w:t>15</w:t>
            </w:r>
          </w:p>
        </w:tc>
        <w:tc>
          <w:tcPr>
            <w:tcW w:w="1452" w:type="pct"/>
          </w:tcPr>
          <w:p w14:paraId="1F114453" w14:textId="039449BA" w:rsidR="00FD1E42" w:rsidRPr="00315368" w:rsidRDefault="00FD1E42" w:rsidP="0052567D">
            <w:pPr>
              <w:rPr>
                <w:rFonts w:ascii="Arial" w:hAnsi="Arial" w:cs="Arial"/>
              </w:rPr>
            </w:pPr>
            <w:proofErr w:type="gramStart"/>
            <w:r w:rsidRPr="00315368">
              <w:rPr>
                <w:rFonts w:ascii="Arial" w:hAnsi="Arial" w:cs="Arial"/>
              </w:rPr>
              <w:t>place</w:t>
            </w:r>
            <w:proofErr w:type="gramEnd"/>
          </w:p>
        </w:tc>
        <w:tc>
          <w:tcPr>
            <w:tcW w:w="388" w:type="pct"/>
          </w:tcPr>
          <w:p w14:paraId="7476D826" w14:textId="77777777" w:rsidR="00FD1E42" w:rsidRPr="00315368" w:rsidRDefault="00FD1E42" w:rsidP="0052567D">
            <w:pPr>
              <w:rPr>
                <w:rFonts w:ascii="Arial" w:hAnsi="Arial" w:cs="Arial"/>
              </w:rPr>
            </w:pPr>
          </w:p>
        </w:tc>
        <w:tc>
          <w:tcPr>
            <w:tcW w:w="318" w:type="pct"/>
          </w:tcPr>
          <w:p w14:paraId="0E4F2C42" w14:textId="77777777" w:rsidR="00FD1E42" w:rsidRPr="00315368" w:rsidRDefault="00FD1E42" w:rsidP="0052567D">
            <w:pPr>
              <w:rPr>
                <w:rFonts w:ascii="Arial" w:hAnsi="Arial" w:cs="Arial"/>
              </w:rPr>
            </w:pPr>
          </w:p>
        </w:tc>
        <w:tc>
          <w:tcPr>
            <w:tcW w:w="367" w:type="pct"/>
          </w:tcPr>
          <w:p w14:paraId="0E619C99" w14:textId="77777777" w:rsidR="00FD1E42" w:rsidRPr="00315368" w:rsidRDefault="00FD1E42" w:rsidP="0052567D">
            <w:pPr>
              <w:rPr>
                <w:rFonts w:ascii="Arial" w:hAnsi="Arial" w:cs="Arial"/>
              </w:rPr>
            </w:pPr>
          </w:p>
        </w:tc>
        <w:tc>
          <w:tcPr>
            <w:tcW w:w="2275" w:type="pct"/>
          </w:tcPr>
          <w:p w14:paraId="51C14B09" w14:textId="77777777" w:rsidR="00FD1E42" w:rsidRPr="00315368" w:rsidRDefault="00FD1E42" w:rsidP="0052567D">
            <w:pPr>
              <w:rPr>
                <w:rFonts w:ascii="Arial" w:hAnsi="Arial" w:cs="Arial"/>
              </w:rPr>
            </w:pPr>
          </w:p>
        </w:tc>
      </w:tr>
      <w:tr w:rsidR="00FD1E42" w:rsidRPr="00315368" w14:paraId="0B56BABD" w14:textId="77777777" w:rsidTr="00FD1E42">
        <w:trPr>
          <w:cantSplit/>
          <w:trHeight w:val="77"/>
        </w:trPr>
        <w:tc>
          <w:tcPr>
            <w:tcW w:w="200" w:type="pct"/>
          </w:tcPr>
          <w:p w14:paraId="56B3FF94" w14:textId="1DD3127C" w:rsidR="00FD1E42" w:rsidRPr="00315368" w:rsidRDefault="00FD1E42" w:rsidP="0052567D">
            <w:pPr>
              <w:rPr>
                <w:rFonts w:ascii="Arial" w:hAnsi="Arial" w:cs="Arial"/>
                <w:color w:val="000000"/>
              </w:rPr>
            </w:pPr>
            <w:r w:rsidRPr="00315368">
              <w:rPr>
                <w:rFonts w:ascii="Arial" w:hAnsi="Arial" w:cs="Arial"/>
                <w:color w:val="000000"/>
              </w:rPr>
              <w:t>16</w:t>
            </w:r>
          </w:p>
        </w:tc>
        <w:tc>
          <w:tcPr>
            <w:tcW w:w="1452" w:type="pct"/>
          </w:tcPr>
          <w:p w14:paraId="5260A403" w14:textId="46AD9273" w:rsidR="00FD1E42" w:rsidRPr="00315368" w:rsidRDefault="00FD1E42" w:rsidP="0052567D">
            <w:pPr>
              <w:rPr>
                <w:rFonts w:ascii="Arial" w:hAnsi="Arial" w:cs="Arial"/>
              </w:rPr>
            </w:pPr>
            <w:proofErr w:type="gramStart"/>
            <w:r w:rsidRPr="00315368">
              <w:rPr>
                <w:rFonts w:ascii="Arial" w:hAnsi="Arial" w:cs="Arial"/>
              </w:rPr>
              <w:t>coordinates</w:t>
            </w:r>
            <w:proofErr w:type="gramEnd"/>
          </w:p>
        </w:tc>
        <w:tc>
          <w:tcPr>
            <w:tcW w:w="388" w:type="pct"/>
          </w:tcPr>
          <w:p w14:paraId="6080D95C" w14:textId="77777777" w:rsidR="00FD1E42" w:rsidRPr="00315368" w:rsidRDefault="00FD1E42" w:rsidP="0052567D">
            <w:pPr>
              <w:rPr>
                <w:rFonts w:ascii="Arial" w:hAnsi="Arial" w:cs="Arial"/>
              </w:rPr>
            </w:pPr>
          </w:p>
        </w:tc>
        <w:tc>
          <w:tcPr>
            <w:tcW w:w="318" w:type="pct"/>
          </w:tcPr>
          <w:p w14:paraId="4A1F8932" w14:textId="77777777" w:rsidR="00FD1E42" w:rsidRPr="00315368" w:rsidRDefault="00FD1E42" w:rsidP="0052567D">
            <w:pPr>
              <w:rPr>
                <w:rFonts w:ascii="Arial" w:hAnsi="Arial" w:cs="Arial"/>
              </w:rPr>
            </w:pPr>
          </w:p>
        </w:tc>
        <w:tc>
          <w:tcPr>
            <w:tcW w:w="367" w:type="pct"/>
          </w:tcPr>
          <w:p w14:paraId="36DF16C9" w14:textId="77777777" w:rsidR="00FD1E42" w:rsidRPr="00315368" w:rsidRDefault="00FD1E42" w:rsidP="0052567D">
            <w:pPr>
              <w:rPr>
                <w:rFonts w:ascii="Arial" w:hAnsi="Arial" w:cs="Arial"/>
              </w:rPr>
            </w:pPr>
          </w:p>
        </w:tc>
        <w:tc>
          <w:tcPr>
            <w:tcW w:w="2275" w:type="pct"/>
          </w:tcPr>
          <w:p w14:paraId="2779EBC5" w14:textId="77777777" w:rsidR="00FD1E42" w:rsidRPr="00315368" w:rsidRDefault="00FD1E42" w:rsidP="0052567D">
            <w:pPr>
              <w:rPr>
                <w:rFonts w:ascii="Arial" w:hAnsi="Arial" w:cs="Arial"/>
              </w:rPr>
            </w:pPr>
          </w:p>
        </w:tc>
      </w:tr>
      <w:tr w:rsidR="00FD1E42" w:rsidRPr="00315368" w14:paraId="64744BF7" w14:textId="77777777" w:rsidTr="00FD1E42">
        <w:trPr>
          <w:cantSplit/>
          <w:trHeight w:val="77"/>
        </w:trPr>
        <w:tc>
          <w:tcPr>
            <w:tcW w:w="200" w:type="pct"/>
          </w:tcPr>
          <w:p w14:paraId="6E6F6881" w14:textId="4578E58E" w:rsidR="00FD1E42" w:rsidRPr="00315368" w:rsidRDefault="00FD1E42" w:rsidP="0052567D">
            <w:pPr>
              <w:rPr>
                <w:rFonts w:ascii="Arial" w:hAnsi="Arial" w:cs="Arial"/>
                <w:color w:val="000000"/>
              </w:rPr>
            </w:pPr>
            <w:r w:rsidRPr="00315368">
              <w:rPr>
                <w:rFonts w:ascii="Arial" w:hAnsi="Arial" w:cs="Arial"/>
                <w:color w:val="000000"/>
              </w:rPr>
              <w:t>17</w:t>
            </w:r>
          </w:p>
        </w:tc>
        <w:tc>
          <w:tcPr>
            <w:tcW w:w="1452" w:type="pct"/>
          </w:tcPr>
          <w:p w14:paraId="43090743" w14:textId="4EAE19AB" w:rsidR="00FD1E42" w:rsidRPr="00315368" w:rsidRDefault="00FD1E42" w:rsidP="0052567D">
            <w:pPr>
              <w:rPr>
                <w:rFonts w:ascii="Arial" w:hAnsi="Arial" w:cs="Arial"/>
              </w:rPr>
            </w:pPr>
            <w:proofErr w:type="spellStart"/>
            <w:proofErr w:type="gramStart"/>
            <w:r w:rsidRPr="00315368">
              <w:rPr>
                <w:rFonts w:ascii="Arial" w:hAnsi="Arial" w:cs="Arial"/>
              </w:rPr>
              <w:t>retweeted</w:t>
            </w:r>
            <w:proofErr w:type="gramEnd"/>
            <w:r w:rsidRPr="00315368">
              <w:rPr>
                <w:rFonts w:ascii="Arial" w:hAnsi="Arial" w:cs="Arial"/>
              </w:rPr>
              <w:t>_status</w:t>
            </w:r>
            <w:proofErr w:type="spellEnd"/>
          </w:p>
        </w:tc>
        <w:tc>
          <w:tcPr>
            <w:tcW w:w="388" w:type="pct"/>
          </w:tcPr>
          <w:p w14:paraId="4C686C7B" w14:textId="77777777" w:rsidR="00FD1E42" w:rsidRPr="00315368" w:rsidRDefault="00FD1E42" w:rsidP="0052567D">
            <w:pPr>
              <w:rPr>
                <w:rFonts w:ascii="Arial" w:hAnsi="Arial" w:cs="Arial"/>
              </w:rPr>
            </w:pPr>
          </w:p>
        </w:tc>
        <w:tc>
          <w:tcPr>
            <w:tcW w:w="318" w:type="pct"/>
          </w:tcPr>
          <w:p w14:paraId="5D168E09" w14:textId="77777777" w:rsidR="00FD1E42" w:rsidRPr="00315368" w:rsidRDefault="00FD1E42" w:rsidP="0052567D">
            <w:pPr>
              <w:rPr>
                <w:rFonts w:ascii="Arial" w:hAnsi="Arial" w:cs="Arial"/>
              </w:rPr>
            </w:pPr>
          </w:p>
        </w:tc>
        <w:tc>
          <w:tcPr>
            <w:tcW w:w="367" w:type="pct"/>
          </w:tcPr>
          <w:p w14:paraId="4553E9ED" w14:textId="77777777" w:rsidR="00FD1E42" w:rsidRPr="00315368" w:rsidRDefault="00FD1E42" w:rsidP="0052567D">
            <w:pPr>
              <w:rPr>
                <w:rFonts w:ascii="Arial" w:hAnsi="Arial" w:cs="Arial"/>
              </w:rPr>
            </w:pPr>
          </w:p>
        </w:tc>
        <w:tc>
          <w:tcPr>
            <w:tcW w:w="2275" w:type="pct"/>
          </w:tcPr>
          <w:p w14:paraId="3F421033" w14:textId="77777777" w:rsidR="00FD1E42" w:rsidRPr="00315368" w:rsidRDefault="00FD1E42" w:rsidP="0052567D">
            <w:pPr>
              <w:rPr>
                <w:rFonts w:ascii="Arial" w:hAnsi="Arial" w:cs="Arial"/>
              </w:rPr>
            </w:pPr>
          </w:p>
        </w:tc>
      </w:tr>
      <w:tr w:rsidR="00FD1E42" w:rsidRPr="00315368" w14:paraId="3E4BBD6C" w14:textId="77777777" w:rsidTr="00FD1E42">
        <w:trPr>
          <w:cantSplit/>
          <w:trHeight w:val="77"/>
        </w:trPr>
        <w:tc>
          <w:tcPr>
            <w:tcW w:w="200" w:type="pct"/>
          </w:tcPr>
          <w:p w14:paraId="5474F0E3" w14:textId="4A0B4F81" w:rsidR="00FD1E42" w:rsidRPr="00315368" w:rsidRDefault="00FD1E42" w:rsidP="0052567D">
            <w:pPr>
              <w:rPr>
                <w:rFonts w:ascii="Arial" w:hAnsi="Arial" w:cs="Arial"/>
                <w:color w:val="000000"/>
              </w:rPr>
            </w:pPr>
            <w:r w:rsidRPr="00315368">
              <w:rPr>
                <w:rFonts w:ascii="Arial" w:hAnsi="Arial" w:cs="Arial"/>
                <w:color w:val="000000"/>
              </w:rPr>
              <w:t>18</w:t>
            </w:r>
          </w:p>
        </w:tc>
        <w:tc>
          <w:tcPr>
            <w:tcW w:w="1452" w:type="pct"/>
          </w:tcPr>
          <w:p w14:paraId="254A2229" w14:textId="61C2E7A7" w:rsidR="00FD1E42" w:rsidRPr="00315368" w:rsidRDefault="00FD1E42" w:rsidP="0052567D">
            <w:pPr>
              <w:rPr>
                <w:rFonts w:ascii="Arial" w:hAnsi="Arial" w:cs="Arial"/>
              </w:rPr>
            </w:pPr>
            <w:proofErr w:type="gramStart"/>
            <w:r w:rsidRPr="00315368">
              <w:rPr>
                <w:rFonts w:ascii="Arial" w:hAnsi="Arial" w:cs="Arial"/>
              </w:rPr>
              <w:t>contributors</w:t>
            </w:r>
            <w:proofErr w:type="gramEnd"/>
          </w:p>
        </w:tc>
        <w:tc>
          <w:tcPr>
            <w:tcW w:w="388" w:type="pct"/>
          </w:tcPr>
          <w:p w14:paraId="280D55BD" w14:textId="77777777" w:rsidR="00FD1E42" w:rsidRPr="00315368" w:rsidRDefault="00FD1E42" w:rsidP="0052567D">
            <w:pPr>
              <w:rPr>
                <w:rFonts w:ascii="Arial" w:hAnsi="Arial" w:cs="Arial"/>
              </w:rPr>
            </w:pPr>
          </w:p>
        </w:tc>
        <w:tc>
          <w:tcPr>
            <w:tcW w:w="318" w:type="pct"/>
          </w:tcPr>
          <w:p w14:paraId="229EFB25" w14:textId="77777777" w:rsidR="00FD1E42" w:rsidRPr="00315368" w:rsidRDefault="00FD1E42" w:rsidP="0052567D">
            <w:pPr>
              <w:rPr>
                <w:rFonts w:ascii="Arial" w:hAnsi="Arial" w:cs="Arial"/>
              </w:rPr>
            </w:pPr>
          </w:p>
        </w:tc>
        <w:tc>
          <w:tcPr>
            <w:tcW w:w="367" w:type="pct"/>
          </w:tcPr>
          <w:p w14:paraId="481578DB" w14:textId="77777777" w:rsidR="00FD1E42" w:rsidRPr="00315368" w:rsidRDefault="00FD1E42" w:rsidP="0052567D">
            <w:pPr>
              <w:rPr>
                <w:rFonts w:ascii="Arial" w:hAnsi="Arial" w:cs="Arial"/>
              </w:rPr>
            </w:pPr>
          </w:p>
        </w:tc>
        <w:tc>
          <w:tcPr>
            <w:tcW w:w="2275" w:type="pct"/>
          </w:tcPr>
          <w:p w14:paraId="7ACA4F28" w14:textId="77777777" w:rsidR="00FD1E42" w:rsidRPr="00315368" w:rsidRDefault="00FD1E42" w:rsidP="0052567D">
            <w:pPr>
              <w:rPr>
                <w:rFonts w:ascii="Arial" w:hAnsi="Arial" w:cs="Arial"/>
              </w:rPr>
            </w:pPr>
          </w:p>
        </w:tc>
      </w:tr>
      <w:tr w:rsidR="00FD1E42" w:rsidRPr="00315368" w14:paraId="1A44A111" w14:textId="77777777" w:rsidTr="00FD1E42">
        <w:trPr>
          <w:cantSplit/>
          <w:trHeight w:val="77"/>
        </w:trPr>
        <w:tc>
          <w:tcPr>
            <w:tcW w:w="200" w:type="pct"/>
          </w:tcPr>
          <w:p w14:paraId="29AE81F5" w14:textId="2EF5D651" w:rsidR="00FD1E42" w:rsidRPr="00315368" w:rsidRDefault="00FD1E42" w:rsidP="0052567D">
            <w:pPr>
              <w:rPr>
                <w:rFonts w:ascii="Arial" w:hAnsi="Arial" w:cs="Arial"/>
                <w:color w:val="000000"/>
              </w:rPr>
            </w:pPr>
            <w:r w:rsidRPr="00315368">
              <w:rPr>
                <w:rFonts w:ascii="Arial" w:hAnsi="Arial" w:cs="Arial"/>
                <w:color w:val="000000"/>
              </w:rPr>
              <w:t>19</w:t>
            </w:r>
          </w:p>
        </w:tc>
        <w:tc>
          <w:tcPr>
            <w:tcW w:w="1452" w:type="pct"/>
          </w:tcPr>
          <w:p w14:paraId="26BC5425" w14:textId="402BDF07" w:rsidR="00FD1E42" w:rsidRPr="00315368" w:rsidRDefault="00FD1E42" w:rsidP="0052567D">
            <w:pPr>
              <w:rPr>
                <w:rFonts w:ascii="Arial" w:hAnsi="Arial" w:cs="Arial"/>
              </w:rPr>
            </w:pPr>
            <w:proofErr w:type="gramStart"/>
            <w:r w:rsidRPr="00315368">
              <w:rPr>
                <w:rFonts w:ascii="Arial" w:hAnsi="Arial" w:cs="Arial"/>
              </w:rPr>
              <w:t>text</w:t>
            </w:r>
            <w:proofErr w:type="gramEnd"/>
          </w:p>
        </w:tc>
        <w:tc>
          <w:tcPr>
            <w:tcW w:w="388" w:type="pct"/>
          </w:tcPr>
          <w:p w14:paraId="21F4D580" w14:textId="77777777" w:rsidR="00FD1E42" w:rsidRPr="00315368" w:rsidRDefault="00FD1E42" w:rsidP="0052567D">
            <w:pPr>
              <w:rPr>
                <w:rFonts w:ascii="Arial" w:hAnsi="Arial" w:cs="Arial"/>
              </w:rPr>
            </w:pPr>
          </w:p>
        </w:tc>
        <w:tc>
          <w:tcPr>
            <w:tcW w:w="318" w:type="pct"/>
          </w:tcPr>
          <w:p w14:paraId="48AF62F8" w14:textId="77777777" w:rsidR="00FD1E42" w:rsidRPr="00315368" w:rsidRDefault="00FD1E42" w:rsidP="0052567D">
            <w:pPr>
              <w:rPr>
                <w:rFonts w:ascii="Arial" w:hAnsi="Arial" w:cs="Arial"/>
              </w:rPr>
            </w:pPr>
          </w:p>
        </w:tc>
        <w:tc>
          <w:tcPr>
            <w:tcW w:w="367" w:type="pct"/>
          </w:tcPr>
          <w:p w14:paraId="0B74AB46" w14:textId="77777777" w:rsidR="00FD1E42" w:rsidRPr="00315368" w:rsidRDefault="00FD1E42" w:rsidP="0052567D">
            <w:pPr>
              <w:rPr>
                <w:rFonts w:ascii="Arial" w:hAnsi="Arial" w:cs="Arial"/>
              </w:rPr>
            </w:pPr>
          </w:p>
        </w:tc>
        <w:tc>
          <w:tcPr>
            <w:tcW w:w="2275" w:type="pct"/>
          </w:tcPr>
          <w:p w14:paraId="15DB547B" w14:textId="77777777" w:rsidR="00FD1E42" w:rsidRPr="00315368" w:rsidRDefault="00FD1E42" w:rsidP="0052567D">
            <w:pPr>
              <w:rPr>
                <w:rFonts w:ascii="Arial" w:hAnsi="Arial" w:cs="Arial"/>
              </w:rPr>
            </w:pPr>
          </w:p>
        </w:tc>
      </w:tr>
      <w:tr w:rsidR="00FD1E42" w:rsidRPr="00315368" w14:paraId="1AA1F485" w14:textId="77777777" w:rsidTr="00FD1E42">
        <w:trPr>
          <w:cantSplit/>
          <w:trHeight w:val="77"/>
        </w:trPr>
        <w:tc>
          <w:tcPr>
            <w:tcW w:w="200" w:type="pct"/>
          </w:tcPr>
          <w:p w14:paraId="0060DD96" w14:textId="282B9BB9" w:rsidR="00FD1E42" w:rsidRPr="00315368" w:rsidRDefault="00FD1E42" w:rsidP="0052567D">
            <w:pPr>
              <w:rPr>
                <w:rFonts w:ascii="Arial" w:hAnsi="Arial" w:cs="Arial"/>
                <w:color w:val="000000"/>
              </w:rPr>
            </w:pPr>
            <w:r w:rsidRPr="00315368">
              <w:rPr>
                <w:rFonts w:ascii="Arial" w:hAnsi="Arial" w:cs="Arial"/>
                <w:color w:val="000000"/>
              </w:rPr>
              <w:t>20</w:t>
            </w:r>
          </w:p>
        </w:tc>
        <w:tc>
          <w:tcPr>
            <w:tcW w:w="1452" w:type="pct"/>
          </w:tcPr>
          <w:p w14:paraId="1F21655D" w14:textId="6C80B7CA" w:rsidR="00FD1E42" w:rsidRPr="00315368" w:rsidRDefault="00FD1E42" w:rsidP="0052567D">
            <w:pPr>
              <w:rPr>
                <w:rFonts w:ascii="Arial" w:hAnsi="Arial" w:cs="Arial"/>
              </w:rPr>
            </w:pPr>
            <w:proofErr w:type="gramStart"/>
            <w:r w:rsidRPr="00315368">
              <w:rPr>
                <w:rFonts w:ascii="Arial" w:hAnsi="Arial" w:cs="Arial"/>
              </w:rPr>
              <w:t>geo</w:t>
            </w:r>
            <w:proofErr w:type="gramEnd"/>
          </w:p>
        </w:tc>
        <w:tc>
          <w:tcPr>
            <w:tcW w:w="388" w:type="pct"/>
          </w:tcPr>
          <w:p w14:paraId="5F3A5828" w14:textId="77777777" w:rsidR="00FD1E42" w:rsidRPr="00315368" w:rsidRDefault="00FD1E42" w:rsidP="0052567D">
            <w:pPr>
              <w:rPr>
                <w:rFonts w:ascii="Arial" w:hAnsi="Arial" w:cs="Arial"/>
              </w:rPr>
            </w:pPr>
          </w:p>
        </w:tc>
        <w:tc>
          <w:tcPr>
            <w:tcW w:w="318" w:type="pct"/>
          </w:tcPr>
          <w:p w14:paraId="5C54E7AC" w14:textId="77777777" w:rsidR="00FD1E42" w:rsidRPr="00315368" w:rsidRDefault="00FD1E42" w:rsidP="0052567D">
            <w:pPr>
              <w:rPr>
                <w:rFonts w:ascii="Arial" w:hAnsi="Arial" w:cs="Arial"/>
              </w:rPr>
            </w:pPr>
          </w:p>
        </w:tc>
        <w:tc>
          <w:tcPr>
            <w:tcW w:w="367" w:type="pct"/>
          </w:tcPr>
          <w:p w14:paraId="404895F7" w14:textId="77777777" w:rsidR="00FD1E42" w:rsidRPr="00315368" w:rsidRDefault="00FD1E42" w:rsidP="0052567D">
            <w:pPr>
              <w:rPr>
                <w:rFonts w:ascii="Arial" w:hAnsi="Arial" w:cs="Arial"/>
              </w:rPr>
            </w:pPr>
          </w:p>
        </w:tc>
        <w:tc>
          <w:tcPr>
            <w:tcW w:w="2275" w:type="pct"/>
          </w:tcPr>
          <w:p w14:paraId="3BADEE76" w14:textId="77777777" w:rsidR="00FD1E42" w:rsidRPr="00315368" w:rsidRDefault="00FD1E42" w:rsidP="0052567D">
            <w:pPr>
              <w:rPr>
                <w:rFonts w:ascii="Arial" w:hAnsi="Arial" w:cs="Arial"/>
              </w:rPr>
            </w:pPr>
          </w:p>
        </w:tc>
      </w:tr>
      <w:tr w:rsidR="00FD1E42" w:rsidRPr="00315368" w14:paraId="3AD02018" w14:textId="77777777" w:rsidTr="00FD1E42">
        <w:trPr>
          <w:cantSplit/>
          <w:trHeight w:val="77"/>
        </w:trPr>
        <w:tc>
          <w:tcPr>
            <w:tcW w:w="200" w:type="pct"/>
          </w:tcPr>
          <w:p w14:paraId="4A65BBA2" w14:textId="2C01C7D3" w:rsidR="00FD1E42" w:rsidRPr="00315368" w:rsidRDefault="00FD1E42" w:rsidP="0052567D">
            <w:pPr>
              <w:rPr>
                <w:rFonts w:ascii="Arial" w:hAnsi="Arial" w:cs="Arial"/>
                <w:color w:val="000000"/>
              </w:rPr>
            </w:pPr>
            <w:r w:rsidRPr="00315368">
              <w:rPr>
                <w:rFonts w:ascii="Arial" w:hAnsi="Arial" w:cs="Arial"/>
                <w:color w:val="000000"/>
              </w:rPr>
              <w:t>21</w:t>
            </w:r>
          </w:p>
        </w:tc>
        <w:tc>
          <w:tcPr>
            <w:tcW w:w="1452" w:type="pct"/>
          </w:tcPr>
          <w:p w14:paraId="3BDC1DED" w14:textId="6AC9AFA4" w:rsidR="00FD1E42" w:rsidRPr="00315368" w:rsidRDefault="00FD1E42" w:rsidP="0052567D">
            <w:pPr>
              <w:rPr>
                <w:rFonts w:ascii="Arial" w:hAnsi="Arial" w:cs="Arial"/>
              </w:rPr>
            </w:pPr>
            <w:proofErr w:type="gramStart"/>
            <w:r w:rsidRPr="00315368">
              <w:rPr>
                <w:rFonts w:ascii="Arial" w:hAnsi="Arial" w:cs="Arial"/>
              </w:rPr>
              <w:t>entities</w:t>
            </w:r>
            <w:proofErr w:type="gramEnd"/>
          </w:p>
        </w:tc>
        <w:tc>
          <w:tcPr>
            <w:tcW w:w="388" w:type="pct"/>
          </w:tcPr>
          <w:p w14:paraId="0674F268" w14:textId="77777777" w:rsidR="00FD1E42" w:rsidRPr="00315368" w:rsidRDefault="00FD1E42" w:rsidP="0052567D">
            <w:pPr>
              <w:rPr>
                <w:rFonts w:ascii="Arial" w:hAnsi="Arial" w:cs="Arial"/>
              </w:rPr>
            </w:pPr>
          </w:p>
        </w:tc>
        <w:tc>
          <w:tcPr>
            <w:tcW w:w="318" w:type="pct"/>
          </w:tcPr>
          <w:p w14:paraId="4F842312" w14:textId="77777777" w:rsidR="00FD1E42" w:rsidRPr="00315368" w:rsidRDefault="00FD1E42" w:rsidP="0052567D">
            <w:pPr>
              <w:rPr>
                <w:rFonts w:ascii="Arial" w:hAnsi="Arial" w:cs="Arial"/>
              </w:rPr>
            </w:pPr>
          </w:p>
        </w:tc>
        <w:tc>
          <w:tcPr>
            <w:tcW w:w="367" w:type="pct"/>
          </w:tcPr>
          <w:p w14:paraId="1B425896" w14:textId="77777777" w:rsidR="00FD1E42" w:rsidRPr="00315368" w:rsidRDefault="00FD1E42" w:rsidP="0052567D">
            <w:pPr>
              <w:rPr>
                <w:rFonts w:ascii="Arial" w:hAnsi="Arial" w:cs="Arial"/>
              </w:rPr>
            </w:pPr>
          </w:p>
        </w:tc>
        <w:tc>
          <w:tcPr>
            <w:tcW w:w="2275" w:type="pct"/>
          </w:tcPr>
          <w:p w14:paraId="5B4D2D4F" w14:textId="77777777" w:rsidR="00FD1E42" w:rsidRPr="00315368" w:rsidRDefault="00FD1E42" w:rsidP="0052567D">
            <w:pPr>
              <w:rPr>
                <w:rFonts w:ascii="Arial" w:hAnsi="Arial" w:cs="Arial"/>
              </w:rPr>
            </w:pPr>
          </w:p>
        </w:tc>
      </w:tr>
      <w:tr w:rsidR="00FD1E42" w:rsidRPr="00315368" w14:paraId="7272C968" w14:textId="77777777" w:rsidTr="00FD1E42">
        <w:trPr>
          <w:cantSplit/>
          <w:trHeight w:val="77"/>
        </w:trPr>
        <w:tc>
          <w:tcPr>
            <w:tcW w:w="200" w:type="pct"/>
          </w:tcPr>
          <w:p w14:paraId="120BA01A" w14:textId="5B5BA54B" w:rsidR="00FD1E42" w:rsidRPr="00315368" w:rsidRDefault="00FD1E42" w:rsidP="0052567D">
            <w:pPr>
              <w:rPr>
                <w:rFonts w:ascii="Arial" w:hAnsi="Arial" w:cs="Arial"/>
                <w:color w:val="000000"/>
              </w:rPr>
            </w:pPr>
            <w:r w:rsidRPr="00315368">
              <w:rPr>
                <w:rFonts w:ascii="Arial" w:hAnsi="Arial" w:cs="Arial"/>
                <w:color w:val="000000"/>
              </w:rPr>
              <w:t>22</w:t>
            </w:r>
          </w:p>
        </w:tc>
        <w:tc>
          <w:tcPr>
            <w:tcW w:w="1452" w:type="pct"/>
          </w:tcPr>
          <w:p w14:paraId="6309ADD4" w14:textId="3791365D" w:rsidR="00FD1E42" w:rsidRPr="00315368" w:rsidRDefault="00FD1E42" w:rsidP="0052567D">
            <w:pPr>
              <w:rPr>
                <w:rFonts w:ascii="Arial" w:hAnsi="Arial" w:cs="Arial"/>
                <w:b/>
              </w:rPr>
            </w:pPr>
            <w:proofErr w:type="spellStart"/>
            <w:proofErr w:type="gramStart"/>
            <w:r w:rsidRPr="00315368">
              <w:rPr>
                <w:rFonts w:ascii="Arial" w:hAnsi="Arial" w:cs="Arial"/>
                <w:b/>
              </w:rPr>
              <w:t>aidr</w:t>
            </w:r>
            <w:proofErr w:type="spellEnd"/>
            <w:proofErr w:type="gramEnd"/>
          </w:p>
        </w:tc>
        <w:tc>
          <w:tcPr>
            <w:tcW w:w="388" w:type="pct"/>
          </w:tcPr>
          <w:p w14:paraId="055E9A8D" w14:textId="77777777" w:rsidR="00FD1E42" w:rsidRPr="00315368" w:rsidRDefault="00FD1E42" w:rsidP="0052567D">
            <w:pPr>
              <w:rPr>
                <w:rFonts w:ascii="Arial" w:hAnsi="Arial" w:cs="Arial"/>
              </w:rPr>
            </w:pPr>
          </w:p>
        </w:tc>
        <w:tc>
          <w:tcPr>
            <w:tcW w:w="318" w:type="pct"/>
          </w:tcPr>
          <w:p w14:paraId="195BC25B" w14:textId="77777777" w:rsidR="00FD1E42" w:rsidRPr="00315368" w:rsidRDefault="00FD1E42" w:rsidP="0052567D">
            <w:pPr>
              <w:rPr>
                <w:rFonts w:ascii="Arial" w:hAnsi="Arial" w:cs="Arial"/>
              </w:rPr>
            </w:pPr>
          </w:p>
        </w:tc>
        <w:tc>
          <w:tcPr>
            <w:tcW w:w="367" w:type="pct"/>
          </w:tcPr>
          <w:p w14:paraId="703BDA33" w14:textId="77777777" w:rsidR="00FD1E42" w:rsidRPr="00315368" w:rsidRDefault="00FD1E42" w:rsidP="0052567D">
            <w:pPr>
              <w:rPr>
                <w:rFonts w:ascii="Arial" w:hAnsi="Arial" w:cs="Arial"/>
              </w:rPr>
            </w:pPr>
          </w:p>
        </w:tc>
        <w:tc>
          <w:tcPr>
            <w:tcW w:w="2275" w:type="pct"/>
          </w:tcPr>
          <w:p w14:paraId="6E25398D" w14:textId="01ACE852" w:rsidR="00FD1E42" w:rsidRPr="00315368" w:rsidRDefault="00FD1E42" w:rsidP="00EA09C8">
            <w:pPr>
              <w:pStyle w:val="ListParagraph"/>
              <w:numPr>
                <w:ilvl w:val="0"/>
                <w:numId w:val="7"/>
              </w:numPr>
              <w:rPr>
                <w:rFonts w:ascii="Arial" w:hAnsi="Arial" w:cs="Arial"/>
              </w:rPr>
            </w:pPr>
            <w:r w:rsidRPr="00315368">
              <w:rPr>
                <w:rFonts w:ascii="Arial" w:hAnsi="Arial" w:cs="Arial"/>
              </w:rPr>
              <w:t>Features</w:t>
            </w:r>
          </w:p>
          <w:p w14:paraId="0F737D8A" w14:textId="77777777" w:rsidR="00FD1E42" w:rsidRPr="00315368" w:rsidRDefault="00FD1E42" w:rsidP="00EA09C8">
            <w:pPr>
              <w:pStyle w:val="ListParagraph"/>
              <w:numPr>
                <w:ilvl w:val="0"/>
                <w:numId w:val="7"/>
              </w:numPr>
              <w:rPr>
                <w:rFonts w:ascii="Arial" w:hAnsi="Arial" w:cs="Arial"/>
              </w:rPr>
            </w:pPr>
            <w:proofErr w:type="spellStart"/>
            <w:proofErr w:type="gramStart"/>
            <w:r w:rsidRPr="00315368">
              <w:rPr>
                <w:rFonts w:ascii="Arial" w:hAnsi="Arial" w:cs="Arial"/>
              </w:rPr>
              <w:t>crisis</w:t>
            </w:r>
            <w:proofErr w:type="gramEnd"/>
            <w:r w:rsidRPr="00315368">
              <w:rPr>
                <w:rFonts w:ascii="Arial" w:hAnsi="Arial" w:cs="Arial"/>
              </w:rPr>
              <w:t>_code</w:t>
            </w:r>
            <w:proofErr w:type="spellEnd"/>
          </w:p>
          <w:p w14:paraId="25707BA3" w14:textId="77777777" w:rsidR="00FD1E42" w:rsidRPr="00315368" w:rsidRDefault="00FD1E42" w:rsidP="00EA09C8">
            <w:pPr>
              <w:pStyle w:val="ListParagraph"/>
              <w:numPr>
                <w:ilvl w:val="0"/>
                <w:numId w:val="7"/>
              </w:numPr>
              <w:rPr>
                <w:rFonts w:ascii="Arial" w:hAnsi="Arial" w:cs="Arial"/>
              </w:rPr>
            </w:pPr>
            <w:proofErr w:type="spellStart"/>
            <w:proofErr w:type="gramStart"/>
            <w:r w:rsidRPr="00315368">
              <w:rPr>
                <w:rFonts w:ascii="Arial" w:hAnsi="Arial" w:cs="Arial"/>
              </w:rPr>
              <w:t>nominal</w:t>
            </w:r>
            <w:proofErr w:type="gramEnd"/>
            <w:r w:rsidRPr="00315368">
              <w:rPr>
                <w:rFonts w:ascii="Arial" w:hAnsi="Arial" w:cs="Arial"/>
              </w:rPr>
              <w:t>_labels</w:t>
            </w:r>
            <w:proofErr w:type="spellEnd"/>
          </w:p>
          <w:p w14:paraId="71E123E6" w14:textId="77777777" w:rsidR="00FD1E42" w:rsidRPr="00315368" w:rsidRDefault="00FD1E42" w:rsidP="00EA09C8">
            <w:pPr>
              <w:pStyle w:val="ListParagraph"/>
              <w:numPr>
                <w:ilvl w:val="0"/>
                <w:numId w:val="7"/>
              </w:numPr>
              <w:rPr>
                <w:rFonts w:ascii="Arial" w:hAnsi="Arial" w:cs="Arial"/>
              </w:rPr>
            </w:pPr>
            <w:proofErr w:type="spellStart"/>
            <w:proofErr w:type="gramStart"/>
            <w:r w:rsidRPr="00315368">
              <w:rPr>
                <w:rFonts w:ascii="Arial" w:hAnsi="Arial" w:cs="Arial"/>
              </w:rPr>
              <w:t>doctype</w:t>
            </w:r>
            <w:proofErr w:type="spellEnd"/>
            <w:proofErr w:type="gramEnd"/>
          </w:p>
          <w:p w14:paraId="2CC1B10D" w14:textId="77777777" w:rsidR="00FD1E42" w:rsidRPr="00315368" w:rsidRDefault="00FD1E42" w:rsidP="00EA09C8">
            <w:pPr>
              <w:pStyle w:val="ListParagraph"/>
              <w:numPr>
                <w:ilvl w:val="0"/>
                <w:numId w:val="7"/>
              </w:numPr>
              <w:rPr>
                <w:rFonts w:ascii="Arial" w:hAnsi="Arial" w:cs="Arial"/>
              </w:rPr>
            </w:pPr>
            <w:proofErr w:type="spellStart"/>
            <w:proofErr w:type="gramStart"/>
            <w:r w:rsidRPr="00315368">
              <w:rPr>
                <w:rFonts w:ascii="Arial" w:hAnsi="Arial" w:cs="Arial"/>
              </w:rPr>
              <w:t>crisis</w:t>
            </w:r>
            <w:proofErr w:type="gramEnd"/>
            <w:r w:rsidRPr="00315368">
              <w:rPr>
                <w:rFonts w:ascii="Arial" w:hAnsi="Arial" w:cs="Arial"/>
              </w:rPr>
              <w:t>_name</w:t>
            </w:r>
            <w:proofErr w:type="spellEnd"/>
          </w:p>
          <w:p w14:paraId="432EB8C2" w14:textId="1C4C0DFF" w:rsidR="00FD1E42" w:rsidRPr="00315368" w:rsidRDefault="00FD1E42" w:rsidP="006609E6">
            <w:pPr>
              <w:pStyle w:val="ListParagraph"/>
              <w:rPr>
                <w:rFonts w:ascii="Arial" w:hAnsi="Arial" w:cs="Arial"/>
              </w:rPr>
            </w:pPr>
          </w:p>
        </w:tc>
      </w:tr>
      <w:tr w:rsidR="00FD1E42" w:rsidRPr="00315368" w14:paraId="7B7A76C2" w14:textId="77777777" w:rsidTr="00FD1E42">
        <w:trPr>
          <w:cantSplit/>
          <w:trHeight w:val="77"/>
        </w:trPr>
        <w:tc>
          <w:tcPr>
            <w:tcW w:w="200" w:type="pct"/>
          </w:tcPr>
          <w:p w14:paraId="087D4EAB" w14:textId="65E11E90" w:rsidR="00FD1E42" w:rsidRPr="00315368" w:rsidRDefault="00FD1E42" w:rsidP="0052567D">
            <w:pPr>
              <w:rPr>
                <w:rFonts w:ascii="Arial" w:hAnsi="Arial" w:cs="Arial"/>
                <w:color w:val="000000"/>
              </w:rPr>
            </w:pPr>
            <w:r w:rsidRPr="00315368">
              <w:rPr>
                <w:rFonts w:ascii="Arial" w:hAnsi="Arial" w:cs="Arial"/>
                <w:color w:val="000000"/>
              </w:rPr>
              <w:t>23</w:t>
            </w:r>
          </w:p>
        </w:tc>
        <w:tc>
          <w:tcPr>
            <w:tcW w:w="1452" w:type="pct"/>
          </w:tcPr>
          <w:p w14:paraId="4A3FA3E7" w14:textId="7B37256F" w:rsidR="00FD1E42" w:rsidRPr="00315368" w:rsidRDefault="00FD1E42" w:rsidP="0052567D">
            <w:pPr>
              <w:rPr>
                <w:rFonts w:ascii="Arial" w:hAnsi="Arial" w:cs="Arial"/>
              </w:rPr>
            </w:pPr>
            <w:proofErr w:type="gramStart"/>
            <w:r w:rsidRPr="00315368">
              <w:rPr>
                <w:rFonts w:ascii="Arial" w:hAnsi="Arial" w:cs="Arial"/>
              </w:rPr>
              <w:t>source</w:t>
            </w:r>
            <w:proofErr w:type="gramEnd"/>
          </w:p>
        </w:tc>
        <w:tc>
          <w:tcPr>
            <w:tcW w:w="388" w:type="pct"/>
          </w:tcPr>
          <w:p w14:paraId="067FAE16" w14:textId="77777777" w:rsidR="00FD1E42" w:rsidRPr="00315368" w:rsidRDefault="00FD1E42" w:rsidP="0052567D">
            <w:pPr>
              <w:rPr>
                <w:rFonts w:ascii="Arial" w:hAnsi="Arial" w:cs="Arial"/>
              </w:rPr>
            </w:pPr>
          </w:p>
        </w:tc>
        <w:tc>
          <w:tcPr>
            <w:tcW w:w="318" w:type="pct"/>
          </w:tcPr>
          <w:p w14:paraId="6B463B4F" w14:textId="77777777" w:rsidR="00FD1E42" w:rsidRPr="00315368" w:rsidRDefault="00FD1E42" w:rsidP="0052567D">
            <w:pPr>
              <w:rPr>
                <w:rFonts w:ascii="Arial" w:hAnsi="Arial" w:cs="Arial"/>
              </w:rPr>
            </w:pPr>
          </w:p>
        </w:tc>
        <w:tc>
          <w:tcPr>
            <w:tcW w:w="367" w:type="pct"/>
          </w:tcPr>
          <w:p w14:paraId="005E442F" w14:textId="77777777" w:rsidR="00FD1E42" w:rsidRPr="00315368" w:rsidRDefault="00FD1E42" w:rsidP="0052567D">
            <w:pPr>
              <w:rPr>
                <w:rFonts w:ascii="Arial" w:hAnsi="Arial" w:cs="Arial"/>
              </w:rPr>
            </w:pPr>
          </w:p>
        </w:tc>
        <w:tc>
          <w:tcPr>
            <w:tcW w:w="2275" w:type="pct"/>
          </w:tcPr>
          <w:p w14:paraId="3B6A6391" w14:textId="77777777" w:rsidR="00FD1E42" w:rsidRPr="00315368" w:rsidRDefault="00FD1E42" w:rsidP="0052567D">
            <w:pPr>
              <w:rPr>
                <w:rFonts w:ascii="Arial" w:hAnsi="Arial" w:cs="Arial"/>
              </w:rPr>
            </w:pPr>
          </w:p>
        </w:tc>
      </w:tr>
      <w:tr w:rsidR="00FD1E42" w:rsidRPr="00315368" w14:paraId="5973E638" w14:textId="77777777" w:rsidTr="00FD1E42">
        <w:trPr>
          <w:cantSplit/>
          <w:trHeight w:val="77"/>
        </w:trPr>
        <w:tc>
          <w:tcPr>
            <w:tcW w:w="200" w:type="pct"/>
          </w:tcPr>
          <w:p w14:paraId="0C713E39" w14:textId="085E5EDF" w:rsidR="00FD1E42" w:rsidRPr="00315368" w:rsidRDefault="00FD1E42" w:rsidP="0052567D">
            <w:pPr>
              <w:rPr>
                <w:rFonts w:ascii="Arial" w:hAnsi="Arial" w:cs="Arial"/>
                <w:color w:val="000000"/>
              </w:rPr>
            </w:pPr>
            <w:r w:rsidRPr="00315368">
              <w:rPr>
                <w:rFonts w:ascii="Arial" w:hAnsi="Arial" w:cs="Arial"/>
                <w:color w:val="000000"/>
              </w:rPr>
              <w:t>24</w:t>
            </w:r>
          </w:p>
        </w:tc>
        <w:tc>
          <w:tcPr>
            <w:tcW w:w="1452" w:type="pct"/>
          </w:tcPr>
          <w:p w14:paraId="6F6CB891" w14:textId="14A6FB80" w:rsidR="00FD1E42" w:rsidRPr="00315368" w:rsidRDefault="00FD1E42" w:rsidP="0052567D">
            <w:pPr>
              <w:rPr>
                <w:rFonts w:ascii="Arial" w:hAnsi="Arial" w:cs="Arial"/>
              </w:rPr>
            </w:pPr>
            <w:proofErr w:type="spellStart"/>
            <w:proofErr w:type="gramStart"/>
            <w:r w:rsidRPr="00315368">
              <w:rPr>
                <w:rFonts w:ascii="Arial" w:hAnsi="Arial" w:cs="Arial"/>
              </w:rPr>
              <w:t>favorited</w:t>
            </w:r>
            <w:proofErr w:type="spellEnd"/>
            <w:proofErr w:type="gramEnd"/>
          </w:p>
        </w:tc>
        <w:tc>
          <w:tcPr>
            <w:tcW w:w="388" w:type="pct"/>
          </w:tcPr>
          <w:p w14:paraId="38F184CB" w14:textId="77777777" w:rsidR="00FD1E42" w:rsidRPr="00315368" w:rsidRDefault="00FD1E42" w:rsidP="0052567D">
            <w:pPr>
              <w:rPr>
                <w:rFonts w:ascii="Arial" w:hAnsi="Arial" w:cs="Arial"/>
              </w:rPr>
            </w:pPr>
          </w:p>
        </w:tc>
        <w:tc>
          <w:tcPr>
            <w:tcW w:w="318" w:type="pct"/>
          </w:tcPr>
          <w:p w14:paraId="24802BCD" w14:textId="77777777" w:rsidR="00FD1E42" w:rsidRPr="00315368" w:rsidRDefault="00FD1E42" w:rsidP="0052567D">
            <w:pPr>
              <w:rPr>
                <w:rFonts w:ascii="Arial" w:hAnsi="Arial" w:cs="Arial"/>
              </w:rPr>
            </w:pPr>
          </w:p>
        </w:tc>
        <w:tc>
          <w:tcPr>
            <w:tcW w:w="367" w:type="pct"/>
          </w:tcPr>
          <w:p w14:paraId="641D18F5" w14:textId="77777777" w:rsidR="00FD1E42" w:rsidRPr="00315368" w:rsidRDefault="00FD1E42" w:rsidP="0052567D">
            <w:pPr>
              <w:rPr>
                <w:rFonts w:ascii="Arial" w:hAnsi="Arial" w:cs="Arial"/>
              </w:rPr>
            </w:pPr>
          </w:p>
        </w:tc>
        <w:tc>
          <w:tcPr>
            <w:tcW w:w="2275" w:type="pct"/>
          </w:tcPr>
          <w:p w14:paraId="4B5365C4" w14:textId="77777777" w:rsidR="00FD1E42" w:rsidRPr="00315368" w:rsidRDefault="00FD1E42" w:rsidP="0052567D">
            <w:pPr>
              <w:rPr>
                <w:rFonts w:ascii="Arial" w:hAnsi="Arial" w:cs="Arial"/>
              </w:rPr>
            </w:pPr>
          </w:p>
        </w:tc>
      </w:tr>
      <w:tr w:rsidR="00FD1E42" w:rsidRPr="00315368" w14:paraId="27211E27" w14:textId="77777777" w:rsidTr="00FD1E42">
        <w:trPr>
          <w:cantSplit/>
          <w:trHeight w:val="77"/>
        </w:trPr>
        <w:tc>
          <w:tcPr>
            <w:tcW w:w="200" w:type="pct"/>
          </w:tcPr>
          <w:p w14:paraId="7A0B3AAF" w14:textId="276A3B59" w:rsidR="00FD1E42" w:rsidRPr="00315368" w:rsidRDefault="00FD1E42" w:rsidP="0052567D">
            <w:pPr>
              <w:rPr>
                <w:rFonts w:ascii="Arial" w:hAnsi="Arial" w:cs="Arial"/>
                <w:color w:val="000000"/>
              </w:rPr>
            </w:pPr>
            <w:r w:rsidRPr="00315368">
              <w:rPr>
                <w:rFonts w:ascii="Arial" w:hAnsi="Arial" w:cs="Arial"/>
                <w:color w:val="000000"/>
              </w:rPr>
              <w:t>25</w:t>
            </w:r>
          </w:p>
        </w:tc>
        <w:tc>
          <w:tcPr>
            <w:tcW w:w="1452" w:type="pct"/>
          </w:tcPr>
          <w:p w14:paraId="1BD73B72" w14:textId="1C1CF1FB" w:rsidR="00FD1E42" w:rsidRPr="00315368" w:rsidRDefault="00FD1E42" w:rsidP="0052567D">
            <w:pPr>
              <w:rPr>
                <w:rFonts w:ascii="Arial" w:hAnsi="Arial" w:cs="Arial"/>
              </w:rPr>
            </w:pPr>
            <w:proofErr w:type="spellStart"/>
            <w:proofErr w:type="gramStart"/>
            <w:r w:rsidRPr="00315368">
              <w:rPr>
                <w:rFonts w:ascii="Arial" w:hAnsi="Arial" w:cs="Arial"/>
              </w:rPr>
              <w:t>in</w:t>
            </w:r>
            <w:proofErr w:type="gramEnd"/>
            <w:r w:rsidRPr="00315368">
              <w:rPr>
                <w:rFonts w:ascii="Arial" w:hAnsi="Arial" w:cs="Arial"/>
              </w:rPr>
              <w:t>_reply_to_user_id</w:t>
            </w:r>
            <w:proofErr w:type="spellEnd"/>
          </w:p>
        </w:tc>
        <w:tc>
          <w:tcPr>
            <w:tcW w:w="388" w:type="pct"/>
          </w:tcPr>
          <w:p w14:paraId="2B103F3C" w14:textId="77777777" w:rsidR="00FD1E42" w:rsidRPr="00315368" w:rsidRDefault="00FD1E42" w:rsidP="0052567D">
            <w:pPr>
              <w:rPr>
                <w:rFonts w:ascii="Arial" w:hAnsi="Arial" w:cs="Arial"/>
              </w:rPr>
            </w:pPr>
          </w:p>
        </w:tc>
        <w:tc>
          <w:tcPr>
            <w:tcW w:w="318" w:type="pct"/>
          </w:tcPr>
          <w:p w14:paraId="2956AAD4" w14:textId="77777777" w:rsidR="00FD1E42" w:rsidRPr="00315368" w:rsidRDefault="00FD1E42" w:rsidP="0052567D">
            <w:pPr>
              <w:rPr>
                <w:rFonts w:ascii="Arial" w:hAnsi="Arial" w:cs="Arial"/>
              </w:rPr>
            </w:pPr>
          </w:p>
        </w:tc>
        <w:tc>
          <w:tcPr>
            <w:tcW w:w="367" w:type="pct"/>
          </w:tcPr>
          <w:p w14:paraId="7CE44C2C" w14:textId="77777777" w:rsidR="00FD1E42" w:rsidRPr="00315368" w:rsidRDefault="00FD1E42" w:rsidP="0052567D">
            <w:pPr>
              <w:rPr>
                <w:rFonts w:ascii="Arial" w:hAnsi="Arial" w:cs="Arial"/>
              </w:rPr>
            </w:pPr>
          </w:p>
        </w:tc>
        <w:tc>
          <w:tcPr>
            <w:tcW w:w="2275" w:type="pct"/>
          </w:tcPr>
          <w:p w14:paraId="5D4B26EC" w14:textId="77777777" w:rsidR="00FD1E42" w:rsidRPr="00315368" w:rsidRDefault="00FD1E42" w:rsidP="0052567D">
            <w:pPr>
              <w:rPr>
                <w:rFonts w:ascii="Arial" w:hAnsi="Arial" w:cs="Arial"/>
              </w:rPr>
            </w:pPr>
          </w:p>
        </w:tc>
      </w:tr>
      <w:tr w:rsidR="00FD1E42" w:rsidRPr="00315368" w14:paraId="666E328C" w14:textId="77777777" w:rsidTr="00FD1E42">
        <w:trPr>
          <w:cantSplit/>
          <w:trHeight w:val="77"/>
        </w:trPr>
        <w:tc>
          <w:tcPr>
            <w:tcW w:w="200" w:type="pct"/>
          </w:tcPr>
          <w:p w14:paraId="3744413E" w14:textId="317390DC" w:rsidR="00FD1E42" w:rsidRPr="00315368" w:rsidRDefault="00FD1E42" w:rsidP="0052567D">
            <w:pPr>
              <w:rPr>
                <w:rFonts w:ascii="Arial" w:hAnsi="Arial" w:cs="Arial"/>
                <w:color w:val="000000"/>
              </w:rPr>
            </w:pPr>
            <w:r w:rsidRPr="00315368">
              <w:rPr>
                <w:rFonts w:ascii="Arial" w:hAnsi="Arial" w:cs="Arial"/>
                <w:color w:val="000000"/>
              </w:rPr>
              <w:t>26</w:t>
            </w:r>
          </w:p>
        </w:tc>
        <w:tc>
          <w:tcPr>
            <w:tcW w:w="1452" w:type="pct"/>
          </w:tcPr>
          <w:p w14:paraId="5087C436" w14:textId="0E893644" w:rsidR="00FD1E42" w:rsidRPr="00315368" w:rsidRDefault="00FD1E42" w:rsidP="0052567D">
            <w:pPr>
              <w:rPr>
                <w:rFonts w:ascii="Arial" w:hAnsi="Arial" w:cs="Arial"/>
              </w:rPr>
            </w:pPr>
            <w:proofErr w:type="spellStart"/>
            <w:proofErr w:type="gramStart"/>
            <w:r w:rsidRPr="00315368">
              <w:rPr>
                <w:rFonts w:ascii="Arial" w:hAnsi="Arial" w:cs="Arial"/>
              </w:rPr>
              <w:t>retweet</w:t>
            </w:r>
            <w:proofErr w:type="gramEnd"/>
            <w:r w:rsidRPr="00315368">
              <w:rPr>
                <w:rFonts w:ascii="Arial" w:hAnsi="Arial" w:cs="Arial"/>
              </w:rPr>
              <w:t>_count</w:t>
            </w:r>
            <w:proofErr w:type="spellEnd"/>
          </w:p>
        </w:tc>
        <w:tc>
          <w:tcPr>
            <w:tcW w:w="388" w:type="pct"/>
          </w:tcPr>
          <w:p w14:paraId="037F198C" w14:textId="77777777" w:rsidR="00FD1E42" w:rsidRPr="00315368" w:rsidRDefault="00FD1E42" w:rsidP="0052567D">
            <w:pPr>
              <w:rPr>
                <w:rFonts w:ascii="Arial" w:hAnsi="Arial" w:cs="Arial"/>
              </w:rPr>
            </w:pPr>
          </w:p>
        </w:tc>
        <w:tc>
          <w:tcPr>
            <w:tcW w:w="318" w:type="pct"/>
          </w:tcPr>
          <w:p w14:paraId="3E03BFBD" w14:textId="77777777" w:rsidR="00FD1E42" w:rsidRPr="00315368" w:rsidRDefault="00FD1E42" w:rsidP="0052567D">
            <w:pPr>
              <w:rPr>
                <w:rFonts w:ascii="Arial" w:hAnsi="Arial" w:cs="Arial"/>
              </w:rPr>
            </w:pPr>
          </w:p>
        </w:tc>
        <w:tc>
          <w:tcPr>
            <w:tcW w:w="367" w:type="pct"/>
          </w:tcPr>
          <w:p w14:paraId="30DF921F" w14:textId="77777777" w:rsidR="00FD1E42" w:rsidRPr="00315368" w:rsidRDefault="00FD1E42" w:rsidP="0052567D">
            <w:pPr>
              <w:rPr>
                <w:rFonts w:ascii="Arial" w:hAnsi="Arial" w:cs="Arial"/>
              </w:rPr>
            </w:pPr>
          </w:p>
        </w:tc>
        <w:tc>
          <w:tcPr>
            <w:tcW w:w="2275" w:type="pct"/>
          </w:tcPr>
          <w:p w14:paraId="0BF58EA6" w14:textId="77777777" w:rsidR="00FD1E42" w:rsidRPr="00315368" w:rsidRDefault="00FD1E42" w:rsidP="0052567D">
            <w:pPr>
              <w:rPr>
                <w:rFonts w:ascii="Arial" w:hAnsi="Arial" w:cs="Arial"/>
              </w:rPr>
            </w:pPr>
          </w:p>
        </w:tc>
      </w:tr>
      <w:tr w:rsidR="00FD1E42" w:rsidRPr="00315368" w14:paraId="2759801F" w14:textId="77777777" w:rsidTr="00FD1E42">
        <w:trPr>
          <w:cantSplit/>
          <w:trHeight w:val="77"/>
        </w:trPr>
        <w:tc>
          <w:tcPr>
            <w:tcW w:w="200" w:type="pct"/>
          </w:tcPr>
          <w:p w14:paraId="64928246" w14:textId="3989255C" w:rsidR="00FD1E42" w:rsidRPr="00315368" w:rsidRDefault="00FD1E42" w:rsidP="0052567D">
            <w:pPr>
              <w:rPr>
                <w:rFonts w:ascii="Arial" w:hAnsi="Arial" w:cs="Arial"/>
                <w:color w:val="000000"/>
              </w:rPr>
            </w:pPr>
            <w:r w:rsidRPr="00315368">
              <w:rPr>
                <w:rFonts w:ascii="Arial" w:hAnsi="Arial" w:cs="Arial"/>
                <w:color w:val="000000"/>
              </w:rPr>
              <w:t>27</w:t>
            </w:r>
          </w:p>
        </w:tc>
        <w:tc>
          <w:tcPr>
            <w:tcW w:w="1452" w:type="pct"/>
          </w:tcPr>
          <w:p w14:paraId="639CA44C" w14:textId="7CBC5162" w:rsidR="00FD1E42" w:rsidRPr="00315368" w:rsidRDefault="00FD1E42" w:rsidP="0052567D">
            <w:pPr>
              <w:rPr>
                <w:rFonts w:ascii="Arial" w:hAnsi="Arial" w:cs="Arial"/>
              </w:rPr>
            </w:pPr>
            <w:proofErr w:type="gramStart"/>
            <w:r w:rsidRPr="00315368">
              <w:rPr>
                <w:rFonts w:ascii="Arial" w:hAnsi="Arial" w:cs="Arial"/>
              </w:rPr>
              <w:t>user</w:t>
            </w:r>
            <w:proofErr w:type="gramEnd"/>
          </w:p>
        </w:tc>
        <w:tc>
          <w:tcPr>
            <w:tcW w:w="388" w:type="pct"/>
          </w:tcPr>
          <w:p w14:paraId="0B57F4E5" w14:textId="77777777" w:rsidR="00FD1E42" w:rsidRPr="00315368" w:rsidRDefault="00FD1E42" w:rsidP="0052567D">
            <w:pPr>
              <w:rPr>
                <w:rFonts w:ascii="Arial" w:hAnsi="Arial" w:cs="Arial"/>
              </w:rPr>
            </w:pPr>
          </w:p>
        </w:tc>
        <w:tc>
          <w:tcPr>
            <w:tcW w:w="318" w:type="pct"/>
          </w:tcPr>
          <w:p w14:paraId="485A9D47" w14:textId="77777777" w:rsidR="00FD1E42" w:rsidRPr="00315368" w:rsidRDefault="00FD1E42" w:rsidP="0052567D">
            <w:pPr>
              <w:rPr>
                <w:rFonts w:ascii="Arial" w:hAnsi="Arial" w:cs="Arial"/>
              </w:rPr>
            </w:pPr>
          </w:p>
        </w:tc>
        <w:tc>
          <w:tcPr>
            <w:tcW w:w="367" w:type="pct"/>
          </w:tcPr>
          <w:p w14:paraId="57508D73" w14:textId="77777777" w:rsidR="00FD1E42" w:rsidRPr="00315368" w:rsidRDefault="00FD1E42" w:rsidP="0052567D">
            <w:pPr>
              <w:rPr>
                <w:rFonts w:ascii="Arial" w:hAnsi="Arial" w:cs="Arial"/>
              </w:rPr>
            </w:pPr>
          </w:p>
        </w:tc>
        <w:tc>
          <w:tcPr>
            <w:tcW w:w="2275" w:type="pct"/>
          </w:tcPr>
          <w:p w14:paraId="484F5AC1" w14:textId="77777777" w:rsidR="00FD1E42" w:rsidRPr="00315368" w:rsidRDefault="00FD1E42" w:rsidP="0052567D">
            <w:pPr>
              <w:rPr>
                <w:rFonts w:ascii="Arial" w:hAnsi="Arial" w:cs="Arial"/>
              </w:rPr>
            </w:pPr>
          </w:p>
        </w:tc>
      </w:tr>
    </w:tbl>
    <w:p w14:paraId="2EFCBA6A" w14:textId="4AFABF29" w:rsidR="00D37926" w:rsidRPr="00315368" w:rsidRDefault="00B15215" w:rsidP="00760DB3">
      <w:pPr>
        <w:pStyle w:val="Heading2"/>
        <w:rPr>
          <w:rFonts w:ascii="Arial" w:hAnsi="Arial"/>
        </w:rPr>
      </w:pPr>
      <w:bookmarkStart w:id="18" w:name="_Toc308171867"/>
      <w:r w:rsidRPr="00315368">
        <w:rPr>
          <w:rFonts w:ascii="Arial" w:hAnsi="Arial"/>
        </w:rPr>
        <w:t>Databases</w:t>
      </w:r>
      <w:bookmarkEnd w:id="18"/>
    </w:p>
    <w:p w14:paraId="30883852" w14:textId="0F94EC3C" w:rsidR="004A33AA" w:rsidRPr="00315368" w:rsidRDefault="00B15215" w:rsidP="004A33AA">
      <w:pPr>
        <w:pStyle w:val="Heading3"/>
        <w:rPr>
          <w:rFonts w:ascii="Arial" w:hAnsi="Arial"/>
        </w:rPr>
      </w:pPr>
      <w:bookmarkStart w:id="19" w:name="_Toc308171868"/>
      <w:proofErr w:type="spellStart"/>
      <w:r w:rsidRPr="00315368">
        <w:rPr>
          <w:rFonts w:ascii="Arial" w:hAnsi="Arial"/>
        </w:rPr>
        <w:t>MongoDB</w:t>
      </w:r>
      <w:bookmarkEnd w:id="19"/>
      <w:proofErr w:type="spellEnd"/>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1701"/>
      </w:tblGrid>
      <w:tr w:rsidR="00656C94" w:rsidRPr="00315368" w14:paraId="397AD711" w14:textId="77777777" w:rsidTr="00656C94">
        <w:trPr>
          <w:cantSplit/>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14:paraId="5FAC236A" w14:textId="77777777" w:rsidR="00656C94" w:rsidRPr="00315368" w:rsidRDefault="00656C94" w:rsidP="00656C94">
            <w:pPr>
              <w:pStyle w:val="CellBase"/>
              <w:rPr>
                <w:rFonts w:ascii="Arial" w:hAnsi="Arial" w:cs="Arial"/>
                <w:b/>
                <w:sz w:val="18"/>
              </w:rPr>
            </w:pPr>
            <w:bookmarkStart w:id="20" w:name="_Toc308171869"/>
            <w:r w:rsidRPr="00315368">
              <w:rPr>
                <w:rFonts w:ascii="Arial" w:hAnsi="Arial" w:cs="Arial"/>
                <w:b/>
                <w:sz w:val="18"/>
              </w:rPr>
              <w:t>ID</w:t>
            </w:r>
          </w:p>
        </w:tc>
        <w:tc>
          <w:tcPr>
            <w:tcW w:w="7371" w:type="dxa"/>
            <w:tcBorders>
              <w:left w:val="single" w:sz="4" w:space="0" w:color="auto"/>
            </w:tcBorders>
            <w:shd w:val="clear" w:color="auto" w:fill="D9D9D9"/>
          </w:tcPr>
          <w:p w14:paraId="69D791EA" w14:textId="27948256" w:rsidR="00656C94" w:rsidRPr="00315368" w:rsidRDefault="00656C94" w:rsidP="00656C94">
            <w:pPr>
              <w:pStyle w:val="CellBase"/>
              <w:rPr>
                <w:rFonts w:ascii="Arial" w:hAnsi="Arial" w:cs="Arial"/>
                <w:b/>
                <w:sz w:val="18"/>
                <w:szCs w:val="18"/>
              </w:rPr>
            </w:pPr>
            <w:r>
              <w:rPr>
                <w:rFonts w:ascii="Arial" w:hAnsi="Arial" w:cs="Arial"/>
                <w:b/>
                <w:sz w:val="18"/>
                <w:szCs w:val="18"/>
              </w:rPr>
              <w:t>Use Case</w:t>
            </w:r>
          </w:p>
        </w:tc>
        <w:tc>
          <w:tcPr>
            <w:tcW w:w="1701" w:type="dxa"/>
            <w:shd w:val="clear" w:color="auto" w:fill="D9D9D9"/>
          </w:tcPr>
          <w:p w14:paraId="0E05BA3E" w14:textId="77777777" w:rsidR="00656C94" w:rsidRPr="00315368" w:rsidRDefault="00656C94" w:rsidP="00656C94">
            <w:pPr>
              <w:pStyle w:val="CellBase"/>
              <w:rPr>
                <w:rFonts w:ascii="Arial" w:hAnsi="Arial" w:cs="Arial"/>
                <w:b/>
                <w:sz w:val="18"/>
                <w:szCs w:val="18"/>
              </w:rPr>
            </w:pPr>
            <w:r w:rsidRPr="00315368">
              <w:rPr>
                <w:rFonts w:ascii="Arial" w:hAnsi="Arial" w:cs="Arial"/>
                <w:b/>
                <w:sz w:val="18"/>
                <w:szCs w:val="18"/>
              </w:rPr>
              <w:t>Source</w:t>
            </w:r>
          </w:p>
        </w:tc>
      </w:tr>
      <w:tr w:rsidR="00AA7A88" w:rsidRPr="00315368" w14:paraId="155BCD6E" w14:textId="77777777" w:rsidTr="00656C94">
        <w:trPr>
          <w:cantSplit/>
          <w:trHeight w:val="566"/>
        </w:trPr>
        <w:tc>
          <w:tcPr>
            <w:tcW w:w="675" w:type="dxa"/>
            <w:tcBorders>
              <w:top w:val="single" w:sz="4" w:space="0" w:color="auto"/>
              <w:bottom w:val="single" w:sz="4" w:space="0" w:color="auto"/>
            </w:tcBorders>
          </w:tcPr>
          <w:p w14:paraId="16CD4502" w14:textId="41FFC107" w:rsidR="00AA7A88" w:rsidRDefault="00104CA9" w:rsidP="00656C94">
            <w:pPr>
              <w:pStyle w:val="CellBase"/>
              <w:rPr>
                <w:rFonts w:ascii="Arial" w:hAnsi="Arial" w:cs="Arial"/>
                <w:bCs/>
              </w:rPr>
            </w:pPr>
            <w:r>
              <w:rPr>
                <w:rFonts w:ascii="Arial" w:hAnsi="Arial" w:cs="Arial"/>
                <w:bCs/>
              </w:rPr>
              <w:t>1</w:t>
            </w:r>
          </w:p>
        </w:tc>
        <w:tc>
          <w:tcPr>
            <w:tcW w:w="7371" w:type="dxa"/>
          </w:tcPr>
          <w:p w14:paraId="5BDD1D0A" w14:textId="7DE4B1A6" w:rsidR="00AA7A88" w:rsidRPr="00AA7A88" w:rsidRDefault="00AA7A88" w:rsidP="004714AE">
            <w:pPr>
              <w:pStyle w:val="CellBase"/>
              <w:rPr>
                <w:rFonts w:ascii="Arial" w:hAnsi="Arial" w:cs="Arial"/>
              </w:rPr>
            </w:pPr>
            <w:r w:rsidRPr="00AA7A88">
              <w:rPr>
                <w:rFonts w:ascii="Arial" w:hAnsi="Arial" w:cs="Arial"/>
              </w:rPr>
              <w:t>Document oriented Storage</w:t>
            </w:r>
          </w:p>
        </w:tc>
        <w:tc>
          <w:tcPr>
            <w:tcW w:w="1701" w:type="dxa"/>
          </w:tcPr>
          <w:p w14:paraId="4CAFF521" w14:textId="77777777" w:rsidR="00AA7A88" w:rsidRPr="00315368" w:rsidRDefault="00AA7A88" w:rsidP="00656C94">
            <w:pPr>
              <w:pStyle w:val="CellBase"/>
              <w:rPr>
                <w:rFonts w:ascii="Arial" w:hAnsi="Arial" w:cs="Arial"/>
              </w:rPr>
            </w:pPr>
          </w:p>
        </w:tc>
      </w:tr>
      <w:tr w:rsidR="00AA7A88" w:rsidRPr="00315368" w14:paraId="042D8BD3" w14:textId="77777777" w:rsidTr="00656C94">
        <w:trPr>
          <w:cantSplit/>
          <w:trHeight w:val="566"/>
        </w:trPr>
        <w:tc>
          <w:tcPr>
            <w:tcW w:w="675" w:type="dxa"/>
            <w:tcBorders>
              <w:top w:val="single" w:sz="4" w:space="0" w:color="auto"/>
              <w:bottom w:val="single" w:sz="4" w:space="0" w:color="auto"/>
            </w:tcBorders>
          </w:tcPr>
          <w:p w14:paraId="16C89585" w14:textId="0B9D0EA0" w:rsidR="00AA7A88" w:rsidRDefault="00104CA9" w:rsidP="00656C94">
            <w:pPr>
              <w:pStyle w:val="CellBase"/>
              <w:rPr>
                <w:rFonts w:ascii="Arial" w:hAnsi="Arial" w:cs="Arial"/>
                <w:bCs/>
              </w:rPr>
            </w:pPr>
            <w:r>
              <w:rPr>
                <w:rFonts w:ascii="Arial" w:hAnsi="Arial" w:cs="Arial"/>
                <w:bCs/>
              </w:rPr>
              <w:t>2</w:t>
            </w:r>
          </w:p>
        </w:tc>
        <w:tc>
          <w:tcPr>
            <w:tcW w:w="7371" w:type="dxa"/>
          </w:tcPr>
          <w:p w14:paraId="281CBE4C" w14:textId="49803274" w:rsidR="00AA7A88" w:rsidRPr="00AA7A88" w:rsidRDefault="00AA7A88" w:rsidP="004714AE">
            <w:pPr>
              <w:pStyle w:val="CellBase"/>
              <w:rPr>
                <w:rFonts w:ascii="Arial" w:hAnsi="Arial" w:cs="Arial"/>
              </w:rPr>
            </w:pPr>
            <w:r w:rsidRPr="00AA7A88">
              <w:rPr>
                <w:rFonts w:ascii="Arial" w:hAnsi="Arial" w:cs="Arial"/>
              </w:rPr>
              <w:t>Index Support</w:t>
            </w:r>
          </w:p>
        </w:tc>
        <w:tc>
          <w:tcPr>
            <w:tcW w:w="1701" w:type="dxa"/>
          </w:tcPr>
          <w:p w14:paraId="71BD3F2D" w14:textId="77777777" w:rsidR="00AA7A88" w:rsidRPr="00315368" w:rsidRDefault="00AA7A88" w:rsidP="00656C94">
            <w:pPr>
              <w:pStyle w:val="CellBase"/>
              <w:rPr>
                <w:rFonts w:ascii="Arial" w:hAnsi="Arial" w:cs="Arial"/>
              </w:rPr>
            </w:pPr>
          </w:p>
        </w:tc>
      </w:tr>
      <w:tr w:rsidR="00AA7A88" w:rsidRPr="00315368" w14:paraId="2C876D67" w14:textId="77777777" w:rsidTr="00656C94">
        <w:trPr>
          <w:cantSplit/>
          <w:trHeight w:val="566"/>
        </w:trPr>
        <w:tc>
          <w:tcPr>
            <w:tcW w:w="675" w:type="dxa"/>
            <w:tcBorders>
              <w:top w:val="single" w:sz="4" w:space="0" w:color="auto"/>
              <w:bottom w:val="single" w:sz="4" w:space="0" w:color="auto"/>
            </w:tcBorders>
          </w:tcPr>
          <w:p w14:paraId="28439CF5" w14:textId="2346C4E0" w:rsidR="00AA7A88" w:rsidRDefault="00104CA9" w:rsidP="00656C94">
            <w:pPr>
              <w:pStyle w:val="CellBase"/>
              <w:rPr>
                <w:rFonts w:ascii="Arial" w:hAnsi="Arial" w:cs="Arial"/>
                <w:bCs/>
              </w:rPr>
            </w:pPr>
            <w:r>
              <w:rPr>
                <w:rFonts w:ascii="Arial" w:hAnsi="Arial" w:cs="Arial"/>
                <w:bCs/>
              </w:rPr>
              <w:t>3</w:t>
            </w:r>
          </w:p>
        </w:tc>
        <w:tc>
          <w:tcPr>
            <w:tcW w:w="7371" w:type="dxa"/>
          </w:tcPr>
          <w:p w14:paraId="44E9355A" w14:textId="3D3F82D1" w:rsidR="00AA7A88" w:rsidRPr="00AA7A88" w:rsidRDefault="00AA7A88" w:rsidP="004714AE">
            <w:pPr>
              <w:pStyle w:val="CellBase"/>
              <w:rPr>
                <w:rFonts w:ascii="Arial" w:hAnsi="Arial" w:cs="Arial"/>
              </w:rPr>
            </w:pPr>
            <w:r>
              <w:rPr>
                <w:rFonts w:ascii="Arial" w:hAnsi="Arial" w:cs="Arial"/>
              </w:rPr>
              <w:t xml:space="preserve">Straightforward Queries. In addition, </w:t>
            </w:r>
            <w:proofErr w:type="spellStart"/>
            <w:r>
              <w:rPr>
                <w:rFonts w:ascii="Arial" w:hAnsi="Arial" w:cs="Arial"/>
              </w:rPr>
              <w:t>MongoDB</w:t>
            </w:r>
            <w:proofErr w:type="spellEnd"/>
            <w:r>
              <w:rPr>
                <w:rFonts w:ascii="Arial" w:hAnsi="Arial" w:cs="Arial"/>
              </w:rPr>
              <w:t xml:space="preserve"> supports </w:t>
            </w:r>
            <w:proofErr w:type="spellStart"/>
            <w:r>
              <w:rPr>
                <w:rFonts w:ascii="Arial" w:hAnsi="Arial" w:cs="Arial"/>
              </w:rPr>
              <w:t>MapReduce</w:t>
            </w:r>
            <w:proofErr w:type="spellEnd"/>
            <w:r>
              <w:rPr>
                <w:rFonts w:ascii="Arial" w:hAnsi="Arial" w:cs="Arial"/>
              </w:rPr>
              <w:t>, which a</w:t>
            </w:r>
            <w:r>
              <w:rPr>
                <w:rFonts w:ascii="Arial" w:hAnsi="Arial" w:cs="Arial"/>
              </w:rPr>
              <w:t>l</w:t>
            </w:r>
            <w:r>
              <w:rPr>
                <w:rFonts w:ascii="Arial" w:hAnsi="Arial" w:cs="Arial"/>
              </w:rPr>
              <w:t>lows for easy lookups in the data</w:t>
            </w:r>
          </w:p>
        </w:tc>
        <w:tc>
          <w:tcPr>
            <w:tcW w:w="1701" w:type="dxa"/>
          </w:tcPr>
          <w:p w14:paraId="41B08913" w14:textId="77777777" w:rsidR="00AA7A88" w:rsidRPr="00315368" w:rsidRDefault="00AA7A88" w:rsidP="00656C94">
            <w:pPr>
              <w:pStyle w:val="CellBase"/>
              <w:rPr>
                <w:rFonts w:ascii="Arial" w:hAnsi="Arial" w:cs="Arial"/>
              </w:rPr>
            </w:pPr>
          </w:p>
        </w:tc>
      </w:tr>
      <w:tr w:rsidR="00AA7A88" w:rsidRPr="00315368" w14:paraId="579E5C26" w14:textId="77777777" w:rsidTr="00656C94">
        <w:trPr>
          <w:cantSplit/>
          <w:trHeight w:val="566"/>
        </w:trPr>
        <w:tc>
          <w:tcPr>
            <w:tcW w:w="675" w:type="dxa"/>
            <w:tcBorders>
              <w:top w:val="single" w:sz="4" w:space="0" w:color="auto"/>
              <w:bottom w:val="single" w:sz="4" w:space="0" w:color="auto"/>
            </w:tcBorders>
          </w:tcPr>
          <w:p w14:paraId="0E4C9A64" w14:textId="6CFB9A6B" w:rsidR="00AA7A88" w:rsidRDefault="00104CA9" w:rsidP="00656C94">
            <w:pPr>
              <w:pStyle w:val="CellBase"/>
              <w:rPr>
                <w:rFonts w:ascii="Arial" w:hAnsi="Arial" w:cs="Arial"/>
                <w:bCs/>
              </w:rPr>
            </w:pPr>
            <w:r>
              <w:rPr>
                <w:rFonts w:ascii="Arial" w:hAnsi="Arial" w:cs="Arial"/>
                <w:bCs/>
              </w:rPr>
              <w:t>4</w:t>
            </w:r>
          </w:p>
        </w:tc>
        <w:tc>
          <w:tcPr>
            <w:tcW w:w="7371" w:type="dxa"/>
          </w:tcPr>
          <w:p w14:paraId="2BCBA58D" w14:textId="56D0B734" w:rsidR="00AA7A88" w:rsidRPr="00AA7A88" w:rsidRDefault="00AA7A88" w:rsidP="004714AE">
            <w:pPr>
              <w:pStyle w:val="CellBase"/>
              <w:rPr>
                <w:rFonts w:ascii="Arial" w:hAnsi="Arial" w:cs="Arial"/>
              </w:rPr>
            </w:pPr>
            <w:r w:rsidRPr="00AA7A88">
              <w:rPr>
                <w:rFonts w:ascii="Arial" w:hAnsi="Arial" w:cs="Arial"/>
              </w:rPr>
              <w:t xml:space="preserve">Sorting Documents: Finding the Most Recent tweets. </w:t>
            </w:r>
            <w:proofErr w:type="spellStart"/>
            <w:r w:rsidRPr="00AA7A88">
              <w:rPr>
                <w:rFonts w:ascii="Arial" w:hAnsi="Arial" w:cs="Arial"/>
              </w:rPr>
              <w:t>MongoDB</w:t>
            </w:r>
            <w:proofErr w:type="spellEnd"/>
            <w:r w:rsidRPr="00AA7A88">
              <w:rPr>
                <w:rFonts w:ascii="Arial" w:hAnsi="Arial" w:cs="Arial"/>
              </w:rPr>
              <w:t xml:space="preserve"> can’t sort the data in a manageable amount of time, however with an index it is very fast</w:t>
            </w:r>
          </w:p>
        </w:tc>
        <w:tc>
          <w:tcPr>
            <w:tcW w:w="1701" w:type="dxa"/>
          </w:tcPr>
          <w:p w14:paraId="3E9AE70B" w14:textId="77777777" w:rsidR="00AA7A88" w:rsidRPr="00315368" w:rsidRDefault="00AA7A88" w:rsidP="00656C94">
            <w:pPr>
              <w:pStyle w:val="CellBase"/>
              <w:rPr>
                <w:rFonts w:ascii="Arial" w:hAnsi="Arial" w:cs="Arial"/>
              </w:rPr>
            </w:pPr>
          </w:p>
        </w:tc>
      </w:tr>
      <w:tr w:rsidR="00656C94" w:rsidRPr="00315368" w14:paraId="749A8CC4" w14:textId="77777777" w:rsidTr="00656C94">
        <w:trPr>
          <w:cantSplit/>
          <w:trHeight w:val="566"/>
        </w:trPr>
        <w:tc>
          <w:tcPr>
            <w:tcW w:w="675" w:type="dxa"/>
            <w:tcBorders>
              <w:top w:val="single" w:sz="4" w:space="0" w:color="auto"/>
              <w:bottom w:val="single" w:sz="4" w:space="0" w:color="auto"/>
            </w:tcBorders>
          </w:tcPr>
          <w:p w14:paraId="69753941" w14:textId="0B5FDAEF" w:rsidR="00656C94" w:rsidRPr="00315368" w:rsidRDefault="00104CA9" w:rsidP="00656C94">
            <w:pPr>
              <w:pStyle w:val="CellBase"/>
              <w:rPr>
                <w:rFonts w:ascii="Arial" w:hAnsi="Arial" w:cs="Arial"/>
                <w:bCs/>
              </w:rPr>
            </w:pPr>
            <w:r>
              <w:rPr>
                <w:rFonts w:ascii="Arial" w:hAnsi="Arial" w:cs="Arial"/>
                <w:bCs/>
              </w:rPr>
              <w:t>5</w:t>
            </w:r>
          </w:p>
        </w:tc>
        <w:tc>
          <w:tcPr>
            <w:tcW w:w="7371" w:type="dxa"/>
          </w:tcPr>
          <w:p w14:paraId="0F41943F" w14:textId="77777777" w:rsidR="00964024" w:rsidRPr="00964024" w:rsidRDefault="00964024" w:rsidP="00964024">
            <w:pPr>
              <w:pStyle w:val="CellBase"/>
              <w:rPr>
                <w:rFonts w:ascii="Arial" w:hAnsi="Arial" w:cs="Arial"/>
              </w:rPr>
            </w:pPr>
            <w:r w:rsidRPr="00964024">
              <w:rPr>
                <w:rFonts w:ascii="Arial" w:hAnsi="Arial" w:cs="Arial"/>
              </w:rPr>
              <w:t>You need High Availability in an Unreliable Environment (Cloud and Real Life)</w:t>
            </w:r>
          </w:p>
          <w:p w14:paraId="512273A4" w14:textId="61E0FAB8" w:rsidR="00656C94" w:rsidRPr="00964024" w:rsidRDefault="00964024" w:rsidP="00964024">
            <w:pPr>
              <w:pStyle w:val="CellBase"/>
              <w:rPr>
                <w:rFonts w:ascii="Arial" w:hAnsi="Arial" w:cs="Arial"/>
                <w:color w:val="FF0000"/>
              </w:rPr>
            </w:pPr>
            <w:r w:rsidRPr="00964024">
              <w:rPr>
                <w:rFonts w:ascii="Arial" w:hAnsi="Arial" w:cs="Arial"/>
              </w:rPr>
              <w:t xml:space="preserve">Setting </w:t>
            </w:r>
            <w:proofErr w:type="spellStart"/>
            <w:r w:rsidRPr="00964024">
              <w:rPr>
                <w:rFonts w:ascii="Arial" w:hAnsi="Arial" w:cs="Arial"/>
              </w:rPr>
              <w:t>replicaSet</w:t>
            </w:r>
            <w:proofErr w:type="spellEnd"/>
            <w:r w:rsidRPr="00964024">
              <w:rPr>
                <w:rFonts w:ascii="Arial" w:hAnsi="Arial" w:cs="Arial"/>
              </w:rPr>
              <w:t xml:space="preserve"> (set of servers that act as Master-Slaves) is easy and fast. Moreover, recovery from a node (or a data center) failure is instant, safe and automatic</w:t>
            </w:r>
          </w:p>
        </w:tc>
        <w:tc>
          <w:tcPr>
            <w:tcW w:w="1701" w:type="dxa"/>
          </w:tcPr>
          <w:p w14:paraId="31BB2C2D" w14:textId="77777777" w:rsidR="00656C94" w:rsidRPr="00315368" w:rsidRDefault="00656C94" w:rsidP="00656C94">
            <w:pPr>
              <w:pStyle w:val="CellBase"/>
              <w:rPr>
                <w:rFonts w:ascii="Arial" w:hAnsi="Arial" w:cs="Arial"/>
              </w:rPr>
            </w:pPr>
          </w:p>
        </w:tc>
      </w:tr>
      <w:tr w:rsidR="00656C94" w:rsidRPr="00315368" w14:paraId="267D7005" w14:textId="77777777" w:rsidTr="00656C94">
        <w:trPr>
          <w:cantSplit/>
          <w:trHeight w:val="566"/>
        </w:trPr>
        <w:tc>
          <w:tcPr>
            <w:tcW w:w="675" w:type="dxa"/>
            <w:tcBorders>
              <w:top w:val="single" w:sz="4" w:space="0" w:color="auto"/>
              <w:bottom w:val="single" w:sz="4" w:space="0" w:color="auto"/>
            </w:tcBorders>
          </w:tcPr>
          <w:p w14:paraId="13BA7F64" w14:textId="77777777" w:rsidR="00656C94" w:rsidRPr="00315368" w:rsidRDefault="00656C94" w:rsidP="00656C94">
            <w:pPr>
              <w:pStyle w:val="CellBase"/>
              <w:rPr>
                <w:rFonts w:ascii="Arial" w:hAnsi="Arial" w:cs="Arial"/>
                <w:bCs/>
              </w:rPr>
            </w:pPr>
          </w:p>
        </w:tc>
        <w:tc>
          <w:tcPr>
            <w:tcW w:w="7371" w:type="dxa"/>
          </w:tcPr>
          <w:p w14:paraId="74B5CDC8" w14:textId="7B197BC3" w:rsidR="00656C94" w:rsidRPr="008626AA" w:rsidRDefault="008626AA" w:rsidP="00656C94">
            <w:pPr>
              <w:pStyle w:val="CellBase"/>
              <w:rPr>
                <w:rFonts w:ascii="Arial" w:hAnsi="Arial" w:cs="Arial"/>
              </w:rPr>
            </w:pPr>
            <w:r w:rsidRPr="008626AA">
              <w:rPr>
                <w:rFonts w:ascii="Arial" w:hAnsi="Arial" w:cs="Arial"/>
              </w:rPr>
              <w:t>Flexible schema &amp; secondary indexing</w:t>
            </w:r>
          </w:p>
        </w:tc>
        <w:tc>
          <w:tcPr>
            <w:tcW w:w="1701" w:type="dxa"/>
          </w:tcPr>
          <w:p w14:paraId="7DA4632B" w14:textId="77777777" w:rsidR="00656C94" w:rsidRPr="00315368" w:rsidRDefault="00656C94" w:rsidP="00656C94">
            <w:pPr>
              <w:pStyle w:val="CellBase"/>
              <w:rPr>
                <w:rFonts w:ascii="Arial" w:hAnsi="Arial" w:cs="Arial"/>
              </w:rPr>
            </w:pPr>
          </w:p>
        </w:tc>
      </w:tr>
    </w:tbl>
    <w:p w14:paraId="7DDAF029" w14:textId="5F38C1F9" w:rsidR="00B15215" w:rsidRPr="00315368" w:rsidRDefault="00B15215" w:rsidP="00B15215">
      <w:pPr>
        <w:pStyle w:val="Heading3"/>
        <w:rPr>
          <w:rFonts w:ascii="Arial" w:hAnsi="Arial"/>
        </w:rPr>
      </w:pPr>
      <w:proofErr w:type="spellStart"/>
      <w:r w:rsidRPr="00315368">
        <w:rPr>
          <w:rFonts w:ascii="Arial" w:hAnsi="Arial"/>
        </w:rPr>
        <w:t>PostgreSQL</w:t>
      </w:r>
      <w:bookmarkEnd w:id="20"/>
      <w:proofErr w:type="spellEnd"/>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1701"/>
      </w:tblGrid>
      <w:tr w:rsidR="00475FBA" w:rsidRPr="00315368" w14:paraId="26078AFC" w14:textId="77777777" w:rsidTr="00475FBA">
        <w:trPr>
          <w:cantSplit/>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14:paraId="59859C82" w14:textId="77777777" w:rsidR="00475FBA" w:rsidRPr="00315368" w:rsidRDefault="00475FBA" w:rsidP="00475FBA">
            <w:pPr>
              <w:pStyle w:val="CellBase"/>
              <w:rPr>
                <w:rFonts w:ascii="Arial" w:hAnsi="Arial" w:cs="Arial"/>
                <w:b/>
                <w:sz w:val="18"/>
              </w:rPr>
            </w:pPr>
            <w:r w:rsidRPr="00315368">
              <w:rPr>
                <w:rFonts w:ascii="Arial" w:hAnsi="Arial" w:cs="Arial"/>
                <w:b/>
                <w:sz w:val="18"/>
              </w:rPr>
              <w:t>ID</w:t>
            </w:r>
          </w:p>
        </w:tc>
        <w:tc>
          <w:tcPr>
            <w:tcW w:w="7371" w:type="dxa"/>
            <w:tcBorders>
              <w:left w:val="single" w:sz="4" w:space="0" w:color="auto"/>
            </w:tcBorders>
            <w:shd w:val="clear" w:color="auto" w:fill="D9D9D9"/>
          </w:tcPr>
          <w:p w14:paraId="75D21944" w14:textId="77777777" w:rsidR="00475FBA" w:rsidRPr="00315368" w:rsidRDefault="00475FBA" w:rsidP="00475FBA">
            <w:pPr>
              <w:pStyle w:val="CellBase"/>
              <w:rPr>
                <w:rFonts w:ascii="Arial" w:hAnsi="Arial" w:cs="Arial"/>
                <w:b/>
                <w:sz w:val="18"/>
                <w:szCs w:val="18"/>
              </w:rPr>
            </w:pPr>
            <w:r w:rsidRPr="00315368">
              <w:rPr>
                <w:rFonts w:ascii="Arial" w:hAnsi="Arial" w:cs="Arial"/>
                <w:b/>
                <w:sz w:val="18"/>
                <w:szCs w:val="18"/>
              </w:rPr>
              <w:t>Use Case</w:t>
            </w:r>
          </w:p>
        </w:tc>
        <w:tc>
          <w:tcPr>
            <w:tcW w:w="1701" w:type="dxa"/>
            <w:shd w:val="clear" w:color="auto" w:fill="D9D9D9"/>
          </w:tcPr>
          <w:p w14:paraId="18203114" w14:textId="4EB0FFBE" w:rsidR="00475FBA" w:rsidRPr="00315368" w:rsidRDefault="00426781" w:rsidP="00475FBA">
            <w:pPr>
              <w:pStyle w:val="CellBase"/>
              <w:rPr>
                <w:rFonts w:ascii="Arial" w:hAnsi="Arial" w:cs="Arial"/>
                <w:b/>
                <w:sz w:val="18"/>
                <w:szCs w:val="18"/>
              </w:rPr>
            </w:pPr>
            <w:r w:rsidRPr="00315368">
              <w:rPr>
                <w:rFonts w:ascii="Arial" w:hAnsi="Arial" w:cs="Arial"/>
                <w:b/>
              </w:rPr>
              <w:t>Ref</w:t>
            </w:r>
          </w:p>
        </w:tc>
      </w:tr>
      <w:tr w:rsidR="00475FBA" w:rsidRPr="00315368" w14:paraId="6EEA178C" w14:textId="77777777" w:rsidTr="00475FBA">
        <w:trPr>
          <w:cantSplit/>
          <w:trHeight w:val="566"/>
        </w:trPr>
        <w:tc>
          <w:tcPr>
            <w:tcW w:w="675" w:type="dxa"/>
            <w:tcBorders>
              <w:top w:val="single" w:sz="4" w:space="0" w:color="auto"/>
              <w:bottom w:val="single" w:sz="4" w:space="0" w:color="auto"/>
            </w:tcBorders>
          </w:tcPr>
          <w:p w14:paraId="6A2E04D5" w14:textId="77777777" w:rsidR="00475FBA" w:rsidRPr="00315368" w:rsidRDefault="00475FBA" w:rsidP="00475FBA">
            <w:pPr>
              <w:pStyle w:val="CellBase"/>
              <w:rPr>
                <w:rFonts w:ascii="Arial" w:hAnsi="Arial" w:cs="Arial"/>
                <w:bCs/>
              </w:rPr>
            </w:pPr>
          </w:p>
        </w:tc>
        <w:tc>
          <w:tcPr>
            <w:tcW w:w="7371" w:type="dxa"/>
          </w:tcPr>
          <w:p w14:paraId="3E9DFDE8" w14:textId="77777777" w:rsidR="00475FBA" w:rsidRPr="00315368" w:rsidRDefault="00475FBA" w:rsidP="00475FBA">
            <w:pPr>
              <w:rPr>
                <w:rFonts w:ascii="Arial" w:hAnsi="Arial" w:cs="Arial"/>
                <w:b/>
                <w:szCs w:val="20"/>
                <w:lang w:eastAsia="en-US"/>
              </w:rPr>
            </w:pPr>
            <w:r w:rsidRPr="00315368">
              <w:rPr>
                <w:rFonts w:ascii="Arial" w:hAnsi="Arial" w:cs="Arial"/>
                <w:b/>
                <w:color w:val="2B2B2B"/>
                <w:sz w:val="24"/>
                <w:shd w:val="clear" w:color="auto" w:fill="FFFFFF"/>
                <w:lang w:eastAsia="en-US"/>
              </w:rPr>
              <w:t>250K tweets</w:t>
            </w:r>
          </w:p>
          <w:p w14:paraId="4E22761C" w14:textId="77777777" w:rsidR="00475FBA" w:rsidRPr="00315368" w:rsidRDefault="00475FBA" w:rsidP="0047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color w:val="2B2B2B"/>
                <w:sz w:val="23"/>
                <w:szCs w:val="23"/>
                <w:lang w:eastAsia="en-US"/>
              </w:rPr>
            </w:pPr>
            <w:r w:rsidRPr="00315368">
              <w:rPr>
                <w:rFonts w:ascii="Arial" w:hAnsi="Arial" w:cs="Arial"/>
                <w:color w:val="2B2B2B"/>
                <w:sz w:val="23"/>
                <w:szCs w:val="23"/>
                <w:lang w:eastAsia="en-US"/>
              </w:rPr>
              <w:t xml:space="preserve">ANALYZE select </w:t>
            </w:r>
            <w:proofErr w:type="gramStart"/>
            <w:r w:rsidRPr="00315368">
              <w:rPr>
                <w:rFonts w:ascii="Arial" w:hAnsi="Arial" w:cs="Arial"/>
                <w:color w:val="2B2B2B"/>
                <w:sz w:val="23"/>
                <w:szCs w:val="23"/>
                <w:lang w:eastAsia="en-US"/>
              </w:rPr>
              <w:t>substring(</w:t>
            </w:r>
            <w:proofErr w:type="gramEnd"/>
            <w:r w:rsidRPr="00315368">
              <w:rPr>
                <w:rFonts w:ascii="Arial" w:hAnsi="Arial" w:cs="Arial"/>
                <w:color w:val="2B2B2B"/>
                <w:sz w:val="23"/>
                <w:szCs w:val="23"/>
                <w:lang w:eastAsia="en-US"/>
              </w:rPr>
              <w:t>data-&gt;&gt; '</w:t>
            </w:r>
            <w:proofErr w:type="spellStart"/>
            <w:r w:rsidRPr="00315368">
              <w:rPr>
                <w:rFonts w:ascii="Arial" w:hAnsi="Arial" w:cs="Arial"/>
                <w:color w:val="2B2B2B"/>
                <w:sz w:val="23"/>
                <w:szCs w:val="23"/>
                <w:lang w:eastAsia="en-US"/>
              </w:rPr>
              <w:t>created_at</w:t>
            </w:r>
            <w:proofErr w:type="spellEnd"/>
            <w:r w:rsidRPr="00315368">
              <w:rPr>
                <w:rFonts w:ascii="Arial" w:hAnsi="Arial" w:cs="Arial"/>
                <w:color w:val="2B2B2B"/>
                <w:sz w:val="23"/>
                <w:szCs w:val="23"/>
                <w:lang w:eastAsia="en-US"/>
              </w:rPr>
              <w:t xml:space="preserve">'::text  [...]  </w:t>
            </w:r>
          </w:p>
          <w:p w14:paraId="1B19FF4B" w14:textId="4F63A208" w:rsidR="00475FBA" w:rsidRPr="00315368" w:rsidRDefault="00475FBA" w:rsidP="0047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color w:val="2B2B2B"/>
                <w:sz w:val="23"/>
                <w:szCs w:val="23"/>
                <w:lang w:eastAsia="en-US"/>
              </w:rPr>
            </w:pPr>
            <w:r w:rsidRPr="00315368">
              <w:rPr>
                <w:rFonts w:ascii="Arial" w:hAnsi="Arial" w:cs="Arial"/>
                <w:color w:val="2B2B2B"/>
                <w:sz w:val="23"/>
                <w:szCs w:val="23"/>
                <w:lang w:eastAsia="en-US"/>
              </w:rPr>
              <w:t xml:space="preserve">Total runtime: 14602.845 </w:t>
            </w:r>
            <w:proofErr w:type="spellStart"/>
            <w:r w:rsidRPr="00315368">
              <w:rPr>
                <w:rFonts w:ascii="Arial" w:hAnsi="Arial" w:cs="Arial"/>
                <w:color w:val="2B2B2B"/>
                <w:sz w:val="23"/>
                <w:szCs w:val="23"/>
                <w:lang w:eastAsia="en-US"/>
              </w:rPr>
              <w:t>ms</w:t>
            </w:r>
            <w:proofErr w:type="spellEnd"/>
            <w:r w:rsidRPr="00315368">
              <w:rPr>
                <w:rFonts w:ascii="Arial" w:hAnsi="Arial" w:cs="Arial"/>
                <w:color w:val="2B2B2B"/>
                <w:sz w:val="23"/>
                <w:szCs w:val="23"/>
                <w:lang w:eastAsia="en-US"/>
              </w:rPr>
              <w:t>, about 14sec.</w:t>
            </w:r>
          </w:p>
          <w:p w14:paraId="027C5BB0" w14:textId="77777777" w:rsidR="00475FBA" w:rsidRPr="00315368" w:rsidRDefault="00475FBA" w:rsidP="00475FBA">
            <w:pPr>
              <w:rPr>
                <w:rFonts w:ascii="Arial" w:hAnsi="Arial" w:cs="Arial"/>
                <w:b/>
                <w:color w:val="2B2B2B"/>
                <w:sz w:val="24"/>
                <w:shd w:val="clear" w:color="auto" w:fill="FFFFFF"/>
                <w:lang w:eastAsia="en-US"/>
              </w:rPr>
            </w:pPr>
          </w:p>
        </w:tc>
        <w:tc>
          <w:tcPr>
            <w:tcW w:w="1701" w:type="dxa"/>
          </w:tcPr>
          <w:p w14:paraId="77D62F86" w14:textId="4D6FFAF2" w:rsidR="00475FBA" w:rsidRPr="00315368" w:rsidRDefault="00426781" w:rsidP="00475FBA">
            <w:pPr>
              <w:pStyle w:val="CellBase"/>
              <w:rPr>
                <w:rFonts w:ascii="Arial" w:hAnsi="Arial" w:cs="Arial"/>
                <w:sz w:val="18"/>
                <w:szCs w:val="18"/>
              </w:rPr>
            </w:pPr>
            <w:r w:rsidRPr="00315368">
              <w:rPr>
                <w:rFonts w:ascii="Arial" w:hAnsi="Arial" w:cs="Arial"/>
                <w:sz w:val="18"/>
                <w:szCs w:val="18"/>
              </w:rPr>
              <w:t>http://www.rmnd.net/some-experiments-with-postgresql-and-simple-twitter-analysis/</w:t>
            </w:r>
          </w:p>
        </w:tc>
      </w:tr>
      <w:tr w:rsidR="00475FBA" w:rsidRPr="00315368" w14:paraId="6FE6A6FD" w14:textId="77777777" w:rsidTr="00475FBA">
        <w:trPr>
          <w:cantSplit/>
          <w:trHeight w:val="566"/>
        </w:trPr>
        <w:tc>
          <w:tcPr>
            <w:tcW w:w="675" w:type="dxa"/>
            <w:tcBorders>
              <w:top w:val="single" w:sz="4" w:space="0" w:color="auto"/>
              <w:bottom w:val="single" w:sz="4" w:space="0" w:color="auto"/>
            </w:tcBorders>
          </w:tcPr>
          <w:p w14:paraId="6439656B" w14:textId="77777777" w:rsidR="00475FBA" w:rsidRPr="00315368" w:rsidRDefault="00475FBA" w:rsidP="00475FBA">
            <w:pPr>
              <w:pStyle w:val="CellBase"/>
              <w:rPr>
                <w:rFonts w:ascii="Arial" w:hAnsi="Arial" w:cs="Arial"/>
                <w:bCs/>
              </w:rPr>
            </w:pPr>
          </w:p>
        </w:tc>
        <w:tc>
          <w:tcPr>
            <w:tcW w:w="7371" w:type="dxa"/>
          </w:tcPr>
          <w:p w14:paraId="458EB80B" w14:textId="6A459EB3" w:rsidR="00475FBA" w:rsidRPr="00315368" w:rsidRDefault="00475FBA" w:rsidP="00475FBA">
            <w:pPr>
              <w:rPr>
                <w:rFonts w:ascii="Arial" w:hAnsi="Arial" w:cs="Arial"/>
                <w:b/>
                <w:szCs w:val="20"/>
                <w:lang w:eastAsia="en-US"/>
              </w:rPr>
            </w:pPr>
            <w:r w:rsidRPr="00315368">
              <w:rPr>
                <w:rFonts w:ascii="Arial" w:hAnsi="Arial" w:cs="Arial"/>
                <w:b/>
                <w:color w:val="2B2B2B"/>
                <w:sz w:val="24"/>
                <w:shd w:val="clear" w:color="auto" w:fill="FFFFFF"/>
                <w:lang w:eastAsia="en-US"/>
              </w:rPr>
              <w:t>2 million tweets</w:t>
            </w:r>
            <w:r w:rsidRPr="00315368">
              <w:rPr>
                <w:rFonts w:ascii="Arial" w:hAnsi="Arial" w:cs="Arial"/>
                <w:b/>
                <w:color w:val="2B2B2B"/>
                <w:sz w:val="24"/>
                <w:shd w:val="clear" w:color="auto" w:fill="FFFFFF"/>
                <w:lang w:eastAsia="en-US"/>
              </w:rPr>
              <w:br/>
            </w:r>
          </w:p>
          <w:p w14:paraId="0BE62F7E" w14:textId="77777777" w:rsidR="00475FBA" w:rsidRPr="00315368" w:rsidRDefault="00475FBA" w:rsidP="00475FBA">
            <w:pPr>
              <w:rPr>
                <w:rFonts w:ascii="Arial" w:hAnsi="Arial" w:cs="Arial"/>
                <w:color w:val="2B2B2B"/>
                <w:sz w:val="23"/>
                <w:szCs w:val="23"/>
                <w:lang w:eastAsia="en-US"/>
              </w:rPr>
            </w:pPr>
            <w:r w:rsidRPr="00315368">
              <w:rPr>
                <w:rFonts w:ascii="Arial" w:hAnsi="Arial" w:cs="Arial"/>
                <w:color w:val="2B2B2B"/>
                <w:sz w:val="23"/>
                <w:szCs w:val="23"/>
                <w:lang w:eastAsia="en-US"/>
              </w:rPr>
              <w:t xml:space="preserve">ANALYZE select </w:t>
            </w:r>
            <w:proofErr w:type="gramStart"/>
            <w:r w:rsidRPr="00315368">
              <w:rPr>
                <w:rFonts w:ascii="Arial" w:hAnsi="Arial" w:cs="Arial"/>
                <w:color w:val="2B2B2B"/>
                <w:sz w:val="23"/>
                <w:szCs w:val="23"/>
                <w:lang w:eastAsia="en-US"/>
              </w:rPr>
              <w:t>substring(</w:t>
            </w:r>
            <w:proofErr w:type="gramEnd"/>
            <w:r w:rsidRPr="00315368">
              <w:rPr>
                <w:rFonts w:ascii="Arial" w:hAnsi="Arial" w:cs="Arial"/>
                <w:color w:val="2B2B2B"/>
                <w:sz w:val="23"/>
                <w:szCs w:val="23"/>
                <w:lang w:eastAsia="en-US"/>
              </w:rPr>
              <w:t>data-&gt;&gt; '</w:t>
            </w:r>
            <w:proofErr w:type="spellStart"/>
            <w:r w:rsidRPr="00315368">
              <w:rPr>
                <w:rFonts w:ascii="Arial" w:hAnsi="Arial" w:cs="Arial"/>
                <w:color w:val="2B2B2B"/>
                <w:sz w:val="23"/>
                <w:szCs w:val="23"/>
                <w:lang w:eastAsia="en-US"/>
              </w:rPr>
              <w:t>created_at</w:t>
            </w:r>
            <w:proofErr w:type="spellEnd"/>
            <w:r w:rsidRPr="00315368">
              <w:rPr>
                <w:rFonts w:ascii="Arial" w:hAnsi="Arial" w:cs="Arial"/>
                <w:color w:val="2B2B2B"/>
                <w:sz w:val="23"/>
                <w:szCs w:val="23"/>
                <w:lang w:eastAsia="en-US"/>
              </w:rPr>
              <w:t xml:space="preserve">'::text  [...]  </w:t>
            </w:r>
          </w:p>
          <w:p w14:paraId="001B456B" w14:textId="77777777" w:rsidR="00475FBA" w:rsidRPr="00315368" w:rsidRDefault="00475FBA" w:rsidP="00475FBA">
            <w:pPr>
              <w:rPr>
                <w:rFonts w:ascii="Arial" w:hAnsi="Arial" w:cs="Arial"/>
                <w:color w:val="2B2B2B"/>
                <w:sz w:val="23"/>
                <w:szCs w:val="23"/>
                <w:lang w:eastAsia="en-US"/>
              </w:rPr>
            </w:pPr>
          </w:p>
          <w:p w14:paraId="7AE97BF7" w14:textId="18B8AEEC" w:rsidR="00475FBA" w:rsidRPr="00315368" w:rsidRDefault="00475FBA" w:rsidP="00475FBA">
            <w:pPr>
              <w:rPr>
                <w:rFonts w:ascii="Arial" w:hAnsi="Arial" w:cs="Arial"/>
                <w:szCs w:val="20"/>
                <w:lang w:eastAsia="en-US"/>
              </w:rPr>
            </w:pPr>
            <w:r w:rsidRPr="00315368">
              <w:rPr>
                <w:rFonts w:ascii="Arial" w:hAnsi="Arial" w:cs="Arial"/>
                <w:color w:val="2B2B2B"/>
                <w:sz w:val="23"/>
                <w:szCs w:val="23"/>
                <w:lang w:eastAsia="en-US"/>
              </w:rPr>
              <w:t xml:space="preserve">Total runtime: 96553.320 </w:t>
            </w:r>
            <w:proofErr w:type="spellStart"/>
            <w:r w:rsidRPr="00315368">
              <w:rPr>
                <w:rFonts w:ascii="Arial" w:hAnsi="Arial" w:cs="Arial"/>
                <w:color w:val="2B2B2B"/>
                <w:sz w:val="23"/>
                <w:szCs w:val="23"/>
                <w:lang w:eastAsia="en-US"/>
              </w:rPr>
              <w:t>ms</w:t>
            </w:r>
            <w:proofErr w:type="spellEnd"/>
            <w:r w:rsidRPr="00315368">
              <w:rPr>
                <w:rFonts w:ascii="Arial" w:hAnsi="Arial" w:cs="Arial"/>
                <w:color w:val="2B2B2B"/>
                <w:sz w:val="23"/>
                <w:szCs w:val="23"/>
                <w:lang w:eastAsia="en-US"/>
              </w:rPr>
              <w:t xml:space="preserve">, about </w:t>
            </w:r>
            <w:r w:rsidRPr="00315368">
              <w:rPr>
                <w:rFonts w:ascii="Arial" w:hAnsi="Arial" w:cs="Arial"/>
                <w:color w:val="2B2B2B"/>
                <w:sz w:val="24"/>
                <w:shd w:val="clear" w:color="auto" w:fill="FFFFFF"/>
                <w:lang w:eastAsia="en-US"/>
              </w:rPr>
              <w:t>1 minute and a half</w:t>
            </w:r>
          </w:p>
          <w:p w14:paraId="08F4B475" w14:textId="77777777" w:rsidR="00475FBA" w:rsidRPr="00315368" w:rsidRDefault="00475FBA" w:rsidP="0047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p>
        </w:tc>
        <w:tc>
          <w:tcPr>
            <w:tcW w:w="1701" w:type="dxa"/>
          </w:tcPr>
          <w:p w14:paraId="2EBBA646" w14:textId="5BFAE39D" w:rsidR="00475FBA" w:rsidRPr="00315368" w:rsidRDefault="00426781" w:rsidP="00475FBA">
            <w:pPr>
              <w:pStyle w:val="CellBase"/>
              <w:rPr>
                <w:rFonts w:ascii="Arial" w:hAnsi="Arial" w:cs="Arial"/>
                <w:sz w:val="18"/>
                <w:szCs w:val="18"/>
              </w:rPr>
            </w:pPr>
            <w:r w:rsidRPr="00315368">
              <w:rPr>
                <w:rFonts w:ascii="Arial" w:hAnsi="Arial" w:cs="Arial"/>
                <w:sz w:val="18"/>
                <w:szCs w:val="18"/>
              </w:rPr>
              <w:t>http://www.rmnd.net/some-experiments-with-postgresql-and-simple-twitter-analysis/</w:t>
            </w:r>
          </w:p>
        </w:tc>
      </w:tr>
      <w:tr w:rsidR="00475FBA" w:rsidRPr="00315368" w14:paraId="7442A7EB" w14:textId="77777777" w:rsidTr="00475FBA">
        <w:trPr>
          <w:cantSplit/>
          <w:trHeight w:val="566"/>
        </w:trPr>
        <w:tc>
          <w:tcPr>
            <w:tcW w:w="675" w:type="dxa"/>
            <w:tcBorders>
              <w:top w:val="single" w:sz="4" w:space="0" w:color="auto"/>
              <w:bottom w:val="single" w:sz="4" w:space="0" w:color="auto"/>
            </w:tcBorders>
          </w:tcPr>
          <w:p w14:paraId="3184FF3D" w14:textId="77777777" w:rsidR="00475FBA" w:rsidRPr="00315368" w:rsidRDefault="00475FBA" w:rsidP="00475FBA">
            <w:pPr>
              <w:pStyle w:val="CellBase"/>
              <w:rPr>
                <w:rFonts w:ascii="Arial" w:hAnsi="Arial" w:cs="Arial"/>
                <w:bCs/>
              </w:rPr>
            </w:pPr>
          </w:p>
        </w:tc>
        <w:tc>
          <w:tcPr>
            <w:tcW w:w="7371" w:type="dxa"/>
          </w:tcPr>
          <w:p w14:paraId="7AC9AA5E" w14:textId="4E0EBAC7" w:rsidR="00315368" w:rsidRPr="00315368" w:rsidRDefault="00C11753" w:rsidP="00EA09C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Cs w:val="20"/>
              </w:rPr>
            </w:pPr>
            <w:proofErr w:type="spellStart"/>
            <w:r w:rsidRPr="00315368">
              <w:rPr>
                <w:rFonts w:ascii="Arial" w:hAnsi="Arial" w:cs="Arial"/>
                <w:szCs w:val="20"/>
              </w:rPr>
              <w:t>HStore</w:t>
            </w:r>
            <w:proofErr w:type="spellEnd"/>
            <w:r w:rsidRPr="00315368">
              <w:rPr>
                <w:rFonts w:ascii="Arial" w:hAnsi="Arial" w:cs="Arial"/>
                <w:szCs w:val="20"/>
              </w:rPr>
              <w:br/>
              <w:t>1. Key-value pair</w:t>
            </w:r>
            <w:r w:rsidRPr="00315368">
              <w:rPr>
                <w:rFonts w:ascii="Arial" w:hAnsi="Arial" w:cs="Arial"/>
                <w:szCs w:val="20"/>
              </w:rPr>
              <w:br/>
              <w:t>2. Simple, fast and easy</w:t>
            </w:r>
            <w:r w:rsidRPr="00315368">
              <w:rPr>
                <w:rFonts w:ascii="Arial" w:hAnsi="Arial" w:cs="Arial"/>
                <w:szCs w:val="20"/>
              </w:rPr>
              <w:br/>
              <w:t xml:space="preserve">3. </w:t>
            </w:r>
            <w:proofErr w:type="spellStart"/>
            <w:r w:rsidRPr="00315368">
              <w:rPr>
                <w:rFonts w:ascii="Arial" w:hAnsi="Arial" w:cs="Arial"/>
                <w:szCs w:val="20"/>
              </w:rPr>
              <w:t>Postgres</w:t>
            </w:r>
            <w:proofErr w:type="spellEnd"/>
            <w:r w:rsidRPr="00315368">
              <w:rPr>
                <w:rFonts w:ascii="Arial" w:hAnsi="Arial" w:cs="Arial"/>
                <w:szCs w:val="20"/>
              </w:rPr>
              <w:t xml:space="preserve"> v.8.2 – pre-dated many </w:t>
            </w:r>
            <w:proofErr w:type="spellStart"/>
            <w:r w:rsidRPr="00315368">
              <w:rPr>
                <w:rFonts w:ascii="Arial" w:hAnsi="Arial" w:cs="Arial"/>
                <w:szCs w:val="20"/>
              </w:rPr>
              <w:t>NoSQL</w:t>
            </w:r>
            <w:proofErr w:type="spellEnd"/>
            <w:r w:rsidRPr="00315368">
              <w:rPr>
                <w:rFonts w:ascii="Arial" w:hAnsi="Arial" w:cs="Arial"/>
                <w:szCs w:val="20"/>
              </w:rPr>
              <w:t>-Only solution</w:t>
            </w:r>
            <w:r w:rsidRPr="00315368">
              <w:rPr>
                <w:rFonts w:ascii="Arial" w:hAnsi="Arial" w:cs="Arial"/>
                <w:szCs w:val="20"/>
              </w:rPr>
              <w:br/>
            </w:r>
            <w:r w:rsidR="00BC46EA">
              <w:rPr>
                <w:rFonts w:ascii="Arial" w:hAnsi="Arial" w:cs="Arial"/>
                <w:szCs w:val="20"/>
              </w:rPr>
              <w:t>4. Ideal for f</w:t>
            </w:r>
            <w:bookmarkStart w:id="21" w:name="_GoBack"/>
            <w:bookmarkEnd w:id="21"/>
            <w:r w:rsidRPr="00315368">
              <w:rPr>
                <w:rFonts w:ascii="Arial" w:hAnsi="Arial" w:cs="Arial"/>
                <w:szCs w:val="20"/>
              </w:rPr>
              <w:t>ast data structure that sparsely populated</w:t>
            </w:r>
          </w:p>
          <w:p w14:paraId="1B8375A2" w14:textId="6869E99B" w:rsidR="00315368" w:rsidRPr="00315368" w:rsidRDefault="00315368" w:rsidP="00EA09C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Cs w:val="20"/>
              </w:rPr>
            </w:pPr>
            <w:proofErr w:type="gramStart"/>
            <w:r w:rsidRPr="00315368">
              <w:rPr>
                <w:rFonts w:ascii="Arial" w:hAnsi="Arial" w:cs="Arial"/>
                <w:szCs w:val="20"/>
              </w:rPr>
              <w:t>JSON :</w:t>
            </w:r>
            <w:proofErr w:type="gramEnd"/>
            <w:r w:rsidRPr="00315368">
              <w:rPr>
                <w:rFonts w:ascii="Arial" w:hAnsi="Arial" w:cs="Arial"/>
                <w:szCs w:val="20"/>
              </w:rPr>
              <w:t xml:space="preserve"> Perfected v.9.3</w:t>
            </w:r>
          </w:p>
          <w:p w14:paraId="56409E3A" w14:textId="4AF882A7" w:rsidR="00C11753" w:rsidRPr="00315368" w:rsidRDefault="00315368" w:rsidP="00EA09C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proofErr w:type="gramStart"/>
            <w:r w:rsidRPr="00315368">
              <w:rPr>
                <w:rFonts w:ascii="Arial" w:hAnsi="Arial" w:cs="Arial"/>
                <w:szCs w:val="20"/>
              </w:rPr>
              <w:t>JSONB :</w:t>
            </w:r>
            <w:proofErr w:type="gramEnd"/>
            <w:r w:rsidRPr="00315368">
              <w:rPr>
                <w:rFonts w:ascii="Arial" w:hAnsi="Arial" w:cs="Arial"/>
                <w:szCs w:val="20"/>
              </w:rPr>
              <w:t xml:space="preserve"> Binary version of JSON. Faster, more operators and even more robust. V.9.4</w:t>
            </w:r>
            <w:r w:rsidR="00C11753" w:rsidRPr="00315368">
              <w:rPr>
                <w:rFonts w:ascii="Arial" w:hAnsi="Arial" w:cs="Arial"/>
                <w:sz w:val="18"/>
                <w:szCs w:val="18"/>
              </w:rPr>
              <w:br/>
            </w:r>
          </w:p>
        </w:tc>
        <w:tc>
          <w:tcPr>
            <w:tcW w:w="1701" w:type="dxa"/>
          </w:tcPr>
          <w:p w14:paraId="0802F376" w14:textId="77777777" w:rsidR="00475FBA" w:rsidRPr="00315368" w:rsidRDefault="00475FBA" w:rsidP="00475FBA">
            <w:pPr>
              <w:pStyle w:val="CellBase"/>
              <w:rPr>
                <w:rFonts w:ascii="Arial" w:hAnsi="Arial" w:cs="Arial"/>
                <w:sz w:val="18"/>
                <w:szCs w:val="18"/>
              </w:rPr>
            </w:pPr>
          </w:p>
        </w:tc>
      </w:tr>
      <w:tr w:rsidR="00475FBA" w:rsidRPr="00315368" w14:paraId="081669E3" w14:textId="77777777" w:rsidTr="00475FBA">
        <w:trPr>
          <w:cantSplit/>
          <w:trHeight w:val="566"/>
        </w:trPr>
        <w:tc>
          <w:tcPr>
            <w:tcW w:w="675" w:type="dxa"/>
            <w:tcBorders>
              <w:top w:val="single" w:sz="4" w:space="0" w:color="auto"/>
              <w:bottom w:val="single" w:sz="4" w:space="0" w:color="auto"/>
            </w:tcBorders>
          </w:tcPr>
          <w:p w14:paraId="4E101FCF" w14:textId="1D448332" w:rsidR="00475FBA" w:rsidRPr="00315368" w:rsidRDefault="00475FBA" w:rsidP="00475FBA">
            <w:pPr>
              <w:pStyle w:val="CellBase"/>
              <w:rPr>
                <w:rFonts w:ascii="Arial" w:hAnsi="Arial" w:cs="Arial"/>
                <w:bCs/>
              </w:rPr>
            </w:pPr>
          </w:p>
        </w:tc>
        <w:tc>
          <w:tcPr>
            <w:tcW w:w="7371" w:type="dxa"/>
          </w:tcPr>
          <w:p w14:paraId="3DD19916" w14:textId="77777777" w:rsidR="00475FBA" w:rsidRDefault="009031A3" w:rsidP="0047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r>
              <w:rPr>
                <w:rFonts w:ascii="Arial" w:hAnsi="Arial" w:cs="Arial"/>
                <w:sz w:val="18"/>
                <w:szCs w:val="18"/>
              </w:rPr>
              <w:t xml:space="preserve">Sample </w:t>
            </w:r>
            <w:proofErr w:type="spellStart"/>
            <w:r>
              <w:rPr>
                <w:rFonts w:ascii="Arial" w:hAnsi="Arial" w:cs="Arial"/>
                <w:sz w:val="18"/>
                <w:szCs w:val="18"/>
              </w:rPr>
              <w:t>postGres</w:t>
            </w:r>
            <w:proofErr w:type="spellEnd"/>
            <w:r>
              <w:rPr>
                <w:rFonts w:ascii="Arial" w:hAnsi="Arial" w:cs="Arial"/>
                <w:sz w:val="18"/>
                <w:szCs w:val="18"/>
              </w:rPr>
              <w:t xml:space="preserve">, Java, Spring, Hibernate </w:t>
            </w:r>
            <w:proofErr w:type="gramStart"/>
            <w:r>
              <w:rPr>
                <w:rFonts w:ascii="Arial" w:hAnsi="Arial" w:cs="Arial"/>
                <w:sz w:val="18"/>
                <w:szCs w:val="18"/>
              </w:rPr>
              <w:t>implementation :</w:t>
            </w:r>
            <w:proofErr w:type="gramEnd"/>
          </w:p>
          <w:p w14:paraId="5BA123FC" w14:textId="17115403" w:rsidR="009031A3" w:rsidRPr="00315368" w:rsidRDefault="009031A3" w:rsidP="0047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r w:rsidRPr="009031A3">
              <w:rPr>
                <w:rFonts w:ascii="Arial" w:hAnsi="Arial" w:cs="Arial"/>
                <w:sz w:val="18"/>
                <w:szCs w:val="18"/>
              </w:rPr>
              <w:t>http://www.jamesward.com/2012/10/14/nosql-inside-sql-with-java-spring-hibernate-and-postgresql</w:t>
            </w:r>
          </w:p>
        </w:tc>
        <w:tc>
          <w:tcPr>
            <w:tcW w:w="1701" w:type="dxa"/>
          </w:tcPr>
          <w:p w14:paraId="4FEE67F1" w14:textId="77777777" w:rsidR="00475FBA" w:rsidRPr="00315368" w:rsidRDefault="00475FBA" w:rsidP="00475FBA">
            <w:pPr>
              <w:pStyle w:val="CellBase"/>
              <w:rPr>
                <w:rFonts w:ascii="Arial" w:hAnsi="Arial" w:cs="Arial"/>
                <w:sz w:val="18"/>
                <w:szCs w:val="18"/>
              </w:rPr>
            </w:pPr>
          </w:p>
        </w:tc>
      </w:tr>
      <w:tr w:rsidR="00475FBA" w:rsidRPr="00315368" w14:paraId="40ED1DC7" w14:textId="77777777" w:rsidTr="00475FBA">
        <w:trPr>
          <w:cantSplit/>
          <w:trHeight w:val="566"/>
        </w:trPr>
        <w:tc>
          <w:tcPr>
            <w:tcW w:w="675" w:type="dxa"/>
            <w:tcBorders>
              <w:top w:val="single" w:sz="4" w:space="0" w:color="auto"/>
              <w:bottom w:val="single" w:sz="4" w:space="0" w:color="auto"/>
            </w:tcBorders>
          </w:tcPr>
          <w:p w14:paraId="053C207B" w14:textId="2CEAC94B" w:rsidR="00475FBA" w:rsidRPr="00315368" w:rsidRDefault="00475FBA" w:rsidP="00475FBA">
            <w:pPr>
              <w:pStyle w:val="CellBase"/>
              <w:rPr>
                <w:rFonts w:ascii="Arial" w:hAnsi="Arial" w:cs="Arial"/>
                <w:bCs/>
              </w:rPr>
            </w:pPr>
          </w:p>
        </w:tc>
        <w:tc>
          <w:tcPr>
            <w:tcW w:w="7371" w:type="dxa"/>
          </w:tcPr>
          <w:p w14:paraId="6EB6B771" w14:textId="23197996" w:rsidR="009031A3" w:rsidRPr="00315368" w:rsidRDefault="009031A3" w:rsidP="00446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proofErr w:type="spellStart"/>
            <w:r>
              <w:rPr>
                <w:rFonts w:ascii="Arial" w:hAnsi="Arial" w:cs="Arial"/>
                <w:sz w:val="18"/>
                <w:szCs w:val="18"/>
              </w:rPr>
              <w:t>Postgres</w:t>
            </w:r>
            <w:proofErr w:type="spellEnd"/>
            <w:r>
              <w:rPr>
                <w:rFonts w:ascii="Arial" w:hAnsi="Arial" w:cs="Arial"/>
                <w:sz w:val="18"/>
                <w:szCs w:val="18"/>
              </w:rPr>
              <w:t xml:space="preserve"> + Big data. Release on v.9.5</w:t>
            </w:r>
          </w:p>
        </w:tc>
        <w:tc>
          <w:tcPr>
            <w:tcW w:w="1701" w:type="dxa"/>
          </w:tcPr>
          <w:p w14:paraId="72A8630F" w14:textId="77777777" w:rsidR="00475FBA" w:rsidRPr="00315368" w:rsidRDefault="00475FBA" w:rsidP="00475FBA">
            <w:pPr>
              <w:pStyle w:val="CellBase"/>
              <w:rPr>
                <w:rFonts w:ascii="Arial" w:hAnsi="Arial" w:cs="Arial"/>
                <w:sz w:val="18"/>
                <w:szCs w:val="18"/>
              </w:rPr>
            </w:pPr>
          </w:p>
        </w:tc>
      </w:tr>
      <w:tr w:rsidR="00475FBA" w:rsidRPr="00315368" w14:paraId="6CD581E1" w14:textId="77777777" w:rsidTr="00475FBA">
        <w:trPr>
          <w:cantSplit/>
          <w:trHeight w:val="566"/>
        </w:trPr>
        <w:tc>
          <w:tcPr>
            <w:tcW w:w="675" w:type="dxa"/>
            <w:tcBorders>
              <w:top w:val="single" w:sz="4" w:space="0" w:color="auto"/>
              <w:bottom w:val="single" w:sz="4" w:space="0" w:color="auto"/>
            </w:tcBorders>
          </w:tcPr>
          <w:p w14:paraId="4D17A9D2" w14:textId="77777777" w:rsidR="00475FBA" w:rsidRPr="00315368" w:rsidRDefault="00475FBA" w:rsidP="00475FBA">
            <w:pPr>
              <w:pStyle w:val="CellBase"/>
              <w:rPr>
                <w:rFonts w:ascii="Arial" w:hAnsi="Arial" w:cs="Arial"/>
                <w:bCs/>
              </w:rPr>
            </w:pPr>
          </w:p>
        </w:tc>
        <w:tc>
          <w:tcPr>
            <w:tcW w:w="7371" w:type="dxa"/>
          </w:tcPr>
          <w:p w14:paraId="1FDABFF9" w14:textId="3C3091A6" w:rsidR="00475FBA" w:rsidRPr="00315368" w:rsidRDefault="00C35A99" w:rsidP="00C3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proofErr w:type="gramStart"/>
            <w:r>
              <w:rPr>
                <w:rFonts w:ascii="Arial" w:hAnsi="Arial" w:cs="Arial"/>
                <w:sz w:val="18"/>
                <w:szCs w:val="18"/>
              </w:rPr>
              <w:t>POSTGIS :</w:t>
            </w:r>
            <w:proofErr w:type="gramEnd"/>
            <w:r>
              <w:rPr>
                <w:rFonts w:ascii="Arial" w:hAnsi="Arial" w:cs="Arial"/>
                <w:sz w:val="18"/>
                <w:szCs w:val="18"/>
              </w:rPr>
              <w:t xml:space="preserve"> Geospatial support</w:t>
            </w:r>
          </w:p>
        </w:tc>
        <w:tc>
          <w:tcPr>
            <w:tcW w:w="1701" w:type="dxa"/>
          </w:tcPr>
          <w:p w14:paraId="26036F67" w14:textId="77777777" w:rsidR="00475FBA" w:rsidRPr="00315368" w:rsidRDefault="00475FBA" w:rsidP="00475FBA">
            <w:pPr>
              <w:pStyle w:val="CellBase"/>
              <w:rPr>
                <w:rFonts w:ascii="Arial" w:hAnsi="Arial" w:cs="Arial"/>
                <w:sz w:val="18"/>
                <w:szCs w:val="18"/>
              </w:rPr>
            </w:pPr>
          </w:p>
        </w:tc>
      </w:tr>
      <w:tr w:rsidR="00475FBA" w:rsidRPr="00315368" w14:paraId="6E0543E3" w14:textId="77777777" w:rsidTr="00475FBA">
        <w:trPr>
          <w:cantSplit/>
          <w:trHeight w:val="566"/>
        </w:trPr>
        <w:tc>
          <w:tcPr>
            <w:tcW w:w="675" w:type="dxa"/>
            <w:tcBorders>
              <w:top w:val="single" w:sz="4" w:space="0" w:color="auto"/>
              <w:bottom w:val="single" w:sz="4" w:space="0" w:color="auto"/>
            </w:tcBorders>
          </w:tcPr>
          <w:p w14:paraId="5E566EA1" w14:textId="77777777" w:rsidR="00475FBA" w:rsidRPr="00315368" w:rsidRDefault="00475FBA" w:rsidP="00475FBA">
            <w:pPr>
              <w:pStyle w:val="CellBase"/>
              <w:rPr>
                <w:rFonts w:ascii="Arial" w:hAnsi="Arial" w:cs="Arial"/>
                <w:bCs/>
              </w:rPr>
            </w:pPr>
          </w:p>
        </w:tc>
        <w:tc>
          <w:tcPr>
            <w:tcW w:w="7371" w:type="dxa"/>
          </w:tcPr>
          <w:p w14:paraId="34DF0F20" w14:textId="30D4B9CD" w:rsidR="00475FBA" w:rsidRPr="00746307" w:rsidRDefault="00746307" w:rsidP="0074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Cs w:val="20"/>
              </w:rPr>
            </w:pPr>
            <w:proofErr w:type="spellStart"/>
            <w:r w:rsidRPr="00746307">
              <w:rPr>
                <w:rFonts w:ascii="Arial" w:hAnsi="Arial" w:cs="Arial"/>
                <w:szCs w:val="20"/>
              </w:rPr>
              <w:t>PostgreSQL</w:t>
            </w:r>
            <w:proofErr w:type="spellEnd"/>
            <w:r w:rsidRPr="00746307">
              <w:rPr>
                <w:rFonts w:ascii="Arial" w:hAnsi="Arial" w:cs="Arial"/>
                <w:szCs w:val="20"/>
              </w:rPr>
              <w:t xml:space="preserve"> has a long track record of use in data warehouses. For a decade before </w:t>
            </w:r>
            <w:proofErr w:type="spellStart"/>
            <w:r w:rsidRPr="00746307">
              <w:rPr>
                <w:rFonts w:ascii="Arial" w:hAnsi="Arial" w:cs="Arial"/>
                <w:szCs w:val="20"/>
              </w:rPr>
              <w:t>Hadoop</w:t>
            </w:r>
            <w:proofErr w:type="spellEnd"/>
            <w:r w:rsidRPr="00746307">
              <w:rPr>
                <w:rFonts w:ascii="Arial" w:hAnsi="Arial" w:cs="Arial"/>
                <w:szCs w:val="20"/>
              </w:rPr>
              <w:t xml:space="preserve"> launched, </w:t>
            </w:r>
            <w:proofErr w:type="spellStart"/>
            <w:r w:rsidRPr="00746307">
              <w:rPr>
                <w:rFonts w:ascii="Arial" w:hAnsi="Arial" w:cs="Arial"/>
                <w:szCs w:val="20"/>
              </w:rPr>
              <w:t>PostgreSQL</w:t>
            </w:r>
            <w:proofErr w:type="spellEnd"/>
            <w:r w:rsidRPr="00746307">
              <w:rPr>
                <w:rFonts w:ascii="Arial" w:hAnsi="Arial" w:cs="Arial"/>
                <w:szCs w:val="20"/>
              </w:rPr>
              <w:t xml:space="preserve"> was the only pure open-source option for large data volumes and complex analytics. Today, it is still heavily used in mid-sized data warehouses and "data marts", meaning databases in the one to ten terabyte range. Big data and analytics users are a major subset of the </w:t>
            </w:r>
            <w:proofErr w:type="spellStart"/>
            <w:r w:rsidRPr="00746307">
              <w:rPr>
                <w:rFonts w:ascii="Arial" w:hAnsi="Arial" w:cs="Arial"/>
                <w:szCs w:val="20"/>
              </w:rPr>
              <w:t>Pos</w:t>
            </w:r>
            <w:r w:rsidRPr="00746307">
              <w:rPr>
                <w:rFonts w:ascii="Arial" w:hAnsi="Arial" w:cs="Arial"/>
                <w:szCs w:val="20"/>
              </w:rPr>
              <w:t>t</w:t>
            </w:r>
            <w:r w:rsidRPr="00746307">
              <w:rPr>
                <w:rFonts w:ascii="Arial" w:hAnsi="Arial" w:cs="Arial"/>
                <w:szCs w:val="20"/>
              </w:rPr>
              <w:t>greSQL</w:t>
            </w:r>
            <w:proofErr w:type="spellEnd"/>
            <w:r w:rsidRPr="00746307">
              <w:rPr>
                <w:rFonts w:ascii="Arial" w:hAnsi="Arial" w:cs="Arial"/>
                <w:szCs w:val="20"/>
              </w:rPr>
              <w:t xml:space="preserve"> community, and thus its contributor base, resulting in the addition of new features for large databases with each release.</w:t>
            </w:r>
          </w:p>
        </w:tc>
        <w:tc>
          <w:tcPr>
            <w:tcW w:w="1701" w:type="dxa"/>
          </w:tcPr>
          <w:p w14:paraId="6C540308" w14:textId="77777777" w:rsidR="00475FBA" w:rsidRPr="00315368" w:rsidRDefault="00475FBA" w:rsidP="00475FBA">
            <w:pPr>
              <w:pStyle w:val="CellBase"/>
              <w:rPr>
                <w:rFonts w:ascii="Arial" w:hAnsi="Arial" w:cs="Arial"/>
                <w:sz w:val="18"/>
                <w:szCs w:val="18"/>
              </w:rPr>
            </w:pPr>
          </w:p>
        </w:tc>
      </w:tr>
      <w:tr w:rsidR="00475FBA" w:rsidRPr="00315368" w14:paraId="5D2898B8" w14:textId="77777777" w:rsidTr="00475FBA">
        <w:trPr>
          <w:cantSplit/>
          <w:trHeight w:val="566"/>
        </w:trPr>
        <w:tc>
          <w:tcPr>
            <w:tcW w:w="675" w:type="dxa"/>
            <w:tcBorders>
              <w:top w:val="single" w:sz="4" w:space="0" w:color="auto"/>
              <w:bottom w:val="single" w:sz="4" w:space="0" w:color="auto"/>
            </w:tcBorders>
          </w:tcPr>
          <w:p w14:paraId="294D2512" w14:textId="77777777" w:rsidR="00475FBA" w:rsidRPr="00315368" w:rsidRDefault="00475FBA" w:rsidP="00475FBA">
            <w:pPr>
              <w:pStyle w:val="CellBase"/>
              <w:rPr>
                <w:rFonts w:ascii="Arial" w:hAnsi="Arial" w:cs="Arial"/>
                <w:bCs/>
              </w:rPr>
            </w:pPr>
          </w:p>
        </w:tc>
        <w:tc>
          <w:tcPr>
            <w:tcW w:w="7371" w:type="dxa"/>
          </w:tcPr>
          <w:p w14:paraId="5BBE1F4B" w14:textId="557E89D3" w:rsidR="00C144CE" w:rsidRDefault="004D42A3" w:rsidP="00C144CE">
            <w:pPr>
              <w:rPr>
                <w:rFonts w:ascii="Arial" w:hAnsi="Arial" w:cs="Arial"/>
                <w:sz w:val="18"/>
                <w:szCs w:val="18"/>
              </w:rPr>
            </w:pPr>
            <w:r>
              <w:rPr>
                <w:rFonts w:ascii="Arial" w:hAnsi="Arial" w:cs="Arial"/>
                <w:sz w:val="18"/>
                <w:szCs w:val="18"/>
              </w:rPr>
              <w:t xml:space="preserve">JSONB </w:t>
            </w:r>
            <w:proofErr w:type="spellStart"/>
            <w:r>
              <w:rPr>
                <w:rFonts w:ascii="Arial" w:hAnsi="Arial" w:cs="Arial"/>
                <w:sz w:val="18"/>
                <w:szCs w:val="18"/>
              </w:rPr>
              <w:t>vs</w:t>
            </w:r>
            <w:proofErr w:type="spellEnd"/>
            <w:r>
              <w:rPr>
                <w:rFonts w:ascii="Arial" w:hAnsi="Arial" w:cs="Arial"/>
                <w:sz w:val="18"/>
                <w:szCs w:val="18"/>
              </w:rPr>
              <w:t xml:space="preserve"> BSON</w:t>
            </w:r>
            <w:r>
              <w:rPr>
                <w:rFonts w:ascii="Arial" w:hAnsi="Arial" w:cs="Arial"/>
                <w:sz w:val="18"/>
                <w:szCs w:val="18"/>
              </w:rPr>
              <w:br/>
            </w:r>
            <w:r w:rsidR="00C144CE">
              <w:rPr>
                <w:rFonts w:ascii="Arial" w:hAnsi="Arial" w:cs="Arial"/>
                <w:sz w:val="18"/>
                <w:szCs w:val="18"/>
              </w:rPr>
              <w:br/>
            </w:r>
            <w:r>
              <w:rPr>
                <w:rFonts w:ascii="Arial" w:hAnsi="Arial" w:cs="Arial"/>
                <w:sz w:val="18"/>
                <w:szCs w:val="18"/>
              </w:rPr>
              <w:t xml:space="preserve">JSONB </w:t>
            </w:r>
            <w:proofErr w:type="gramStart"/>
            <w:r>
              <w:rPr>
                <w:rFonts w:ascii="Arial" w:hAnsi="Arial" w:cs="Arial"/>
                <w:sz w:val="18"/>
                <w:szCs w:val="18"/>
              </w:rPr>
              <w:t>–  Backward</w:t>
            </w:r>
            <w:proofErr w:type="gramEnd"/>
            <w:r>
              <w:rPr>
                <w:rFonts w:ascii="Arial" w:hAnsi="Arial" w:cs="Arial"/>
                <w:sz w:val="18"/>
                <w:szCs w:val="18"/>
              </w:rPr>
              <w:t xml:space="preserve"> compatibility with JSON</w:t>
            </w:r>
            <w:r w:rsidR="004464C0">
              <w:rPr>
                <w:rFonts w:ascii="Arial" w:hAnsi="Arial" w:cs="Arial"/>
                <w:sz w:val="18"/>
                <w:szCs w:val="18"/>
              </w:rPr>
              <w:t xml:space="preserve"> RFC</w:t>
            </w:r>
            <w:r w:rsidR="00C144CE">
              <w:rPr>
                <w:rFonts w:ascii="Arial" w:hAnsi="Arial" w:cs="Arial"/>
                <w:sz w:val="18"/>
                <w:szCs w:val="18"/>
              </w:rPr>
              <w:t>, A variant of JSON optimized for sto</w:t>
            </w:r>
            <w:r w:rsidR="00C144CE">
              <w:rPr>
                <w:rFonts w:ascii="Arial" w:hAnsi="Arial" w:cs="Arial"/>
                <w:sz w:val="18"/>
                <w:szCs w:val="18"/>
              </w:rPr>
              <w:t>r</w:t>
            </w:r>
            <w:r w:rsidR="00C144CE">
              <w:rPr>
                <w:rFonts w:ascii="Arial" w:hAnsi="Arial" w:cs="Arial"/>
                <w:sz w:val="18"/>
                <w:szCs w:val="18"/>
              </w:rPr>
              <w:t>ing objects</w:t>
            </w:r>
          </w:p>
          <w:p w14:paraId="0F93F97C" w14:textId="11A12785" w:rsidR="00C144CE" w:rsidRPr="00315368" w:rsidRDefault="00C144CE" w:rsidP="00C144CE">
            <w:pPr>
              <w:rPr>
                <w:rFonts w:ascii="Arial" w:hAnsi="Arial" w:cs="Arial"/>
                <w:sz w:val="18"/>
                <w:szCs w:val="18"/>
              </w:rPr>
            </w:pPr>
            <w:r>
              <w:rPr>
                <w:rFonts w:ascii="Arial" w:hAnsi="Arial" w:cs="Arial"/>
                <w:sz w:val="18"/>
                <w:szCs w:val="18"/>
              </w:rPr>
              <w:br/>
            </w:r>
            <w:r w:rsidR="004D42A3">
              <w:rPr>
                <w:rFonts w:ascii="Arial" w:hAnsi="Arial" w:cs="Arial"/>
                <w:sz w:val="18"/>
                <w:szCs w:val="18"/>
              </w:rPr>
              <w:t xml:space="preserve">BSON </w:t>
            </w:r>
            <w:proofErr w:type="gramStart"/>
            <w:r>
              <w:rPr>
                <w:rFonts w:ascii="Arial" w:hAnsi="Arial" w:cs="Arial"/>
                <w:sz w:val="18"/>
                <w:szCs w:val="18"/>
              </w:rPr>
              <w:t>–</w:t>
            </w:r>
            <w:r w:rsidR="004D42A3">
              <w:rPr>
                <w:rFonts w:ascii="Arial" w:hAnsi="Arial" w:cs="Arial"/>
                <w:sz w:val="18"/>
                <w:szCs w:val="18"/>
              </w:rPr>
              <w:t xml:space="preserve"> </w:t>
            </w:r>
            <w:r>
              <w:rPr>
                <w:rFonts w:ascii="Arial" w:hAnsi="Arial" w:cs="Arial"/>
                <w:sz w:val="18"/>
                <w:szCs w:val="18"/>
              </w:rPr>
              <w:t xml:space="preserve"> Unable</w:t>
            </w:r>
            <w:proofErr w:type="gramEnd"/>
            <w:r>
              <w:rPr>
                <w:rFonts w:ascii="Arial" w:hAnsi="Arial" w:cs="Arial"/>
                <w:sz w:val="18"/>
                <w:szCs w:val="18"/>
              </w:rPr>
              <w:t xml:space="preserve"> to represent an integer or floating point number with greater than 64bits of precision.</w:t>
            </w:r>
            <w:r w:rsidRPr="00315368">
              <w:rPr>
                <w:rFonts w:ascii="Arial" w:hAnsi="Arial" w:cs="Arial"/>
                <w:sz w:val="18"/>
                <w:szCs w:val="18"/>
              </w:rPr>
              <w:t xml:space="preserve"> </w:t>
            </w:r>
            <w:r w:rsidR="004464C0">
              <w:rPr>
                <w:rFonts w:ascii="Arial" w:hAnsi="Arial" w:cs="Arial"/>
                <w:sz w:val="18"/>
                <w:szCs w:val="18"/>
              </w:rPr>
              <w:t xml:space="preserve"> Not practical inter-change format</w:t>
            </w:r>
          </w:p>
        </w:tc>
        <w:tc>
          <w:tcPr>
            <w:tcW w:w="1701" w:type="dxa"/>
          </w:tcPr>
          <w:p w14:paraId="3AD6CAA3" w14:textId="77777777" w:rsidR="00475FBA" w:rsidRPr="00315368" w:rsidRDefault="00475FBA" w:rsidP="00475FBA">
            <w:pPr>
              <w:pStyle w:val="CellBase"/>
              <w:rPr>
                <w:rFonts w:ascii="Arial" w:hAnsi="Arial" w:cs="Arial"/>
                <w:sz w:val="18"/>
                <w:szCs w:val="18"/>
              </w:rPr>
            </w:pPr>
          </w:p>
        </w:tc>
      </w:tr>
      <w:tr w:rsidR="00475FBA" w:rsidRPr="00315368" w14:paraId="5B547074" w14:textId="77777777" w:rsidTr="00475FBA">
        <w:trPr>
          <w:cantSplit/>
          <w:trHeight w:val="566"/>
        </w:trPr>
        <w:tc>
          <w:tcPr>
            <w:tcW w:w="675" w:type="dxa"/>
            <w:tcBorders>
              <w:top w:val="single" w:sz="4" w:space="0" w:color="auto"/>
              <w:bottom w:val="single" w:sz="4" w:space="0" w:color="auto"/>
            </w:tcBorders>
          </w:tcPr>
          <w:p w14:paraId="79A09609" w14:textId="60ED1C5B" w:rsidR="00475FBA" w:rsidRPr="00315368" w:rsidRDefault="00475FBA" w:rsidP="00475FBA">
            <w:pPr>
              <w:pStyle w:val="CellBase"/>
              <w:rPr>
                <w:rFonts w:ascii="Arial" w:hAnsi="Arial" w:cs="Arial"/>
                <w:bCs/>
              </w:rPr>
            </w:pPr>
          </w:p>
        </w:tc>
        <w:tc>
          <w:tcPr>
            <w:tcW w:w="7371" w:type="dxa"/>
          </w:tcPr>
          <w:p w14:paraId="20A8D873" w14:textId="035855A7" w:rsidR="00475FBA" w:rsidRPr="004464C0" w:rsidRDefault="004464C0" w:rsidP="004464C0">
            <w:pPr>
              <w:rPr>
                <w:rFonts w:ascii="Arial" w:hAnsi="Arial" w:cs="Arial"/>
                <w:szCs w:val="20"/>
              </w:rPr>
            </w:pPr>
            <w:r>
              <w:rPr>
                <w:rFonts w:ascii="Arial" w:hAnsi="Arial" w:cs="Arial"/>
                <w:color w:val="000000"/>
                <w:szCs w:val="20"/>
                <w:shd w:val="clear" w:color="auto" w:fill="FFFFFF"/>
              </w:rPr>
              <w:br/>
            </w:r>
            <w:r w:rsidRPr="004464C0">
              <w:rPr>
                <w:rFonts w:ascii="Arial" w:hAnsi="Arial" w:cs="Arial"/>
                <w:color w:val="000000"/>
                <w:szCs w:val="20"/>
                <w:shd w:val="clear" w:color="auto" w:fill="FFFFFF"/>
              </w:rPr>
              <w:t xml:space="preserve">European Union has chosen </w:t>
            </w:r>
            <w:proofErr w:type="spellStart"/>
            <w:r w:rsidRPr="004464C0">
              <w:rPr>
                <w:rFonts w:ascii="Arial" w:hAnsi="Arial" w:cs="Arial"/>
                <w:color w:val="000000"/>
                <w:szCs w:val="20"/>
                <w:shd w:val="clear" w:color="auto" w:fill="FFFFFF"/>
              </w:rPr>
              <w:t>PostgreSQL</w:t>
            </w:r>
            <w:proofErr w:type="spellEnd"/>
            <w:r w:rsidRPr="004464C0">
              <w:rPr>
                <w:rFonts w:ascii="Arial" w:hAnsi="Arial" w:cs="Arial"/>
                <w:color w:val="000000"/>
                <w:szCs w:val="20"/>
                <w:shd w:val="clear" w:color="auto" w:fill="FFFFFF"/>
              </w:rPr>
              <w:t xml:space="preserve"> as a key part of a publicly funded an</w:t>
            </w:r>
            <w:r w:rsidRPr="004464C0">
              <w:rPr>
                <w:rFonts w:ascii="Arial" w:hAnsi="Arial" w:cs="Arial"/>
                <w:color w:val="000000"/>
                <w:szCs w:val="20"/>
                <w:shd w:val="clear" w:color="auto" w:fill="FFFFFF"/>
              </w:rPr>
              <w:t>a</w:t>
            </w:r>
            <w:r w:rsidRPr="004464C0">
              <w:rPr>
                <w:rFonts w:ascii="Arial" w:hAnsi="Arial" w:cs="Arial"/>
                <w:color w:val="000000"/>
                <w:szCs w:val="20"/>
                <w:shd w:val="clear" w:color="auto" w:fill="FFFFFF"/>
              </w:rPr>
              <w:t>lytics technology project in the</w:t>
            </w:r>
            <w:r w:rsidRPr="004464C0">
              <w:rPr>
                <w:rStyle w:val="apple-converted-space"/>
                <w:rFonts w:ascii="Arial" w:hAnsi="Arial" w:cs="Arial"/>
                <w:color w:val="000000"/>
                <w:szCs w:val="20"/>
                <w:shd w:val="clear" w:color="auto" w:fill="FFFFFF"/>
              </w:rPr>
              <w:t> </w:t>
            </w:r>
            <w:hyperlink r:id="rId11" w:history="1">
              <w:r w:rsidRPr="004464C0">
                <w:rPr>
                  <w:rStyle w:val="Hyperlink"/>
                  <w:rFonts w:ascii="Arial" w:hAnsi="Arial" w:cs="Arial"/>
                  <w:color w:val="00008B"/>
                  <w:szCs w:val="20"/>
                  <w:shd w:val="clear" w:color="auto" w:fill="FFFFFF"/>
                </w:rPr>
                <w:t xml:space="preserve">EU's Seventh Framework </w:t>
              </w:r>
              <w:proofErr w:type="spellStart"/>
              <w:r w:rsidRPr="004464C0">
                <w:rPr>
                  <w:rStyle w:val="Hyperlink"/>
                  <w:rFonts w:ascii="Arial" w:hAnsi="Arial" w:cs="Arial"/>
                  <w:color w:val="00008B"/>
                  <w:szCs w:val="20"/>
                  <w:shd w:val="clear" w:color="auto" w:fill="FFFFFF"/>
                </w:rPr>
                <w:t>Programme</w:t>
              </w:r>
              <w:proofErr w:type="spellEnd"/>
            </w:hyperlink>
            <w:r>
              <w:rPr>
                <w:rFonts w:ascii="Arial" w:hAnsi="Arial" w:cs="Arial"/>
                <w:szCs w:val="20"/>
              </w:rPr>
              <w:br/>
            </w:r>
          </w:p>
        </w:tc>
        <w:tc>
          <w:tcPr>
            <w:tcW w:w="1701" w:type="dxa"/>
          </w:tcPr>
          <w:p w14:paraId="08846CF4" w14:textId="77777777" w:rsidR="00475FBA" w:rsidRPr="00315368" w:rsidRDefault="00475FBA" w:rsidP="00475FBA">
            <w:pPr>
              <w:pStyle w:val="CellBase"/>
              <w:rPr>
                <w:rFonts w:ascii="Arial" w:hAnsi="Arial" w:cs="Arial"/>
                <w:sz w:val="18"/>
                <w:szCs w:val="18"/>
              </w:rPr>
            </w:pPr>
          </w:p>
        </w:tc>
      </w:tr>
      <w:tr w:rsidR="00475FBA" w:rsidRPr="00315368" w14:paraId="54A7562A" w14:textId="77777777" w:rsidTr="00475FBA">
        <w:trPr>
          <w:cantSplit/>
          <w:trHeight w:val="566"/>
        </w:trPr>
        <w:tc>
          <w:tcPr>
            <w:tcW w:w="675" w:type="dxa"/>
            <w:tcBorders>
              <w:top w:val="single" w:sz="4" w:space="0" w:color="auto"/>
              <w:bottom w:val="single" w:sz="4" w:space="0" w:color="auto"/>
            </w:tcBorders>
          </w:tcPr>
          <w:p w14:paraId="598BC3B0" w14:textId="77777777" w:rsidR="00475FBA" w:rsidRPr="00315368" w:rsidRDefault="00475FBA" w:rsidP="00475FBA">
            <w:pPr>
              <w:pStyle w:val="CellBase"/>
              <w:rPr>
                <w:rFonts w:ascii="Arial" w:hAnsi="Arial" w:cs="Arial"/>
                <w:bCs/>
              </w:rPr>
            </w:pPr>
          </w:p>
        </w:tc>
        <w:tc>
          <w:tcPr>
            <w:tcW w:w="7371" w:type="dxa"/>
          </w:tcPr>
          <w:p w14:paraId="627A1307" w14:textId="65C6928E" w:rsidR="00EB1C11" w:rsidRDefault="004464C0" w:rsidP="004464C0">
            <w:pPr>
              <w:rPr>
                <w:rFonts w:ascii="Arial" w:hAnsi="Arial" w:cs="Arial"/>
                <w:color w:val="000000"/>
                <w:szCs w:val="20"/>
                <w:shd w:val="clear" w:color="auto" w:fill="FFFFFF"/>
              </w:rPr>
            </w:pPr>
            <w:r>
              <w:rPr>
                <w:rFonts w:ascii="Arial" w:hAnsi="Arial" w:cs="Arial"/>
                <w:color w:val="000000"/>
                <w:szCs w:val="20"/>
                <w:shd w:val="clear" w:color="auto" w:fill="FFFFFF"/>
              </w:rPr>
              <w:br/>
            </w:r>
            <w:proofErr w:type="spellStart"/>
            <w:r w:rsidRPr="004464C0">
              <w:rPr>
                <w:rFonts w:ascii="Arial" w:hAnsi="Arial" w:cs="Arial"/>
                <w:color w:val="000000"/>
                <w:szCs w:val="20"/>
                <w:shd w:val="clear" w:color="auto" w:fill="FFFFFF"/>
              </w:rPr>
              <w:t>PostgreSQL</w:t>
            </w:r>
            <w:proofErr w:type="spellEnd"/>
            <w:r w:rsidRPr="004464C0">
              <w:rPr>
                <w:rFonts w:ascii="Arial" w:hAnsi="Arial" w:cs="Arial"/>
                <w:color w:val="000000"/>
                <w:szCs w:val="20"/>
                <w:shd w:val="clear" w:color="auto" w:fill="FFFFFF"/>
              </w:rPr>
              <w:t xml:space="preserve"> project has been a source of code for many big data startups over the years. These include </w:t>
            </w:r>
            <w:proofErr w:type="spellStart"/>
            <w:r w:rsidRPr="004464C0">
              <w:rPr>
                <w:rFonts w:ascii="Arial" w:hAnsi="Arial" w:cs="Arial"/>
                <w:color w:val="000000"/>
                <w:szCs w:val="20"/>
                <w:shd w:val="clear" w:color="auto" w:fill="FFFFFF"/>
              </w:rPr>
              <w:t>Netezza</w:t>
            </w:r>
            <w:proofErr w:type="spellEnd"/>
            <w:r w:rsidRPr="004464C0">
              <w:rPr>
                <w:rFonts w:ascii="Arial" w:hAnsi="Arial" w:cs="Arial"/>
                <w:color w:val="000000"/>
                <w:szCs w:val="20"/>
                <w:shd w:val="clear" w:color="auto" w:fill="FFFFFF"/>
              </w:rPr>
              <w:t xml:space="preserve">, </w:t>
            </w:r>
            <w:proofErr w:type="spellStart"/>
            <w:r w:rsidRPr="004464C0">
              <w:rPr>
                <w:rFonts w:ascii="Arial" w:hAnsi="Arial" w:cs="Arial"/>
                <w:color w:val="000000"/>
                <w:szCs w:val="20"/>
                <w:shd w:val="clear" w:color="auto" w:fill="FFFFFF"/>
              </w:rPr>
              <w:t>Greenplum</w:t>
            </w:r>
            <w:proofErr w:type="spellEnd"/>
            <w:r w:rsidRPr="004464C0">
              <w:rPr>
                <w:rFonts w:ascii="Arial" w:hAnsi="Arial" w:cs="Arial"/>
                <w:color w:val="000000"/>
                <w:szCs w:val="20"/>
                <w:shd w:val="clear" w:color="auto" w:fill="FFFFFF"/>
              </w:rPr>
              <w:t xml:space="preserve">, </w:t>
            </w:r>
            <w:proofErr w:type="spellStart"/>
            <w:r w:rsidRPr="004464C0">
              <w:rPr>
                <w:rFonts w:ascii="Arial" w:hAnsi="Arial" w:cs="Arial"/>
                <w:color w:val="000000"/>
                <w:szCs w:val="20"/>
                <w:shd w:val="clear" w:color="auto" w:fill="FFFFFF"/>
              </w:rPr>
              <w:t>ParAccel</w:t>
            </w:r>
            <w:proofErr w:type="spellEnd"/>
            <w:r w:rsidRPr="004464C0">
              <w:rPr>
                <w:rFonts w:ascii="Arial" w:hAnsi="Arial" w:cs="Arial"/>
                <w:color w:val="000000"/>
                <w:szCs w:val="20"/>
                <w:shd w:val="clear" w:color="auto" w:fill="FFFFFF"/>
              </w:rPr>
              <w:t xml:space="preserve">, </w:t>
            </w:r>
            <w:proofErr w:type="spellStart"/>
            <w:r w:rsidRPr="004464C0">
              <w:rPr>
                <w:rFonts w:ascii="Arial" w:hAnsi="Arial" w:cs="Arial"/>
                <w:color w:val="000000"/>
                <w:szCs w:val="20"/>
                <w:shd w:val="clear" w:color="auto" w:fill="FFFFFF"/>
              </w:rPr>
              <w:t>Truviso</w:t>
            </w:r>
            <w:proofErr w:type="spellEnd"/>
            <w:r w:rsidRPr="004464C0">
              <w:rPr>
                <w:rFonts w:ascii="Arial" w:hAnsi="Arial" w:cs="Arial"/>
                <w:color w:val="000000"/>
                <w:szCs w:val="20"/>
                <w:shd w:val="clear" w:color="auto" w:fill="FFFFFF"/>
              </w:rPr>
              <w:t xml:space="preserve">, Aster Data Systems, and </w:t>
            </w:r>
            <w:proofErr w:type="spellStart"/>
            <w:r w:rsidRPr="004464C0">
              <w:rPr>
                <w:rFonts w:ascii="Arial" w:hAnsi="Arial" w:cs="Arial"/>
                <w:color w:val="000000"/>
                <w:szCs w:val="20"/>
                <w:shd w:val="clear" w:color="auto" w:fill="FFFFFF"/>
              </w:rPr>
              <w:t>CitusDB</w:t>
            </w:r>
            <w:proofErr w:type="spellEnd"/>
            <w:r w:rsidRPr="004464C0">
              <w:rPr>
                <w:rFonts w:ascii="Arial" w:hAnsi="Arial" w:cs="Arial"/>
                <w:color w:val="000000"/>
                <w:szCs w:val="20"/>
                <w:shd w:val="clear" w:color="auto" w:fill="FFFFFF"/>
              </w:rPr>
              <w:t xml:space="preserve">. Both </w:t>
            </w:r>
            <w:proofErr w:type="gramStart"/>
            <w:r w:rsidRPr="004464C0">
              <w:rPr>
                <w:rFonts w:ascii="Arial" w:hAnsi="Arial" w:cs="Arial"/>
                <w:color w:val="000000"/>
                <w:szCs w:val="20"/>
                <w:shd w:val="clear" w:color="auto" w:fill="FFFFFF"/>
              </w:rPr>
              <w:t>Yahoo</w:t>
            </w:r>
            <w:proofErr w:type="gramEnd"/>
            <w:r w:rsidRPr="004464C0">
              <w:rPr>
                <w:rFonts w:ascii="Arial" w:hAnsi="Arial" w:cs="Arial"/>
                <w:color w:val="000000"/>
                <w:szCs w:val="20"/>
                <w:shd w:val="clear" w:color="auto" w:fill="FFFFFF"/>
              </w:rPr>
              <w:t xml:space="preserve">! Everest and Amazon Redshift are </w:t>
            </w:r>
            <w:proofErr w:type="spellStart"/>
            <w:r w:rsidRPr="004464C0">
              <w:rPr>
                <w:rFonts w:ascii="Arial" w:hAnsi="Arial" w:cs="Arial"/>
                <w:color w:val="000000"/>
                <w:szCs w:val="20"/>
                <w:shd w:val="clear" w:color="auto" w:fill="FFFFFF"/>
              </w:rPr>
              <w:t>Pos</w:t>
            </w:r>
            <w:r w:rsidRPr="004464C0">
              <w:rPr>
                <w:rFonts w:ascii="Arial" w:hAnsi="Arial" w:cs="Arial"/>
                <w:color w:val="000000"/>
                <w:szCs w:val="20"/>
                <w:shd w:val="clear" w:color="auto" w:fill="FFFFFF"/>
              </w:rPr>
              <w:t>t</w:t>
            </w:r>
            <w:r w:rsidRPr="004464C0">
              <w:rPr>
                <w:rFonts w:ascii="Arial" w:hAnsi="Arial" w:cs="Arial"/>
                <w:color w:val="000000"/>
                <w:szCs w:val="20"/>
                <w:shd w:val="clear" w:color="auto" w:fill="FFFFFF"/>
              </w:rPr>
              <w:t>greSQL</w:t>
            </w:r>
            <w:proofErr w:type="spellEnd"/>
            <w:r w:rsidRPr="004464C0">
              <w:rPr>
                <w:rFonts w:ascii="Arial" w:hAnsi="Arial" w:cs="Arial"/>
                <w:color w:val="000000"/>
                <w:szCs w:val="20"/>
                <w:shd w:val="clear" w:color="auto" w:fill="FFFFFF"/>
              </w:rPr>
              <w:t xml:space="preserve"> forks as well. </w:t>
            </w:r>
            <w:r w:rsidR="00EB1C11">
              <w:rPr>
                <w:rFonts w:ascii="Arial" w:hAnsi="Arial" w:cs="Arial"/>
                <w:color w:val="000000"/>
                <w:szCs w:val="20"/>
                <w:shd w:val="clear" w:color="auto" w:fill="FFFFFF"/>
              </w:rPr>
              <w:br/>
            </w:r>
            <w:r w:rsidR="00EB1C11">
              <w:rPr>
                <w:rFonts w:ascii="Arial" w:hAnsi="Arial" w:cs="Arial"/>
                <w:color w:val="000000"/>
                <w:szCs w:val="20"/>
                <w:shd w:val="clear" w:color="auto" w:fill="FFFFFF"/>
              </w:rPr>
              <w:br/>
            </w:r>
            <w:r w:rsidRPr="004464C0">
              <w:rPr>
                <w:rFonts w:ascii="Arial" w:hAnsi="Arial" w:cs="Arial"/>
                <w:color w:val="000000"/>
                <w:szCs w:val="20"/>
                <w:shd w:val="clear" w:color="auto" w:fill="FFFFFF"/>
              </w:rPr>
              <w:t xml:space="preserve">In July, startup </w:t>
            </w:r>
            <w:proofErr w:type="spellStart"/>
            <w:r w:rsidRPr="004464C0">
              <w:rPr>
                <w:rFonts w:ascii="Arial" w:hAnsi="Arial" w:cs="Arial"/>
                <w:color w:val="000000"/>
                <w:szCs w:val="20"/>
                <w:shd w:val="clear" w:color="auto" w:fill="FFFFFF"/>
              </w:rPr>
              <w:t>PipelineDB</w:t>
            </w:r>
            <w:proofErr w:type="spellEnd"/>
            <w:r w:rsidRPr="004464C0">
              <w:rPr>
                <w:rFonts w:ascii="Arial" w:hAnsi="Arial" w:cs="Arial"/>
                <w:color w:val="000000"/>
                <w:szCs w:val="20"/>
                <w:shd w:val="clear" w:color="auto" w:fill="FFFFFF"/>
              </w:rPr>
              <w:t xml:space="preserve"> released an</w:t>
            </w:r>
            <w:r w:rsidRPr="004464C0">
              <w:rPr>
                <w:rStyle w:val="apple-converted-space"/>
                <w:rFonts w:ascii="Arial" w:hAnsi="Arial" w:cs="Arial"/>
                <w:color w:val="000000"/>
                <w:szCs w:val="20"/>
                <w:shd w:val="clear" w:color="auto" w:fill="FFFFFF"/>
              </w:rPr>
              <w:t> </w:t>
            </w:r>
            <w:hyperlink r:id="rId12" w:history="1">
              <w:r w:rsidRPr="004464C0">
                <w:rPr>
                  <w:rStyle w:val="Hyperlink"/>
                  <w:rFonts w:ascii="Arial" w:hAnsi="Arial" w:cs="Arial"/>
                  <w:color w:val="00008B"/>
                  <w:szCs w:val="20"/>
                  <w:shd w:val="clear" w:color="auto" w:fill="FFFFFF"/>
                </w:rPr>
                <w:t>open-source streaming database</w:t>
              </w:r>
            </w:hyperlink>
            <w:r w:rsidRPr="004464C0">
              <w:rPr>
                <w:rStyle w:val="apple-converted-space"/>
                <w:rFonts w:ascii="Arial" w:hAnsi="Arial" w:cs="Arial"/>
                <w:color w:val="000000"/>
                <w:szCs w:val="20"/>
                <w:shd w:val="clear" w:color="auto" w:fill="FFFFFF"/>
              </w:rPr>
              <w:t> </w:t>
            </w:r>
            <w:r w:rsidRPr="004464C0">
              <w:rPr>
                <w:rFonts w:ascii="Arial" w:hAnsi="Arial" w:cs="Arial"/>
                <w:color w:val="000000"/>
                <w:szCs w:val="20"/>
                <w:shd w:val="clear" w:color="auto" w:fill="FFFFFF"/>
              </w:rPr>
              <w:t xml:space="preserve">that was forked from </w:t>
            </w:r>
            <w:proofErr w:type="spellStart"/>
            <w:r w:rsidRPr="004464C0">
              <w:rPr>
                <w:rFonts w:ascii="Arial" w:hAnsi="Arial" w:cs="Arial"/>
                <w:color w:val="000000"/>
                <w:szCs w:val="20"/>
                <w:shd w:val="clear" w:color="auto" w:fill="FFFFFF"/>
              </w:rPr>
              <w:t>PostgreSQL</w:t>
            </w:r>
            <w:proofErr w:type="spellEnd"/>
            <w:r w:rsidRPr="004464C0">
              <w:rPr>
                <w:rFonts w:ascii="Arial" w:hAnsi="Arial" w:cs="Arial"/>
                <w:color w:val="000000"/>
                <w:szCs w:val="20"/>
                <w:shd w:val="clear" w:color="auto" w:fill="FFFFFF"/>
              </w:rPr>
              <w:t xml:space="preserve"> 9.4. </w:t>
            </w:r>
          </w:p>
          <w:p w14:paraId="1F00B0B5" w14:textId="0B930BE9" w:rsidR="00EB1C11" w:rsidRDefault="004464C0" w:rsidP="004464C0">
            <w:pPr>
              <w:rPr>
                <w:rFonts w:ascii="Arial" w:hAnsi="Arial" w:cs="Arial"/>
                <w:color w:val="000000"/>
                <w:szCs w:val="20"/>
                <w:shd w:val="clear" w:color="auto" w:fill="FFFFFF"/>
              </w:rPr>
            </w:pPr>
            <w:r w:rsidRPr="004464C0">
              <w:rPr>
                <w:rFonts w:ascii="Arial" w:hAnsi="Arial" w:cs="Arial"/>
                <w:color w:val="000000"/>
                <w:szCs w:val="20"/>
                <w:shd w:val="clear" w:color="auto" w:fill="FFFFFF"/>
              </w:rPr>
              <w:t xml:space="preserve">Streaming databases are used to process huge amounts of incoming data. </w:t>
            </w:r>
            <w:r w:rsidR="00EB1C11">
              <w:rPr>
                <w:rFonts w:ascii="Arial" w:hAnsi="Arial" w:cs="Arial"/>
                <w:color w:val="000000"/>
                <w:szCs w:val="20"/>
                <w:shd w:val="clear" w:color="auto" w:fill="FFFFFF"/>
              </w:rPr>
              <w:br/>
            </w:r>
          </w:p>
          <w:p w14:paraId="27A1C9EF" w14:textId="7887C4BA" w:rsidR="004464C0" w:rsidRPr="004464C0" w:rsidRDefault="004464C0" w:rsidP="004464C0">
            <w:pPr>
              <w:rPr>
                <w:rFonts w:ascii="Arial" w:hAnsi="Arial" w:cs="Arial"/>
                <w:szCs w:val="20"/>
              </w:rPr>
            </w:pPr>
            <w:r w:rsidRPr="004464C0">
              <w:rPr>
                <w:rFonts w:ascii="Arial" w:hAnsi="Arial" w:cs="Arial"/>
                <w:color w:val="000000"/>
                <w:szCs w:val="20"/>
                <w:shd w:val="clear" w:color="auto" w:fill="FFFFFF"/>
              </w:rPr>
              <w:t xml:space="preserve">These startups are generally attracted to </w:t>
            </w:r>
            <w:proofErr w:type="spellStart"/>
            <w:r w:rsidRPr="004464C0">
              <w:rPr>
                <w:rFonts w:ascii="Arial" w:hAnsi="Arial" w:cs="Arial"/>
                <w:color w:val="000000"/>
                <w:szCs w:val="20"/>
                <w:shd w:val="clear" w:color="auto" w:fill="FFFFFF"/>
              </w:rPr>
              <w:t>PostgreSQL</w:t>
            </w:r>
            <w:proofErr w:type="spellEnd"/>
            <w:r w:rsidRPr="004464C0">
              <w:rPr>
                <w:rFonts w:ascii="Arial" w:hAnsi="Arial" w:cs="Arial"/>
                <w:color w:val="000000"/>
                <w:szCs w:val="20"/>
                <w:shd w:val="clear" w:color="auto" w:fill="FFFFFF"/>
              </w:rPr>
              <w:t xml:space="preserve"> because of its sophistica</w:t>
            </w:r>
            <w:r w:rsidRPr="004464C0">
              <w:rPr>
                <w:rFonts w:ascii="Arial" w:hAnsi="Arial" w:cs="Arial"/>
                <w:color w:val="000000"/>
                <w:szCs w:val="20"/>
                <w:shd w:val="clear" w:color="auto" w:fill="FFFFFF"/>
              </w:rPr>
              <w:t>t</w:t>
            </w:r>
            <w:r w:rsidRPr="004464C0">
              <w:rPr>
                <w:rFonts w:ascii="Arial" w:hAnsi="Arial" w:cs="Arial"/>
                <w:color w:val="000000"/>
                <w:szCs w:val="20"/>
                <w:shd w:val="clear" w:color="auto" w:fill="FFFFFF"/>
              </w:rPr>
              <w:t>ed query planner and executor, liberal license, and well-documented code.</w:t>
            </w:r>
          </w:p>
          <w:p w14:paraId="61DF0E01" w14:textId="77777777" w:rsidR="00475FBA" w:rsidRPr="00315368" w:rsidRDefault="00475FBA" w:rsidP="0047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p>
        </w:tc>
        <w:tc>
          <w:tcPr>
            <w:tcW w:w="1701" w:type="dxa"/>
          </w:tcPr>
          <w:p w14:paraId="452918C0" w14:textId="77777777" w:rsidR="00475FBA" w:rsidRPr="00315368" w:rsidRDefault="00475FBA" w:rsidP="00475FBA">
            <w:pPr>
              <w:pStyle w:val="CellBase"/>
              <w:rPr>
                <w:rFonts w:ascii="Arial" w:hAnsi="Arial" w:cs="Arial"/>
                <w:sz w:val="18"/>
                <w:szCs w:val="18"/>
              </w:rPr>
            </w:pPr>
          </w:p>
        </w:tc>
      </w:tr>
      <w:tr w:rsidR="00475FBA" w:rsidRPr="00315368" w14:paraId="15E366E6" w14:textId="77777777" w:rsidTr="00475FBA">
        <w:trPr>
          <w:cantSplit/>
          <w:trHeight w:val="566"/>
        </w:trPr>
        <w:tc>
          <w:tcPr>
            <w:tcW w:w="675" w:type="dxa"/>
            <w:tcBorders>
              <w:top w:val="single" w:sz="4" w:space="0" w:color="auto"/>
              <w:bottom w:val="single" w:sz="4" w:space="0" w:color="auto"/>
            </w:tcBorders>
          </w:tcPr>
          <w:p w14:paraId="1EB00737" w14:textId="77777777" w:rsidR="00475FBA" w:rsidRPr="00315368" w:rsidRDefault="00475FBA" w:rsidP="00475FBA">
            <w:pPr>
              <w:pStyle w:val="CellBase"/>
              <w:rPr>
                <w:rFonts w:ascii="Arial" w:hAnsi="Arial" w:cs="Arial"/>
                <w:bCs/>
              </w:rPr>
            </w:pPr>
          </w:p>
        </w:tc>
        <w:tc>
          <w:tcPr>
            <w:tcW w:w="7371" w:type="dxa"/>
          </w:tcPr>
          <w:p w14:paraId="0DF13CF6" w14:textId="235A2CDC" w:rsidR="00EB1C11" w:rsidRPr="00EB1C11" w:rsidRDefault="00EB1C11" w:rsidP="000524C8">
            <w:pPr>
              <w:pStyle w:val="Heading4"/>
              <w:numPr>
                <w:ilvl w:val="0"/>
                <w:numId w:val="0"/>
              </w:numPr>
              <w:shd w:val="clear" w:color="auto" w:fill="FFFFFF"/>
              <w:rPr>
                <w:rFonts w:ascii="Arial" w:hAnsi="Arial"/>
                <w:i w:val="0"/>
                <w:color w:val="000000"/>
                <w:sz w:val="20"/>
                <w:szCs w:val="20"/>
              </w:rPr>
            </w:pPr>
            <w:r>
              <w:rPr>
                <w:rFonts w:ascii="Arial" w:hAnsi="Arial"/>
                <w:i w:val="0"/>
                <w:color w:val="000000"/>
                <w:sz w:val="20"/>
                <w:szCs w:val="20"/>
              </w:rPr>
              <w:t xml:space="preserve">- </w:t>
            </w:r>
            <w:r w:rsidRPr="00EB1C11">
              <w:rPr>
                <w:rFonts w:ascii="Arial" w:hAnsi="Arial"/>
                <w:i w:val="0"/>
                <w:color w:val="000000"/>
                <w:sz w:val="20"/>
                <w:szCs w:val="20"/>
              </w:rPr>
              <w:t>Faster Sorts</w:t>
            </w:r>
          </w:p>
          <w:p w14:paraId="40B42448" w14:textId="095E4ACB" w:rsidR="00EB1C11" w:rsidRPr="00F85B79" w:rsidRDefault="00EB1C11" w:rsidP="000524C8">
            <w:pPr>
              <w:rPr>
                <w:rFonts w:ascii="Arial" w:hAnsi="Arial" w:cs="Arial"/>
                <w:b/>
                <w:szCs w:val="20"/>
              </w:rPr>
            </w:pPr>
            <w:r>
              <w:rPr>
                <w:rFonts w:ascii="Arial" w:hAnsi="Arial" w:cs="Arial"/>
                <w:b/>
                <w:szCs w:val="20"/>
              </w:rPr>
              <w:t xml:space="preserve">- </w:t>
            </w:r>
            <w:proofErr w:type="spellStart"/>
            <w:proofErr w:type="gramStart"/>
            <w:r w:rsidRPr="00EB1C11">
              <w:rPr>
                <w:rFonts w:ascii="Arial" w:hAnsi="Arial" w:cs="Arial"/>
                <w:b/>
                <w:szCs w:val="20"/>
              </w:rPr>
              <w:t>Tablesample</w:t>
            </w:r>
            <w:proofErr w:type="spellEnd"/>
            <w:r w:rsidRPr="00EB1C11">
              <w:rPr>
                <w:rFonts w:ascii="Arial" w:hAnsi="Arial" w:cs="Arial"/>
                <w:b/>
                <w:szCs w:val="20"/>
              </w:rPr>
              <w:t xml:space="preserve"> :</w:t>
            </w:r>
            <w:proofErr w:type="gramEnd"/>
            <w:r w:rsidRPr="00EB1C11">
              <w:rPr>
                <w:rFonts w:ascii="Arial" w:hAnsi="Arial" w:cs="Arial"/>
                <w:b/>
                <w:szCs w:val="20"/>
              </w:rPr>
              <w:t xml:space="preserve">  </w:t>
            </w:r>
            <w:r w:rsidR="00F85B79">
              <w:rPr>
                <w:rFonts w:ascii="Arial" w:hAnsi="Arial" w:cs="Arial"/>
                <w:b/>
                <w:szCs w:val="20"/>
              </w:rPr>
              <w:br/>
            </w:r>
            <w:r w:rsidRPr="00EB1C11">
              <w:rPr>
                <w:rFonts w:ascii="Arial" w:hAnsi="Arial" w:cs="Arial"/>
                <w:color w:val="000000"/>
                <w:szCs w:val="20"/>
                <w:shd w:val="clear" w:color="auto" w:fill="FFFFFF"/>
                <w:lang w:eastAsia="en-US"/>
              </w:rPr>
              <w:t>This clause returns a pseudo-random sample of the rows in the result set. When used with large tables, TABLESAMPLE lets users get a quick "glimpse" of the data so that they can do further analysis.</w:t>
            </w:r>
          </w:p>
          <w:p w14:paraId="38600139" w14:textId="77777777" w:rsidR="00EB1C11" w:rsidRPr="00EB1C11" w:rsidRDefault="00EB1C11" w:rsidP="000524C8">
            <w:pPr>
              <w:rPr>
                <w:rFonts w:ascii="Arial" w:hAnsi="Arial" w:cs="Arial"/>
                <w:color w:val="000000"/>
                <w:szCs w:val="20"/>
                <w:shd w:val="clear" w:color="auto" w:fill="FFFFFF"/>
                <w:lang w:eastAsia="en-US"/>
              </w:rPr>
            </w:pPr>
          </w:p>
          <w:p w14:paraId="2FCFC17D" w14:textId="77777777" w:rsidR="00EB1C11" w:rsidRPr="00EB1C11" w:rsidRDefault="00EB1C11" w:rsidP="000524C8">
            <w:pPr>
              <w:shd w:val="clear" w:color="auto" w:fill="FFFFFF"/>
              <w:spacing w:before="100" w:beforeAutospacing="1" w:after="100" w:afterAutospacing="1"/>
              <w:rPr>
                <w:rFonts w:ascii="Arial" w:hAnsi="Arial" w:cs="Arial"/>
                <w:color w:val="000000"/>
                <w:szCs w:val="20"/>
                <w:lang w:eastAsia="en-US"/>
              </w:rPr>
            </w:pPr>
            <w:r w:rsidRPr="00EB1C11">
              <w:rPr>
                <w:rFonts w:ascii="Arial" w:hAnsi="Arial" w:cs="Arial"/>
                <w:color w:val="000000"/>
                <w:szCs w:val="20"/>
                <w:lang w:eastAsia="en-US"/>
              </w:rPr>
              <w:t>For example, imagine that I have a table of 10 million user profiles in JSON. I want to take a look at a handful of rows from this table so that I can find out what kinds of keys the JSON has, but I don't want just the rows at the beginning of the table. In 9.5, I can do this:</w:t>
            </w:r>
          </w:p>
          <w:p w14:paraId="503E9D0B" w14:textId="77777777" w:rsidR="00EB1C11" w:rsidRDefault="00EB1C11" w:rsidP="00052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Cs w:val="20"/>
                <w:lang w:eastAsia="en-US"/>
              </w:rPr>
            </w:pPr>
            <w:r w:rsidRPr="00EB1C11">
              <w:rPr>
                <w:rFonts w:ascii="Arial" w:hAnsi="Arial" w:cs="Arial"/>
                <w:color w:val="000000"/>
                <w:szCs w:val="20"/>
                <w:lang w:eastAsia="en-US"/>
              </w:rPr>
              <w:t xml:space="preserve">    SELECT * FROM </w:t>
            </w:r>
            <w:proofErr w:type="spellStart"/>
            <w:r w:rsidRPr="00EB1C11">
              <w:rPr>
                <w:rFonts w:ascii="Arial" w:hAnsi="Arial" w:cs="Arial"/>
                <w:color w:val="000000"/>
                <w:szCs w:val="20"/>
                <w:lang w:eastAsia="en-US"/>
              </w:rPr>
              <w:t>user_profiles</w:t>
            </w:r>
            <w:proofErr w:type="spellEnd"/>
            <w:r w:rsidRPr="00EB1C11">
              <w:rPr>
                <w:rFonts w:ascii="Arial" w:hAnsi="Arial" w:cs="Arial"/>
                <w:color w:val="000000"/>
                <w:szCs w:val="20"/>
                <w:lang w:eastAsia="en-US"/>
              </w:rPr>
              <w:t xml:space="preserve"> TABLESAMPLE SYSTEM </w:t>
            </w:r>
            <w:proofErr w:type="gramStart"/>
            <w:r w:rsidRPr="00EB1C11">
              <w:rPr>
                <w:rFonts w:ascii="Arial" w:hAnsi="Arial" w:cs="Arial"/>
                <w:color w:val="000000"/>
                <w:szCs w:val="20"/>
                <w:lang w:eastAsia="en-US"/>
              </w:rPr>
              <w:t>( 0.001</w:t>
            </w:r>
            <w:proofErr w:type="gramEnd"/>
            <w:r w:rsidRPr="00EB1C11">
              <w:rPr>
                <w:rFonts w:ascii="Arial" w:hAnsi="Arial" w:cs="Arial"/>
                <w:color w:val="000000"/>
                <w:szCs w:val="20"/>
                <w:lang w:eastAsia="en-US"/>
              </w:rPr>
              <w:t xml:space="preserve"> );</w:t>
            </w:r>
          </w:p>
          <w:p w14:paraId="668AD740" w14:textId="77777777" w:rsidR="00EB1C11" w:rsidRDefault="00EB1C11" w:rsidP="00052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Cs w:val="20"/>
                <w:lang w:eastAsia="en-US"/>
              </w:rPr>
            </w:pPr>
          </w:p>
          <w:p w14:paraId="50F24D82" w14:textId="016807BF" w:rsidR="00EB1C11" w:rsidRPr="00EB1C11" w:rsidRDefault="00EB1C11" w:rsidP="00EA09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b/>
                <w:color w:val="000000"/>
                <w:szCs w:val="20"/>
                <w:lang w:eastAsia="en-US"/>
              </w:rPr>
            </w:pPr>
            <w:r w:rsidRPr="00EB1C11">
              <w:rPr>
                <w:rFonts w:ascii="Arial" w:hAnsi="Arial" w:cs="Arial"/>
                <w:b/>
                <w:color w:val="000000"/>
                <w:szCs w:val="20"/>
                <w:lang w:eastAsia="en-US"/>
              </w:rPr>
              <w:t>CUBE, ROLLUP, and GROUPING SETSCUBE, ROLLUP, and GROUPING SETS</w:t>
            </w:r>
            <w:r w:rsidR="00F85B79">
              <w:rPr>
                <w:rFonts w:ascii="Arial" w:hAnsi="Arial" w:cs="Arial"/>
                <w:b/>
                <w:color w:val="000000"/>
                <w:szCs w:val="20"/>
                <w:lang w:eastAsia="en-US"/>
              </w:rPr>
              <w:br/>
            </w:r>
          </w:p>
          <w:p w14:paraId="6609DA8E" w14:textId="018EA9B6" w:rsidR="00EB1C11" w:rsidRPr="00F85B79" w:rsidRDefault="00EB1C11" w:rsidP="00EA09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b/>
                <w:color w:val="000000"/>
                <w:szCs w:val="20"/>
                <w:lang w:eastAsia="en-US"/>
              </w:rPr>
            </w:pPr>
            <w:r>
              <w:rPr>
                <w:rFonts w:ascii="Arial" w:hAnsi="Arial" w:cs="Arial"/>
                <w:b/>
                <w:color w:val="000000"/>
                <w:szCs w:val="20"/>
                <w:lang w:eastAsia="en-US"/>
              </w:rPr>
              <w:t>BRIN indexes (Block-Range Index</w:t>
            </w:r>
            <w:proofErr w:type="gramStart"/>
            <w:r>
              <w:rPr>
                <w:rFonts w:ascii="Arial" w:hAnsi="Arial" w:cs="Arial"/>
                <w:b/>
                <w:color w:val="000000"/>
                <w:szCs w:val="20"/>
                <w:lang w:eastAsia="en-US"/>
              </w:rPr>
              <w:t>)</w:t>
            </w:r>
            <w:r w:rsidR="00F85B79">
              <w:rPr>
                <w:rFonts w:ascii="Arial" w:hAnsi="Arial" w:cs="Arial"/>
                <w:b/>
                <w:color w:val="000000"/>
                <w:szCs w:val="20"/>
                <w:lang w:eastAsia="en-US"/>
              </w:rPr>
              <w:t xml:space="preserve"> :</w:t>
            </w:r>
            <w:proofErr w:type="gramEnd"/>
            <w:r w:rsidR="00F85B79">
              <w:rPr>
                <w:rFonts w:ascii="Arial" w:hAnsi="Arial" w:cs="Arial"/>
                <w:b/>
                <w:color w:val="000000"/>
                <w:szCs w:val="20"/>
                <w:lang w:eastAsia="en-US"/>
              </w:rPr>
              <w:t xml:space="preserve"> </w:t>
            </w:r>
            <w:r w:rsidR="00F85B79">
              <w:rPr>
                <w:rFonts w:ascii="Arial" w:hAnsi="Arial" w:cs="Arial"/>
                <w:b/>
                <w:color w:val="000000"/>
                <w:szCs w:val="20"/>
                <w:lang w:eastAsia="en-US"/>
              </w:rPr>
              <w:br/>
            </w:r>
            <w:r w:rsidR="00F85B79" w:rsidRPr="00F85B79">
              <w:rPr>
                <w:rFonts w:ascii="Arial" w:hAnsi="Arial" w:cs="Arial"/>
                <w:color w:val="000000"/>
                <w:szCs w:val="20"/>
                <w:lang w:eastAsia="en-US"/>
              </w:rPr>
              <w:t>These indexes are much smaller than conventional B+ trees — as little as 1% of the size of the standard indexes. This makes them much faster, since they us</w:t>
            </w:r>
            <w:r w:rsidR="00F85B79" w:rsidRPr="00F85B79">
              <w:rPr>
                <w:rFonts w:ascii="Arial" w:hAnsi="Arial" w:cs="Arial"/>
                <w:color w:val="000000"/>
                <w:szCs w:val="20"/>
                <w:lang w:eastAsia="en-US"/>
              </w:rPr>
              <w:t>u</w:t>
            </w:r>
            <w:r w:rsidR="00F85B79" w:rsidRPr="00F85B79">
              <w:rPr>
                <w:rFonts w:ascii="Arial" w:hAnsi="Arial" w:cs="Arial"/>
                <w:color w:val="000000"/>
                <w:szCs w:val="20"/>
                <w:lang w:eastAsia="en-US"/>
              </w:rPr>
              <w:t>ally fit in memory, and sometimes even in the CPU cache.</w:t>
            </w:r>
          </w:p>
          <w:p w14:paraId="35D4CFD6" w14:textId="77777777" w:rsidR="00F85B79" w:rsidRDefault="00F85B79" w:rsidP="00EA09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b/>
                <w:color w:val="000000"/>
                <w:szCs w:val="20"/>
                <w:lang w:eastAsia="en-US"/>
              </w:rPr>
            </w:pPr>
            <w:r>
              <w:rPr>
                <w:rFonts w:ascii="Arial" w:hAnsi="Arial" w:cs="Arial"/>
                <w:b/>
                <w:color w:val="000000"/>
                <w:szCs w:val="20"/>
                <w:lang w:eastAsia="en-US"/>
              </w:rPr>
              <w:t>Foreign Data Wrappers</w:t>
            </w:r>
          </w:p>
          <w:p w14:paraId="62117E67" w14:textId="1A0069DF" w:rsidR="00475FBA" w:rsidRPr="00F85B79" w:rsidRDefault="00F85B79" w:rsidP="00EA09C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b/>
                <w:color w:val="000000"/>
                <w:szCs w:val="20"/>
                <w:lang w:eastAsia="en-US"/>
              </w:rPr>
            </w:pPr>
            <w:r>
              <w:rPr>
                <w:rFonts w:ascii="Arial" w:hAnsi="Arial" w:cs="Arial"/>
                <w:b/>
                <w:color w:val="000000"/>
                <w:szCs w:val="20"/>
                <w:lang w:eastAsia="en-US"/>
              </w:rPr>
              <w:t>More effective use of large</w:t>
            </w:r>
            <w:r w:rsidRPr="00F85B79">
              <w:rPr>
                <w:rFonts w:ascii="Arial" w:hAnsi="Arial" w:cs="Arial"/>
                <w:b/>
                <w:color w:val="000000"/>
                <w:szCs w:val="20"/>
                <w:lang w:eastAsia="en-US"/>
              </w:rPr>
              <w:t xml:space="preserve"> allocations of memory in shared buffers</w:t>
            </w:r>
          </w:p>
        </w:tc>
        <w:tc>
          <w:tcPr>
            <w:tcW w:w="1701" w:type="dxa"/>
          </w:tcPr>
          <w:p w14:paraId="542B22D0" w14:textId="77777777" w:rsidR="00475FBA" w:rsidRPr="00315368" w:rsidRDefault="00475FBA" w:rsidP="00475FBA">
            <w:pPr>
              <w:pStyle w:val="CellBase"/>
              <w:rPr>
                <w:rFonts w:ascii="Arial" w:hAnsi="Arial" w:cs="Arial"/>
                <w:sz w:val="18"/>
                <w:szCs w:val="18"/>
              </w:rPr>
            </w:pPr>
          </w:p>
        </w:tc>
      </w:tr>
      <w:tr w:rsidR="00475FBA" w:rsidRPr="00315368" w14:paraId="112BF3DF" w14:textId="77777777" w:rsidTr="00475FBA">
        <w:trPr>
          <w:cantSplit/>
          <w:trHeight w:val="566"/>
        </w:trPr>
        <w:tc>
          <w:tcPr>
            <w:tcW w:w="675" w:type="dxa"/>
            <w:tcBorders>
              <w:top w:val="single" w:sz="4" w:space="0" w:color="auto"/>
              <w:bottom w:val="single" w:sz="4" w:space="0" w:color="auto"/>
            </w:tcBorders>
          </w:tcPr>
          <w:p w14:paraId="0A6B9A4D" w14:textId="5577C4B2" w:rsidR="00475FBA" w:rsidRPr="00315368" w:rsidRDefault="00475FBA" w:rsidP="00475FBA">
            <w:pPr>
              <w:pStyle w:val="CellBase"/>
              <w:rPr>
                <w:rFonts w:ascii="Arial" w:hAnsi="Arial" w:cs="Arial"/>
                <w:bCs/>
              </w:rPr>
            </w:pPr>
          </w:p>
        </w:tc>
        <w:tc>
          <w:tcPr>
            <w:tcW w:w="7371" w:type="dxa"/>
          </w:tcPr>
          <w:p w14:paraId="5D0B2AA7" w14:textId="77777777" w:rsidR="00475FBA" w:rsidRPr="00315368" w:rsidRDefault="00475FBA" w:rsidP="0047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Arial" w:hAnsi="Arial" w:cs="Arial"/>
                <w:sz w:val="18"/>
                <w:szCs w:val="18"/>
              </w:rPr>
            </w:pPr>
          </w:p>
        </w:tc>
        <w:tc>
          <w:tcPr>
            <w:tcW w:w="1701" w:type="dxa"/>
          </w:tcPr>
          <w:p w14:paraId="107028BB" w14:textId="77777777" w:rsidR="00475FBA" w:rsidRPr="00315368" w:rsidRDefault="00475FBA" w:rsidP="00475FBA">
            <w:pPr>
              <w:pStyle w:val="CellBase"/>
              <w:rPr>
                <w:rFonts w:ascii="Arial" w:hAnsi="Arial" w:cs="Arial"/>
                <w:sz w:val="18"/>
                <w:szCs w:val="18"/>
              </w:rPr>
            </w:pPr>
          </w:p>
          <w:p w14:paraId="39D73C2A" w14:textId="77777777" w:rsidR="00475FBA" w:rsidRPr="00315368" w:rsidRDefault="00475FBA" w:rsidP="00475FBA">
            <w:pPr>
              <w:pStyle w:val="CellBase"/>
              <w:rPr>
                <w:rFonts w:ascii="Arial" w:hAnsi="Arial" w:cs="Arial"/>
                <w:sz w:val="18"/>
                <w:szCs w:val="18"/>
              </w:rPr>
            </w:pPr>
          </w:p>
        </w:tc>
      </w:tr>
    </w:tbl>
    <w:p w14:paraId="2F99E439" w14:textId="77777777" w:rsidR="00475FBA" w:rsidRPr="00315368" w:rsidRDefault="00475FBA" w:rsidP="00475FBA">
      <w:pPr>
        <w:rPr>
          <w:rFonts w:ascii="Arial" w:hAnsi="Arial" w:cs="Arial"/>
        </w:rPr>
      </w:pPr>
    </w:p>
    <w:p w14:paraId="1F765ED3" w14:textId="4F78D96D" w:rsidR="00B15215" w:rsidRPr="00315368" w:rsidRDefault="00FA2E4B" w:rsidP="00B15215">
      <w:pPr>
        <w:pStyle w:val="Heading3"/>
        <w:rPr>
          <w:rFonts w:ascii="Arial" w:hAnsi="Arial"/>
        </w:rPr>
      </w:pPr>
      <w:bookmarkStart w:id="22" w:name="_Toc308171870"/>
      <w:proofErr w:type="spellStart"/>
      <w:r w:rsidRPr="00315368">
        <w:rPr>
          <w:rFonts w:ascii="Arial" w:hAnsi="Arial"/>
        </w:rPr>
        <w:t>Postgres</w:t>
      </w:r>
      <w:proofErr w:type="spellEnd"/>
      <w:r w:rsidRPr="00315368">
        <w:rPr>
          <w:rFonts w:ascii="Arial" w:hAnsi="Arial"/>
        </w:rPr>
        <w:t xml:space="preserve"> </w:t>
      </w:r>
      <w:proofErr w:type="spellStart"/>
      <w:r w:rsidRPr="00315368">
        <w:rPr>
          <w:rFonts w:ascii="Arial" w:hAnsi="Arial"/>
        </w:rPr>
        <w:t>vs</w:t>
      </w:r>
      <w:proofErr w:type="spellEnd"/>
      <w:r w:rsidRPr="00315368">
        <w:rPr>
          <w:rFonts w:ascii="Arial" w:hAnsi="Arial"/>
        </w:rPr>
        <w:t xml:space="preserve"> </w:t>
      </w:r>
      <w:proofErr w:type="spellStart"/>
      <w:r w:rsidRPr="00315368">
        <w:rPr>
          <w:rFonts w:ascii="Arial" w:hAnsi="Arial"/>
        </w:rPr>
        <w:t>MongoDB</w:t>
      </w:r>
      <w:bookmarkEnd w:id="22"/>
      <w:proofErr w:type="spellEnd"/>
    </w:p>
    <w:p w14:paraId="5FD21C29" w14:textId="77777777" w:rsidR="00FA2E4B" w:rsidRPr="00315368" w:rsidRDefault="00FA2E4B" w:rsidP="00FA2E4B">
      <w:pPr>
        <w:rPr>
          <w:rFonts w:ascii="Arial" w:hAnsi="Arial" w:cs="Arial"/>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6804"/>
      </w:tblGrid>
      <w:tr w:rsidR="00FA2E4B" w:rsidRPr="00315368" w14:paraId="1390B187" w14:textId="77777777" w:rsidTr="00FA2E4B">
        <w:trPr>
          <w:cantSplit/>
          <w:tblHeader/>
        </w:trPr>
        <w:tc>
          <w:tcPr>
            <w:tcW w:w="534" w:type="dxa"/>
            <w:tcBorders>
              <w:top w:val="single" w:sz="4" w:space="0" w:color="auto"/>
              <w:left w:val="single" w:sz="4" w:space="0" w:color="auto"/>
              <w:bottom w:val="single" w:sz="4" w:space="0" w:color="auto"/>
              <w:right w:val="single" w:sz="4" w:space="0" w:color="auto"/>
            </w:tcBorders>
            <w:shd w:val="clear" w:color="auto" w:fill="D9D9D9"/>
          </w:tcPr>
          <w:p w14:paraId="574F8386" w14:textId="77777777" w:rsidR="00FA2E4B" w:rsidRPr="00315368" w:rsidRDefault="00FA2E4B" w:rsidP="00FA2E4B">
            <w:pPr>
              <w:pStyle w:val="CellBase"/>
              <w:rPr>
                <w:rFonts w:ascii="Arial" w:hAnsi="Arial" w:cs="Arial"/>
                <w:b/>
                <w:sz w:val="18"/>
              </w:rPr>
            </w:pPr>
            <w:r w:rsidRPr="00315368">
              <w:rPr>
                <w:rFonts w:ascii="Arial" w:hAnsi="Arial" w:cs="Arial"/>
                <w:b/>
                <w:sz w:val="18"/>
              </w:rPr>
              <w:t>ID</w:t>
            </w:r>
          </w:p>
        </w:tc>
        <w:tc>
          <w:tcPr>
            <w:tcW w:w="2409" w:type="dxa"/>
            <w:tcBorders>
              <w:left w:val="single" w:sz="4" w:space="0" w:color="auto"/>
            </w:tcBorders>
            <w:shd w:val="clear" w:color="auto" w:fill="D9D9D9"/>
          </w:tcPr>
          <w:p w14:paraId="20758EF6" w14:textId="77777777" w:rsidR="00FA2E4B" w:rsidRPr="00315368" w:rsidRDefault="00FA2E4B" w:rsidP="00FA2E4B">
            <w:pPr>
              <w:pStyle w:val="CellBase"/>
              <w:rPr>
                <w:rFonts w:ascii="Arial" w:hAnsi="Arial" w:cs="Arial"/>
                <w:b/>
                <w:sz w:val="18"/>
                <w:szCs w:val="18"/>
              </w:rPr>
            </w:pPr>
            <w:r w:rsidRPr="00315368">
              <w:rPr>
                <w:rFonts w:ascii="Arial" w:hAnsi="Arial" w:cs="Arial"/>
                <w:b/>
                <w:sz w:val="18"/>
                <w:szCs w:val="18"/>
              </w:rPr>
              <w:t>Use Case</w:t>
            </w:r>
          </w:p>
        </w:tc>
        <w:tc>
          <w:tcPr>
            <w:tcW w:w="6804" w:type="dxa"/>
            <w:shd w:val="clear" w:color="auto" w:fill="D9D9D9"/>
          </w:tcPr>
          <w:p w14:paraId="58FA40B1" w14:textId="726D2284" w:rsidR="00FA2E4B" w:rsidRPr="00315368" w:rsidRDefault="00FA2E4B" w:rsidP="00FA2E4B">
            <w:pPr>
              <w:pStyle w:val="CellBase"/>
              <w:rPr>
                <w:rFonts w:ascii="Arial" w:hAnsi="Arial" w:cs="Arial"/>
                <w:b/>
                <w:sz w:val="18"/>
                <w:szCs w:val="18"/>
              </w:rPr>
            </w:pPr>
          </w:p>
        </w:tc>
      </w:tr>
      <w:tr w:rsidR="00C11753" w:rsidRPr="00315368" w14:paraId="5CAD26F8" w14:textId="77777777" w:rsidTr="00FA2E4B">
        <w:trPr>
          <w:cantSplit/>
          <w:trHeight w:val="566"/>
        </w:trPr>
        <w:tc>
          <w:tcPr>
            <w:tcW w:w="534" w:type="dxa"/>
            <w:tcBorders>
              <w:top w:val="single" w:sz="4" w:space="0" w:color="auto"/>
              <w:bottom w:val="single" w:sz="4" w:space="0" w:color="auto"/>
            </w:tcBorders>
          </w:tcPr>
          <w:p w14:paraId="3412E1C7" w14:textId="77777777" w:rsidR="00C11753" w:rsidRPr="00315368" w:rsidRDefault="00C11753" w:rsidP="00FA2E4B">
            <w:pPr>
              <w:pStyle w:val="CellBase"/>
              <w:rPr>
                <w:rFonts w:ascii="Arial" w:hAnsi="Arial" w:cs="Arial"/>
                <w:bCs/>
              </w:rPr>
            </w:pPr>
          </w:p>
        </w:tc>
        <w:tc>
          <w:tcPr>
            <w:tcW w:w="2409" w:type="dxa"/>
          </w:tcPr>
          <w:p w14:paraId="794A5CEE" w14:textId="77777777" w:rsidR="00C11753" w:rsidRDefault="00C11753" w:rsidP="00FA2E4B">
            <w:pPr>
              <w:rPr>
                <w:rFonts w:ascii="Arial" w:hAnsi="Arial" w:cs="Arial"/>
                <w:b/>
                <w:szCs w:val="20"/>
              </w:rPr>
            </w:pPr>
            <w:proofErr w:type="gramStart"/>
            <w:r w:rsidRPr="00315368">
              <w:rPr>
                <w:rFonts w:ascii="Arial" w:hAnsi="Arial" w:cs="Arial"/>
                <w:szCs w:val="20"/>
              </w:rPr>
              <w:t>selecting</w:t>
            </w:r>
            <w:proofErr w:type="gramEnd"/>
            <w:r w:rsidRPr="00315368">
              <w:rPr>
                <w:rFonts w:ascii="Arial" w:hAnsi="Arial" w:cs="Arial"/>
                <w:szCs w:val="20"/>
              </w:rPr>
              <w:t>, loading and inserting complex do</w:t>
            </w:r>
            <w:r w:rsidRPr="00315368">
              <w:rPr>
                <w:rFonts w:ascii="Arial" w:hAnsi="Arial" w:cs="Arial"/>
                <w:szCs w:val="20"/>
              </w:rPr>
              <w:t>c</w:t>
            </w:r>
            <w:r w:rsidRPr="00315368">
              <w:rPr>
                <w:rFonts w:ascii="Arial" w:hAnsi="Arial" w:cs="Arial"/>
                <w:szCs w:val="20"/>
              </w:rPr>
              <w:t>ument data in key wor</w:t>
            </w:r>
            <w:r w:rsidRPr="00315368">
              <w:rPr>
                <w:rFonts w:ascii="Arial" w:hAnsi="Arial" w:cs="Arial"/>
                <w:szCs w:val="20"/>
              </w:rPr>
              <w:t>k</w:t>
            </w:r>
            <w:r w:rsidRPr="00315368">
              <w:rPr>
                <w:rFonts w:ascii="Arial" w:hAnsi="Arial" w:cs="Arial"/>
                <w:szCs w:val="20"/>
              </w:rPr>
              <w:t xml:space="preserve">loads involving </w:t>
            </w:r>
            <w:r w:rsidRPr="00315368">
              <w:rPr>
                <w:rFonts w:ascii="Arial" w:hAnsi="Arial" w:cs="Arial"/>
                <w:b/>
                <w:szCs w:val="20"/>
              </w:rPr>
              <w:t>50 mi</w:t>
            </w:r>
            <w:r w:rsidRPr="00315368">
              <w:rPr>
                <w:rFonts w:ascii="Arial" w:hAnsi="Arial" w:cs="Arial"/>
                <w:b/>
                <w:szCs w:val="20"/>
              </w:rPr>
              <w:t>l</w:t>
            </w:r>
            <w:r w:rsidRPr="00315368">
              <w:rPr>
                <w:rFonts w:ascii="Arial" w:hAnsi="Arial" w:cs="Arial"/>
                <w:b/>
                <w:szCs w:val="20"/>
              </w:rPr>
              <w:t>lion records</w:t>
            </w:r>
          </w:p>
          <w:p w14:paraId="34DC1B89" w14:textId="77777777" w:rsidR="009031A3" w:rsidRDefault="009031A3" w:rsidP="00FA2E4B">
            <w:pPr>
              <w:rPr>
                <w:rFonts w:ascii="Arial" w:hAnsi="Arial" w:cs="Arial"/>
                <w:b/>
                <w:szCs w:val="20"/>
              </w:rPr>
            </w:pPr>
          </w:p>
          <w:p w14:paraId="536C5DE4" w14:textId="4CACDA40" w:rsidR="009031A3" w:rsidRPr="00315368" w:rsidRDefault="009031A3" w:rsidP="00FA2E4B">
            <w:pPr>
              <w:rPr>
                <w:rFonts w:ascii="Arial" w:hAnsi="Arial" w:cs="Arial"/>
                <w:szCs w:val="20"/>
              </w:rPr>
            </w:pPr>
            <w:r>
              <w:rPr>
                <w:rFonts w:ascii="Arial" w:hAnsi="Arial" w:cs="Arial"/>
                <w:b/>
                <w:szCs w:val="20"/>
              </w:rPr>
              <w:t xml:space="preserve">: </w:t>
            </w:r>
            <w:r w:rsidRPr="009031A3">
              <w:rPr>
                <w:rFonts w:ascii="Arial" w:hAnsi="Arial" w:cs="Arial"/>
                <w:b/>
                <w:szCs w:val="20"/>
              </w:rPr>
              <w:t>http://www.enterprisedb.com/postgres-plus-edb-blog/marc-linster/postgres-outperforms-mongodb-and-ushers-new-developer-reality</w:t>
            </w:r>
          </w:p>
        </w:tc>
        <w:tc>
          <w:tcPr>
            <w:tcW w:w="6804" w:type="dxa"/>
          </w:tcPr>
          <w:p w14:paraId="3DFC90DD" w14:textId="1683856B" w:rsidR="00C11753" w:rsidRPr="00315368" w:rsidRDefault="00C11753" w:rsidP="00EA09C8">
            <w:pPr>
              <w:pStyle w:val="ListParagraph"/>
              <w:numPr>
                <w:ilvl w:val="0"/>
                <w:numId w:val="8"/>
              </w:numPr>
              <w:rPr>
                <w:rFonts w:ascii="Arial" w:hAnsi="Arial" w:cs="Arial"/>
                <w:szCs w:val="20"/>
              </w:rPr>
            </w:pPr>
            <w:r w:rsidRPr="00315368">
              <w:rPr>
                <w:rFonts w:ascii="Arial" w:hAnsi="Arial" w:cs="Arial"/>
                <w:szCs w:val="20"/>
              </w:rPr>
              <w:t xml:space="preserve">Ingestion of high volumes of data was approximately 2.1 times faster in </w:t>
            </w:r>
            <w:proofErr w:type="spellStart"/>
            <w:r w:rsidRPr="00315368">
              <w:rPr>
                <w:rFonts w:ascii="Arial" w:hAnsi="Arial" w:cs="Arial"/>
                <w:szCs w:val="20"/>
              </w:rPr>
              <w:t>Postgres</w:t>
            </w:r>
            <w:proofErr w:type="spellEnd"/>
            <w:r w:rsidRPr="00315368">
              <w:rPr>
                <w:rFonts w:ascii="Arial" w:hAnsi="Arial" w:cs="Arial"/>
                <w:szCs w:val="20"/>
              </w:rPr>
              <w:t xml:space="preserve"> </w:t>
            </w:r>
            <w:r w:rsidR="00315368">
              <w:rPr>
                <w:rFonts w:ascii="Arial" w:hAnsi="Arial" w:cs="Arial"/>
                <w:szCs w:val="20"/>
              </w:rPr>
              <w:br/>
            </w:r>
          </w:p>
          <w:p w14:paraId="1D4E33E5" w14:textId="4EA22759" w:rsidR="00C11753" w:rsidRPr="00315368" w:rsidRDefault="00C11753" w:rsidP="00EA09C8">
            <w:pPr>
              <w:pStyle w:val="ListParagraph"/>
              <w:numPr>
                <w:ilvl w:val="0"/>
                <w:numId w:val="8"/>
              </w:numPr>
              <w:rPr>
                <w:rFonts w:ascii="Arial" w:hAnsi="Arial" w:cs="Arial"/>
                <w:szCs w:val="20"/>
              </w:rPr>
            </w:pPr>
            <w:proofErr w:type="spellStart"/>
            <w:r w:rsidRPr="00315368">
              <w:rPr>
                <w:rFonts w:ascii="Arial" w:hAnsi="Arial" w:cs="Arial"/>
                <w:szCs w:val="20"/>
              </w:rPr>
              <w:t>MongoDB</w:t>
            </w:r>
            <w:proofErr w:type="spellEnd"/>
            <w:r w:rsidRPr="00315368">
              <w:rPr>
                <w:rFonts w:ascii="Arial" w:hAnsi="Arial" w:cs="Arial"/>
                <w:szCs w:val="20"/>
              </w:rPr>
              <w:t xml:space="preserve"> consumed 33% more the disk space</w:t>
            </w:r>
            <w:r w:rsidR="00315368">
              <w:rPr>
                <w:rFonts w:ascii="Arial" w:hAnsi="Arial" w:cs="Arial"/>
                <w:szCs w:val="20"/>
              </w:rPr>
              <w:br/>
            </w:r>
          </w:p>
          <w:p w14:paraId="5C29A837" w14:textId="77777777" w:rsidR="00C11753" w:rsidRPr="00315368" w:rsidRDefault="00C11753" w:rsidP="00EA09C8">
            <w:pPr>
              <w:pStyle w:val="ListParagraph"/>
              <w:numPr>
                <w:ilvl w:val="0"/>
                <w:numId w:val="8"/>
              </w:numPr>
              <w:rPr>
                <w:rFonts w:ascii="Arial" w:hAnsi="Arial" w:cs="Arial"/>
                <w:szCs w:val="20"/>
              </w:rPr>
            </w:pPr>
            <w:r w:rsidRPr="00315368">
              <w:rPr>
                <w:rFonts w:ascii="Arial" w:hAnsi="Arial" w:cs="Arial"/>
                <w:szCs w:val="20"/>
              </w:rPr>
              <w:t xml:space="preserve">Data inserts took almost 3 times longer in </w:t>
            </w:r>
            <w:proofErr w:type="spellStart"/>
            <w:r w:rsidRPr="00315368">
              <w:rPr>
                <w:rFonts w:ascii="Arial" w:hAnsi="Arial" w:cs="Arial"/>
                <w:szCs w:val="20"/>
              </w:rPr>
              <w:t>MongoDB</w:t>
            </w:r>
            <w:proofErr w:type="spellEnd"/>
          </w:p>
          <w:p w14:paraId="45A0F0AF" w14:textId="77777777" w:rsidR="00C11753" w:rsidRPr="00315368" w:rsidRDefault="00C11753" w:rsidP="00C11753">
            <w:pPr>
              <w:pStyle w:val="ListParagraph"/>
              <w:rPr>
                <w:rFonts w:ascii="Arial" w:hAnsi="Arial" w:cs="Arial"/>
                <w:szCs w:val="20"/>
              </w:rPr>
            </w:pPr>
            <w:r w:rsidRPr="00315368">
              <w:rPr>
                <w:rFonts w:ascii="Arial" w:hAnsi="Arial" w:cs="Arial"/>
                <w:szCs w:val="20"/>
              </w:rPr>
              <w:t xml:space="preserve">Data selection took more than 2.5 times longer in </w:t>
            </w:r>
            <w:proofErr w:type="spellStart"/>
            <w:r w:rsidRPr="00315368">
              <w:rPr>
                <w:rFonts w:ascii="Arial" w:hAnsi="Arial" w:cs="Arial"/>
                <w:szCs w:val="20"/>
              </w:rPr>
              <w:t>MongoDB</w:t>
            </w:r>
            <w:proofErr w:type="spellEnd"/>
            <w:r w:rsidRPr="00315368">
              <w:rPr>
                <w:rFonts w:ascii="Arial" w:hAnsi="Arial" w:cs="Arial"/>
                <w:szCs w:val="20"/>
              </w:rPr>
              <w:t xml:space="preserve"> than in </w:t>
            </w:r>
            <w:proofErr w:type="spellStart"/>
            <w:r w:rsidRPr="00315368">
              <w:rPr>
                <w:rFonts w:ascii="Arial" w:hAnsi="Arial" w:cs="Arial"/>
                <w:szCs w:val="20"/>
              </w:rPr>
              <w:t>Postgres</w:t>
            </w:r>
            <w:proofErr w:type="spellEnd"/>
          </w:p>
          <w:p w14:paraId="51CF89A1" w14:textId="77777777" w:rsidR="00315368" w:rsidRPr="00315368" w:rsidRDefault="00315368" w:rsidP="00315368">
            <w:pPr>
              <w:rPr>
                <w:rFonts w:ascii="Arial" w:hAnsi="Arial" w:cs="Arial"/>
                <w:sz w:val="18"/>
                <w:szCs w:val="18"/>
              </w:rPr>
            </w:pPr>
          </w:p>
          <w:p w14:paraId="7F5AE26B" w14:textId="1E011F1B" w:rsidR="00315368" w:rsidRPr="00315368" w:rsidRDefault="00315368" w:rsidP="00315368">
            <w:pPr>
              <w:pStyle w:val="ListParagraph"/>
              <w:ind w:left="176"/>
              <w:rPr>
                <w:rFonts w:ascii="Arial" w:hAnsi="Arial" w:cs="Arial"/>
                <w:sz w:val="18"/>
                <w:szCs w:val="18"/>
              </w:rPr>
            </w:pPr>
            <w:r w:rsidRPr="00315368">
              <w:rPr>
                <w:rFonts w:ascii="Arial" w:hAnsi="Arial" w:cs="Arial"/>
                <w:noProof/>
                <w:sz w:val="18"/>
                <w:szCs w:val="18"/>
                <w:lang w:eastAsia="en-US"/>
              </w:rPr>
              <w:drawing>
                <wp:inline distT="0" distB="0" distL="0" distR="0" wp14:anchorId="2C1316AB" wp14:editId="7790C472">
                  <wp:extent cx="3990975" cy="13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11.41.18 AM.png"/>
                          <pic:cNvPicPr/>
                        </pic:nvPicPr>
                        <pic:blipFill>
                          <a:blip r:embed="rId13">
                            <a:extLst>
                              <a:ext uri="{28A0092B-C50C-407E-A947-70E740481C1C}">
                                <a14:useLocalDpi xmlns:a14="http://schemas.microsoft.com/office/drawing/2010/main" val="0"/>
                              </a:ext>
                            </a:extLst>
                          </a:blip>
                          <a:stretch>
                            <a:fillRect/>
                          </a:stretch>
                        </pic:blipFill>
                        <pic:spPr>
                          <a:xfrm>
                            <a:off x="0" y="0"/>
                            <a:ext cx="3990975" cy="1375760"/>
                          </a:xfrm>
                          <a:prstGeom prst="rect">
                            <a:avLst/>
                          </a:prstGeom>
                        </pic:spPr>
                      </pic:pic>
                    </a:graphicData>
                  </a:graphic>
                </wp:inline>
              </w:drawing>
            </w:r>
          </w:p>
        </w:tc>
      </w:tr>
      <w:tr w:rsidR="00C11753" w:rsidRPr="00315368" w14:paraId="36D134E1" w14:textId="77777777" w:rsidTr="00FA2E4B">
        <w:trPr>
          <w:cantSplit/>
          <w:trHeight w:val="566"/>
        </w:trPr>
        <w:tc>
          <w:tcPr>
            <w:tcW w:w="534" w:type="dxa"/>
            <w:tcBorders>
              <w:top w:val="single" w:sz="4" w:space="0" w:color="auto"/>
              <w:bottom w:val="single" w:sz="4" w:space="0" w:color="auto"/>
            </w:tcBorders>
          </w:tcPr>
          <w:p w14:paraId="390C3BA0" w14:textId="77777777" w:rsidR="00C11753" w:rsidRPr="00315368" w:rsidRDefault="00C11753" w:rsidP="00FA2E4B">
            <w:pPr>
              <w:pStyle w:val="CellBase"/>
              <w:rPr>
                <w:rFonts w:ascii="Arial" w:hAnsi="Arial" w:cs="Arial"/>
                <w:bCs/>
              </w:rPr>
            </w:pPr>
          </w:p>
        </w:tc>
        <w:tc>
          <w:tcPr>
            <w:tcW w:w="2409" w:type="dxa"/>
          </w:tcPr>
          <w:p w14:paraId="18030536" w14:textId="77777777" w:rsidR="000524C8" w:rsidRPr="000524C8" w:rsidRDefault="000524C8" w:rsidP="000524C8">
            <w:pPr>
              <w:rPr>
                <w:rFonts w:ascii="Arial" w:hAnsi="Arial" w:cs="Arial"/>
                <w:szCs w:val="20"/>
              </w:rPr>
            </w:pPr>
            <w:r w:rsidRPr="000524C8">
              <w:rPr>
                <w:rFonts w:ascii="Arial" w:hAnsi="Arial" w:cs="Arial"/>
                <w:szCs w:val="20"/>
              </w:rPr>
              <w:t>Concurrency Issues</w:t>
            </w:r>
          </w:p>
          <w:p w14:paraId="25583328" w14:textId="77777777" w:rsidR="00C11753" w:rsidRPr="000524C8" w:rsidRDefault="00C11753" w:rsidP="00FA2E4B">
            <w:pPr>
              <w:rPr>
                <w:rFonts w:ascii="Arial" w:hAnsi="Arial" w:cs="Arial"/>
                <w:szCs w:val="20"/>
              </w:rPr>
            </w:pPr>
          </w:p>
        </w:tc>
        <w:tc>
          <w:tcPr>
            <w:tcW w:w="6804" w:type="dxa"/>
          </w:tcPr>
          <w:p w14:paraId="43AF4AB1" w14:textId="4CAC6F63" w:rsidR="00C11753" w:rsidRPr="000524C8" w:rsidRDefault="008170DC" w:rsidP="008170DC">
            <w:pPr>
              <w:rPr>
                <w:rFonts w:ascii="Arial" w:hAnsi="Arial" w:cs="Arial"/>
                <w:szCs w:val="20"/>
              </w:rPr>
            </w:pPr>
            <w:r w:rsidRPr="000524C8">
              <w:rPr>
                <w:rFonts w:ascii="Arial" w:hAnsi="Arial" w:cs="Arial"/>
                <w:szCs w:val="20"/>
              </w:rPr>
              <w:t xml:space="preserve">When you perform a write operation in </w:t>
            </w:r>
            <w:proofErr w:type="spellStart"/>
            <w:r w:rsidRPr="000524C8">
              <w:rPr>
                <w:rFonts w:ascii="Arial" w:hAnsi="Arial" w:cs="Arial"/>
                <w:szCs w:val="20"/>
              </w:rPr>
              <w:t>MongoDB</w:t>
            </w:r>
            <w:proofErr w:type="spellEnd"/>
            <w:r w:rsidRPr="000524C8">
              <w:rPr>
                <w:rFonts w:ascii="Arial" w:hAnsi="Arial" w:cs="Arial"/>
                <w:szCs w:val="20"/>
              </w:rPr>
              <w:t>, it creates a lock on the entire database, not just the affected entries, and not just for a particular connection. This lock blocks not only other write operations, but also read operations.</w:t>
            </w:r>
          </w:p>
        </w:tc>
      </w:tr>
      <w:tr w:rsidR="004714AE" w:rsidRPr="00315368" w14:paraId="5AE47D00" w14:textId="77777777" w:rsidTr="00FA2E4B">
        <w:trPr>
          <w:cantSplit/>
          <w:trHeight w:val="566"/>
        </w:trPr>
        <w:tc>
          <w:tcPr>
            <w:tcW w:w="534" w:type="dxa"/>
            <w:tcBorders>
              <w:top w:val="single" w:sz="4" w:space="0" w:color="auto"/>
              <w:bottom w:val="single" w:sz="4" w:space="0" w:color="auto"/>
            </w:tcBorders>
          </w:tcPr>
          <w:p w14:paraId="31E75C5D" w14:textId="77777777" w:rsidR="004714AE" w:rsidRPr="00315368" w:rsidRDefault="004714AE" w:rsidP="00FA2E4B">
            <w:pPr>
              <w:pStyle w:val="CellBase"/>
              <w:rPr>
                <w:rFonts w:ascii="Arial" w:hAnsi="Arial" w:cs="Arial"/>
                <w:bCs/>
              </w:rPr>
            </w:pPr>
          </w:p>
        </w:tc>
        <w:tc>
          <w:tcPr>
            <w:tcW w:w="2409" w:type="dxa"/>
          </w:tcPr>
          <w:p w14:paraId="13CF3CD2" w14:textId="775A7FB4" w:rsidR="004714AE" w:rsidRPr="000524C8" w:rsidRDefault="000524C8" w:rsidP="000524C8">
            <w:pPr>
              <w:pStyle w:val="CellBase"/>
              <w:rPr>
                <w:rFonts w:ascii="Arial" w:hAnsi="Arial" w:cs="Arial"/>
              </w:rPr>
            </w:pPr>
            <w:r w:rsidRPr="00964024">
              <w:rPr>
                <w:rFonts w:ascii="Arial" w:hAnsi="Arial" w:cs="Arial"/>
              </w:rPr>
              <w:t>You Expect a High Write Load</w:t>
            </w:r>
            <w:r>
              <w:rPr>
                <w:rFonts w:ascii="Arial" w:hAnsi="Arial" w:cs="Arial"/>
              </w:rPr>
              <w:t xml:space="preserve"> </w:t>
            </w:r>
          </w:p>
        </w:tc>
        <w:tc>
          <w:tcPr>
            <w:tcW w:w="6804" w:type="dxa"/>
          </w:tcPr>
          <w:p w14:paraId="2B6339BF" w14:textId="77777777" w:rsidR="004714AE" w:rsidRPr="00964024" w:rsidRDefault="004714AE" w:rsidP="004714AE">
            <w:pPr>
              <w:pStyle w:val="CellBase"/>
              <w:rPr>
                <w:rFonts w:ascii="Arial" w:hAnsi="Arial" w:cs="Arial"/>
              </w:rPr>
            </w:pPr>
            <w:proofErr w:type="spellStart"/>
            <w:r w:rsidRPr="00964024">
              <w:rPr>
                <w:rFonts w:ascii="Arial" w:hAnsi="Arial" w:cs="Arial"/>
              </w:rPr>
              <w:t>MongoDB</w:t>
            </w:r>
            <w:proofErr w:type="spellEnd"/>
            <w:r w:rsidRPr="00964024">
              <w:rPr>
                <w:rFonts w:ascii="Arial" w:hAnsi="Arial" w:cs="Arial"/>
              </w:rPr>
              <w:t xml:space="preserve"> by default prefers high insert rate </w:t>
            </w:r>
            <w:proofErr w:type="gramStart"/>
            <w:r w:rsidRPr="00964024">
              <w:rPr>
                <w:rFonts w:ascii="Arial" w:hAnsi="Arial" w:cs="Arial"/>
              </w:rPr>
              <w:t>over</w:t>
            </w:r>
            <w:proofErr w:type="gramEnd"/>
            <w:r w:rsidRPr="00964024">
              <w:rPr>
                <w:rFonts w:ascii="Arial" w:hAnsi="Arial" w:cs="Arial"/>
              </w:rPr>
              <w:t xml:space="preserve"> transaction safety. If you need to load tons of data lines with a low business value for each one, </w:t>
            </w:r>
            <w:proofErr w:type="spellStart"/>
            <w:r w:rsidRPr="00964024">
              <w:rPr>
                <w:rFonts w:ascii="Arial" w:hAnsi="Arial" w:cs="Arial"/>
              </w:rPr>
              <w:t>MongoDB</w:t>
            </w:r>
            <w:proofErr w:type="spellEnd"/>
            <w:r w:rsidRPr="00964024">
              <w:rPr>
                <w:rFonts w:ascii="Arial" w:hAnsi="Arial" w:cs="Arial"/>
              </w:rPr>
              <w:t xml:space="preserve"> should fit</w:t>
            </w:r>
          </w:p>
          <w:p w14:paraId="105D0063" w14:textId="77777777" w:rsidR="004714AE" w:rsidRPr="008170DC" w:rsidRDefault="004714AE" w:rsidP="008170DC">
            <w:pPr>
              <w:pStyle w:val="ListParagraph"/>
              <w:ind w:left="0"/>
              <w:rPr>
                <w:rFonts w:ascii="Arial" w:hAnsi="Arial" w:cs="Arial"/>
                <w:sz w:val="18"/>
                <w:szCs w:val="18"/>
              </w:rPr>
            </w:pPr>
          </w:p>
        </w:tc>
      </w:tr>
      <w:tr w:rsidR="004714AE" w:rsidRPr="00315368" w14:paraId="5084B999" w14:textId="77777777" w:rsidTr="00FA2E4B">
        <w:trPr>
          <w:cantSplit/>
          <w:trHeight w:val="566"/>
        </w:trPr>
        <w:tc>
          <w:tcPr>
            <w:tcW w:w="534" w:type="dxa"/>
            <w:tcBorders>
              <w:top w:val="single" w:sz="4" w:space="0" w:color="auto"/>
              <w:bottom w:val="single" w:sz="4" w:space="0" w:color="auto"/>
            </w:tcBorders>
          </w:tcPr>
          <w:p w14:paraId="52BA18D3" w14:textId="77777777" w:rsidR="004714AE" w:rsidRPr="00315368" w:rsidRDefault="004714AE" w:rsidP="00FA2E4B">
            <w:pPr>
              <w:pStyle w:val="CellBase"/>
              <w:rPr>
                <w:rFonts w:ascii="Arial" w:hAnsi="Arial" w:cs="Arial"/>
                <w:bCs/>
              </w:rPr>
            </w:pPr>
          </w:p>
        </w:tc>
        <w:tc>
          <w:tcPr>
            <w:tcW w:w="2409" w:type="dxa"/>
          </w:tcPr>
          <w:p w14:paraId="48572C85" w14:textId="77777777" w:rsidR="004714AE" w:rsidRPr="00315368" w:rsidRDefault="004714AE" w:rsidP="00FA2E4B">
            <w:pPr>
              <w:rPr>
                <w:rFonts w:ascii="Arial" w:hAnsi="Arial" w:cs="Arial"/>
                <w:sz w:val="18"/>
                <w:szCs w:val="18"/>
              </w:rPr>
            </w:pPr>
          </w:p>
        </w:tc>
        <w:tc>
          <w:tcPr>
            <w:tcW w:w="6804" w:type="dxa"/>
          </w:tcPr>
          <w:p w14:paraId="5353CA4C" w14:textId="77777777" w:rsidR="004714AE" w:rsidRPr="008170DC" w:rsidRDefault="004714AE" w:rsidP="008170DC">
            <w:pPr>
              <w:pStyle w:val="ListParagraph"/>
              <w:ind w:left="0"/>
              <w:rPr>
                <w:rFonts w:ascii="Arial" w:hAnsi="Arial" w:cs="Arial"/>
                <w:sz w:val="18"/>
                <w:szCs w:val="18"/>
              </w:rPr>
            </w:pPr>
          </w:p>
        </w:tc>
      </w:tr>
      <w:tr w:rsidR="004714AE" w:rsidRPr="00315368" w14:paraId="4B12AB0E" w14:textId="77777777" w:rsidTr="00FA2E4B">
        <w:trPr>
          <w:cantSplit/>
          <w:trHeight w:val="566"/>
        </w:trPr>
        <w:tc>
          <w:tcPr>
            <w:tcW w:w="534" w:type="dxa"/>
            <w:tcBorders>
              <w:top w:val="single" w:sz="4" w:space="0" w:color="auto"/>
              <w:bottom w:val="single" w:sz="4" w:space="0" w:color="auto"/>
            </w:tcBorders>
          </w:tcPr>
          <w:p w14:paraId="4E99B95F" w14:textId="77777777" w:rsidR="004714AE" w:rsidRPr="00315368" w:rsidRDefault="004714AE" w:rsidP="00FA2E4B">
            <w:pPr>
              <w:pStyle w:val="CellBase"/>
              <w:rPr>
                <w:rFonts w:ascii="Arial" w:hAnsi="Arial" w:cs="Arial"/>
                <w:bCs/>
              </w:rPr>
            </w:pPr>
          </w:p>
        </w:tc>
        <w:tc>
          <w:tcPr>
            <w:tcW w:w="2409" w:type="dxa"/>
          </w:tcPr>
          <w:p w14:paraId="7A693EC2" w14:textId="77777777" w:rsidR="004714AE" w:rsidRPr="00315368" w:rsidRDefault="004714AE" w:rsidP="00FA2E4B">
            <w:pPr>
              <w:rPr>
                <w:rFonts w:ascii="Arial" w:hAnsi="Arial" w:cs="Arial"/>
                <w:sz w:val="18"/>
                <w:szCs w:val="18"/>
              </w:rPr>
            </w:pPr>
          </w:p>
        </w:tc>
        <w:tc>
          <w:tcPr>
            <w:tcW w:w="6804" w:type="dxa"/>
          </w:tcPr>
          <w:p w14:paraId="3299A318" w14:textId="77777777" w:rsidR="004714AE" w:rsidRPr="008170DC" w:rsidRDefault="004714AE" w:rsidP="008170DC">
            <w:pPr>
              <w:pStyle w:val="ListParagraph"/>
              <w:ind w:left="0"/>
              <w:rPr>
                <w:rFonts w:ascii="Arial" w:hAnsi="Arial" w:cs="Arial"/>
                <w:sz w:val="18"/>
                <w:szCs w:val="18"/>
              </w:rPr>
            </w:pPr>
          </w:p>
        </w:tc>
      </w:tr>
      <w:tr w:rsidR="008170DC" w:rsidRPr="00315368" w14:paraId="4BEF456F" w14:textId="77777777" w:rsidTr="00FA2E4B">
        <w:trPr>
          <w:cantSplit/>
          <w:trHeight w:val="566"/>
        </w:trPr>
        <w:tc>
          <w:tcPr>
            <w:tcW w:w="534" w:type="dxa"/>
            <w:tcBorders>
              <w:top w:val="single" w:sz="4" w:space="0" w:color="auto"/>
              <w:bottom w:val="single" w:sz="4" w:space="0" w:color="auto"/>
            </w:tcBorders>
          </w:tcPr>
          <w:p w14:paraId="7CCC4E5C" w14:textId="77777777" w:rsidR="008170DC" w:rsidRPr="00315368" w:rsidRDefault="008170DC" w:rsidP="00FA2E4B">
            <w:pPr>
              <w:pStyle w:val="CellBase"/>
              <w:rPr>
                <w:rFonts w:ascii="Arial" w:hAnsi="Arial" w:cs="Arial"/>
                <w:bCs/>
              </w:rPr>
            </w:pPr>
          </w:p>
        </w:tc>
        <w:tc>
          <w:tcPr>
            <w:tcW w:w="2409" w:type="dxa"/>
          </w:tcPr>
          <w:p w14:paraId="44E72252" w14:textId="77777777" w:rsidR="008170DC" w:rsidRPr="00315368" w:rsidRDefault="008170DC" w:rsidP="00FA2E4B">
            <w:pPr>
              <w:rPr>
                <w:rFonts w:ascii="Arial" w:hAnsi="Arial" w:cs="Arial"/>
                <w:sz w:val="18"/>
                <w:szCs w:val="18"/>
              </w:rPr>
            </w:pPr>
          </w:p>
        </w:tc>
        <w:tc>
          <w:tcPr>
            <w:tcW w:w="6804" w:type="dxa"/>
          </w:tcPr>
          <w:p w14:paraId="721C8A37" w14:textId="77777777" w:rsidR="008170DC" w:rsidRPr="008170DC" w:rsidRDefault="008170DC" w:rsidP="008170DC">
            <w:pPr>
              <w:pStyle w:val="ListParagraph"/>
              <w:ind w:left="0"/>
              <w:rPr>
                <w:rFonts w:ascii="Arial" w:hAnsi="Arial" w:cs="Arial"/>
                <w:sz w:val="18"/>
                <w:szCs w:val="18"/>
              </w:rPr>
            </w:pPr>
          </w:p>
        </w:tc>
      </w:tr>
      <w:tr w:rsidR="00FA2E4B" w:rsidRPr="00315368" w14:paraId="48FF48A0" w14:textId="77777777" w:rsidTr="00FA2E4B">
        <w:trPr>
          <w:cantSplit/>
          <w:trHeight w:val="566"/>
        </w:trPr>
        <w:tc>
          <w:tcPr>
            <w:tcW w:w="534" w:type="dxa"/>
            <w:tcBorders>
              <w:top w:val="single" w:sz="4" w:space="0" w:color="auto"/>
              <w:bottom w:val="single" w:sz="4" w:space="0" w:color="auto"/>
            </w:tcBorders>
          </w:tcPr>
          <w:p w14:paraId="30F738BF" w14:textId="6F1596CA" w:rsidR="00FA2E4B" w:rsidRPr="00315368" w:rsidRDefault="00FA2E4B" w:rsidP="00FA2E4B">
            <w:pPr>
              <w:pStyle w:val="CellBase"/>
              <w:rPr>
                <w:rFonts w:ascii="Arial" w:hAnsi="Arial" w:cs="Arial"/>
                <w:bCs/>
              </w:rPr>
            </w:pPr>
          </w:p>
        </w:tc>
        <w:tc>
          <w:tcPr>
            <w:tcW w:w="2409" w:type="dxa"/>
          </w:tcPr>
          <w:p w14:paraId="1748D3C7" w14:textId="45B1A9E4" w:rsidR="00FA2E4B" w:rsidRPr="00315368" w:rsidRDefault="00FA2E4B" w:rsidP="00FA2E4B">
            <w:pPr>
              <w:rPr>
                <w:rFonts w:ascii="Arial" w:hAnsi="Arial" w:cs="Arial"/>
                <w:sz w:val="18"/>
                <w:szCs w:val="18"/>
              </w:rPr>
            </w:pPr>
          </w:p>
        </w:tc>
        <w:tc>
          <w:tcPr>
            <w:tcW w:w="6804" w:type="dxa"/>
          </w:tcPr>
          <w:p w14:paraId="4218B5B2" w14:textId="65E21699" w:rsidR="00FA2E4B" w:rsidRPr="00315368" w:rsidRDefault="00FA2E4B" w:rsidP="008170DC">
            <w:pPr>
              <w:pStyle w:val="ListParagraph"/>
              <w:ind w:left="0"/>
              <w:rPr>
                <w:rFonts w:ascii="Arial" w:hAnsi="Arial" w:cs="Arial"/>
                <w:sz w:val="18"/>
                <w:szCs w:val="18"/>
              </w:rPr>
            </w:pPr>
          </w:p>
        </w:tc>
      </w:tr>
    </w:tbl>
    <w:p w14:paraId="5F97A2DB" w14:textId="77777777" w:rsidR="00FA2E4B" w:rsidRDefault="00FA2E4B" w:rsidP="00FA2E4B">
      <w:pPr>
        <w:rPr>
          <w:rFonts w:ascii="Arial" w:hAnsi="Arial" w:cs="Arial"/>
        </w:rPr>
      </w:pPr>
    </w:p>
    <w:p w14:paraId="124F5122" w14:textId="132925EB" w:rsidR="00EB480C" w:rsidRDefault="00EB480C" w:rsidP="00B15215">
      <w:pPr>
        <w:pStyle w:val="Heading3"/>
        <w:rPr>
          <w:rFonts w:ascii="Arial" w:hAnsi="Arial"/>
        </w:rPr>
      </w:pPr>
      <w:proofErr w:type="spellStart"/>
      <w:r>
        <w:rPr>
          <w:rFonts w:ascii="Arial" w:hAnsi="Arial"/>
        </w:rPr>
        <w:t>Solr</w:t>
      </w:r>
      <w:proofErr w:type="spellEnd"/>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1701"/>
      </w:tblGrid>
      <w:tr w:rsidR="00EB480C" w:rsidRPr="00315368" w14:paraId="6FE3A5F1" w14:textId="77777777" w:rsidTr="00EB480C">
        <w:trPr>
          <w:cantSplit/>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14:paraId="16A7317A" w14:textId="77777777" w:rsidR="00EB480C" w:rsidRPr="00315368" w:rsidRDefault="00EB480C" w:rsidP="00EB480C">
            <w:pPr>
              <w:pStyle w:val="CellBase"/>
              <w:rPr>
                <w:rFonts w:ascii="Arial" w:hAnsi="Arial" w:cs="Arial"/>
                <w:b/>
                <w:sz w:val="18"/>
              </w:rPr>
            </w:pPr>
            <w:r w:rsidRPr="00315368">
              <w:rPr>
                <w:rFonts w:ascii="Arial" w:hAnsi="Arial" w:cs="Arial"/>
                <w:b/>
                <w:sz w:val="18"/>
              </w:rPr>
              <w:t>ID</w:t>
            </w:r>
          </w:p>
        </w:tc>
        <w:tc>
          <w:tcPr>
            <w:tcW w:w="7371" w:type="dxa"/>
            <w:tcBorders>
              <w:left w:val="single" w:sz="4" w:space="0" w:color="auto"/>
            </w:tcBorders>
            <w:shd w:val="clear" w:color="auto" w:fill="D9D9D9"/>
          </w:tcPr>
          <w:p w14:paraId="2721D742" w14:textId="77777777" w:rsidR="00EB480C" w:rsidRPr="00315368" w:rsidRDefault="00EB480C" w:rsidP="00EB480C">
            <w:pPr>
              <w:pStyle w:val="CellBase"/>
              <w:rPr>
                <w:rFonts w:ascii="Arial" w:hAnsi="Arial" w:cs="Arial"/>
                <w:b/>
                <w:sz w:val="18"/>
                <w:szCs w:val="18"/>
              </w:rPr>
            </w:pPr>
            <w:r>
              <w:rPr>
                <w:rFonts w:ascii="Arial" w:hAnsi="Arial" w:cs="Arial"/>
                <w:b/>
                <w:sz w:val="18"/>
                <w:szCs w:val="18"/>
              </w:rPr>
              <w:t>Use Case</w:t>
            </w:r>
          </w:p>
        </w:tc>
        <w:tc>
          <w:tcPr>
            <w:tcW w:w="1701" w:type="dxa"/>
            <w:shd w:val="clear" w:color="auto" w:fill="D9D9D9"/>
          </w:tcPr>
          <w:p w14:paraId="584BD2D2" w14:textId="77777777" w:rsidR="00EB480C" w:rsidRPr="00315368" w:rsidRDefault="00EB480C" w:rsidP="00EB480C">
            <w:pPr>
              <w:pStyle w:val="CellBase"/>
              <w:rPr>
                <w:rFonts w:ascii="Arial" w:hAnsi="Arial" w:cs="Arial"/>
                <w:b/>
                <w:sz w:val="18"/>
                <w:szCs w:val="18"/>
              </w:rPr>
            </w:pPr>
            <w:r w:rsidRPr="00315368">
              <w:rPr>
                <w:rFonts w:ascii="Arial" w:hAnsi="Arial" w:cs="Arial"/>
                <w:b/>
                <w:sz w:val="18"/>
                <w:szCs w:val="18"/>
              </w:rPr>
              <w:t>Source</w:t>
            </w:r>
          </w:p>
        </w:tc>
      </w:tr>
      <w:tr w:rsidR="00EB480C" w:rsidRPr="00315368" w14:paraId="0C2CABDF" w14:textId="77777777" w:rsidTr="00EB480C">
        <w:trPr>
          <w:cantSplit/>
          <w:trHeight w:val="566"/>
        </w:trPr>
        <w:tc>
          <w:tcPr>
            <w:tcW w:w="675" w:type="dxa"/>
            <w:tcBorders>
              <w:top w:val="single" w:sz="4" w:space="0" w:color="auto"/>
              <w:bottom w:val="single" w:sz="4" w:space="0" w:color="auto"/>
            </w:tcBorders>
          </w:tcPr>
          <w:p w14:paraId="0B61FEB9" w14:textId="77777777" w:rsidR="00EB480C" w:rsidRDefault="00EB480C" w:rsidP="00EB480C">
            <w:pPr>
              <w:pStyle w:val="CellBase"/>
              <w:rPr>
                <w:rFonts w:ascii="Arial" w:hAnsi="Arial" w:cs="Arial"/>
                <w:bCs/>
              </w:rPr>
            </w:pPr>
            <w:r>
              <w:rPr>
                <w:rFonts w:ascii="Arial" w:hAnsi="Arial" w:cs="Arial"/>
                <w:bCs/>
              </w:rPr>
              <w:t>1</w:t>
            </w:r>
          </w:p>
        </w:tc>
        <w:tc>
          <w:tcPr>
            <w:tcW w:w="7371" w:type="dxa"/>
          </w:tcPr>
          <w:p w14:paraId="2D0FEB5F" w14:textId="113C4105" w:rsidR="00EB480C" w:rsidRPr="00EB480C" w:rsidRDefault="00EB480C" w:rsidP="00EB480C">
            <w:pPr>
              <w:shd w:val="clear" w:color="auto" w:fill="FFFFFF"/>
              <w:spacing w:after="240" w:line="408" w:lineRule="atLeast"/>
              <w:textAlignment w:val="baseline"/>
              <w:rPr>
                <w:rFonts w:ascii="Open Sans" w:hAnsi="Open Sans"/>
                <w:color w:val="333333"/>
                <w:sz w:val="21"/>
                <w:szCs w:val="21"/>
                <w:lang w:eastAsia="en-US"/>
              </w:rPr>
            </w:pPr>
            <w:r>
              <w:rPr>
                <w:rFonts w:ascii="Open Sans" w:hAnsi="Open Sans"/>
                <w:color w:val="333333"/>
                <w:sz w:val="21"/>
                <w:szCs w:val="21"/>
                <w:lang w:eastAsia="en-US"/>
              </w:rPr>
              <w:t xml:space="preserve">Even </w:t>
            </w:r>
            <w:r w:rsidRPr="00EB480C">
              <w:rPr>
                <w:rFonts w:ascii="Open Sans" w:hAnsi="Open Sans"/>
                <w:color w:val="333333"/>
                <w:sz w:val="21"/>
                <w:szCs w:val="21"/>
                <w:lang w:eastAsia="en-US"/>
              </w:rPr>
              <w:t xml:space="preserve">though </w:t>
            </w:r>
            <w:proofErr w:type="spellStart"/>
            <w:r w:rsidRPr="00EB480C">
              <w:rPr>
                <w:rFonts w:ascii="Open Sans" w:hAnsi="Open Sans"/>
                <w:color w:val="333333"/>
                <w:sz w:val="21"/>
                <w:szCs w:val="21"/>
                <w:lang w:eastAsia="en-US"/>
              </w:rPr>
              <w:t>Solr</w:t>
            </w:r>
            <w:proofErr w:type="spellEnd"/>
            <w:r w:rsidRPr="00EB480C">
              <w:rPr>
                <w:rFonts w:ascii="Open Sans" w:hAnsi="Open Sans"/>
                <w:color w:val="333333"/>
                <w:sz w:val="21"/>
                <w:szCs w:val="21"/>
                <w:lang w:eastAsia="en-US"/>
              </w:rPr>
              <w:t xml:space="preserve"> is a great tool there are some clear drawbacks of a MySQL + </w:t>
            </w:r>
            <w:proofErr w:type="spellStart"/>
            <w:r w:rsidRPr="00EB480C">
              <w:rPr>
                <w:rFonts w:ascii="Open Sans" w:hAnsi="Open Sans"/>
                <w:color w:val="333333"/>
                <w:sz w:val="21"/>
                <w:szCs w:val="21"/>
                <w:lang w:eastAsia="en-US"/>
              </w:rPr>
              <w:t>Solr</w:t>
            </w:r>
            <w:proofErr w:type="spellEnd"/>
            <w:r w:rsidRPr="00EB480C">
              <w:rPr>
                <w:rFonts w:ascii="Open Sans" w:hAnsi="Open Sans"/>
                <w:color w:val="333333"/>
                <w:sz w:val="21"/>
                <w:szCs w:val="21"/>
                <w:lang w:eastAsia="en-US"/>
              </w:rPr>
              <w:t xml:space="preserve"> setup.</w:t>
            </w:r>
          </w:p>
          <w:p w14:paraId="56C562FE" w14:textId="77777777" w:rsidR="00EB480C" w:rsidRPr="00EB480C" w:rsidRDefault="00EB480C" w:rsidP="00EA09C8">
            <w:pPr>
              <w:numPr>
                <w:ilvl w:val="0"/>
                <w:numId w:val="12"/>
              </w:numPr>
              <w:shd w:val="clear" w:color="auto" w:fill="FFFFFF"/>
              <w:spacing w:line="408" w:lineRule="atLeast"/>
              <w:ind w:left="360"/>
              <w:textAlignment w:val="baseline"/>
              <w:rPr>
                <w:rFonts w:ascii="Open Sans" w:hAnsi="Open Sans"/>
                <w:color w:val="333333"/>
                <w:sz w:val="21"/>
                <w:szCs w:val="21"/>
                <w:lang w:eastAsia="en-US"/>
              </w:rPr>
            </w:pPr>
            <w:r w:rsidRPr="00EB480C">
              <w:rPr>
                <w:rFonts w:ascii="Open Sans" w:hAnsi="Open Sans"/>
                <w:b/>
                <w:bCs/>
                <w:color w:val="333333"/>
                <w:sz w:val="21"/>
                <w:szCs w:val="21"/>
                <w:bdr w:val="none" w:sz="0" w:space="0" w:color="auto" w:frame="1"/>
                <w:lang w:eastAsia="en-US"/>
              </w:rPr>
              <w:t>Maintenance</w:t>
            </w:r>
            <w:r w:rsidRPr="00EB480C">
              <w:rPr>
                <w:rFonts w:ascii="Open Sans" w:hAnsi="Open Sans"/>
                <w:color w:val="333333"/>
                <w:sz w:val="21"/>
                <w:szCs w:val="21"/>
                <w:lang w:eastAsia="en-US"/>
              </w:rPr>
              <w:t>: two software to configure, to monitor</w:t>
            </w:r>
          </w:p>
          <w:p w14:paraId="6D738F0D" w14:textId="77777777" w:rsidR="00EB480C" w:rsidRPr="00EB480C" w:rsidRDefault="00EB480C" w:rsidP="00EA09C8">
            <w:pPr>
              <w:numPr>
                <w:ilvl w:val="0"/>
                <w:numId w:val="12"/>
              </w:numPr>
              <w:shd w:val="clear" w:color="auto" w:fill="FFFFFF"/>
              <w:spacing w:line="408" w:lineRule="atLeast"/>
              <w:ind w:left="360"/>
              <w:textAlignment w:val="baseline"/>
              <w:rPr>
                <w:rFonts w:ascii="Open Sans" w:hAnsi="Open Sans"/>
                <w:color w:val="333333"/>
                <w:sz w:val="21"/>
                <w:szCs w:val="21"/>
                <w:lang w:eastAsia="en-US"/>
              </w:rPr>
            </w:pPr>
            <w:r w:rsidRPr="00EB480C">
              <w:rPr>
                <w:rFonts w:ascii="Open Sans" w:hAnsi="Open Sans"/>
                <w:b/>
                <w:bCs/>
                <w:color w:val="333333"/>
                <w:sz w:val="21"/>
                <w:szCs w:val="21"/>
                <w:bdr w:val="none" w:sz="0" w:space="0" w:color="auto" w:frame="1"/>
                <w:lang w:eastAsia="en-US"/>
              </w:rPr>
              <w:t>Continuous Integration</w:t>
            </w:r>
            <w:r w:rsidRPr="00EB480C">
              <w:rPr>
                <w:rFonts w:ascii="Open Sans" w:hAnsi="Open Sans"/>
                <w:color w:val="333333"/>
                <w:sz w:val="21"/>
                <w:szCs w:val="21"/>
                <w:lang w:eastAsia="en-US"/>
              </w:rPr>
              <w:t xml:space="preserve">: you need to maintain to schema, two </w:t>
            </w:r>
            <w:proofErr w:type="spellStart"/>
            <w:r w:rsidRPr="00EB480C">
              <w:rPr>
                <w:rFonts w:ascii="Open Sans" w:hAnsi="Open Sans"/>
                <w:color w:val="333333"/>
                <w:sz w:val="21"/>
                <w:szCs w:val="21"/>
                <w:lang w:eastAsia="en-US"/>
              </w:rPr>
              <w:t>datasource</w:t>
            </w:r>
            <w:proofErr w:type="spellEnd"/>
            <w:r w:rsidRPr="00EB480C">
              <w:rPr>
                <w:rFonts w:ascii="Open Sans" w:hAnsi="Open Sans"/>
                <w:color w:val="333333"/>
                <w:sz w:val="21"/>
                <w:szCs w:val="21"/>
                <w:lang w:eastAsia="en-US"/>
              </w:rPr>
              <w:t xml:space="preserve"> which makes continuous deployment hard and slows down development</w:t>
            </w:r>
          </w:p>
          <w:p w14:paraId="0543CB54" w14:textId="77777777" w:rsidR="00EB480C" w:rsidRPr="00EB480C" w:rsidRDefault="00EB480C" w:rsidP="00EA09C8">
            <w:pPr>
              <w:numPr>
                <w:ilvl w:val="0"/>
                <w:numId w:val="12"/>
              </w:numPr>
              <w:shd w:val="clear" w:color="auto" w:fill="FFFFFF"/>
              <w:spacing w:line="408" w:lineRule="atLeast"/>
              <w:ind w:left="360"/>
              <w:textAlignment w:val="baseline"/>
              <w:rPr>
                <w:rFonts w:ascii="Open Sans" w:hAnsi="Open Sans"/>
                <w:color w:val="333333"/>
                <w:sz w:val="21"/>
                <w:szCs w:val="21"/>
                <w:lang w:eastAsia="en-US"/>
              </w:rPr>
            </w:pPr>
            <w:r w:rsidRPr="00EB480C">
              <w:rPr>
                <w:rFonts w:ascii="Open Sans" w:hAnsi="Open Sans"/>
                <w:b/>
                <w:bCs/>
                <w:color w:val="333333"/>
                <w:sz w:val="21"/>
                <w:szCs w:val="21"/>
                <w:bdr w:val="none" w:sz="0" w:space="0" w:color="auto" w:frame="1"/>
                <w:lang w:eastAsia="en-US"/>
              </w:rPr>
              <w:t>Testing</w:t>
            </w:r>
            <w:r w:rsidRPr="00EB480C">
              <w:rPr>
                <w:rFonts w:ascii="Open Sans" w:hAnsi="Open Sans"/>
                <w:color w:val="333333"/>
                <w:sz w:val="21"/>
                <w:szCs w:val="21"/>
                <w:lang w:eastAsia="en-US"/>
              </w:rPr>
              <w:t>: testing has to happen from both sources to cover every cases</w:t>
            </w:r>
          </w:p>
          <w:p w14:paraId="14DC14AF" w14:textId="77777777" w:rsidR="00EB480C" w:rsidRPr="00EB480C" w:rsidRDefault="00EB480C" w:rsidP="00EA09C8">
            <w:pPr>
              <w:numPr>
                <w:ilvl w:val="0"/>
                <w:numId w:val="12"/>
              </w:numPr>
              <w:shd w:val="clear" w:color="auto" w:fill="FFFFFF"/>
              <w:spacing w:line="408" w:lineRule="atLeast"/>
              <w:ind w:left="360"/>
              <w:textAlignment w:val="baseline"/>
              <w:rPr>
                <w:rFonts w:ascii="Open Sans" w:hAnsi="Open Sans"/>
                <w:color w:val="333333"/>
                <w:sz w:val="21"/>
                <w:szCs w:val="21"/>
                <w:lang w:eastAsia="en-US"/>
              </w:rPr>
            </w:pPr>
            <w:r w:rsidRPr="00EB480C">
              <w:rPr>
                <w:rFonts w:ascii="Open Sans" w:hAnsi="Open Sans"/>
                <w:b/>
                <w:bCs/>
                <w:color w:val="333333"/>
                <w:sz w:val="21"/>
                <w:szCs w:val="21"/>
                <w:bdr w:val="none" w:sz="0" w:space="0" w:color="auto" w:frame="1"/>
                <w:lang w:eastAsia="en-US"/>
              </w:rPr>
              <w:t>Competing for resources</w:t>
            </w:r>
            <w:r w:rsidRPr="00EB480C">
              <w:rPr>
                <w:rFonts w:ascii="Open Sans" w:hAnsi="Open Sans"/>
                <w:color w:val="333333"/>
                <w:sz w:val="21"/>
                <w:szCs w:val="21"/>
                <w:lang w:eastAsia="en-US"/>
              </w:rPr>
              <w:t xml:space="preserve">: if the MySQL and </w:t>
            </w:r>
            <w:proofErr w:type="spellStart"/>
            <w:r w:rsidRPr="00EB480C">
              <w:rPr>
                <w:rFonts w:ascii="Open Sans" w:hAnsi="Open Sans"/>
                <w:color w:val="333333"/>
                <w:sz w:val="21"/>
                <w:szCs w:val="21"/>
                <w:lang w:eastAsia="en-US"/>
              </w:rPr>
              <w:t>Solr</w:t>
            </w:r>
            <w:proofErr w:type="spellEnd"/>
            <w:r w:rsidRPr="00EB480C">
              <w:rPr>
                <w:rFonts w:ascii="Open Sans" w:hAnsi="Open Sans"/>
                <w:color w:val="333333"/>
                <w:sz w:val="21"/>
                <w:szCs w:val="21"/>
                <w:lang w:eastAsia="en-US"/>
              </w:rPr>
              <w:t xml:space="preserve"> are running on the same server they are competing for the same resources (memory, disk)</w:t>
            </w:r>
          </w:p>
          <w:p w14:paraId="5A1235C5" w14:textId="77777777" w:rsidR="00EB480C" w:rsidRPr="00EB480C" w:rsidRDefault="00EB480C" w:rsidP="00EA09C8">
            <w:pPr>
              <w:numPr>
                <w:ilvl w:val="0"/>
                <w:numId w:val="12"/>
              </w:numPr>
              <w:shd w:val="clear" w:color="auto" w:fill="FFFFFF"/>
              <w:spacing w:line="408" w:lineRule="atLeast"/>
              <w:ind w:left="360"/>
              <w:textAlignment w:val="baseline"/>
              <w:rPr>
                <w:rFonts w:ascii="Open Sans" w:hAnsi="Open Sans"/>
                <w:color w:val="333333"/>
                <w:sz w:val="21"/>
                <w:szCs w:val="21"/>
                <w:lang w:eastAsia="en-US"/>
              </w:rPr>
            </w:pPr>
            <w:r w:rsidRPr="00EB480C">
              <w:rPr>
                <w:rFonts w:ascii="Open Sans" w:hAnsi="Open Sans"/>
                <w:b/>
                <w:bCs/>
                <w:color w:val="333333"/>
                <w:sz w:val="21"/>
                <w:szCs w:val="21"/>
                <w:bdr w:val="none" w:sz="0" w:space="0" w:color="auto" w:frame="1"/>
                <w:lang w:eastAsia="en-US"/>
              </w:rPr>
              <w:t>Complexity</w:t>
            </w:r>
            <w:r w:rsidRPr="00EB480C">
              <w:rPr>
                <w:rFonts w:ascii="Open Sans" w:hAnsi="Open Sans"/>
                <w:color w:val="333333"/>
                <w:sz w:val="21"/>
                <w:szCs w:val="21"/>
                <w:lang w:eastAsia="en-US"/>
              </w:rPr>
              <w:t>: Data retrieval and processing algorithms have to be aware of where the origin of the data was</w:t>
            </w:r>
          </w:p>
          <w:p w14:paraId="07A5A940" w14:textId="77777777" w:rsidR="00EB480C" w:rsidRPr="00EB480C" w:rsidRDefault="00EB480C" w:rsidP="00EA09C8">
            <w:pPr>
              <w:numPr>
                <w:ilvl w:val="0"/>
                <w:numId w:val="12"/>
              </w:numPr>
              <w:shd w:val="clear" w:color="auto" w:fill="FFFFFF"/>
              <w:spacing w:line="408" w:lineRule="atLeast"/>
              <w:ind w:left="360"/>
              <w:textAlignment w:val="baseline"/>
              <w:rPr>
                <w:rFonts w:ascii="Open Sans" w:hAnsi="Open Sans"/>
                <w:color w:val="333333"/>
                <w:sz w:val="21"/>
                <w:szCs w:val="21"/>
                <w:lang w:eastAsia="en-US"/>
              </w:rPr>
            </w:pPr>
            <w:r w:rsidRPr="00EB480C">
              <w:rPr>
                <w:rFonts w:ascii="Open Sans" w:hAnsi="Open Sans"/>
                <w:b/>
                <w:bCs/>
                <w:color w:val="333333"/>
                <w:sz w:val="21"/>
                <w:szCs w:val="21"/>
                <w:bdr w:val="none" w:sz="0" w:space="0" w:color="auto" w:frame="1"/>
                <w:lang w:eastAsia="en-US"/>
              </w:rPr>
              <w:t>Indexing</w:t>
            </w:r>
            <w:r w:rsidRPr="00EB480C">
              <w:rPr>
                <w:rFonts w:ascii="Open Sans" w:hAnsi="Open Sans"/>
                <w:color w:val="333333"/>
                <w:sz w:val="21"/>
                <w:szCs w:val="21"/>
                <w:lang w:eastAsia="en-US"/>
              </w:rPr>
              <w:t xml:space="preserve">: the data in MySQL needs to be indexed to keep </w:t>
            </w:r>
            <w:proofErr w:type="spellStart"/>
            <w:r w:rsidRPr="00EB480C">
              <w:rPr>
                <w:rFonts w:ascii="Open Sans" w:hAnsi="Open Sans"/>
                <w:color w:val="333333"/>
                <w:sz w:val="21"/>
                <w:szCs w:val="21"/>
                <w:lang w:eastAsia="en-US"/>
              </w:rPr>
              <w:t>Solr</w:t>
            </w:r>
            <w:proofErr w:type="spellEnd"/>
            <w:r w:rsidRPr="00EB480C">
              <w:rPr>
                <w:rFonts w:ascii="Open Sans" w:hAnsi="Open Sans"/>
                <w:color w:val="333333"/>
                <w:sz w:val="21"/>
                <w:szCs w:val="21"/>
                <w:lang w:eastAsia="en-US"/>
              </w:rPr>
              <w:t xml:space="preserve"> in sync. It isn’t particularly hard but what if we could get rid of that?</w:t>
            </w:r>
          </w:p>
          <w:p w14:paraId="4975AF89" w14:textId="770D75E8" w:rsidR="00EB480C" w:rsidRPr="00AA7A88" w:rsidRDefault="00EB480C" w:rsidP="00EB480C">
            <w:pPr>
              <w:pStyle w:val="CellBase"/>
              <w:rPr>
                <w:rFonts w:ascii="Arial" w:hAnsi="Arial" w:cs="Arial"/>
              </w:rPr>
            </w:pPr>
          </w:p>
        </w:tc>
        <w:tc>
          <w:tcPr>
            <w:tcW w:w="1701" w:type="dxa"/>
          </w:tcPr>
          <w:p w14:paraId="42DBFAAE" w14:textId="5D11DEA0" w:rsidR="00EB480C" w:rsidRPr="00315368" w:rsidRDefault="0096723D" w:rsidP="00EB480C">
            <w:pPr>
              <w:pStyle w:val="CellBase"/>
              <w:rPr>
                <w:rFonts w:ascii="Arial" w:hAnsi="Arial" w:cs="Arial"/>
              </w:rPr>
            </w:pPr>
            <w:r w:rsidRPr="0096723D">
              <w:rPr>
                <w:rFonts w:ascii="Arial" w:hAnsi="Arial" w:cs="Arial"/>
              </w:rPr>
              <w:t>http://charlesnagy.info/it/postgresql/postgresql-full-text-search-vs-solr</w:t>
            </w:r>
          </w:p>
        </w:tc>
      </w:tr>
      <w:tr w:rsidR="00EB480C" w:rsidRPr="00315368" w14:paraId="110324DA" w14:textId="77777777" w:rsidTr="00EB480C">
        <w:trPr>
          <w:cantSplit/>
          <w:trHeight w:val="566"/>
        </w:trPr>
        <w:tc>
          <w:tcPr>
            <w:tcW w:w="675" w:type="dxa"/>
            <w:tcBorders>
              <w:top w:val="single" w:sz="4" w:space="0" w:color="auto"/>
              <w:bottom w:val="single" w:sz="4" w:space="0" w:color="auto"/>
            </w:tcBorders>
          </w:tcPr>
          <w:p w14:paraId="28CA4881" w14:textId="77777777" w:rsidR="00EB480C" w:rsidRDefault="00EB480C" w:rsidP="00EB480C">
            <w:pPr>
              <w:pStyle w:val="CellBase"/>
              <w:rPr>
                <w:rFonts w:ascii="Arial" w:hAnsi="Arial" w:cs="Arial"/>
                <w:bCs/>
              </w:rPr>
            </w:pPr>
            <w:r>
              <w:rPr>
                <w:rFonts w:ascii="Arial" w:hAnsi="Arial" w:cs="Arial"/>
                <w:bCs/>
              </w:rPr>
              <w:t>2</w:t>
            </w:r>
          </w:p>
        </w:tc>
        <w:tc>
          <w:tcPr>
            <w:tcW w:w="7371" w:type="dxa"/>
          </w:tcPr>
          <w:p w14:paraId="26AED9FB" w14:textId="0C9DF8D1" w:rsidR="0096723D" w:rsidRPr="0096723D" w:rsidRDefault="0096723D" w:rsidP="0096723D">
            <w:pPr>
              <w:rPr>
                <w:rFonts w:ascii="Times" w:hAnsi="Times"/>
                <w:szCs w:val="20"/>
                <w:lang w:eastAsia="en-US"/>
              </w:rPr>
            </w:pPr>
            <w:proofErr w:type="gramStart"/>
            <w:r>
              <w:rPr>
                <w:rFonts w:ascii="Open Sans" w:hAnsi="Open Sans"/>
                <w:color w:val="333333"/>
                <w:sz w:val="21"/>
                <w:szCs w:val="21"/>
                <w:shd w:val="clear" w:color="auto" w:fill="FFFFFF"/>
                <w:lang w:eastAsia="en-US"/>
              </w:rPr>
              <w:t>Query :</w:t>
            </w:r>
            <w:proofErr w:type="gramEnd"/>
            <w:r>
              <w:rPr>
                <w:rFonts w:ascii="Open Sans" w:hAnsi="Open Sans"/>
                <w:color w:val="333333"/>
                <w:sz w:val="21"/>
                <w:szCs w:val="21"/>
                <w:shd w:val="clear" w:color="auto" w:fill="FFFFFF"/>
                <w:lang w:eastAsia="en-US"/>
              </w:rPr>
              <w:t xml:space="preserve"> </w:t>
            </w:r>
            <w:proofErr w:type="spellStart"/>
            <w:r w:rsidRPr="0096723D">
              <w:rPr>
                <w:rFonts w:ascii="Open Sans" w:hAnsi="Open Sans"/>
                <w:color w:val="333333"/>
                <w:sz w:val="21"/>
                <w:szCs w:val="21"/>
                <w:shd w:val="clear" w:color="auto" w:fill="FFFFFF"/>
                <w:lang w:eastAsia="en-US"/>
              </w:rPr>
              <w:t>Postgresql</w:t>
            </w:r>
            <w:proofErr w:type="spellEnd"/>
            <w:r w:rsidRPr="0096723D">
              <w:rPr>
                <w:rFonts w:ascii="Open Sans" w:hAnsi="Open Sans"/>
                <w:color w:val="333333"/>
                <w:sz w:val="21"/>
                <w:szCs w:val="21"/>
                <w:shd w:val="clear" w:color="auto" w:fill="FFFFFF"/>
                <w:lang w:eastAsia="en-US"/>
              </w:rPr>
              <w:t xml:space="preserve"> with reconnect for every query is significantly slower but that was expected. What is surprising that with using the existing connection </w:t>
            </w:r>
            <w:proofErr w:type="spellStart"/>
            <w:r w:rsidRPr="0096723D">
              <w:rPr>
                <w:rFonts w:ascii="Open Sans" w:hAnsi="Open Sans"/>
                <w:b/>
                <w:bCs/>
                <w:color w:val="333333"/>
                <w:sz w:val="21"/>
                <w:szCs w:val="21"/>
                <w:bdr w:val="none" w:sz="0" w:space="0" w:color="auto" w:frame="1"/>
                <w:shd w:val="clear" w:color="auto" w:fill="FFFFFF"/>
                <w:lang w:eastAsia="en-US"/>
              </w:rPr>
              <w:t>Postgresql</w:t>
            </w:r>
            <w:proofErr w:type="spellEnd"/>
            <w:r w:rsidRPr="0096723D">
              <w:rPr>
                <w:rFonts w:ascii="Open Sans" w:hAnsi="Open Sans"/>
                <w:b/>
                <w:bCs/>
                <w:color w:val="333333"/>
                <w:sz w:val="21"/>
                <w:szCs w:val="21"/>
                <w:bdr w:val="none" w:sz="0" w:space="0" w:color="auto" w:frame="1"/>
                <w:shd w:val="clear" w:color="auto" w:fill="FFFFFF"/>
                <w:lang w:eastAsia="en-US"/>
              </w:rPr>
              <w:t xml:space="preserve"> can do 29.6% more queries than </w:t>
            </w:r>
            <w:proofErr w:type="spellStart"/>
            <w:r w:rsidRPr="0096723D">
              <w:rPr>
                <w:rFonts w:ascii="Open Sans" w:hAnsi="Open Sans"/>
                <w:b/>
                <w:bCs/>
                <w:color w:val="333333"/>
                <w:sz w:val="21"/>
                <w:szCs w:val="21"/>
                <w:bdr w:val="none" w:sz="0" w:space="0" w:color="auto" w:frame="1"/>
                <w:shd w:val="clear" w:color="auto" w:fill="FFFFFF"/>
                <w:lang w:eastAsia="en-US"/>
              </w:rPr>
              <w:t>Solr</w:t>
            </w:r>
            <w:proofErr w:type="spellEnd"/>
            <w:r w:rsidRPr="0096723D">
              <w:rPr>
                <w:rFonts w:ascii="Open Sans" w:hAnsi="Open Sans"/>
                <w:b/>
                <w:bCs/>
                <w:color w:val="333333"/>
                <w:sz w:val="21"/>
                <w:szCs w:val="21"/>
                <w:bdr w:val="none" w:sz="0" w:space="0" w:color="auto" w:frame="1"/>
                <w:shd w:val="clear" w:color="auto" w:fill="FFFFFF"/>
                <w:lang w:eastAsia="en-US"/>
              </w:rPr>
              <w:t xml:space="preserve"> per </w:t>
            </w:r>
            <w:proofErr w:type="gramStart"/>
            <w:r w:rsidRPr="0096723D">
              <w:rPr>
                <w:rFonts w:ascii="Open Sans" w:hAnsi="Open Sans"/>
                <w:b/>
                <w:bCs/>
                <w:color w:val="333333"/>
                <w:sz w:val="21"/>
                <w:szCs w:val="21"/>
                <w:bdr w:val="none" w:sz="0" w:space="0" w:color="auto" w:frame="1"/>
                <w:shd w:val="clear" w:color="auto" w:fill="FFFFFF"/>
                <w:lang w:eastAsia="en-US"/>
              </w:rPr>
              <w:t>second</w:t>
            </w:r>
            <w:r w:rsidRPr="0096723D">
              <w:rPr>
                <w:rFonts w:ascii="Open Sans" w:hAnsi="Open Sans"/>
                <w:color w:val="333333"/>
                <w:sz w:val="21"/>
                <w:szCs w:val="21"/>
                <w:shd w:val="clear" w:color="auto" w:fill="FFFFFF"/>
                <w:lang w:eastAsia="en-US"/>
              </w:rPr>
              <w:t>.</w:t>
            </w:r>
            <w:proofErr w:type="gramEnd"/>
            <w:r w:rsidRPr="0096723D">
              <w:rPr>
                <w:rFonts w:ascii="Open Sans" w:hAnsi="Open Sans"/>
                <w:color w:val="333333"/>
                <w:sz w:val="21"/>
                <w:szCs w:val="21"/>
                <w:shd w:val="clear" w:color="auto" w:fill="FFFFFF"/>
                <w:lang w:eastAsia="en-US"/>
              </w:rPr>
              <w:t xml:space="preserve"> That not just being in par but a significant performance difference.</w:t>
            </w:r>
          </w:p>
          <w:p w14:paraId="734C4311" w14:textId="5A714CFA" w:rsidR="00EB480C" w:rsidRPr="00AA7A88" w:rsidRDefault="00EB480C" w:rsidP="00EB480C">
            <w:pPr>
              <w:pStyle w:val="CellBase"/>
              <w:rPr>
                <w:rFonts w:ascii="Arial" w:hAnsi="Arial" w:cs="Arial"/>
              </w:rPr>
            </w:pPr>
          </w:p>
        </w:tc>
        <w:tc>
          <w:tcPr>
            <w:tcW w:w="1701" w:type="dxa"/>
          </w:tcPr>
          <w:p w14:paraId="4FB5EAF2" w14:textId="1405FDF0" w:rsidR="00EB480C" w:rsidRPr="00315368" w:rsidRDefault="0096723D" w:rsidP="00EB480C">
            <w:pPr>
              <w:pStyle w:val="CellBase"/>
              <w:rPr>
                <w:rFonts w:ascii="Arial" w:hAnsi="Arial" w:cs="Arial"/>
              </w:rPr>
            </w:pPr>
            <w:r w:rsidRPr="0096723D">
              <w:rPr>
                <w:rFonts w:ascii="Arial" w:hAnsi="Arial" w:cs="Arial"/>
              </w:rPr>
              <w:t>http://charlesnagy.info/it/postgresql/postgresql-full-text-search-vs-solr</w:t>
            </w:r>
          </w:p>
        </w:tc>
      </w:tr>
      <w:tr w:rsidR="00EB480C" w:rsidRPr="00315368" w14:paraId="7901175A" w14:textId="77777777" w:rsidTr="00EB480C">
        <w:trPr>
          <w:cantSplit/>
          <w:trHeight w:val="566"/>
        </w:trPr>
        <w:tc>
          <w:tcPr>
            <w:tcW w:w="675" w:type="dxa"/>
            <w:tcBorders>
              <w:top w:val="single" w:sz="4" w:space="0" w:color="auto"/>
              <w:bottom w:val="single" w:sz="4" w:space="0" w:color="auto"/>
            </w:tcBorders>
          </w:tcPr>
          <w:p w14:paraId="40A977FE" w14:textId="77777777" w:rsidR="00EB480C" w:rsidRDefault="00EB480C" w:rsidP="00EB480C">
            <w:pPr>
              <w:pStyle w:val="CellBase"/>
              <w:rPr>
                <w:rFonts w:ascii="Arial" w:hAnsi="Arial" w:cs="Arial"/>
                <w:bCs/>
              </w:rPr>
            </w:pPr>
            <w:r>
              <w:rPr>
                <w:rFonts w:ascii="Arial" w:hAnsi="Arial" w:cs="Arial"/>
                <w:bCs/>
              </w:rPr>
              <w:t>3</w:t>
            </w:r>
          </w:p>
        </w:tc>
        <w:tc>
          <w:tcPr>
            <w:tcW w:w="7371" w:type="dxa"/>
          </w:tcPr>
          <w:p w14:paraId="53E9DC70" w14:textId="4DBAA6CE" w:rsidR="0096723D" w:rsidRPr="0096723D" w:rsidRDefault="0096723D" w:rsidP="0096723D">
            <w:pPr>
              <w:rPr>
                <w:rFonts w:ascii="Times" w:hAnsi="Times"/>
                <w:szCs w:val="20"/>
                <w:lang w:eastAsia="en-US"/>
              </w:rPr>
            </w:pPr>
            <w:r>
              <w:rPr>
                <w:rFonts w:ascii="Open Sans" w:hAnsi="Open Sans"/>
                <w:color w:val="333333"/>
                <w:sz w:val="21"/>
                <w:szCs w:val="21"/>
                <w:shd w:val="clear" w:color="auto" w:fill="FFFFFF"/>
                <w:lang w:eastAsia="en-US"/>
              </w:rPr>
              <w:t xml:space="preserve">Query </w:t>
            </w:r>
            <w:proofErr w:type="gramStart"/>
            <w:r>
              <w:rPr>
                <w:rFonts w:ascii="Open Sans" w:hAnsi="Open Sans"/>
                <w:color w:val="333333"/>
                <w:sz w:val="21"/>
                <w:szCs w:val="21"/>
                <w:shd w:val="clear" w:color="auto" w:fill="FFFFFF"/>
                <w:lang w:eastAsia="en-US"/>
              </w:rPr>
              <w:t>time :</w:t>
            </w:r>
            <w:proofErr w:type="gramEnd"/>
            <w:r>
              <w:rPr>
                <w:rFonts w:ascii="Open Sans" w:hAnsi="Open Sans"/>
                <w:color w:val="333333"/>
                <w:sz w:val="21"/>
                <w:szCs w:val="21"/>
                <w:shd w:val="clear" w:color="auto" w:fill="FFFFFF"/>
                <w:lang w:eastAsia="en-US"/>
              </w:rPr>
              <w:t xml:space="preserve"> </w:t>
            </w:r>
            <w:r w:rsidRPr="0096723D">
              <w:rPr>
                <w:rFonts w:ascii="Open Sans" w:hAnsi="Open Sans"/>
                <w:color w:val="333333"/>
                <w:sz w:val="21"/>
                <w:szCs w:val="21"/>
                <w:shd w:val="clear" w:color="auto" w:fill="FFFFFF"/>
                <w:lang w:eastAsia="en-US"/>
              </w:rPr>
              <w:t>Roughly the same results. </w:t>
            </w:r>
            <w:proofErr w:type="spellStart"/>
            <w:r w:rsidRPr="0096723D">
              <w:rPr>
                <w:rFonts w:ascii="Open Sans" w:hAnsi="Open Sans"/>
                <w:b/>
                <w:bCs/>
                <w:color w:val="333333"/>
                <w:sz w:val="21"/>
                <w:szCs w:val="21"/>
                <w:bdr w:val="none" w:sz="0" w:space="0" w:color="auto" w:frame="1"/>
                <w:shd w:val="clear" w:color="auto" w:fill="FFFFFF"/>
                <w:lang w:eastAsia="en-US"/>
              </w:rPr>
              <w:t>Postgresql</w:t>
            </w:r>
            <w:proofErr w:type="spellEnd"/>
            <w:r w:rsidRPr="0096723D">
              <w:rPr>
                <w:rFonts w:ascii="Open Sans" w:hAnsi="Open Sans"/>
                <w:b/>
                <w:bCs/>
                <w:color w:val="333333"/>
                <w:sz w:val="21"/>
                <w:szCs w:val="21"/>
                <w:bdr w:val="none" w:sz="0" w:space="0" w:color="auto" w:frame="1"/>
                <w:shd w:val="clear" w:color="auto" w:fill="FFFFFF"/>
                <w:lang w:eastAsia="en-US"/>
              </w:rPr>
              <w:t xml:space="preserve"> is faster with 27% than </w:t>
            </w:r>
            <w:proofErr w:type="spellStart"/>
            <w:r w:rsidRPr="0096723D">
              <w:rPr>
                <w:rFonts w:ascii="Open Sans" w:hAnsi="Open Sans"/>
                <w:b/>
                <w:bCs/>
                <w:color w:val="333333"/>
                <w:sz w:val="21"/>
                <w:szCs w:val="21"/>
                <w:bdr w:val="none" w:sz="0" w:space="0" w:color="auto" w:frame="1"/>
                <w:shd w:val="clear" w:color="auto" w:fill="FFFFFF"/>
                <w:lang w:eastAsia="en-US"/>
              </w:rPr>
              <w:t>Solr</w:t>
            </w:r>
            <w:proofErr w:type="spellEnd"/>
            <w:r w:rsidRPr="0096723D">
              <w:rPr>
                <w:rFonts w:ascii="Open Sans" w:hAnsi="Open Sans"/>
                <w:b/>
                <w:bCs/>
                <w:color w:val="333333"/>
                <w:sz w:val="21"/>
                <w:szCs w:val="21"/>
                <w:bdr w:val="none" w:sz="0" w:space="0" w:color="auto" w:frame="1"/>
                <w:shd w:val="clear" w:color="auto" w:fill="FFFFFF"/>
                <w:lang w:eastAsia="en-US"/>
              </w:rPr>
              <w:t xml:space="preserve"> in terms of query time</w:t>
            </w:r>
            <w:r w:rsidRPr="0096723D">
              <w:rPr>
                <w:rFonts w:ascii="Open Sans" w:hAnsi="Open Sans"/>
                <w:color w:val="333333"/>
                <w:sz w:val="21"/>
                <w:szCs w:val="21"/>
                <w:shd w:val="clear" w:color="auto" w:fill="FFFFFF"/>
                <w:lang w:eastAsia="en-US"/>
              </w:rPr>
              <w:t>.</w:t>
            </w:r>
          </w:p>
          <w:p w14:paraId="406D18F9" w14:textId="47A2EADC" w:rsidR="00EB480C" w:rsidRPr="00AA7A88" w:rsidRDefault="00EB480C" w:rsidP="00EB480C">
            <w:pPr>
              <w:pStyle w:val="CellBase"/>
              <w:rPr>
                <w:rFonts w:ascii="Arial" w:hAnsi="Arial" w:cs="Arial"/>
              </w:rPr>
            </w:pPr>
          </w:p>
        </w:tc>
        <w:tc>
          <w:tcPr>
            <w:tcW w:w="1701" w:type="dxa"/>
          </w:tcPr>
          <w:p w14:paraId="3463F029" w14:textId="3D3ED579" w:rsidR="00EB480C" w:rsidRPr="00315368" w:rsidRDefault="0096723D" w:rsidP="00EB480C">
            <w:pPr>
              <w:pStyle w:val="CellBase"/>
              <w:rPr>
                <w:rFonts w:ascii="Arial" w:hAnsi="Arial" w:cs="Arial"/>
              </w:rPr>
            </w:pPr>
            <w:r w:rsidRPr="0096723D">
              <w:rPr>
                <w:rFonts w:ascii="Arial" w:hAnsi="Arial" w:cs="Arial"/>
              </w:rPr>
              <w:t>http://charlesnagy.info/it/postgresql/postgresql-full-text-search-vs-solr</w:t>
            </w:r>
          </w:p>
        </w:tc>
      </w:tr>
      <w:tr w:rsidR="0096723D" w:rsidRPr="00315368" w14:paraId="7E9ED32A" w14:textId="77777777" w:rsidTr="00EB480C">
        <w:trPr>
          <w:cantSplit/>
          <w:trHeight w:val="566"/>
        </w:trPr>
        <w:tc>
          <w:tcPr>
            <w:tcW w:w="675" w:type="dxa"/>
            <w:tcBorders>
              <w:top w:val="single" w:sz="4" w:space="0" w:color="auto"/>
              <w:bottom w:val="single" w:sz="4" w:space="0" w:color="auto"/>
            </w:tcBorders>
          </w:tcPr>
          <w:p w14:paraId="263D23D6" w14:textId="77777777" w:rsidR="0096723D" w:rsidRDefault="0096723D" w:rsidP="00EB480C">
            <w:pPr>
              <w:pStyle w:val="CellBase"/>
              <w:rPr>
                <w:rFonts w:ascii="Arial" w:hAnsi="Arial" w:cs="Arial"/>
                <w:bCs/>
              </w:rPr>
            </w:pPr>
          </w:p>
        </w:tc>
        <w:tc>
          <w:tcPr>
            <w:tcW w:w="7371" w:type="dxa"/>
          </w:tcPr>
          <w:p w14:paraId="4EEEF220" w14:textId="77777777" w:rsidR="0096723D" w:rsidRPr="0096723D" w:rsidRDefault="0096723D" w:rsidP="0096723D">
            <w:pPr>
              <w:spacing w:before="150" w:after="150"/>
              <w:rPr>
                <w:rFonts w:ascii="Times New Roman" w:hAnsi="Times New Roman"/>
                <w:color w:val="000000"/>
                <w:sz w:val="24"/>
                <w:lang w:eastAsia="en-US"/>
              </w:rPr>
            </w:pPr>
            <w:proofErr w:type="spellStart"/>
            <w:r w:rsidRPr="0096723D">
              <w:rPr>
                <w:rFonts w:ascii="Times New Roman" w:hAnsi="Times New Roman"/>
                <w:color w:val="000000"/>
                <w:sz w:val="24"/>
                <w:lang w:eastAsia="en-US"/>
              </w:rPr>
              <w:t>Solr</w:t>
            </w:r>
            <w:proofErr w:type="spellEnd"/>
            <w:r w:rsidRPr="0096723D">
              <w:rPr>
                <w:rFonts w:ascii="Times New Roman" w:hAnsi="Times New Roman"/>
                <w:color w:val="000000"/>
                <w:sz w:val="24"/>
                <w:lang w:eastAsia="en-US"/>
              </w:rPr>
              <w:t xml:space="preserve"> is a standalone application and you need to take care about </w:t>
            </w:r>
            <w:proofErr w:type="spellStart"/>
            <w:r w:rsidRPr="0096723D">
              <w:rPr>
                <w:rFonts w:ascii="Times New Roman" w:hAnsi="Times New Roman"/>
                <w:color w:val="000000"/>
                <w:sz w:val="24"/>
                <w:lang w:eastAsia="en-US"/>
              </w:rPr>
              <w:t>Solr</w:t>
            </w:r>
            <w:proofErr w:type="spellEnd"/>
            <w:r w:rsidRPr="0096723D">
              <w:rPr>
                <w:rFonts w:ascii="Times New Roman" w:hAnsi="Times New Roman"/>
                <w:color w:val="000000"/>
                <w:sz w:val="24"/>
                <w:lang w:eastAsia="en-US"/>
              </w:rPr>
              <w:t xml:space="preserve"> co</w:t>
            </w:r>
            <w:r w:rsidRPr="0096723D">
              <w:rPr>
                <w:rFonts w:ascii="Times New Roman" w:hAnsi="Times New Roman"/>
                <w:color w:val="000000"/>
                <w:sz w:val="24"/>
                <w:lang w:eastAsia="en-US"/>
              </w:rPr>
              <w:t>n</w:t>
            </w:r>
            <w:r w:rsidRPr="0096723D">
              <w:rPr>
                <w:rFonts w:ascii="Times New Roman" w:hAnsi="Times New Roman"/>
                <w:color w:val="000000"/>
                <w:sz w:val="24"/>
                <w:lang w:eastAsia="en-US"/>
              </w:rPr>
              <w:t>figuration. It is a part of a code since some search business logic depends on it. This might require:</w:t>
            </w:r>
          </w:p>
          <w:p w14:paraId="3FCB8CEB" w14:textId="77777777" w:rsidR="0096723D" w:rsidRPr="0096723D" w:rsidRDefault="0096723D" w:rsidP="00EA09C8">
            <w:pPr>
              <w:numPr>
                <w:ilvl w:val="0"/>
                <w:numId w:val="13"/>
              </w:numPr>
              <w:spacing w:before="100" w:beforeAutospacing="1" w:after="100" w:afterAutospacing="1"/>
              <w:rPr>
                <w:rFonts w:ascii="Times New Roman" w:hAnsi="Times New Roman"/>
                <w:color w:val="000000"/>
                <w:sz w:val="24"/>
                <w:lang w:eastAsia="en-US"/>
              </w:rPr>
            </w:pPr>
            <w:proofErr w:type="gramStart"/>
            <w:r w:rsidRPr="0096723D">
              <w:rPr>
                <w:rFonts w:ascii="Times New Roman" w:hAnsi="Times New Roman"/>
                <w:color w:val="000000"/>
                <w:sz w:val="24"/>
                <w:lang w:eastAsia="en-US"/>
              </w:rPr>
              <w:t>different</w:t>
            </w:r>
            <w:proofErr w:type="gramEnd"/>
            <w:r w:rsidRPr="0096723D">
              <w:rPr>
                <w:rFonts w:ascii="Times New Roman" w:hAnsi="Times New Roman"/>
                <w:color w:val="000000"/>
                <w:sz w:val="24"/>
                <w:lang w:eastAsia="en-US"/>
              </w:rPr>
              <w:t xml:space="preserve"> </w:t>
            </w:r>
            <w:proofErr w:type="spellStart"/>
            <w:r w:rsidRPr="0096723D">
              <w:rPr>
                <w:rFonts w:ascii="Times New Roman" w:hAnsi="Times New Roman"/>
                <w:color w:val="000000"/>
                <w:sz w:val="24"/>
                <w:lang w:eastAsia="en-US"/>
              </w:rPr>
              <w:t>solr</w:t>
            </w:r>
            <w:proofErr w:type="spellEnd"/>
            <w:r w:rsidRPr="0096723D">
              <w:rPr>
                <w:rFonts w:ascii="Times New Roman" w:hAnsi="Times New Roman"/>
                <w:color w:val="000000"/>
                <w:sz w:val="24"/>
                <w:lang w:eastAsia="en-US"/>
              </w:rPr>
              <w:t xml:space="preserve"> </w:t>
            </w:r>
            <w:proofErr w:type="spellStart"/>
            <w:r w:rsidRPr="0096723D">
              <w:rPr>
                <w:rFonts w:ascii="Times New Roman" w:hAnsi="Times New Roman"/>
                <w:color w:val="000000"/>
                <w:sz w:val="24"/>
                <w:lang w:eastAsia="en-US"/>
              </w:rPr>
              <w:t>config</w:t>
            </w:r>
            <w:proofErr w:type="spellEnd"/>
            <w:r w:rsidRPr="0096723D">
              <w:rPr>
                <w:rFonts w:ascii="Times New Roman" w:hAnsi="Times New Roman"/>
                <w:color w:val="000000"/>
                <w:sz w:val="24"/>
                <w:lang w:eastAsia="en-US"/>
              </w:rPr>
              <w:t xml:space="preserve"> files across different branches</w:t>
            </w:r>
          </w:p>
          <w:p w14:paraId="7EE9DE4C" w14:textId="77777777" w:rsidR="0096723D" w:rsidRPr="0096723D" w:rsidRDefault="0096723D" w:rsidP="00EA09C8">
            <w:pPr>
              <w:numPr>
                <w:ilvl w:val="0"/>
                <w:numId w:val="13"/>
              </w:numPr>
              <w:spacing w:before="100" w:beforeAutospacing="1" w:after="100" w:afterAutospacing="1"/>
              <w:rPr>
                <w:rFonts w:ascii="Times New Roman" w:hAnsi="Times New Roman"/>
                <w:color w:val="000000"/>
                <w:sz w:val="24"/>
                <w:lang w:eastAsia="en-US"/>
              </w:rPr>
            </w:pPr>
            <w:proofErr w:type="gramStart"/>
            <w:r w:rsidRPr="0096723D">
              <w:rPr>
                <w:rFonts w:ascii="Times New Roman" w:hAnsi="Times New Roman"/>
                <w:color w:val="000000"/>
                <w:sz w:val="24"/>
                <w:lang w:eastAsia="en-US"/>
              </w:rPr>
              <w:t>test</w:t>
            </w:r>
            <w:proofErr w:type="gramEnd"/>
            <w:r w:rsidRPr="0096723D">
              <w:rPr>
                <w:rFonts w:ascii="Times New Roman" w:hAnsi="Times New Roman"/>
                <w:color w:val="000000"/>
                <w:sz w:val="24"/>
                <w:lang w:eastAsia="en-US"/>
              </w:rPr>
              <w:t xml:space="preserve"> suite that covers some </w:t>
            </w:r>
            <w:proofErr w:type="spellStart"/>
            <w:r w:rsidRPr="0096723D">
              <w:rPr>
                <w:rFonts w:ascii="Times New Roman" w:hAnsi="Times New Roman"/>
                <w:color w:val="000000"/>
                <w:sz w:val="24"/>
                <w:lang w:eastAsia="en-US"/>
              </w:rPr>
              <w:t>config</w:t>
            </w:r>
            <w:proofErr w:type="spellEnd"/>
            <w:r w:rsidRPr="0096723D">
              <w:rPr>
                <w:rFonts w:ascii="Times New Roman" w:hAnsi="Times New Roman"/>
                <w:color w:val="000000"/>
                <w:sz w:val="24"/>
                <w:lang w:eastAsia="en-US"/>
              </w:rPr>
              <w:t xml:space="preserve"> options</w:t>
            </w:r>
          </w:p>
          <w:p w14:paraId="6D01FC06" w14:textId="77777777" w:rsidR="0096723D" w:rsidRPr="0096723D" w:rsidRDefault="0096723D" w:rsidP="00EA09C8">
            <w:pPr>
              <w:numPr>
                <w:ilvl w:val="0"/>
                <w:numId w:val="13"/>
              </w:numPr>
              <w:spacing w:before="100" w:beforeAutospacing="1" w:after="100" w:afterAutospacing="1"/>
              <w:rPr>
                <w:rFonts w:ascii="Times New Roman" w:hAnsi="Times New Roman"/>
                <w:color w:val="000000"/>
                <w:sz w:val="24"/>
                <w:lang w:eastAsia="en-US"/>
              </w:rPr>
            </w:pPr>
            <w:proofErr w:type="gramStart"/>
            <w:r w:rsidRPr="0096723D">
              <w:rPr>
                <w:rFonts w:ascii="Times New Roman" w:hAnsi="Times New Roman"/>
                <w:color w:val="000000"/>
                <w:sz w:val="24"/>
                <w:lang w:eastAsia="en-US"/>
              </w:rPr>
              <w:t>different</w:t>
            </w:r>
            <w:proofErr w:type="gramEnd"/>
            <w:r w:rsidRPr="0096723D">
              <w:rPr>
                <w:rFonts w:ascii="Times New Roman" w:hAnsi="Times New Roman"/>
                <w:color w:val="000000"/>
                <w:sz w:val="24"/>
                <w:lang w:eastAsia="en-US"/>
              </w:rPr>
              <w:t xml:space="preserve"> </w:t>
            </w:r>
            <w:proofErr w:type="spellStart"/>
            <w:r w:rsidRPr="0096723D">
              <w:rPr>
                <w:rFonts w:ascii="Times New Roman" w:hAnsi="Times New Roman"/>
                <w:color w:val="000000"/>
                <w:sz w:val="24"/>
                <w:lang w:eastAsia="en-US"/>
              </w:rPr>
              <w:t>solr</w:t>
            </w:r>
            <w:proofErr w:type="spellEnd"/>
            <w:r w:rsidRPr="0096723D">
              <w:rPr>
                <w:rFonts w:ascii="Times New Roman" w:hAnsi="Times New Roman"/>
                <w:color w:val="000000"/>
                <w:sz w:val="24"/>
                <w:lang w:eastAsia="en-US"/>
              </w:rPr>
              <w:t xml:space="preserve"> instances launched for development and test env</w:t>
            </w:r>
            <w:r w:rsidRPr="0096723D">
              <w:rPr>
                <w:rFonts w:ascii="Times New Roman" w:hAnsi="Times New Roman"/>
                <w:color w:val="000000"/>
                <w:sz w:val="24"/>
                <w:lang w:eastAsia="en-US"/>
              </w:rPr>
              <w:t>i</w:t>
            </w:r>
            <w:r w:rsidRPr="0096723D">
              <w:rPr>
                <w:rFonts w:ascii="Times New Roman" w:hAnsi="Times New Roman"/>
                <w:color w:val="000000"/>
                <w:sz w:val="24"/>
                <w:lang w:eastAsia="en-US"/>
              </w:rPr>
              <w:t>ronments</w:t>
            </w:r>
          </w:p>
          <w:p w14:paraId="002E5A1C" w14:textId="77777777" w:rsidR="0096723D" w:rsidRPr="0096723D" w:rsidRDefault="0096723D" w:rsidP="00EA09C8">
            <w:pPr>
              <w:numPr>
                <w:ilvl w:val="0"/>
                <w:numId w:val="13"/>
              </w:numPr>
              <w:spacing w:before="100" w:beforeAutospacing="1" w:after="100" w:afterAutospacing="1"/>
              <w:rPr>
                <w:rFonts w:ascii="Times New Roman" w:hAnsi="Times New Roman"/>
                <w:color w:val="000000"/>
                <w:sz w:val="24"/>
                <w:lang w:eastAsia="en-US"/>
              </w:rPr>
            </w:pPr>
            <w:proofErr w:type="gramStart"/>
            <w:r w:rsidRPr="0096723D">
              <w:rPr>
                <w:rFonts w:ascii="Times New Roman" w:hAnsi="Times New Roman"/>
                <w:color w:val="000000"/>
                <w:sz w:val="24"/>
                <w:lang w:eastAsia="en-US"/>
              </w:rPr>
              <w:t>a</w:t>
            </w:r>
            <w:proofErr w:type="gramEnd"/>
            <w:r w:rsidRPr="0096723D">
              <w:rPr>
                <w:rFonts w:ascii="Times New Roman" w:hAnsi="Times New Roman"/>
                <w:color w:val="000000"/>
                <w:sz w:val="24"/>
                <w:lang w:eastAsia="en-US"/>
              </w:rPr>
              <w:t xml:space="preserve"> need to rebuild search index when you switch branches</w:t>
            </w:r>
          </w:p>
          <w:p w14:paraId="0D439541" w14:textId="77777777" w:rsidR="0096723D" w:rsidRPr="0096723D" w:rsidRDefault="0096723D" w:rsidP="0096723D">
            <w:pPr>
              <w:rPr>
                <w:rFonts w:ascii="Times" w:hAnsi="Times"/>
                <w:szCs w:val="20"/>
                <w:lang w:eastAsia="en-US"/>
              </w:rPr>
            </w:pPr>
          </w:p>
          <w:p w14:paraId="1294934D" w14:textId="77777777" w:rsidR="0096723D" w:rsidRPr="00AA7A88" w:rsidRDefault="0096723D" w:rsidP="00EB480C">
            <w:pPr>
              <w:pStyle w:val="CellBase"/>
              <w:rPr>
                <w:rFonts w:ascii="Arial" w:hAnsi="Arial" w:cs="Arial"/>
              </w:rPr>
            </w:pPr>
          </w:p>
        </w:tc>
        <w:tc>
          <w:tcPr>
            <w:tcW w:w="1701" w:type="dxa"/>
          </w:tcPr>
          <w:p w14:paraId="68E39A2E" w14:textId="77777777" w:rsidR="0096723D" w:rsidRPr="00315368" w:rsidRDefault="0096723D" w:rsidP="00EB480C">
            <w:pPr>
              <w:pStyle w:val="CellBase"/>
              <w:rPr>
                <w:rFonts w:ascii="Arial" w:hAnsi="Arial" w:cs="Arial"/>
              </w:rPr>
            </w:pPr>
          </w:p>
        </w:tc>
      </w:tr>
      <w:tr w:rsidR="0096723D" w:rsidRPr="00315368" w14:paraId="0125FD3C" w14:textId="77777777" w:rsidTr="00EB480C">
        <w:trPr>
          <w:cantSplit/>
          <w:trHeight w:val="566"/>
        </w:trPr>
        <w:tc>
          <w:tcPr>
            <w:tcW w:w="675" w:type="dxa"/>
            <w:tcBorders>
              <w:top w:val="single" w:sz="4" w:space="0" w:color="auto"/>
              <w:bottom w:val="single" w:sz="4" w:space="0" w:color="auto"/>
            </w:tcBorders>
          </w:tcPr>
          <w:p w14:paraId="25C7BC7D" w14:textId="77777777" w:rsidR="0096723D" w:rsidRDefault="0096723D" w:rsidP="00EB480C">
            <w:pPr>
              <w:pStyle w:val="CellBase"/>
              <w:rPr>
                <w:rFonts w:ascii="Arial" w:hAnsi="Arial" w:cs="Arial"/>
                <w:bCs/>
              </w:rPr>
            </w:pPr>
          </w:p>
        </w:tc>
        <w:tc>
          <w:tcPr>
            <w:tcW w:w="7371" w:type="dxa"/>
          </w:tcPr>
          <w:p w14:paraId="7A96C67F" w14:textId="77777777" w:rsidR="0096723D" w:rsidRPr="00AA7A88" w:rsidRDefault="0096723D" w:rsidP="00163B26">
            <w:pPr>
              <w:shd w:val="clear" w:color="auto" w:fill="FFFFFF"/>
              <w:spacing w:line="486" w:lineRule="atLeast"/>
              <w:ind w:left="720"/>
              <w:textAlignment w:val="baseline"/>
              <w:rPr>
                <w:rFonts w:ascii="Arial" w:hAnsi="Arial" w:cs="Arial"/>
              </w:rPr>
            </w:pPr>
          </w:p>
        </w:tc>
        <w:tc>
          <w:tcPr>
            <w:tcW w:w="1701" w:type="dxa"/>
          </w:tcPr>
          <w:p w14:paraId="0549F418" w14:textId="77777777" w:rsidR="0096723D" w:rsidRPr="00315368" w:rsidRDefault="0096723D" w:rsidP="00EB480C">
            <w:pPr>
              <w:pStyle w:val="CellBase"/>
              <w:rPr>
                <w:rFonts w:ascii="Arial" w:hAnsi="Arial" w:cs="Arial"/>
              </w:rPr>
            </w:pPr>
          </w:p>
        </w:tc>
      </w:tr>
      <w:tr w:rsidR="0096723D" w:rsidRPr="00315368" w14:paraId="278A220B" w14:textId="77777777" w:rsidTr="00EB480C">
        <w:trPr>
          <w:cantSplit/>
          <w:trHeight w:val="566"/>
        </w:trPr>
        <w:tc>
          <w:tcPr>
            <w:tcW w:w="675" w:type="dxa"/>
            <w:tcBorders>
              <w:top w:val="single" w:sz="4" w:space="0" w:color="auto"/>
              <w:bottom w:val="single" w:sz="4" w:space="0" w:color="auto"/>
            </w:tcBorders>
          </w:tcPr>
          <w:p w14:paraId="2A7DC623" w14:textId="77777777" w:rsidR="0096723D" w:rsidRDefault="0096723D" w:rsidP="00EB480C">
            <w:pPr>
              <w:pStyle w:val="CellBase"/>
              <w:rPr>
                <w:rFonts w:ascii="Arial" w:hAnsi="Arial" w:cs="Arial"/>
                <w:bCs/>
              </w:rPr>
            </w:pPr>
          </w:p>
        </w:tc>
        <w:tc>
          <w:tcPr>
            <w:tcW w:w="7371" w:type="dxa"/>
          </w:tcPr>
          <w:p w14:paraId="3626EF7A" w14:textId="77777777" w:rsidR="0096723D" w:rsidRPr="00AA7A88" w:rsidRDefault="0096723D" w:rsidP="00EB480C">
            <w:pPr>
              <w:pStyle w:val="CellBase"/>
              <w:rPr>
                <w:rFonts w:ascii="Arial" w:hAnsi="Arial" w:cs="Arial"/>
              </w:rPr>
            </w:pPr>
          </w:p>
        </w:tc>
        <w:tc>
          <w:tcPr>
            <w:tcW w:w="1701" w:type="dxa"/>
          </w:tcPr>
          <w:p w14:paraId="0EBDEF18" w14:textId="77777777" w:rsidR="0096723D" w:rsidRPr="00315368" w:rsidRDefault="0096723D" w:rsidP="00EB480C">
            <w:pPr>
              <w:pStyle w:val="CellBase"/>
              <w:rPr>
                <w:rFonts w:ascii="Arial" w:hAnsi="Arial" w:cs="Arial"/>
              </w:rPr>
            </w:pPr>
          </w:p>
        </w:tc>
      </w:tr>
      <w:tr w:rsidR="0096723D" w:rsidRPr="00315368" w14:paraId="53E76FA7" w14:textId="77777777" w:rsidTr="00EB480C">
        <w:trPr>
          <w:cantSplit/>
          <w:trHeight w:val="566"/>
        </w:trPr>
        <w:tc>
          <w:tcPr>
            <w:tcW w:w="675" w:type="dxa"/>
            <w:tcBorders>
              <w:top w:val="single" w:sz="4" w:space="0" w:color="auto"/>
              <w:bottom w:val="single" w:sz="4" w:space="0" w:color="auto"/>
            </w:tcBorders>
          </w:tcPr>
          <w:p w14:paraId="3EFE9078" w14:textId="77777777" w:rsidR="0096723D" w:rsidRDefault="0096723D" w:rsidP="00EB480C">
            <w:pPr>
              <w:pStyle w:val="CellBase"/>
              <w:rPr>
                <w:rFonts w:ascii="Arial" w:hAnsi="Arial" w:cs="Arial"/>
                <w:bCs/>
              </w:rPr>
            </w:pPr>
          </w:p>
        </w:tc>
        <w:tc>
          <w:tcPr>
            <w:tcW w:w="7371" w:type="dxa"/>
          </w:tcPr>
          <w:p w14:paraId="46F9286E" w14:textId="77777777" w:rsidR="0096723D" w:rsidRPr="00AA7A88" w:rsidRDefault="0096723D" w:rsidP="00EB480C">
            <w:pPr>
              <w:pStyle w:val="CellBase"/>
              <w:rPr>
                <w:rFonts w:ascii="Arial" w:hAnsi="Arial" w:cs="Arial"/>
              </w:rPr>
            </w:pPr>
          </w:p>
        </w:tc>
        <w:tc>
          <w:tcPr>
            <w:tcW w:w="1701" w:type="dxa"/>
          </w:tcPr>
          <w:p w14:paraId="5F90DFD2" w14:textId="77777777" w:rsidR="0096723D" w:rsidRPr="00315368" w:rsidRDefault="0096723D" w:rsidP="00EB480C">
            <w:pPr>
              <w:pStyle w:val="CellBase"/>
              <w:rPr>
                <w:rFonts w:ascii="Arial" w:hAnsi="Arial" w:cs="Arial"/>
              </w:rPr>
            </w:pPr>
          </w:p>
        </w:tc>
      </w:tr>
      <w:tr w:rsidR="0096723D" w:rsidRPr="00315368" w14:paraId="4BA5DD92" w14:textId="77777777" w:rsidTr="00EB480C">
        <w:trPr>
          <w:cantSplit/>
          <w:trHeight w:val="566"/>
        </w:trPr>
        <w:tc>
          <w:tcPr>
            <w:tcW w:w="675" w:type="dxa"/>
            <w:tcBorders>
              <w:top w:val="single" w:sz="4" w:space="0" w:color="auto"/>
              <w:bottom w:val="single" w:sz="4" w:space="0" w:color="auto"/>
            </w:tcBorders>
          </w:tcPr>
          <w:p w14:paraId="6B636FF4" w14:textId="77777777" w:rsidR="0096723D" w:rsidRDefault="0096723D" w:rsidP="00EB480C">
            <w:pPr>
              <w:pStyle w:val="CellBase"/>
              <w:rPr>
                <w:rFonts w:ascii="Arial" w:hAnsi="Arial" w:cs="Arial"/>
                <w:bCs/>
              </w:rPr>
            </w:pPr>
          </w:p>
        </w:tc>
        <w:tc>
          <w:tcPr>
            <w:tcW w:w="7371" w:type="dxa"/>
          </w:tcPr>
          <w:p w14:paraId="60CAE4F7" w14:textId="77777777" w:rsidR="0096723D" w:rsidRPr="00AA7A88" w:rsidRDefault="0096723D" w:rsidP="00EB480C">
            <w:pPr>
              <w:pStyle w:val="CellBase"/>
              <w:rPr>
                <w:rFonts w:ascii="Arial" w:hAnsi="Arial" w:cs="Arial"/>
              </w:rPr>
            </w:pPr>
          </w:p>
        </w:tc>
        <w:tc>
          <w:tcPr>
            <w:tcW w:w="1701" w:type="dxa"/>
          </w:tcPr>
          <w:p w14:paraId="62BEC559" w14:textId="77777777" w:rsidR="0096723D" w:rsidRPr="00315368" w:rsidRDefault="0096723D" w:rsidP="00EB480C">
            <w:pPr>
              <w:pStyle w:val="CellBase"/>
              <w:rPr>
                <w:rFonts w:ascii="Arial" w:hAnsi="Arial" w:cs="Arial"/>
              </w:rPr>
            </w:pPr>
          </w:p>
        </w:tc>
      </w:tr>
      <w:tr w:rsidR="00EB480C" w:rsidRPr="00315368" w14:paraId="021F72D7" w14:textId="77777777" w:rsidTr="00EB480C">
        <w:trPr>
          <w:cantSplit/>
          <w:trHeight w:val="566"/>
        </w:trPr>
        <w:tc>
          <w:tcPr>
            <w:tcW w:w="675" w:type="dxa"/>
            <w:tcBorders>
              <w:top w:val="single" w:sz="4" w:space="0" w:color="auto"/>
              <w:bottom w:val="single" w:sz="4" w:space="0" w:color="auto"/>
            </w:tcBorders>
          </w:tcPr>
          <w:p w14:paraId="39E9DC52" w14:textId="77777777" w:rsidR="00EB480C" w:rsidRDefault="00EB480C" w:rsidP="00EB480C">
            <w:pPr>
              <w:pStyle w:val="CellBase"/>
              <w:rPr>
                <w:rFonts w:ascii="Arial" w:hAnsi="Arial" w:cs="Arial"/>
                <w:bCs/>
              </w:rPr>
            </w:pPr>
            <w:r>
              <w:rPr>
                <w:rFonts w:ascii="Arial" w:hAnsi="Arial" w:cs="Arial"/>
                <w:bCs/>
              </w:rPr>
              <w:t>4</w:t>
            </w:r>
          </w:p>
        </w:tc>
        <w:tc>
          <w:tcPr>
            <w:tcW w:w="7371" w:type="dxa"/>
          </w:tcPr>
          <w:p w14:paraId="5BB5FCBF" w14:textId="5018E42B" w:rsidR="00EB480C" w:rsidRPr="00AA7A88" w:rsidRDefault="00EB480C" w:rsidP="00EB480C">
            <w:pPr>
              <w:pStyle w:val="CellBase"/>
              <w:rPr>
                <w:rFonts w:ascii="Arial" w:hAnsi="Arial" w:cs="Arial"/>
              </w:rPr>
            </w:pPr>
          </w:p>
        </w:tc>
        <w:tc>
          <w:tcPr>
            <w:tcW w:w="1701" w:type="dxa"/>
          </w:tcPr>
          <w:p w14:paraId="6FAE05BF" w14:textId="77777777" w:rsidR="00EB480C" w:rsidRPr="00315368" w:rsidRDefault="00EB480C" w:rsidP="00EB480C">
            <w:pPr>
              <w:pStyle w:val="CellBase"/>
              <w:rPr>
                <w:rFonts w:ascii="Arial" w:hAnsi="Arial" w:cs="Arial"/>
              </w:rPr>
            </w:pPr>
          </w:p>
        </w:tc>
      </w:tr>
      <w:tr w:rsidR="00EB480C" w:rsidRPr="00315368" w14:paraId="7C0D4E8A" w14:textId="77777777" w:rsidTr="00EB480C">
        <w:trPr>
          <w:cantSplit/>
          <w:trHeight w:val="566"/>
        </w:trPr>
        <w:tc>
          <w:tcPr>
            <w:tcW w:w="675" w:type="dxa"/>
            <w:tcBorders>
              <w:top w:val="single" w:sz="4" w:space="0" w:color="auto"/>
              <w:bottom w:val="single" w:sz="4" w:space="0" w:color="auto"/>
            </w:tcBorders>
          </w:tcPr>
          <w:p w14:paraId="0B855EBA" w14:textId="77777777" w:rsidR="00EB480C" w:rsidRPr="00315368" w:rsidRDefault="00EB480C" w:rsidP="00EB480C">
            <w:pPr>
              <w:pStyle w:val="CellBase"/>
              <w:rPr>
                <w:rFonts w:ascii="Arial" w:hAnsi="Arial" w:cs="Arial"/>
                <w:bCs/>
              </w:rPr>
            </w:pPr>
            <w:r>
              <w:rPr>
                <w:rFonts w:ascii="Arial" w:hAnsi="Arial" w:cs="Arial"/>
                <w:bCs/>
              </w:rPr>
              <w:t>5</w:t>
            </w:r>
          </w:p>
        </w:tc>
        <w:tc>
          <w:tcPr>
            <w:tcW w:w="7371" w:type="dxa"/>
          </w:tcPr>
          <w:p w14:paraId="226D4D85" w14:textId="65F63530" w:rsidR="00EB480C" w:rsidRPr="00964024" w:rsidRDefault="00EB480C" w:rsidP="00EB480C">
            <w:pPr>
              <w:pStyle w:val="CellBase"/>
              <w:rPr>
                <w:rFonts w:ascii="Arial" w:hAnsi="Arial" w:cs="Arial"/>
                <w:color w:val="FF0000"/>
              </w:rPr>
            </w:pPr>
          </w:p>
        </w:tc>
        <w:tc>
          <w:tcPr>
            <w:tcW w:w="1701" w:type="dxa"/>
          </w:tcPr>
          <w:p w14:paraId="5643A492" w14:textId="77777777" w:rsidR="00EB480C" w:rsidRPr="00315368" w:rsidRDefault="00EB480C" w:rsidP="00EB480C">
            <w:pPr>
              <w:pStyle w:val="CellBase"/>
              <w:rPr>
                <w:rFonts w:ascii="Arial" w:hAnsi="Arial" w:cs="Arial"/>
              </w:rPr>
            </w:pPr>
          </w:p>
        </w:tc>
      </w:tr>
      <w:tr w:rsidR="00EB480C" w:rsidRPr="00315368" w14:paraId="4A609A54" w14:textId="77777777" w:rsidTr="00EB480C">
        <w:trPr>
          <w:cantSplit/>
          <w:trHeight w:val="566"/>
        </w:trPr>
        <w:tc>
          <w:tcPr>
            <w:tcW w:w="675" w:type="dxa"/>
            <w:tcBorders>
              <w:top w:val="single" w:sz="4" w:space="0" w:color="auto"/>
              <w:bottom w:val="single" w:sz="4" w:space="0" w:color="auto"/>
            </w:tcBorders>
          </w:tcPr>
          <w:p w14:paraId="258AF008" w14:textId="77777777" w:rsidR="00EB480C" w:rsidRPr="00315368" w:rsidRDefault="00EB480C" w:rsidP="00EB480C">
            <w:pPr>
              <w:pStyle w:val="CellBase"/>
              <w:rPr>
                <w:rFonts w:ascii="Arial" w:hAnsi="Arial" w:cs="Arial"/>
                <w:bCs/>
              </w:rPr>
            </w:pPr>
          </w:p>
        </w:tc>
        <w:tc>
          <w:tcPr>
            <w:tcW w:w="7371" w:type="dxa"/>
          </w:tcPr>
          <w:p w14:paraId="5E272BF6" w14:textId="31635E09" w:rsidR="00EB480C" w:rsidRPr="008626AA" w:rsidRDefault="00EB480C" w:rsidP="00EB480C">
            <w:pPr>
              <w:pStyle w:val="CellBase"/>
              <w:rPr>
                <w:rFonts w:ascii="Arial" w:hAnsi="Arial" w:cs="Arial"/>
              </w:rPr>
            </w:pPr>
          </w:p>
        </w:tc>
        <w:tc>
          <w:tcPr>
            <w:tcW w:w="1701" w:type="dxa"/>
          </w:tcPr>
          <w:p w14:paraId="1FCE5A08" w14:textId="77777777" w:rsidR="00EB480C" w:rsidRPr="00315368" w:rsidRDefault="00EB480C" w:rsidP="00EB480C">
            <w:pPr>
              <w:pStyle w:val="CellBase"/>
              <w:rPr>
                <w:rFonts w:ascii="Arial" w:hAnsi="Arial" w:cs="Arial"/>
              </w:rPr>
            </w:pPr>
          </w:p>
        </w:tc>
      </w:tr>
    </w:tbl>
    <w:p w14:paraId="0F38F1F6" w14:textId="77777777" w:rsidR="00EB480C" w:rsidRPr="00EB480C" w:rsidRDefault="00EB480C" w:rsidP="00EB480C"/>
    <w:p w14:paraId="47EED8F0" w14:textId="2C5D662C" w:rsidR="00B15215" w:rsidRPr="00F9360E" w:rsidRDefault="00F9360E" w:rsidP="00B15215">
      <w:pPr>
        <w:pStyle w:val="Heading3"/>
        <w:rPr>
          <w:rFonts w:ascii="Arial" w:hAnsi="Arial"/>
        </w:rPr>
      </w:pPr>
      <w:r>
        <w:rPr>
          <w:rFonts w:ascii="Arial" w:hAnsi="Arial"/>
        </w:rPr>
        <w:t>Evaluation</w:t>
      </w:r>
    </w:p>
    <w:p w14:paraId="714EA689" w14:textId="77777777" w:rsidR="00993AB5" w:rsidRPr="00315368" w:rsidRDefault="00993AB5" w:rsidP="00993AB5">
      <w:pPr>
        <w:rPr>
          <w:rFonts w:ascii="Arial" w:hAnsi="Arial" w:cs="Arial"/>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1"/>
        <w:gridCol w:w="992"/>
        <w:gridCol w:w="1134"/>
      </w:tblGrid>
      <w:tr w:rsidR="00993AB5" w:rsidRPr="00315368" w14:paraId="776DCCBA" w14:textId="77777777" w:rsidTr="007211B9">
        <w:trPr>
          <w:cantSplit/>
          <w:tblHeader/>
        </w:trPr>
        <w:tc>
          <w:tcPr>
            <w:tcW w:w="7621" w:type="dxa"/>
            <w:tcBorders>
              <w:top w:val="single" w:sz="4" w:space="0" w:color="auto"/>
              <w:left w:val="single" w:sz="4" w:space="0" w:color="auto"/>
              <w:bottom w:val="single" w:sz="4" w:space="0" w:color="auto"/>
              <w:right w:val="single" w:sz="4" w:space="0" w:color="auto"/>
            </w:tcBorders>
            <w:shd w:val="clear" w:color="auto" w:fill="D9D9D9"/>
          </w:tcPr>
          <w:p w14:paraId="7157BB38" w14:textId="4B794AE8" w:rsidR="00993AB5" w:rsidRPr="00993AB5" w:rsidRDefault="00993AB5" w:rsidP="00993AB5">
            <w:pPr>
              <w:pStyle w:val="CellBase"/>
              <w:rPr>
                <w:rFonts w:ascii="Arial" w:hAnsi="Arial" w:cs="Arial"/>
                <w:b/>
                <w:szCs w:val="20"/>
              </w:rPr>
            </w:pPr>
            <w:r w:rsidRPr="00993AB5">
              <w:rPr>
                <w:rFonts w:ascii="Arial" w:hAnsi="Arial" w:cs="Arial"/>
                <w:b/>
                <w:szCs w:val="20"/>
              </w:rPr>
              <w:t>Use Case</w:t>
            </w:r>
          </w:p>
        </w:tc>
        <w:tc>
          <w:tcPr>
            <w:tcW w:w="992" w:type="dxa"/>
            <w:tcBorders>
              <w:left w:val="single" w:sz="4" w:space="0" w:color="auto"/>
            </w:tcBorders>
            <w:shd w:val="clear" w:color="auto" w:fill="D9D9D9"/>
          </w:tcPr>
          <w:p w14:paraId="4DB65173" w14:textId="7CD9C907" w:rsidR="00993AB5" w:rsidRPr="00315368" w:rsidRDefault="00993AB5" w:rsidP="00993AB5">
            <w:pPr>
              <w:pStyle w:val="CellBase"/>
              <w:rPr>
                <w:rFonts w:ascii="Arial" w:hAnsi="Arial" w:cs="Arial"/>
                <w:b/>
                <w:sz w:val="18"/>
                <w:szCs w:val="18"/>
              </w:rPr>
            </w:pPr>
            <w:proofErr w:type="spellStart"/>
            <w:r>
              <w:rPr>
                <w:rFonts w:ascii="Arial" w:hAnsi="Arial" w:cs="Arial"/>
                <w:b/>
                <w:sz w:val="18"/>
                <w:szCs w:val="18"/>
              </w:rPr>
              <w:t>Postgres</w:t>
            </w:r>
            <w:proofErr w:type="spellEnd"/>
          </w:p>
        </w:tc>
        <w:tc>
          <w:tcPr>
            <w:tcW w:w="1134" w:type="dxa"/>
            <w:shd w:val="clear" w:color="auto" w:fill="D9D9D9"/>
          </w:tcPr>
          <w:p w14:paraId="665F773A" w14:textId="45B4FDCC" w:rsidR="00993AB5" w:rsidRPr="00315368" w:rsidRDefault="00993AB5" w:rsidP="00993AB5">
            <w:pPr>
              <w:pStyle w:val="CellBase"/>
              <w:rPr>
                <w:rFonts w:ascii="Arial" w:hAnsi="Arial" w:cs="Arial"/>
                <w:b/>
                <w:sz w:val="18"/>
                <w:szCs w:val="18"/>
              </w:rPr>
            </w:pPr>
            <w:proofErr w:type="spellStart"/>
            <w:r>
              <w:rPr>
                <w:rFonts w:ascii="Arial" w:hAnsi="Arial" w:cs="Arial"/>
                <w:b/>
                <w:sz w:val="18"/>
              </w:rPr>
              <w:t>MongoDB</w:t>
            </w:r>
            <w:proofErr w:type="spellEnd"/>
          </w:p>
        </w:tc>
      </w:tr>
      <w:tr w:rsidR="00993AB5" w:rsidRPr="00315368" w14:paraId="64B534A8" w14:textId="77777777" w:rsidTr="007211B9">
        <w:trPr>
          <w:cantSplit/>
          <w:trHeight w:val="566"/>
        </w:trPr>
        <w:tc>
          <w:tcPr>
            <w:tcW w:w="7621" w:type="dxa"/>
            <w:tcBorders>
              <w:top w:val="single" w:sz="4" w:space="0" w:color="auto"/>
              <w:bottom w:val="single" w:sz="4" w:space="0" w:color="auto"/>
            </w:tcBorders>
          </w:tcPr>
          <w:p w14:paraId="13E2C381" w14:textId="6A69B3E8" w:rsidR="00993AB5" w:rsidRPr="00993AB5" w:rsidRDefault="00993AB5" w:rsidP="00993AB5">
            <w:pPr>
              <w:pStyle w:val="CellBase"/>
              <w:rPr>
                <w:rFonts w:ascii="Arial" w:hAnsi="Arial" w:cs="Arial"/>
                <w:bCs/>
                <w:szCs w:val="20"/>
              </w:rPr>
            </w:pPr>
            <w:r w:rsidRPr="00993AB5">
              <w:rPr>
                <w:rFonts w:ascii="Arial" w:hAnsi="Arial" w:cs="Arial"/>
                <w:color w:val="494747"/>
                <w:szCs w:val="20"/>
                <w:lang w:eastAsia="en-US"/>
              </w:rPr>
              <w:t xml:space="preserve">Will the application need to handle data of varying structure and types? </w:t>
            </w:r>
          </w:p>
        </w:tc>
        <w:tc>
          <w:tcPr>
            <w:tcW w:w="992" w:type="dxa"/>
          </w:tcPr>
          <w:p w14:paraId="16B1EDCC" w14:textId="6C0C6E1F"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r>
              <w:rPr>
                <w:rFonts w:ascii="Helvetica Neue" w:hAnsi="Helvetica Neue"/>
                <w:color w:val="494747"/>
                <w:sz w:val="23"/>
                <w:szCs w:val="23"/>
                <w:lang w:eastAsia="en-US"/>
              </w:rPr>
              <w:br/>
            </w:r>
          </w:p>
          <w:p w14:paraId="7D72F032" w14:textId="77777777" w:rsidR="00993AB5" w:rsidRPr="00906F12"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tc>
        <w:tc>
          <w:tcPr>
            <w:tcW w:w="1134" w:type="dxa"/>
          </w:tcPr>
          <w:p w14:paraId="3D75A12E" w14:textId="77777777" w:rsidR="00993AB5" w:rsidRPr="00315368" w:rsidRDefault="00993AB5" w:rsidP="00993AB5">
            <w:pPr>
              <w:pStyle w:val="ListParagraph"/>
              <w:ind w:left="176"/>
              <w:rPr>
                <w:rFonts w:ascii="Arial" w:hAnsi="Arial" w:cs="Arial"/>
                <w:sz w:val="18"/>
                <w:szCs w:val="18"/>
              </w:rPr>
            </w:pPr>
          </w:p>
        </w:tc>
      </w:tr>
      <w:tr w:rsidR="00993AB5" w:rsidRPr="00315368" w14:paraId="2AEB74E5" w14:textId="77777777" w:rsidTr="007211B9">
        <w:trPr>
          <w:cantSplit/>
          <w:trHeight w:val="566"/>
        </w:trPr>
        <w:tc>
          <w:tcPr>
            <w:tcW w:w="7621" w:type="dxa"/>
            <w:tcBorders>
              <w:top w:val="single" w:sz="4" w:space="0" w:color="auto"/>
              <w:bottom w:val="single" w:sz="4" w:space="0" w:color="auto"/>
            </w:tcBorders>
          </w:tcPr>
          <w:p w14:paraId="4A53E18C" w14:textId="1A6DB0E2" w:rsidR="00993AB5" w:rsidRPr="00993AB5" w:rsidRDefault="00993AB5" w:rsidP="007211B9">
            <w:pPr>
              <w:pStyle w:val="CellBase"/>
              <w:rPr>
                <w:rFonts w:ascii="Arial" w:hAnsi="Arial" w:cs="Arial"/>
                <w:bCs/>
                <w:szCs w:val="20"/>
              </w:rPr>
            </w:pPr>
            <w:r w:rsidRPr="00993AB5">
              <w:rPr>
                <w:rFonts w:ascii="Arial" w:hAnsi="Arial" w:cs="Arial"/>
                <w:color w:val="494747"/>
                <w:szCs w:val="20"/>
                <w:lang w:eastAsia="en-US"/>
              </w:rPr>
              <w:t xml:space="preserve">How large can each data type </w:t>
            </w:r>
            <w:proofErr w:type="gramStart"/>
            <w:r w:rsidRPr="00993AB5">
              <w:rPr>
                <w:rFonts w:ascii="Arial" w:hAnsi="Arial" w:cs="Arial"/>
                <w:color w:val="494747"/>
                <w:szCs w:val="20"/>
                <w:lang w:eastAsia="en-US"/>
              </w:rPr>
              <w:t>be</w:t>
            </w:r>
            <w:proofErr w:type="gramEnd"/>
            <w:r w:rsidRPr="00993AB5">
              <w:rPr>
                <w:rFonts w:ascii="Arial" w:hAnsi="Arial" w:cs="Arial"/>
                <w:color w:val="494747"/>
                <w:szCs w:val="20"/>
                <w:lang w:eastAsia="en-US"/>
              </w:rPr>
              <w:t xml:space="preserve"> – is our data made up of simple integers, strings and timestamps or can it also be large binary files such as images or videos? </w:t>
            </w:r>
          </w:p>
        </w:tc>
        <w:tc>
          <w:tcPr>
            <w:tcW w:w="992" w:type="dxa"/>
          </w:tcPr>
          <w:p w14:paraId="1E238514" w14:textId="6607BAB3"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r>
              <w:rPr>
                <w:rFonts w:ascii="Helvetica Neue" w:hAnsi="Helvetica Neue"/>
                <w:color w:val="494747"/>
                <w:sz w:val="23"/>
                <w:szCs w:val="23"/>
                <w:lang w:eastAsia="en-US"/>
              </w:rPr>
              <w:br/>
            </w:r>
          </w:p>
          <w:p w14:paraId="62BF1D4C" w14:textId="37DCD537"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r>
              <w:rPr>
                <w:rFonts w:ascii="Helvetica Neue" w:hAnsi="Helvetica Neue"/>
                <w:color w:val="494747"/>
                <w:sz w:val="23"/>
                <w:szCs w:val="23"/>
                <w:lang w:eastAsia="en-US"/>
              </w:rPr>
              <w:br/>
            </w:r>
          </w:p>
          <w:p w14:paraId="1EA69964" w14:textId="52E2B828" w:rsidR="00993AB5" w:rsidRPr="00315368" w:rsidRDefault="00993AB5" w:rsidP="00993AB5">
            <w:pPr>
              <w:shd w:val="clear" w:color="auto" w:fill="FFFFFF"/>
              <w:spacing w:before="100" w:beforeAutospacing="1" w:after="100" w:afterAutospacing="1" w:line="375" w:lineRule="atLeast"/>
              <w:ind w:left="360"/>
              <w:rPr>
                <w:rFonts w:ascii="Arial" w:hAnsi="Arial" w:cs="Arial"/>
                <w:szCs w:val="20"/>
              </w:rPr>
            </w:pPr>
          </w:p>
        </w:tc>
        <w:tc>
          <w:tcPr>
            <w:tcW w:w="1134" w:type="dxa"/>
          </w:tcPr>
          <w:p w14:paraId="27C77BF7" w14:textId="4D21D61D" w:rsidR="00993AB5" w:rsidRPr="00315368" w:rsidRDefault="00993AB5" w:rsidP="00993AB5">
            <w:pPr>
              <w:pStyle w:val="ListParagraph"/>
              <w:ind w:left="176"/>
              <w:rPr>
                <w:rFonts w:ascii="Arial" w:hAnsi="Arial" w:cs="Arial"/>
                <w:sz w:val="18"/>
                <w:szCs w:val="18"/>
              </w:rPr>
            </w:pPr>
          </w:p>
        </w:tc>
      </w:tr>
      <w:tr w:rsidR="00993AB5" w:rsidRPr="00315368" w14:paraId="5B38E499" w14:textId="77777777" w:rsidTr="007211B9">
        <w:trPr>
          <w:cantSplit/>
          <w:trHeight w:val="566"/>
        </w:trPr>
        <w:tc>
          <w:tcPr>
            <w:tcW w:w="7621" w:type="dxa"/>
            <w:tcBorders>
              <w:top w:val="single" w:sz="4" w:space="0" w:color="auto"/>
              <w:bottom w:val="single" w:sz="4" w:space="0" w:color="auto"/>
            </w:tcBorders>
          </w:tcPr>
          <w:p w14:paraId="596EF40B" w14:textId="2DEC7FF0" w:rsidR="00993AB5" w:rsidRPr="00993AB5" w:rsidRDefault="00993AB5" w:rsidP="00993AB5">
            <w:pPr>
              <w:pStyle w:val="CellBase"/>
              <w:rPr>
                <w:rFonts w:ascii="Arial" w:hAnsi="Arial" w:cs="Arial"/>
                <w:bCs/>
                <w:szCs w:val="20"/>
              </w:rPr>
            </w:pPr>
            <w:r w:rsidRPr="00993AB5">
              <w:rPr>
                <w:rFonts w:ascii="Arial" w:hAnsi="Arial" w:cs="Arial"/>
                <w:color w:val="494747"/>
                <w:szCs w:val="20"/>
                <w:lang w:eastAsia="en-US"/>
              </w:rPr>
              <w:t>Can our data just be represented as a set of opaque values, or does it need to be typed so other applications can make sense of it?</w:t>
            </w:r>
          </w:p>
        </w:tc>
        <w:tc>
          <w:tcPr>
            <w:tcW w:w="992" w:type="dxa"/>
          </w:tcPr>
          <w:p w14:paraId="30A6A610" w14:textId="1A8D04CC"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r>
              <w:rPr>
                <w:rFonts w:ascii="Helvetica Neue" w:hAnsi="Helvetica Neue"/>
                <w:color w:val="494747"/>
                <w:sz w:val="23"/>
                <w:szCs w:val="23"/>
                <w:lang w:eastAsia="en-US"/>
              </w:rPr>
              <w:br/>
            </w:r>
          </w:p>
          <w:p w14:paraId="043D7D8C" w14:textId="33B59558"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r>
              <w:rPr>
                <w:rFonts w:ascii="Helvetica Neue" w:hAnsi="Helvetica Neue"/>
                <w:color w:val="494747"/>
                <w:sz w:val="23"/>
                <w:szCs w:val="23"/>
                <w:lang w:eastAsia="en-US"/>
              </w:rPr>
              <w:br/>
            </w:r>
          </w:p>
          <w:p w14:paraId="46060D25" w14:textId="2E6148A4" w:rsidR="00993AB5" w:rsidRPr="00906F12" w:rsidRDefault="00993AB5" w:rsidP="00993AB5">
            <w:pPr>
              <w:shd w:val="clear" w:color="auto" w:fill="FFFFFF"/>
              <w:spacing w:before="100" w:beforeAutospacing="1" w:after="100" w:afterAutospacing="1" w:line="375" w:lineRule="atLeast"/>
              <w:ind w:left="360"/>
              <w:rPr>
                <w:rFonts w:ascii="Helvetica Neue" w:hAnsi="Helvetica Neue"/>
                <w:color w:val="494747"/>
                <w:sz w:val="21"/>
                <w:szCs w:val="21"/>
                <w:lang w:eastAsia="en-US"/>
              </w:rPr>
            </w:pPr>
            <w:r w:rsidRPr="00C17B5A">
              <w:rPr>
                <w:rFonts w:ascii="Helvetica Neue" w:hAnsi="Helvetica Neue"/>
                <w:color w:val="494747"/>
                <w:sz w:val="21"/>
                <w:szCs w:val="21"/>
                <w:lang w:eastAsia="en-US"/>
              </w:rPr>
              <w:br/>
            </w:r>
          </w:p>
          <w:p w14:paraId="1095209E" w14:textId="77777777" w:rsidR="00993AB5" w:rsidRPr="00906F12" w:rsidRDefault="00993AB5" w:rsidP="00993AB5">
            <w:pPr>
              <w:shd w:val="clear" w:color="auto" w:fill="FFFFFF"/>
              <w:spacing w:before="100" w:beforeAutospacing="1" w:after="100" w:afterAutospacing="1" w:line="375" w:lineRule="atLeast"/>
              <w:ind w:left="360"/>
              <w:rPr>
                <w:rFonts w:ascii="Helvetica Neue" w:hAnsi="Helvetica Neue"/>
                <w:b/>
                <w:bCs/>
                <w:color w:val="494747"/>
                <w:sz w:val="22"/>
                <w:szCs w:val="22"/>
                <w:lang w:eastAsia="en-US"/>
              </w:rPr>
            </w:pPr>
          </w:p>
        </w:tc>
        <w:tc>
          <w:tcPr>
            <w:tcW w:w="1134" w:type="dxa"/>
          </w:tcPr>
          <w:p w14:paraId="4410FFFA" w14:textId="2B16F2F1" w:rsidR="00993AB5" w:rsidRPr="00906F12" w:rsidRDefault="00993AB5" w:rsidP="00993AB5">
            <w:pPr>
              <w:pStyle w:val="ListParagraph"/>
              <w:ind w:left="176"/>
              <w:rPr>
                <w:rFonts w:ascii="Arial" w:hAnsi="Arial" w:cs="Arial"/>
              </w:rPr>
            </w:pPr>
          </w:p>
        </w:tc>
      </w:tr>
      <w:tr w:rsidR="00993AB5" w:rsidRPr="00315368" w14:paraId="1274E92B" w14:textId="77777777" w:rsidTr="007211B9">
        <w:trPr>
          <w:cantSplit/>
          <w:trHeight w:val="566"/>
        </w:trPr>
        <w:tc>
          <w:tcPr>
            <w:tcW w:w="7621" w:type="dxa"/>
            <w:tcBorders>
              <w:top w:val="single" w:sz="4" w:space="0" w:color="auto"/>
              <w:bottom w:val="single" w:sz="4" w:space="0" w:color="auto"/>
            </w:tcBorders>
          </w:tcPr>
          <w:p w14:paraId="7D54A8B7" w14:textId="77777777" w:rsidR="00993AB5" w:rsidRPr="00993AB5" w:rsidRDefault="00993AB5" w:rsidP="00993AB5">
            <w:pPr>
              <w:shd w:val="clear" w:color="auto" w:fill="FFFFFF"/>
              <w:spacing w:before="100" w:beforeAutospacing="1" w:after="100" w:afterAutospacing="1" w:line="375" w:lineRule="atLeast"/>
              <w:rPr>
                <w:rFonts w:ascii="Arial" w:hAnsi="Arial" w:cs="Arial"/>
                <w:color w:val="494747"/>
                <w:szCs w:val="20"/>
                <w:lang w:eastAsia="en-US"/>
              </w:rPr>
            </w:pPr>
            <w:r w:rsidRPr="00993AB5">
              <w:rPr>
                <w:rFonts w:ascii="Arial" w:hAnsi="Arial" w:cs="Arial"/>
                <w:color w:val="494747"/>
                <w:szCs w:val="20"/>
                <w:lang w:eastAsia="en-US"/>
              </w:rPr>
              <w:t>Do we know the data structure will remain constant, or will it vary as we introduce new sensor data and as the business updates application requirements?</w:t>
            </w:r>
            <w:r w:rsidRPr="00993AB5">
              <w:rPr>
                <w:rFonts w:ascii="Arial" w:hAnsi="Arial" w:cs="Arial"/>
                <w:color w:val="494747"/>
                <w:szCs w:val="20"/>
                <w:lang w:eastAsia="en-US"/>
              </w:rPr>
              <w:br/>
            </w:r>
          </w:p>
          <w:p w14:paraId="3D556AD7" w14:textId="77777777" w:rsidR="00993AB5" w:rsidRPr="00993AB5" w:rsidRDefault="00993AB5" w:rsidP="00993AB5">
            <w:pPr>
              <w:pStyle w:val="CellBase"/>
              <w:rPr>
                <w:rFonts w:ascii="Arial" w:hAnsi="Arial" w:cs="Arial"/>
                <w:bCs/>
                <w:szCs w:val="20"/>
              </w:rPr>
            </w:pPr>
          </w:p>
        </w:tc>
        <w:tc>
          <w:tcPr>
            <w:tcW w:w="992" w:type="dxa"/>
          </w:tcPr>
          <w:p w14:paraId="10F09B4A" w14:textId="77777777" w:rsidR="00993AB5" w:rsidRPr="00993AB5" w:rsidRDefault="00993AB5" w:rsidP="00993AB5">
            <w:pPr>
              <w:ind w:left="360"/>
              <w:jc w:val="both"/>
              <w:rPr>
                <w:rFonts w:ascii="Helvetica Neue" w:hAnsi="Helvetica Neue"/>
                <w:color w:val="494747"/>
                <w:sz w:val="23"/>
                <w:szCs w:val="23"/>
                <w:lang w:eastAsia="en-US"/>
              </w:rPr>
            </w:pPr>
          </w:p>
        </w:tc>
        <w:tc>
          <w:tcPr>
            <w:tcW w:w="1134" w:type="dxa"/>
          </w:tcPr>
          <w:p w14:paraId="79822FE9" w14:textId="77777777" w:rsidR="00993AB5" w:rsidRDefault="00993AB5" w:rsidP="00993AB5">
            <w:pPr>
              <w:pStyle w:val="ListParagraph"/>
              <w:ind w:left="176"/>
              <w:rPr>
                <w:rFonts w:ascii="Arial" w:hAnsi="Arial" w:cs="Arial"/>
              </w:rPr>
            </w:pPr>
          </w:p>
        </w:tc>
      </w:tr>
      <w:tr w:rsidR="00993AB5" w:rsidRPr="00315368" w14:paraId="54CA25DC" w14:textId="77777777" w:rsidTr="007211B9">
        <w:trPr>
          <w:cantSplit/>
          <w:trHeight w:val="566"/>
        </w:trPr>
        <w:tc>
          <w:tcPr>
            <w:tcW w:w="7621" w:type="dxa"/>
            <w:tcBorders>
              <w:top w:val="single" w:sz="4" w:space="0" w:color="auto"/>
              <w:bottom w:val="single" w:sz="4" w:space="0" w:color="auto"/>
            </w:tcBorders>
          </w:tcPr>
          <w:p w14:paraId="7D279521" w14:textId="77777777" w:rsidR="007211B9" w:rsidRDefault="007211B9" w:rsidP="00993AB5">
            <w:pPr>
              <w:pStyle w:val="CellBase"/>
              <w:rPr>
                <w:rFonts w:ascii="Arial" w:hAnsi="Arial" w:cs="Arial"/>
                <w:color w:val="494747"/>
                <w:szCs w:val="20"/>
                <w:lang w:eastAsia="en-US"/>
              </w:rPr>
            </w:pPr>
          </w:p>
          <w:p w14:paraId="72911AAE" w14:textId="77777777" w:rsidR="007211B9" w:rsidRDefault="00993AB5" w:rsidP="00993AB5">
            <w:pPr>
              <w:pStyle w:val="CellBase"/>
              <w:rPr>
                <w:rFonts w:ascii="Arial" w:hAnsi="Arial" w:cs="Arial"/>
                <w:color w:val="494747"/>
                <w:szCs w:val="20"/>
                <w:lang w:eastAsia="en-US"/>
              </w:rPr>
            </w:pPr>
            <w:r w:rsidRPr="00993AB5">
              <w:rPr>
                <w:rFonts w:ascii="Arial" w:hAnsi="Arial" w:cs="Arial"/>
                <w:color w:val="494747"/>
                <w:szCs w:val="20"/>
                <w:lang w:eastAsia="en-US"/>
              </w:rPr>
              <w:t xml:space="preserve">Does the application require its data to be strongly consistent (i.e. read our own writes), or can eventually consistent data be tolerated (and do our developers know how to handle the complexity it introduces?). </w:t>
            </w:r>
          </w:p>
          <w:p w14:paraId="3EFB085C" w14:textId="77777777" w:rsidR="007211B9" w:rsidRDefault="007211B9" w:rsidP="00993AB5">
            <w:pPr>
              <w:pStyle w:val="CellBase"/>
              <w:rPr>
                <w:rFonts w:ascii="Arial" w:hAnsi="Arial" w:cs="Arial"/>
                <w:color w:val="494747"/>
                <w:szCs w:val="20"/>
                <w:lang w:eastAsia="en-US"/>
              </w:rPr>
            </w:pPr>
          </w:p>
          <w:p w14:paraId="78F7E7F5" w14:textId="43B9839D" w:rsidR="00993AB5" w:rsidRPr="00993AB5" w:rsidRDefault="00993AB5" w:rsidP="00993AB5">
            <w:pPr>
              <w:pStyle w:val="CellBase"/>
              <w:rPr>
                <w:rFonts w:ascii="Arial" w:hAnsi="Arial" w:cs="Arial"/>
                <w:bCs/>
                <w:szCs w:val="20"/>
              </w:rPr>
            </w:pPr>
            <w:r w:rsidRPr="00993AB5">
              <w:rPr>
                <w:rFonts w:ascii="Arial" w:hAnsi="Arial" w:cs="Arial"/>
                <w:color w:val="494747"/>
                <w:szCs w:val="20"/>
                <w:lang w:eastAsia="en-US"/>
              </w:rPr>
              <w:t>Do we end up trading performance and availability if we configure the database to only return the freshest data?</w:t>
            </w:r>
          </w:p>
        </w:tc>
        <w:tc>
          <w:tcPr>
            <w:tcW w:w="992" w:type="dxa"/>
          </w:tcPr>
          <w:p w14:paraId="598AA49A" w14:textId="77777777" w:rsidR="00993AB5" w:rsidRPr="00993AB5" w:rsidRDefault="00993AB5" w:rsidP="00993AB5">
            <w:pPr>
              <w:shd w:val="clear" w:color="auto" w:fill="FFFFFF"/>
              <w:spacing w:before="100" w:beforeAutospacing="1" w:after="100" w:afterAutospacing="1" w:line="375" w:lineRule="atLeast"/>
              <w:ind w:left="360"/>
              <w:jc w:val="both"/>
              <w:rPr>
                <w:rFonts w:ascii="Helvetica Neue" w:hAnsi="Helvetica Neue"/>
                <w:color w:val="494747"/>
                <w:sz w:val="23"/>
                <w:szCs w:val="23"/>
                <w:shd w:val="clear" w:color="auto" w:fill="FFFFFF"/>
                <w:lang w:eastAsia="en-US"/>
              </w:rPr>
            </w:pPr>
          </w:p>
        </w:tc>
        <w:tc>
          <w:tcPr>
            <w:tcW w:w="1134" w:type="dxa"/>
          </w:tcPr>
          <w:p w14:paraId="36D998DD" w14:textId="77777777" w:rsidR="00993AB5" w:rsidRDefault="00993AB5" w:rsidP="00993AB5">
            <w:pPr>
              <w:pStyle w:val="ListParagraph"/>
              <w:ind w:left="176"/>
              <w:rPr>
                <w:rFonts w:ascii="Arial" w:hAnsi="Arial" w:cs="Arial"/>
              </w:rPr>
            </w:pPr>
          </w:p>
        </w:tc>
      </w:tr>
      <w:tr w:rsidR="00993AB5" w:rsidRPr="00315368" w14:paraId="6B370E3F" w14:textId="77777777" w:rsidTr="007211B9">
        <w:trPr>
          <w:cantSplit/>
          <w:trHeight w:val="566"/>
        </w:trPr>
        <w:tc>
          <w:tcPr>
            <w:tcW w:w="7621" w:type="dxa"/>
            <w:tcBorders>
              <w:top w:val="single" w:sz="4" w:space="0" w:color="auto"/>
              <w:bottom w:val="single" w:sz="4" w:space="0" w:color="auto"/>
            </w:tcBorders>
          </w:tcPr>
          <w:p w14:paraId="3F7C8198" w14:textId="77777777" w:rsidR="007211B9" w:rsidRDefault="007211B9" w:rsidP="00993AB5">
            <w:pPr>
              <w:pStyle w:val="CellBase"/>
              <w:rPr>
                <w:rFonts w:ascii="Arial" w:hAnsi="Arial" w:cs="Arial"/>
                <w:color w:val="494747"/>
                <w:szCs w:val="20"/>
                <w:lang w:eastAsia="en-US"/>
              </w:rPr>
            </w:pPr>
          </w:p>
          <w:p w14:paraId="26848BB2" w14:textId="77777777" w:rsidR="00993AB5" w:rsidRDefault="00993AB5" w:rsidP="00993AB5">
            <w:pPr>
              <w:pStyle w:val="CellBase"/>
              <w:rPr>
                <w:rFonts w:ascii="Arial" w:hAnsi="Arial" w:cs="Arial"/>
                <w:color w:val="494747"/>
                <w:szCs w:val="20"/>
                <w:lang w:eastAsia="en-US"/>
              </w:rPr>
            </w:pPr>
            <w:r w:rsidRPr="00993AB5">
              <w:rPr>
                <w:rFonts w:ascii="Arial" w:hAnsi="Arial" w:cs="Arial"/>
                <w:color w:val="494747"/>
                <w:szCs w:val="20"/>
                <w:lang w:eastAsia="en-US"/>
              </w:rPr>
              <w:t>What sort of queries are we going to run against the database? Is it simple key-value lookups that we know in advance or do we need to execute ad-hoc queries and complex aggregations to support real-time analytics that the business wants to see?</w:t>
            </w:r>
          </w:p>
          <w:p w14:paraId="6EE83472" w14:textId="2EFDCFFD" w:rsidR="007211B9" w:rsidRPr="00993AB5" w:rsidRDefault="007211B9" w:rsidP="00993AB5">
            <w:pPr>
              <w:pStyle w:val="CellBase"/>
              <w:rPr>
                <w:rFonts w:ascii="Arial" w:hAnsi="Arial" w:cs="Arial"/>
                <w:bCs/>
                <w:szCs w:val="20"/>
              </w:rPr>
            </w:pPr>
          </w:p>
        </w:tc>
        <w:tc>
          <w:tcPr>
            <w:tcW w:w="992" w:type="dxa"/>
          </w:tcPr>
          <w:p w14:paraId="3A2A672C" w14:textId="16484852"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p w14:paraId="5D30E635" w14:textId="77777777"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tc>
        <w:tc>
          <w:tcPr>
            <w:tcW w:w="1134" w:type="dxa"/>
          </w:tcPr>
          <w:p w14:paraId="37FC7591" w14:textId="77777777" w:rsidR="00993AB5" w:rsidRDefault="00993AB5" w:rsidP="00993AB5">
            <w:pPr>
              <w:pStyle w:val="ListParagraph"/>
              <w:ind w:left="176"/>
              <w:rPr>
                <w:rFonts w:ascii="Arial" w:hAnsi="Arial" w:cs="Arial"/>
              </w:rPr>
            </w:pPr>
          </w:p>
        </w:tc>
      </w:tr>
      <w:tr w:rsidR="00993AB5" w:rsidRPr="00315368" w14:paraId="0EB63681" w14:textId="77777777" w:rsidTr="007211B9">
        <w:trPr>
          <w:cantSplit/>
          <w:trHeight w:val="566"/>
        </w:trPr>
        <w:tc>
          <w:tcPr>
            <w:tcW w:w="7621" w:type="dxa"/>
            <w:tcBorders>
              <w:top w:val="single" w:sz="4" w:space="0" w:color="auto"/>
              <w:bottom w:val="single" w:sz="4" w:space="0" w:color="auto"/>
            </w:tcBorders>
          </w:tcPr>
          <w:p w14:paraId="45EFFF95" w14:textId="77777777" w:rsidR="007211B9" w:rsidRDefault="007211B9" w:rsidP="00993AB5">
            <w:pPr>
              <w:pStyle w:val="CellBase"/>
              <w:rPr>
                <w:rFonts w:ascii="Arial" w:hAnsi="Arial" w:cs="Arial"/>
                <w:color w:val="494747"/>
                <w:szCs w:val="20"/>
                <w:lang w:eastAsia="en-US"/>
              </w:rPr>
            </w:pPr>
          </w:p>
          <w:p w14:paraId="232CE1C1" w14:textId="77777777" w:rsidR="00993AB5" w:rsidRDefault="00993AB5" w:rsidP="00993AB5">
            <w:pPr>
              <w:pStyle w:val="CellBase"/>
              <w:rPr>
                <w:rFonts w:ascii="Arial" w:hAnsi="Arial" w:cs="Arial"/>
                <w:color w:val="494747"/>
                <w:szCs w:val="20"/>
                <w:lang w:eastAsia="en-US"/>
              </w:rPr>
            </w:pPr>
            <w:r w:rsidRPr="00993AB5">
              <w:rPr>
                <w:rFonts w:ascii="Arial" w:hAnsi="Arial" w:cs="Arial"/>
                <w:color w:val="494747"/>
                <w:szCs w:val="20"/>
                <w:lang w:eastAsia="en-US"/>
              </w:rPr>
              <w:t>Will the application be handling geospatial queries and text search?</w:t>
            </w:r>
          </w:p>
          <w:p w14:paraId="1119CD44" w14:textId="627E2A6A" w:rsidR="007211B9" w:rsidRPr="00993AB5" w:rsidRDefault="007211B9" w:rsidP="00993AB5">
            <w:pPr>
              <w:pStyle w:val="CellBase"/>
              <w:rPr>
                <w:rFonts w:ascii="Arial" w:hAnsi="Arial" w:cs="Arial"/>
                <w:color w:val="494747"/>
                <w:szCs w:val="20"/>
                <w:lang w:eastAsia="en-US"/>
              </w:rPr>
            </w:pPr>
          </w:p>
        </w:tc>
        <w:tc>
          <w:tcPr>
            <w:tcW w:w="992" w:type="dxa"/>
          </w:tcPr>
          <w:p w14:paraId="25E451DE" w14:textId="77777777"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tc>
        <w:tc>
          <w:tcPr>
            <w:tcW w:w="1134" w:type="dxa"/>
          </w:tcPr>
          <w:p w14:paraId="432572E9" w14:textId="77777777" w:rsidR="00993AB5" w:rsidRDefault="00993AB5" w:rsidP="00993AB5">
            <w:pPr>
              <w:pStyle w:val="ListParagraph"/>
              <w:ind w:left="176"/>
              <w:rPr>
                <w:rFonts w:ascii="Arial" w:hAnsi="Arial" w:cs="Arial"/>
              </w:rPr>
            </w:pPr>
          </w:p>
        </w:tc>
      </w:tr>
      <w:tr w:rsidR="00993AB5" w:rsidRPr="00315368" w14:paraId="5C4E135D" w14:textId="77777777" w:rsidTr="007211B9">
        <w:trPr>
          <w:cantSplit/>
          <w:trHeight w:val="566"/>
        </w:trPr>
        <w:tc>
          <w:tcPr>
            <w:tcW w:w="7621" w:type="dxa"/>
            <w:tcBorders>
              <w:top w:val="single" w:sz="4" w:space="0" w:color="auto"/>
              <w:bottom w:val="single" w:sz="4" w:space="0" w:color="auto"/>
            </w:tcBorders>
          </w:tcPr>
          <w:p w14:paraId="1D545C22" w14:textId="77777777" w:rsidR="00993AB5" w:rsidRPr="00993AB5" w:rsidRDefault="00993AB5" w:rsidP="00993AB5">
            <w:pPr>
              <w:shd w:val="clear" w:color="auto" w:fill="FFFFFF"/>
              <w:spacing w:before="100" w:beforeAutospacing="1" w:after="100" w:afterAutospacing="1" w:line="375" w:lineRule="atLeast"/>
              <w:rPr>
                <w:rFonts w:ascii="Arial" w:hAnsi="Arial" w:cs="Arial"/>
                <w:color w:val="494747"/>
                <w:szCs w:val="20"/>
                <w:lang w:eastAsia="en-US"/>
              </w:rPr>
            </w:pPr>
            <w:r w:rsidRPr="00993AB5">
              <w:rPr>
                <w:rFonts w:ascii="Arial" w:hAnsi="Arial" w:cs="Arial"/>
                <w:color w:val="494747"/>
                <w:szCs w:val="20"/>
                <w:lang w:eastAsia="en-US"/>
              </w:rPr>
              <w:t>Which languages will our engineers be using to develop the application, and does the database have drivers available for them?</w:t>
            </w:r>
          </w:p>
          <w:p w14:paraId="7BCB37DA" w14:textId="77777777" w:rsidR="00993AB5" w:rsidRPr="00993AB5" w:rsidRDefault="00993AB5" w:rsidP="00993AB5">
            <w:pPr>
              <w:pStyle w:val="CellBase"/>
              <w:rPr>
                <w:rFonts w:ascii="Arial" w:hAnsi="Arial" w:cs="Arial"/>
                <w:color w:val="494747"/>
                <w:szCs w:val="20"/>
                <w:lang w:eastAsia="en-US"/>
              </w:rPr>
            </w:pPr>
          </w:p>
        </w:tc>
        <w:tc>
          <w:tcPr>
            <w:tcW w:w="992" w:type="dxa"/>
          </w:tcPr>
          <w:p w14:paraId="3E2A983D" w14:textId="77777777"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tc>
        <w:tc>
          <w:tcPr>
            <w:tcW w:w="1134" w:type="dxa"/>
          </w:tcPr>
          <w:p w14:paraId="031F2153" w14:textId="77777777" w:rsidR="00993AB5" w:rsidRDefault="00993AB5" w:rsidP="00993AB5">
            <w:pPr>
              <w:pStyle w:val="ListParagraph"/>
              <w:ind w:left="176"/>
              <w:rPr>
                <w:rFonts w:ascii="Arial" w:hAnsi="Arial" w:cs="Arial"/>
              </w:rPr>
            </w:pPr>
          </w:p>
        </w:tc>
      </w:tr>
      <w:tr w:rsidR="00993AB5" w:rsidRPr="00315368" w14:paraId="55102123" w14:textId="77777777" w:rsidTr="007211B9">
        <w:trPr>
          <w:cantSplit/>
          <w:trHeight w:val="566"/>
        </w:trPr>
        <w:tc>
          <w:tcPr>
            <w:tcW w:w="7621" w:type="dxa"/>
            <w:tcBorders>
              <w:top w:val="single" w:sz="4" w:space="0" w:color="auto"/>
              <w:bottom w:val="single" w:sz="4" w:space="0" w:color="auto"/>
            </w:tcBorders>
          </w:tcPr>
          <w:p w14:paraId="0BDD6ECD" w14:textId="77777777" w:rsidR="007211B9" w:rsidRDefault="007211B9" w:rsidP="00993AB5">
            <w:pPr>
              <w:rPr>
                <w:rFonts w:ascii="Arial" w:hAnsi="Arial" w:cs="Arial"/>
                <w:color w:val="494747"/>
                <w:szCs w:val="20"/>
                <w:shd w:val="clear" w:color="auto" w:fill="FFFFFF"/>
                <w:lang w:eastAsia="en-US"/>
              </w:rPr>
            </w:pPr>
          </w:p>
          <w:p w14:paraId="0B20CCD5" w14:textId="77777777" w:rsidR="00993AB5" w:rsidRPr="00993AB5" w:rsidRDefault="00993AB5" w:rsidP="00993AB5">
            <w:pPr>
              <w:rPr>
                <w:rFonts w:ascii="Arial" w:hAnsi="Arial" w:cs="Arial"/>
                <w:szCs w:val="20"/>
                <w:lang w:eastAsia="en-US"/>
              </w:rPr>
            </w:pPr>
            <w:r w:rsidRPr="00993AB5">
              <w:rPr>
                <w:rFonts w:ascii="Arial" w:hAnsi="Arial" w:cs="Arial"/>
                <w:color w:val="494747"/>
                <w:szCs w:val="20"/>
                <w:shd w:val="clear" w:color="auto" w:fill="FFFFFF"/>
                <w:lang w:eastAsia="en-US"/>
              </w:rPr>
              <w:t>What capabilities does the database offer to maintain availability during routine maintenance? Are there tools available to manage this or do we need to script something ourselves? </w:t>
            </w:r>
          </w:p>
          <w:p w14:paraId="4DF41ABD" w14:textId="77777777" w:rsidR="00993AB5" w:rsidRPr="00993AB5" w:rsidRDefault="00993AB5" w:rsidP="00993AB5">
            <w:pPr>
              <w:pStyle w:val="CellBase"/>
              <w:rPr>
                <w:rFonts w:ascii="Arial" w:hAnsi="Arial" w:cs="Arial"/>
                <w:color w:val="494747"/>
                <w:szCs w:val="20"/>
                <w:lang w:eastAsia="en-US"/>
              </w:rPr>
            </w:pPr>
          </w:p>
        </w:tc>
        <w:tc>
          <w:tcPr>
            <w:tcW w:w="992" w:type="dxa"/>
          </w:tcPr>
          <w:p w14:paraId="28B2992E" w14:textId="77777777"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tc>
        <w:tc>
          <w:tcPr>
            <w:tcW w:w="1134" w:type="dxa"/>
          </w:tcPr>
          <w:p w14:paraId="66AB4F5A" w14:textId="77777777" w:rsidR="00993AB5" w:rsidRDefault="00993AB5" w:rsidP="00993AB5">
            <w:pPr>
              <w:pStyle w:val="ListParagraph"/>
              <w:ind w:left="176"/>
              <w:rPr>
                <w:rFonts w:ascii="Arial" w:hAnsi="Arial" w:cs="Arial"/>
              </w:rPr>
            </w:pPr>
          </w:p>
        </w:tc>
      </w:tr>
      <w:tr w:rsidR="00993AB5" w:rsidRPr="00315368" w14:paraId="0C8ED41C" w14:textId="77777777" w:rsidTr="007211B9">
        <w:trPr>
          <w:cantSplit/>
          <w:trHeight w:val="566"/>
        </w:trPr>
        <w:tc>
          <w:tcPr>
            <w:tcW w:w="7621" w:type="dxa"/>
            <w:tcBorders>
              <w:top w:val="single" w:sz="4" w:space="0" w:color="auto"/>
              <w:bottom w:val="single" w:sz="4" w:space="0" w:color="auto"/>
            </w:tcBorders>
          </w:tcPr>
          <w:p w14:paraId="43583C88" w14:textId="77777777" w:rsidR="00993AB5" w:rsidRPr="00993AB5" w:rsidRDefault="00993AB5" w:rsidP="00993AB5">
            <w:pPr>
              <w:shd w:val="clear" w:color="auto" w:fill="FFFFFF"/>
              <w:spacing w:before="100" w:beforeAutospacing="1" w:after="100" w:afterAutospacing="1" w:line="375" w:lineRule="atLeast"/>
              <w:rPr>
                <w:rFonts w:ascii="Arial" w:hAnsi="Arial" w:cs="Arial"/>
                <w:color w:val="494747"/>
                <w:szCs w:val="20"/>
                <w:lang w:eastAsia="en-US"/>
              </w:rPr>
            </w:pPr>
            <w:r w:rsidRPr="00993AB5">
              <w:rPr>
                <w:rFonts w:ascii="Arial" w:hAnsi="Arial" w:cs="Arial"/>
                <w:color w:val="494747"/>
                <w:szCs w:val="20"/>
                <w:lang w:eastAsia="en-US"/>
              </w:rPr>
              <w:t>How do we expect this application to grow? Will the database need to scale beyond the limits of just a few servers?</w:t>
            </w:r>
          </w:p>
          <w:p w14:paraId="7AE85D48" w14:textId="77777777" w:rsidR="00993AB5" w:rsidRPr="00993AB5" w:rsidRDefault="00993AB5" w:rsidP="00993AB5">
            <w:pPr>
              <w:pStyle w:val="CellBase"/>
              <w:rPr>
                <w:rFonts w:ascii="Arial" w:hAnsi="Arial" w:cs="Arial"/>
                <w:color w:val="494747"/>
                <w:szCs w:val="20"/>
                <w:lang w:eastAsia="en-US"/>
              </w:rPr>
            </w:pPr>
          </w:p>
        </w:tc>
        <w:tc>
          <w:tcPr>
            <w:tcW w:w="992" w:type="dxa"/>
          </w:tcPr>
          <w:p w14:paraId="3F4F98C1" w14:textId="77777777"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tc>
        <w:tc>
          <w:tcPr>
            <w:tcW w:w="1134" w:type="dxa"/>
          </w:tcPr>
          <w:p w14:paraId="6BA3F8DB" w14:textId="77777777" w:rsidR="00993AB5" w:rsidRDefault="00993AB5" w:rsidP="00993AB5">
            <w:pPr>
              <w:pStyle w:val="ListParagraph"/>
              <w:ind w:left="176"/>
              <w:rPr>
                <w:rFonts w:ascii="Arial" w:hAnsi="Arial" w:cs="Arial"/>
              </w:rPr>
            </w:pPr>
          </w:p>
        </w:tc>
      </w:tr>
      <w:tr w:rsidR="00993AB5" w:rsidRPr="00315368" w14:paraId="0C9C5A35" w14:textId="77777777" w:rsidTr="007211B9">
        <w:trPr>
          <w:cantSplit/>
          <w:trHeight w:val="566"/>
        </w:trPr>
        <w:tc>
          <w:tcPr>
            <w:tcW w:w="7621" w:type="dxa"/>
            <w:tcBorders>
              <w:top w:val="single" w:sz="4" w:space="0" w:color="auto"/>
              <w:bottom w:val="single" w:sz="4" w:space="0" w:color="auto"/>
            </w:tcBorders>
          </w:tcPr>
          <w:p w14:paraId="48F05F1A" w14:textId="77777777" w:rsidR="007211B9" w:rsidRDefault="007211B9" w:rsidP="00993AB5">
            <w:pPr>
              <w:pStyle w:val="CellBase"/>
              <w:rPr>
                <w:rFonts w:ascii="Arial" w:hAnsi="Arial" w:cs="Arial"/>
                <w:color w:val="494747"/>
                <w:szCs w:val="20"/>
                <w:lang w:eastAsia="en-US"/>
              </w:rPr>
            </w:pPr>
          </w:p>
          <w:p w14:paraId="487D3DDD" w14:textId="77777777" w:rsidR="00993AB5" w:rsidRDefault="00993AB5" w:rsidP="00993AB5">
            <w:pPr>
              <w:pStyle w:val="CellBase"/>
              <w:rPr>
                <w:rFonts w:ascii="Arial" w:hAnsi="Arial" w:cs="Arial"/>
                <w:color w:val="494747"/>
                <w:szCs w:val="20"/>
                <w:lang w:eastAsia="en-US"/>
              </w:rPr>
            </w:pPr>
            <w:r w:rsidRPr="00993AB5">
              <w:rPr>
                <w:rFonts w:ascii="Arial" w:hAnsi="Arial" w:cs="Arial"/>
                <w:color w:val="494747"/>
                <w:szCs w:val="20"/>
                <w:lang w:eastAsia="en-US"/>
              </w:rPr>
              <w:t>Can we run analytics directly against the database, or do we need to replicate data to dedicated search or analytics engines?</w:t>
            </w:r>
          </w:p>
          <w:p w14:paraId="4B6CC67C" w14:textId="582F2EED" w:rsidR="007211B9" w:rsidRPr="00993AB5" w:rsidRDefault="007211B9" w:rsidP="00993AB5">
            <w:pPr>
              <w:pStyle w:val="CellBase"/>
              <w:rPr>
                <w:rFonts w:ascii="Arial" w:hAnsi="Arial" w:cs="Arial"/>
                <w:bCs/>
                <w:szCs w:val="20"/>
              </w:rPr>
            </w:pPr>
          </w:p>
        </w:tc>
        <w:tc>
          <w:tcPr>
            <w:tcW w:w="992" w:type="dxa"/>
          </w:tcPr>
          <w:p w14:paraId="27076A86" w14:textId="77777777" w:rsidR="00993AB5" w:rsidRPr="00C17B5A" w:rsidRDefault="00993AB5" w:rsidP="00993AB5">
            <w:pPr>
              <w:shd w:val="clear" w:color="auto" w:fill="FFFFFF"/>
              <w:spacing w:before="100" w:beforeAutospacing="1" w:after="100" w:afterAutospacing="1" w:line="375" w:lineRule="atLeast"/>
              <w:ind w:left="360"/>
              <w:rPr>
                <w:rFonts w:ascii="Helvetica Neue" w:hAnsi="Helvetica Neue"/>
                <w:color w:val="494747"/>
                <w:sz w:val="23"/>
                <w:szCs w:val="23"/>
                <w:lang w:eastAsia="en-US"/>
              </w:rPr>
            </w:pPr>
          </w:p>
        </w:tc>
        <w:tc>
          <w:tcPr>
            <w:tcW w:w="1134" w:type="dxa"/>
          </w:tcPr>
          <w:p w14:paraId="628E6A99" w14:textId="77777777" w:rsidR="00993AB5" w:rsidRDefault="00993AB5" w:rsidP="00993AB5">
            <w:pPr>
              <w:pStyle w:val="ListParagraph"/>
              <w:ind w:left="176"/>
              <w:rPr>
                <w:rFonts w:ascii="Arial" w:hAnsi="Arial" w:cs="Arial"/>
              </w:rPr>
            </w:pPr>
          </w:p>
        </w:tc>
      </w:tr>
    </w:tbl>
    <w:p w14:paraId="4B999D6A" w14:textId="77777777" w:rsidR="00B15215" w:rsidRPr="00315368" w:rsidRDefault="00B15215" w:rsidP="00B15215">
      <w:pPr>
        <w:rPr>
          <w:rFonts w:ascii="Arial" w:hAnsi="Arial" w:cs="Arial"/>
        </w:rPr>
      </w:pPr>
    </w:p>
    <w:p w14:paraId="3FBAD71B" w14:textId="77777777" w:rsidR="00B15215" w:rsidRPr="00315368" w:rsidRDefault="00B15215" w:rsidP="00B15215">
      <w:pPr>
        <w:rPr>
          <w:rFonts w:ascii="Arial" w:hAnsi="Arial" w:cs="Arial"/>
        </w:rPr>
      </w:pPr>
    </w:p>
    <w:p w14:paraId="466E468A" w14:textId="77777777" w:rsidR="00B15215" w:rsidRPr="00315368" w:rsidRDefault="00B15215" w:rsidP="00B15215">
      <w:pPr>
        <w:rPr>
          <w:rFonts w:ascii="Arial" w:hAnsi="Arial" w:cs="Arial"/>
        </w:rPr>
      </w:pPr>
    </w:p>
    <w:p w14:paraId="74E56406" w14:textId="77777777" w:rsidR="004A33AA" w:rsidRPr="00315368" w:rsidRDefault="004A33AA" w:rsidP="004A33AA">
      <w:pPr>
        <w:rPr>
          <w:rFonts w:ascii="Arial" w:hAnsi="Arial" w:cs="Arial"/>
        </w:rPr>
      </w:pPr>
    </w:p>
    <w:p w14:paraId="1F3B29E6" w14:textId="52CE49E5" w:rsidR="004A33AA" w:rsidRPr="00315368" w:rsidRDefault="004A33AA" w:rsidP="004A33AA">
      <w:pPr>
        <w:rPr>
          <w:rFonts w:ascii="Arial" w:hAnsi="Arial" w:cs="Arial"/>
        </w:rPr>
      </w:pPr>
    </w:p>
    <w:p w14:paraId="07696CCD" w14:textId="1B34739B" w:rsidR="004A33AA" w:rsidRPr="00315368" w:rsidRDefault="004A33AA" w:rsidP="00D37926">
      <w:pPr>
        <w:rPr>
          <w:rFonts w:ascii="Arial" w:hAnsi="Arial" w:cs="Arial"/>
        </w:rPr>
      </w:pPr>
    </w:p>
    <w:p w14:paraId="727FA1BA" w14:textId="333465C9" w:rsidR="00D8266D" w:rsidRPr="00315368" w:rsidRDefault="00D8266D" w:rsidP="00760DB3">
      <w:pPr>
        <w:pStyle w:val="Heading2"/>
        <w:rPr>
          <w:rFonts w:ascii="Arial" w:hAnsi="Arial"/>
        </w:rPr>
      </w:pPr>
      <w:bookmarkStart w:id="23" w:name="_Toc308171871"/>
      <w:r w:rsidRPr="00315368">
        <w:rPr>
          <w:rFonts w:ascii="Arial" w:hAnsi="Arial"/>
        </w:rPr>
        <w:t>Non-functional</w:t>
      </w:r>
      <w:r w:rsidR="00CB7FB9" w:rsidRPr="00315368">
        <w:rPr>
          <w:rFonts w:ascii="Arial" w:hAnsi="Arial"/>
        </w:rPr>
        <w:t xml:space="preserve"> Related</w:t>
      </w:r>
      <w:bookmarkEnd w:id="23"/>
    </w:p>
    <w:p w14:paraId="256C51AF" w14:textId="77777777" w:rsidR="00DB7245" w:rsidRPr="00315368" w:rsidRDefault="00DB7245" w:rsidP="00760DB3">
      <w:pPr>
        <w:pStyle w:val="Heading3"/>
        <w:rPr>
          <w:rFonts w:ascii="Arial" w:hAnsi="Arial"/>
        </w:rPr>
      </w:pPr>
      <w:bookmarkStart w:id="24" w:name="_Toc308171872"/>
      <w:r w:rsidRPr="00315368">
        <w:rPr>
          <w:rFonts w:ascii="Arial" w:hAnsi="Arial"/>
        </w:rPr>
        <w:t>Security</w:t>
      </w:r>
      <w:bookmarkEnd w:id="24"/>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2"/>
        <w:gridCol w:w="6956"/>
        <w:gridCol w:w="990"/>
        <w:gridCol w:w="630"/>
      </w:tblGrid>
      <w:tr w:rsidR="000D5534" w:rsidRPr="00315368" w14:paraId="16E56987" w14:textId="77777777" w:rsidTr="000D5534">
        <w:trPr>
          <w:cantSplit/>
          <w:tblHead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47867CD1" w14:textId="77777777" w:rsidR="000D5534" w:rsidRPr="00315368" w:rsidRDefault="000D5534" w:rsidP="00793B0B">
            <w:pPr>
              <w:pStyle w:val="CellBase"/>
              <w:rPr>
                <w:rFonts w:ascii="Arial" w:hAnsi="Arial" w:cs="Arial"/>
                <w:b/>
                <w:sz w:val="18"/>
              </w:rPr>
            </w:pPr>
            <w:r w:rsidRPr="00315368">
              <w:rPr>
                <w:rFonts w:ascii="Arial" w:hAnsi="Arial" w:cs="Arial"/>
                <w:b/>
                <w:sz w:val="18"/>
              </w:rPr>
              <w:t>ID</w:t>
            </w:r>
          </w:p>
        </w:tc>
        <w:tc>
          <w:tcPr>
            <w:tcW w:w="6956" w:type="dxa"/>
            <w:tcBorders>
              <w:left w:val="single" w:sz="4" w:space="0" w:color="auto"/>
            </w:tcBorders>
            <w:shd w:val="clear" w:color="auto" w:fill="D9D9D9"/>
          </w:tcPr>
          <w:p w14:paraId="0D6F3A64" w14:textId="77777777" w:rsidR="000D5534" w:rsidRPr="00315368" w:rsidRDefault="000D5534" w:rsidP="00793B0B">
            <w:pPr>
              <w:pStyle w:val="CellBase"/>
              <w:rPr>
                <w:rFonts w:ascii="Arial" w:hAnsi="Arial" w:cs="Arial"/>
                <w:b/>
                <w:sz w:val="18"/>
                <w:szCs w:val="18"/>
              </w:rPr>
            </w:pPr>
            <w:r w:rsidRPr="00315368">
              <w:rPr>
                <w:rFonts w:ascii="Arial" w:hAnsi="Arial" w:cs="Arial"/>
                <w:b/>
                <w:sz w:val="18"/>
                <w:szCs w:val="18"/>
              </w:rPr>
              <w:t>Requirement</w:t>
            </w:r>
          </w:p>
        </w:tc>
        <w:tc>
          <w:tcPr>
            <w:tcW w:w="990" w:type="dxa"/>
            <w:shd w:val="clear" w:color="auto" w:fill="D9D9D9"/>
          </w:tcPr>
          <w:p w14:paraId="7F1FC758" w14:textId="77777777" w:rsidR="000D5534" w:rsidRPr="00315368" w:rsidRDefault="000D5534" w:rsidP="00793B0B">
            <w:pPr>
              <w:pStyle w:val="CellBase"/>
              <w:rPr>
                <w:rFonts w:ascii="Arial" w:hAnsi="Arial" w:cs="Arial"/>
                <w:b/>
                <w:sz w:val="18"/>
                <w:szCs w:val="18"/>
              </w:rPr>
            </w:pPr>
            <w:r w:rsidRPr="00315368">
              <w:rPr>
                <w:rFonts w:ascii="Arial" w:hAnsi="Arial" w:cs="Arial"/>
                <w:b/>
                <w:sz w:val="18"/>
                <w:szCs w:val="18"/>
              </w:rPr>
              <w:t>Source</w:t>
            </w:r>
          </w:p>
        </w:tc>
        <w:tc>
          <w:tcPr>
            <w:tcW w:w="630" w:type="dxa"/>
            <w:shd w:val="clear" w:color="auto" w:fill="D9D9D9"/>
          </w:tcPr>
          <w:p w14:paraId="012F83F1" w14:textId="77777777" w:rsidR="000D5534" w:rsidRPr="00315368" w:rsidRDefault="000D5534" w:rsidP="00793B0B">
            <w:pPr>
              <w:pStyle w:val="CellBase"/>
              <w:rPr>
                <w:rFonts w:ascii="Arial" w:hAnsi="Arial" w:cs="Arial"/>
                <w:b/>
                <w:sz w:val="18"/>
                <w:szCs w:val="18"/>
              </w:rPr>
            </w:pPr>
            <w:r w:rsidRPr="00315368">
              <w:rPr>
                <w:rFonts w:ascii="Arial" w:hAnsi="Arial" w:cs="Arial"/>
                <w:b/>
                <w:sz w:val="18"/>
                <w:szCs w:val="18"/>
              </w:rPr>
              <w:t>Cat</w:t>
            </w:r>
          </w:p>
        </w:tc>
      </w:tr>
      <w:tr w:rsidR="000D5534" w:rsidRPr="00315368" w14:paraId="0B8D5794" w14:textId="77777777" w:rsidTr="00784CB4">
        <w:trPr>
          <w:cantSplit/>
          <w:trHeight w:val="566"/>
        </w:trPr>
        <w:tc>
          <w:tcPr>
            <w:tcW w:w="1162" w:type="dxa"/>
            <w:tcBorders>
              <w:top w:val="single" w:sz="4" w:space="0" w:color="auto"/>
              <w:bottom w:val="single" w:sz="4" w:space="0" w:color="auto"/>
            </w:tcBorders>
          </w:tcPr>
          <w:p w14:paraId="7A0E23A0" w14:textId="77777777" w:rsidR="000D5534" w:rsidRPr="00315368" w:rsidRDefault="004D76F2" w:rsidP="00793B0B">
            <w:pPr>
              <w:pStyle w:val="CellBase"/>
              <w:rPr>
                <w:rFonts w:ascii="Arial" w:hAnsi="Arial" w:cs="Arial"/>
                <w:bCs/>
              </w:rPr>
            </w:pPr>
            <w:r w:rsidRPr="00315368">
              <w:rPr>
                <w:rFonts w:ascii="Arial" w:hAnsi="Arial" w:cs="Arial"/>
                <w:bCs/>
              </w:rPr>
              <w:t>.1</w:t>
            </w:r>
          </w:p>
        </w:tc>
        <w:tc>
          <w:tcPr>
            <w:tcW w:w="6956" w:type="dxa"/>
          </w:tcPr>
          <w:p w14:paraId="0B79B6B0" w14:textId="4154E0EA" w:rsidR="000D5534" w:rsidRPr="00315368" w:rsidRDefault="000D5534" w:rsidP="00793B0B">
            <w:pPr>
              <w:pStyle w:val="CellBase"/>
              <w:rPr>
                <w:rFonts w:ascii="Arial" w:hAnsi="Arial" w:cs="Arial"/>
                <w:i/>
                <w:color w:val="FF0000"/>
              </w:rPr>
            </w:pPr>
          </w:p>
        </w:tc>
        <w:tc>
          <w:tcPr>
            <w:tcW w:w="990" w:type="dxa"/>
          </w:tcPr>
          <w:p w14:paraId="57623C0D" w14:textId="77777777" w:rsidR="000D5534" w:rsidRPr="00315368" w:rsidRDefault="000D5534" w:rsidP="00793B0B">
            <w:pPr>
              <w:pStyle w:val="CellBase"/>
              <w:rPr>
                <w:rFonts w:ascii="Arial" w:hAnsi="Arial" w:cs="Arial"/>
              </w:rPr>
            </w:pPr>
          </w:p>
        </w:tc>
        <w:tc>
          <w:tcPr>
            <w:tcW w:w="630" w:type="dxa"/>
          </w:tcPr>
          <w:p w14:paraId="6EA6AED0" w14:textId="77777777" w:rsidR="000D5534" w:rsidRPr="00315368" w:rsidRDefault="000D5534" w:rsidP="00793B0B">
            <w:pPr>
              <w:pStyle w:val="CellBase"/>
              <w:rPr>
                <w:rFonts w:ascii="Arial" w:hAnsi="Arial" w:cs="Arial"/>
              </w:rPr>
            </w:pPr>
          </w:p>
        </w:tc>
      </w:tr>
    </w:tbl>
    <w:p w14:paraId="48657F8A" w14:textId="366DEA9C" w:rsidR="00DC407E" w:rsidRPr="00315368" w:rsidRDefault="00BF4CBF" w:rsidP="00DC407E">
      <w:pPr>
        <w:pStyle w:val="Heading3"/>
        <w:rPr>
          <w:rFonts w:ascii="Arial" w:hAnsi="Arial"/>
        </w:rPr>
      </w:pPr>
      <w:bookmarkStart w:id="25" w:name="_Toc308171873"/>
      <w:r w:rsidRPr="00315368">
        <w:rPr>
          <w:rFonts w:ascii="Arial" w:hAnsi="Arial"/>
        </w:rPr>
        <w:t>QA/</w:t>
      </w:r>
      <w:r w:rsidR="00DC407E" w:rsidRPr="00315368">
        <w:rPr>
          <w:rFonts w:ascii="Arial" w:hAnsi="Arial"/>
        </w:rPr>
        <w:t>Testing</w:t>
      </w:r>
      <w:bookmarkEnd w:id="2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2"/>
        <w:gridCol w:w="6884"/>
        <w:gridCol w:w="1701"/>
      </w:tblGrid>
      <w:tr w:rsidR="00690017" w:rsidRPr="00315368" w14:paraId="1D20F4A4" w14:textId="77777777" w:rsidTr="004F235A">
        <w:trPr>
          <w:cantSplit/>
          <w:tblHeader/>
        </w:trPr>
        <w:tc>
          <w:tcPr>
            <w:tcW w:w="1162" w:type="dxa"/>
            <w:tcBorders>
              <w:top w:val="single" w:sz="4" w:space="0" w:color="auto"/>
              <w:left w:val="single" w:sz="4" w:space="0" w:color="auto"/>
              <w:bottom w:val="single" w:sz="4" w:space="0" w:color="auto"/>
              <w:right w:val="single" w:sz="4" w:space="0" w:color="auto"/>
            </w:tcBorders>
            <w:shd w:val="clear" w:color="auto" w:fill="D9D9D9"/>
          </w:tcPr>
          <w:p w14:paraId="0ED625D5" w14:textId="77777777" w:rsidR="00690017" w:rsidRPr="00315368" w:rsidRDefault="00690017" w:rsidP="004F235A">
            <w:pPr>
              <w:pStyle w:val="CellBase"/>
              <w:rPr>
                <w:rFonts w:ascii="Arial" w:hAnsi="Arial" w:cs="Arial"/>
                <w:b/>
                <w:sz w:val="18"/>
              </w:rPr>
            </w:pPr>
            <w:r w:rsidRPr="00315368">
              <w:rPr>
                <w:rFonts w:ascii="Arial" w:hAnsi="Arial" w:cs="Arial"/>
                <w:b/>
                <w:sz w:val="18"/>
              </w:rPr>
              <w:t>ID</w:t>
            </w:r>
          </w:p>
        </w:tc>
        <w:tc>
          <w:tcPr>
            <w:tcW w:w="6884" w:type="dxa"/>
            <w:tcBorders>
              <w:left w:val="single" w:sz="4" w:space="0" w:color="auto"/>
            </w:tcBorders>
            <w:shd w:val="clear" w:color="auto" w:fill="D9D9D9"/>
          </w:tcPr>
          <w:p w14:paraId="4876115A" w14:textId="77777777" w:rsidR="00690017" w:rsidRPr="00315368" w:rsidRDefault="00690017" w:rsidP="004F235A">
            <w:pPr>
              <w:pStyle w:val="CellBase"/>
              <w:rPr>
                <w:rFonts w:ascii="Arial" w:hAnsi="Arial" w:cs="Arial"/>
                <w:b/>
                <w:sz w:val="18"/>
                <w:szCs w:val="18"/>
              </w:rPr>
            </w:pPr>
            <w:r w:rsidRPr="00315368">
              <w:rPr>
                <w:rFonts w:ascii="Arial" w:hAnsi="Arial" w:cs="Arial"/>
                <w:b/>
                <w:sz w:val="18"/>
                <w:szCs w:val="18"/>
              </w:rPr>
              <w:t>Use Case</w:t>
            </w:r>
          </w:p>
        </w:tc>
        <w:tc>
          <w:tcPr>
            <w:tcW w:w="1701" w:type="dxa"/>
            <w:shd w:val="clear" w:color="auto" w:fill="D9D9D9"/>
          </w:tcPr>
          <w:p w14:paraId="748493A4" w14:textId="77777777" w:rsidR="00690017" w:rsidRPr="00315368" w:rsidRDefault="00690017" w:rsidP="004F235A">
            <w:pPr>
              <w:pStyle w:val="CellBase"/>
              <w:rPr>
                <w:rFonts w:ascii="Arial" w:hAnsi="Arial" w:cs="Arial"/>
                <w:b/>
                <w:sz w:val="18"/>
                <w:szCs w:val="18"/>
              </w:rPr>
            </w:pPr>
            <w:r w:rsidRPr="00315368">
              <w:rPr>
                <w:rFonts w:ascii="Arial" w:hAnsi="Arial" w:cs="Arial"/>
                <w:b/>
              </w:rPr>
              <w:t>Date/Status</w:t>
            </w:r>
          </w:p>
        </w:tc>
      </w:tr>
      <w:tr w:rsidR="00690017" w:rsidRPr="00315368" w14:paraId="1EDE6934" w14:textId="77777777" w:rsidTr="004F235A">
        <w:trPr>
          <w:cantSplit/>
          <w:trHeight w:val="566"/>
        </w:trPr>
        <w:tc>
          <w:tcPr>
            <w:tcW w:w="1162" w:type="dxa"/>
            <w:tcBorders>
              <w:top w:val="single" w:sz="4" w:space="0" w:color="auto"/>
              <w:bottom w:val="single" w:sz="4" w:space="0" w:color="auto"/>
            </w:tcBorders>
          </w:tcPr>
          <w:p w14:paraId="1455E703" w14:textId="77777777" w:rsidR="00690017" w:rsidRPr="00315368" w:rsidRDefault="00690017" w:rsidP="004F235A">
            <w:pPr>
              <w:pStyle w:val="CellBase"/>
              <w:rPr>
                <w:rFonts w:ascii="Arial" w:hAnsi="Arial" w:cs="Arial"/>
                <w:bCs/>
              </w:rPr>
            </w:pPr>
            <w:r w:rsidRPr="00315368">
              <w:rPr>
                <w:rFonts w:ascii="Arial" w:hAnsi="Arial" w:cs="Arial"/>
                <w:bCs/>
              </w:rPr>
              <w:t>.1</w:t>
            </w:r>
          </w:p>
        </w:tc>
        <w:tc>
          <w:tcPr>
            <w:tcW w:w="6884" w:type="dxa"/>
          </w:tcPr>
          <w:p w14:paraId="3E8C10BE" w14:textId="2B879585" w:rsidR="00690017" w:rsidRPr="00315368" w:rsidRDefault="00690017" w:rsidP="004F235A">
            <w:pPr>
              <w:pStyle w:val="CellBase"/>
              <w:rPr>
                <w:rFonts w:ascii="Arial" w:hAnsi="Arial" w:cs="Arial"/>
                <w:sz w:val="18"/>
                <w:szCs w:val="18"/>
              </w:rPr>
            </w:pPr>
          </w:p>
        </w:tc>
        <w:tc>
          <w:tcPr>
            <w:tcW w:w="1701" w:type="dxa"/>
          </w:tcPr>
          <w:p w14:paraId="0B7FCFD5" w14:textId="77777777" w:rsidR="00690017" w:rsidRPr="00315368" w:rsidRDefault="00690017" w:rsidP="00CB7FB9">
            <w:pPr>
              <w:pStyle w:val="CellBase"/>
              <w:rPr>
                <w:rFonts w:ascii="Arial" w:hAnsi="Arial" w:cs="Arial"/>
                <w:sz w:val="18"/>
                <w:szCs w:val="18"/>
              </w:rPr>
            </w:pPr>
          </w:p>
          <w:p w14:paraId="0DEED7ED" w14:textId="77777777" w:rsidR="00CB7FB9" w:rsidRPr="00315368" w:rsidRDefault="00CB7FB9" w:rsidP="00CB7FB9">
            <w:pPr>
              <w:pStyle w:val="CellBase"/>
              <w:rPr>
                <w:rFonts w:ascii="Arial" w:hAnsi="Arial" w:cs="Arial"/>
                <w:sz w:val="18"/>
                <w:szCs w:val="18"/>
              </w:rPr>
            </w:pPr>
          </w:p>
        </w:tc>
      </w:tr>
    </w:tbl>
    <w:p w14:paraId="1DD8E65D" w14:textId="77777777" w:rsidR="008A1BB0" w:rsidRPr="00315368" w:rsidRDefault="008A1BB0" w:rsidP="00DC407E">
      <w:pPr>
        <w:pStyle w:val="Heading1"/>
        <w:numPr>
          <w:ilvl w:val="0"/>
          <w:numId w:val="0"/>
        </w:numPr>
        <w:rPr>
          <w:rFonts w:ascii="Arial" w:hAnsi="Arial"/>
        </w:rPr>
      </w:pPr>
      <w:bookmarkStart w:id="26" w:name="_Toc308171874"/>
      <w:r w:rsidRPr="00315368">
        <w:rPr>
          <w:rFonts w:ascii="Arial" w:hAnsi="Arial"/>
        </w:rPr>
        <w:t>Issues/Questions</w:t>
      </w:r>
      <w:bookmarkEnd w:id="2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5816"/>
        <w:gridCol w:w="2610"/>
      </w:tblGrid>
      <w:tr w:rsidR="009B198C" w:rsidRPr="00315368" w14:paraId="4F1A196F" w14:textId="77777777" w:rsidTr="003853CA">
        <w:trPr>
          <w:tblHeader/>
        </w:trPr>
        <w:tc>
          <w:tcPr>
            <w:tcW w:w="1222" w:type="dxa"/>
            <w:tcBorders>
              <w:top w:val="single" w:sz="4" w:space="0" w:color="auto"/>
              <w:left w:val="single" w:sz="4" w:space="0" w:color="auto"/>
              <w:bottom w:val="single" w:sz="4" w:space="0" w:color="auto"/>
              <w:right w:val="single" w:sz="4" w:space="0" w:color="auto"/>
            </w:tcBorders>
            <w:shd w:val="clear" w:color="auto" w:fill="D9D9D9"/>
            <w:vAlign w:val="bottom"/>
          </w:tcPr>
          <w:p w14:paraId="250A44AC" w14:textId="77777777" w:rsidR="009B198C" w:rsidRPr="00315368" w:rsidRDefault="009B198C" w:rsidP="00A90E28">
            <w:pPr>
              <w:pStyle w:val="CellBase"/>
              <w:jc w:val="center"/>
              <w:rPr>
                <w:rFonts w:ascii="Arial" w:hAnsi="Arial" w:cs="Arial"/>
                <w:b/>
              </w:rPr>
            </w:pPr>
            <w:r w:rsidRPr="00315368">
              <w:rPr>
                <w:rFonts w:ascii="Arial" w:hAnsi="Arial" w:cs="Arial"/>
                <w:b/>
              </w:rPr>
              <w:t>Issue #</w:t>
            </w:r>
          </w:p>
        </w:tc>
        <w:tc>
          <w:tcPr>
            <w:tcW w:w="0" w:type="auto"/>
            <w:tcBorders>
              <w:left w:val="single" w:sz="4" w:space="0" w:color="auto"/>
            </w:tcBorders>
            <w:shd w:val="clear" w:color="auto" w:fill="D9D9D9"/>
            <w:vAlign w:val="bottom"/>
          </w:tcPr>
          <w:p w14:paraId="15F935E8" w14:textId="77777777" w:rsidR="009B198C" w:rsidRPr="00315368" w:rsidRDefault="009B198C" w:rsidP="00A90E28">
            <w:pPr>
              <w:pStyle w:val="CellBase"/>
              <w:jc w:val="center"/>
              <w:rPr>
                <w:rFonts w:ascii="Arial" w:hAnsi="Arial" w:cs="Arial"/>
                <w:b/>
                <w:sz w:val="18"/>
                <w:szCs w:val="18"/>
              </w:rPr>
            </w:pPr>
            <w:r w:rsidRPr="00315368">
              <w:rPr>
                <w:rFonts w:ascii="Arial" w:hAnsi="Arial" w:cs="Arial"/>
                <w:b/>
              </w:rPr>
              <w:t>Issue/Resolution Description</w:t>
            </w:r>
          </w:p>
        </w:tc>
        <w:tc>
          <w:tcPr>
            <w:tcW w:w="2610" w:type="dxa"/>
            <w:tcBorders>
              <w:left w:val="single" w:sz="4" w:space="0" w:color="auto"/>
            </w:tcBorders>
            <w:shd w:val="clear" w:color="auto" w:fill="D9D9D9"/>
            <w:vAlign w:val="bottom"/>
          </w:tcPr>
          <w:p w14:paraId="1495BA55" w14:textId="77777777" w:rsidR="009B198C" w:rsidRPr="00315368" w:rsidRDefault="009B198C" w:rsidP="00A90E28">
            <w:pPr>
              <w:pStyle w:val="CellBase"/>
              <w:jc w:val="center"/>
              <w:rPr>
                <w:rFonts w:ascii="Arial" w:hAnsi="Arial" w:cs="Arial"/>
                <w:b/>
              </w:rPr>
            </w:pPr>
            <w:r w:rsidRPr="00315368">
              <w:rPr>
                <w:rFonts w:ascii="Arial" w:hAnsi="Arial" w:cs="Arial"/>
                <w:b/>
              </w:rPr>
              <w:t>Date/Status</w:t>
            </w:r>
          </w:p>
        </w:tc>
      </w:tr>
      <w:tr w:rsidR="009B198C" w:rsidRPr="00315368" w14:paraId="25E5F5A5" w14:textId="77777777" w:rsidTr="003853CA">
        <w:tc>
          <w:tcPr>
            <w:tcW w:w="1222" w:type="dxa"/>
            <w:tcBorders>
              <w:top w:val="single" w:sz="4" w:space="0" w:color="auto"/>
              <w:bottom w:val="single" w:sz="4" w:space="0" w:color="auto"/>
            </w:tcBorders>
          </w:tcPr>
          <w:p w14:paraId="374E86E6" w14:textId="77777777" w:rsidR="009B198C" w:rsidRPr="00315368" w:rsidRDefault="009B198C" w:rsidP="00F41219">
            <w:pPr>
              <w:pStyle w:val="CellBase"/>
              <w:numPr>
                <w:ilvl w:val="0"/>
                <w:numId w:val="5"/>
              </w:numPr>
              <w:rPr>
                <w:rFonts w:ascii="Arial" w:hAnsi="Arial" w:cs="Arial"/>
              </w:rPr>
            </w:pPr>
          </w:p>
        </w:tc>
        <w:tc>
          <w:tcPr>
            <w:tcW w:w="0" w:type="auto"/>
          </w:tcPr>
          <w:p w14:paraId="5A99FBA5" w14:textId="77777777" w:rsidR="00C538AA" w:rsidRPr="00315368" w:rsidRDefault="00C538AA" w:rsidP="00B2011E">
            <w:pPr>
              <w:pStyle w:val="CellBase"/>
              <w:ind w:left="720"/>
              <w:rPr>
                <w:rFonts w:ascii="Arial" w:hAnsi="Arial" w:cs="Arial"/>
              </w:rPr>
            </w:pPr>
          </w:p>
        </w:tc>
        <w:tc>
          <w:tcPr>
            <w:tcW w:w="2610" w:type="dxa"/>
          </w:tcPr>
          <w:p w14:paraId="6057DDD4" w14:textId="77777777" w:rsidR="00784CB4" w:rsidRPr="00315368" w:rsidRDefault="00784CB4" w:rsidP="00F56DF8">
            <w:pPr>
              <w:pStyle w:val="CellBase"/>
              <w:rPr>
                <w:rFonts w:ascii="Arial" w:hAnsi="Arial" w:cs="Arial"/>
              </w:rPr>
            </w:pPr>
          </w:p>
        </w:tc>
      </w:tr>
      <w:tr w:rsidR="009D795A" w:rsidRPr="00315368" w14:paraId="0844FDFD" w14:textId="77777777" w:rsidTr="003853CA">
        <w:tc>
          <w:tcPr>
            <w:tcW w:w="1222" w:type="dxa"/>
            <w:tcBorders>
              <w:top w:val="single" w:sz="4" w:space="0" w:color="auto"/>
              <w:bottom w:val="single" w:sz="4" w:space="0" w:color="auto"/>
            </w:tcBorders>
          </w:tcPr>
          <w:p w14:paraId="020D7670" w14:textId="77777777" w:rsidR="009D795A" w:rsidRPr="00315368" w:rsidRDefault="009D795A" w:rsidP="00F41219">
            <w:pPr>
              <w:pStyle w:val="CellBase"/>
              <w:numPr>
                <w:ilvl w:val="0"/>
                <w:numId w:val="5"/>
              </w:numPr>
              <w:rPr>
                <w:rFonts w:ascii="Arial" w:hAnsi="Arial" w:cs="Arial"/>
              </w:rPr>
            </w:pPr>
          </w:p>
        </w:tc>
        <w:tc>
          <w:tcPr>
            <w:tcW w:w="0" w:type="auto"/>
          </w:tcPr>
          <w:p w14:paraId="598562B4" w14:textId="77777777" w:rsidR="00784CB4" w:rsidRPr="00315368" w:rsidRDefault="00784CB4" w:rsidP="00F56DF8">
            <w:pPr>
              <w:pStyle w:val="CellBase"/>
              <w:rPr>
                <w:rFonts w:ascii="Arial" w:hAnsi="Arial" w:cs="Arial"/>
              </w:rPr>
            </w:pPr>
          </w:p>
          <w:p w14:paraId="6D288030" w14:textId="77777777" w:rsidR="00784CB4" w:rsidRPr="00315368" w:rsidRDefault="00784CB4" w:rsidP="00F56DF8">
            <w:pPr>
              <w:pStyle w:val="CellBase"/>
              <w:rPr>
                <w:rFonts w:ascii="Arial" w:hAnsi="Arial" w:cs="Arial"/>
                <w:i/>
              </w:rPr>
            </w:pPr>
          </w:p>
        </w:tc>
        <w:tc>
          <w:tcPr>
            <w:tcW w:w="2610" w:type="dxa"/>
          </w:tcPr>
          <w:p w14:paraId="45CA9864" w14:textId="77777777" w:rsidR="009D795A" w:rsidRPr="00315368" w:rsidRDefault="009D795A" w:rsidP="00F56DF8">
            <w:pPr>
              <w:pStyle w:val="CellBase"/>
              <w:rPr>
                <w:rFonts w:ascii="Arial" w:hAnsi="Arial" w:cs="Arial"/>
              </w:rPr>
            </w:pPr>
          </w:p>
        </w:tc>
      </w:tr>
      <w:tr w:rsidR="009D795A" w:rsidRPr="00315368" w14:paraId="74927519" w14:textId="77777777" w:rsidTr="003853CA">
        <w:tc>
          <w:tcPr>
            <w:tcW w:w="1222" w:type="dxa"/>
            <w:tcBorders>
              <w:top w:val="single" w:sz="4" w:space="0" w:color="auto"/>
              <w:bottom w:val="single" w:sz="4" w:space="0" w:color="auto"/>
            </w:tcBorders>
          </w:tcPr>
          <w:p w14:paraId="59D0753A" w14:textId="77777777" w:rsidR="009D795A" w:rsidRPr="00315368" w:rsidRDefault="009D795A" w:rsidP="00F41219">
            <w:pPr>
              <w:pStyle w:val="CellBase"/>
              <w:numPr>
                <w:ilvl w:val="0"/>
                <w:numId w:val="5"/>
              </w:numPr>
              <w:rPr>
                <w:rFonts w:ascii="Arial" w:hAnsi="Arial" w:cs="Arial"/>
              </w:rPr>
            </w:pPr>
          </w:p>
        </w:tc>
        <w:tc>
          <w:tcPr>
            <w:tcW w:w="0" w:type="auto"/>
          </w:tcPr>
          <w:p w14:paraId="2D2E1341" w14:textId="77777777" w:rsidR="009D795A" w:rsidRPr="00315368" w:rsidRDefault="009D795A" w:rsidP="00F56DF8">
            <w:pPr>
              <w:pStyle w:val="CellBase"/>
              <w:rPr>
                <w:rFonts w:ascii="Arial" w:hAnsi="Arial" w:cs="Arial"/>
              </w:rPr>
            </w:pPr>
          </w:p>
        </w:tc>
        <w:tc>
          <w:tcPr>
            <w:tcW w:w="2610" w:type="dxa"/>
          </w:tcPr>
          <w:p w14:paraId="5BA56EA4" w14:textId="77777777" w:rsidR="009D795A" w:rsidRPr="00315368" w:rsidRDefault="009D795A" w:rsidP="00F56DF8">
            <w:pPr>
              <w:pStyle w:val="CellBase"/>
              <w:rPr>
                <w:rFonts w:ascii="Arial" w:hAnsi="Arial" w:cs="Arial"/>
              </w:rPr>
            </w:pPr>
          </w:p>
        </w:tc>
      </w:tr>
      <w:tr w:rsidR="009D795A" w:rsidRPr="00315368" w14:paraId="558AE4EB" w14:textId="77777777" w:rsidTr="003853CA">
        <w:tc>
          <w:tcPr>
            <w:tcW w:w="1222" w:type="dxa"/>
            <w:tcBorders>
              <w:top w:val="single" w:sz="4" w:space="0" w:color="auto"/>
              <w:bottom w:val="single" w:sz="4" w:space="0" w:color="auto"/>
            </w:tcBorders>
          </w:tcPr>
          <w:p w14:paraId="31A33306" w14:textId="77777777" w:rsidR="009D795A" w:rsidRPr="00315368" w:rsidRDefault="009D795A" w:rsidP="00F41219">
            <w:pPr>
              <w:pStyle w:val="CellBase"/>
              <w:numPr>
                <w:ilvl w:val="0"/>
                <w:numId w:val="5"/>
              </w:numPr>
              <w:rPr>
                <w:rFonts w:ascii="Arial" w:hAnsi="Arial" w:cs="Arial"/>
              </w:rPr>
            </w:pPr>
          </w:p>
        </w:tc>
        <w:tc>
          <w:tcPr>
            <w:tcW w:w="0" w:type="auto"/>
          </w:tcPr>
          <w:p w14:paraId="5CE9393B" w14:textId="77777777" w:rsidR="007B2560" w:rsidRPr="00315368" w:rsidRDefault="007B2560" w:rsidP="00F56DF8">
            <w:pPr>
              <w:pStyle w:val="CellBase"/>
              <w:rPr>
                <w:rFonts w:ascii="Arial" w:hAnsi="Arial" w:cs="Arial"/>
              </w:rPr>
            </w:pPr>
          </w:p>
        </w:tc>
        <w:tc>
          <w:tcPr>
            <w:tcW w:w="2610" w:type="dxa"/>
          </w:tcPr>
          <w:p w14:paraId="7A457448" w14:textId="77777777" w:rsidR="001B1306" w:rsidRPr="00315368" w:rsidRDefault="001B1306" w:rsidP="00F56DF8">
            <w:pPr>
              <w:pStyle w:val="CellBase"/>
              <w:rPr>
                <w:rFonts w:ascii="Arial" w:hAnsi="Arial" w:cs="Arial"/>
              </w:rPr>
            </w:pPr>
          </w:p>
        </w:tc>
      </w:tr>
      <w:tr w:rsidR="00784CB4" w:rsidRPr="00315368" w14:paraId="364A3B98" w14:textId="77777777" w:rsidTr="003853CA">
        <w:tc>
          <w:tcPr>
            <w:tcW w:w="1222" w:type="dxa"/>
            <w:tcBorders>
              <w:top w:val="single" w:sz="4" w:space="0" w:color="auto"/>
              <w:bottom w:val="single" w:sz="4" w:space="0" w:color="auto"/>
            </w:tcBorders>
          </w:tcPr>
          <w:p w14:paraId="4C7CE177" w14:textId="77777777" w:rsidR="00784CB4" w:rsidRPr="00315368" w:rsidRDefault="00784CB4" w:rsidP="00F41219">
            <w:pPr>
              <w:pStyle w:val="CellBase"/>
              <w:numPr>
                <w:ilvl w:val="0"/>
                <w:numId w:val="5"/>
              </w:numPr>
              <w:rPr>
                <w:rFonts w:ascii="Arial" w:hAnsi="Arial" w:cs="Arial"/>
              </w:rPr>
            </w:pPr>
          </w:p>
        </w:tc>
        <w:tc>
          <w:tcPr>
            <w:tcW w:w="0" w:type="auto"/>
          </w:tcPr>
          <w:p w14:paraId="6DE260C1" w14:textId="77777777" w:rsidR="00DC407E" w:rsidRPr="00315368" w:rsidRDefault="00DC407E" w:rsidP="00F56DF8">
            <w:pPr>
              <w:pStyle w:val="CellBase"/>
              <w:rPr>
                <w:rFonts w:ascii="Arial" w:hAnsi="Arial" w:cs="Arial"/>
              </w:rPr>
            </w:pPr>
          </w:p>
        </w:tc>
        <w:tc>
          <w:tcPr>
            <w:tcW w:w="2610" w:type="dxa"/>
          </w:tcPr>
          <w:p w14:paraId="20A6B3BE" w14:textId="77777777" w:rsidR="00D76112" w:rsidRPr="00315368" w:rsidRDefault="00D76112" w:rsidP="00F56DF8">
            <w:pPr>
              <w:pStyle w:val="CellBase"/>
              <w:rPr>
                <w:rFonts w:ascii="Arial" w:hAnsi="Arial" w:cs="Arial"/>
              </w:rPr>
            </w:pPr>
          </w:p>
        </w:tc>
      </w:tr>
      <w:tr w:rsidR="00417BDA" w:rsidRPr="00315368" w14:paraId="497BB60D" w14:textId="77777777" w:rsidTr="003853CA">
        <w:tc>
          <w:tcPr>
            <w:tcW w:w="1222" w:type="dxa"/>
            <w:tcBorders>
              <w:top w:val="single" w:sz="4" w:space="0" w:color="auto"/>
              <w:bottom w:val="single" w:sz="4" w:space="0" w:color="auto"/>
            </w:tcBorders>
          </w:tcPr>
          <w:p w14:paraId="58DCF934" w14:textId="77777777" w:rsidR="00417BDA" w:rsidRPr="00315368" w:rsidRDefault="00417BDA" w:rsidP="00F41219">
            <w:pPr>
              <w:pStyle w:val="CellBase"/>
              <w:numPr>
                <w:ilvl w:val="0"/>
                <w:numId w:val="5"/>
              </w:numPr>
              <w:rPr>
                <w:rFonts w:ascii="Arial" w:hAnsi="Arial" w:cs="Arial"/>
              </w:rPr>
            </w:pPr>
          </w:p>
        </w:tc>
        <w:tc>
          <w:tcPr>
            <w:tcW w:w="0" w:type="auto"/>
          </w:tcPr>
          <w:p w14:paraId="30512891" w14:textId="77777777" w:rsidR="00417BDA" w:rsidRPr="00315368" w:rsidRDefault="00417BDA" w:rsidP="00F56DF8">
            <w:pPr>
              <w:pStyle w:val="CellBase"/>
              <w:rPr>
                <w:rFonts w:ascii="Arial" w:hAnsi="Arial" w:cs="Arial"/>
              </w:rPr>
            </w:pPr>
          </w:p>
        </w:tc>
        <w:tc>
          <w:tcPr>
            <w:tcW w:w="2610" w:type="dxa"/>
          </w:tcPr>
          <w:p w14:paraId="348E1300" w14:textId="77777777" w:rsidR="00417BDA" w:rsidRPr="00315368" w:rsidRDefault="00417BDA" w:rsidP="00F56DF8">
            <w:pPr>
              <w:pStyle w:val="CellBase"/>
              <w:rPr>
                <w:rFonts w:ascii="Arial" w:hAnsi="Arial" w:cs="Arial"/>
                <w:b/>
              </w:rPr>
            </w:pPr>
          </w:p>
        </w:tc>
      </w:tr>
      <w:tr w:rsidR="004C1F6E" w:rsidRPr="00315368" w14:paraId="5CDA1A17" w14:textId="77777777" w:rsidTr="003853CA">
        <w:tc>
          <w:tcPr>
            <w:tcW w:w="1222" w:type="dxa"/>
            <w:tcBorders>
              <w:top w:val="single" w:sz="4" w:space="0" w:color="auto"/>
              <w:bottom w:val="single" w:sz="4" w:space="0" w:color="auto"/>
            </w:tcBorders>
          </w:tcPr>
          <w:p w14:paraId="2A03DC67" w14:textId="77777777" w:rsidR="004C1F6E" w:rsidRPr="00315368" w:rsidRDefault="004C1F6E" w:rsidP="00F41219">
            <w:pPr>
              <w:pStyle w:val="CellBase"/>
              <w:numPr>
                <w:ilvl w:val="0"/>
                <w:numId w:val="5"/>
              </w:numPr>
              <w:rPr>
                <w:rFonts w:ascii="Arial" w:hAnsi="Arial" w:cs="Arial"/>
              </w:rPr>
            </w:pPr>
          </w:p>
        </w:tc>
        <w:tc>
          <w:tcPr>
            <w:tcW w:w="0" w:type="auto"/>
          </w:tcPr>
          <w:p w14:paraId="712B206D" w14:textId="77777777" w:rsidR="004C1F6E" w:rsidRPr="00315368" w:rsidRDefault="004C1F6E" w:rsidP="00F56DF8">
            <w:pPr>
              <w:pStyle w:val="CellBase"/>
              <w:rPr>
                <w:rFonts w:ascii="Arial" w:hAnsi="Arial" w:cs="Arial"/>
                <w:i/>
              </w:rPr>
            </w:pPr>
          </w:p>
        </w:tc>
        <w:tc>
          <w:tcPr>
            <w:tcW w:w="2610" w:type="dxa"/>
          </w:tcPr>
          <w:p w14:paraId="1E87DA9A" w14:textId="77777777" w:rsidR="004C1F6E" w:rsidRPr="00315368" w:rsidRDefault="004C1F6E" w:rsidP="00F56DF8">
            <w:pPr>
              <w:pStyle w:val="CellBase"/>
              <w:rPr>
                <w:rFonts w:ascii="Arial" w:hAnsi="Arial" w:cs="Arial"/>
                <w:b/>
              </w:rPr>
            </w:pPr>
          </w:p>
        </w:tc>
      </w:tr>
    </w:tbl>
    <w:p w14:paraId="3627BD85" w14:textId="77777777" w:rsidR="005E312B" w:rsidRPr="00315368" w:rsidRDefault="00CE12F3" w:rsidP="00760DB3">
      <w:pPr>
        <w:pStyle w:val="Heading1"/>
        <w:rPr>
          <w:rFonts w:ascii="Arial" w:hAnsi="Arial"/>
        </w:rPr>
      </w:pPr>
      <w:bookmarkStart w:id="27" w:name="_Toc308171875"/>
      <w:r w:rsidRPr="00315368">
        <w:rPr>
          <w:rFonts w:ascii="Arial" w:hAnsi="Arial"/>
        </w:rPr>
        <w:t>R</w:t>
      </w:r>
      <w:r w:rsidR="005E312B" w:rsidRPr="00315368">
        <w:rPr>
          <w:rFonts w:ascii="Arial" w:hAnsi="Arial"/>
        </w:rPr>
        <w:t>evision History</w:t>
      </w:r>
      <w:bookmarkEnd w:id="27"/>
    </w:p>
    <w:p w14:paraId="2D9E7700" w14:textId="77777777" w:rsidR="005E312B" w:rsidRPr="00315368" w:rsidRDefault="005E312B" w:rsidP="00894838">
      <w:pPr>
        <w:pStyle w:val="BodyText"/>
        <w:rPr>
          <w:rFonts w:ascii="Arial" w:hAnsi="Arial" w:cs="Arial"/>
        </w:rPr>
      </w:pPr>
      <w:proofErr w:type="gramStart"/>
      <w:r w:rsidRPr="00315368">
        <w:rPr>
          <w:rFonts w:ascii="Arial" w:hAnsi="Arial" w:cs="Arial"/>
        </w:rPr>
        <w:t>Changes to the text of this document are indicated by bars in the outside margin adjacent to the affected text</w:t>
      </w:r>
      <w:proofErr w:type="gramEnd"/>
      <w:r w:rsidRPr="00315368">
        <w:rPr>
          <w:rFonts w:ascii="Arial" w:hAnsi="Arial" w:cs="Arial"/>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7776"/>
      </w:tblGrid>
      <w:tr w:rsidR="005E312B" w:rsidRPr="00315368" w14:paraId="27E52133" w14:textId="77777777" w:rsidTr="001055A7">
        <w:trPr>
          <w:cantSplit/>
          <w:tblHeader/>
        </w:trPr>
        <w:tc>
          <w:tcPr>
            <w:tcW w:w="1872" w:type="dxa"/>
            <w:tcBorders>
              <w:top w:val="single" w:sz="4" w:space="0" w:color="auto"/>
              <w:left w:val="single" w:sz="4" w:space="0" w:color="auto"/>
              <w:bottom w:val="single" w:sz="4" w:space="0" w:color="auto"/>
              <w:right w:val="single" w:sz="4" w:space="0" w:color="auto"/>
            </w:tcBorders>
            <w:shd w:val="clear" w:color="auto" w:fill="D9D9D9"/>
          </w:tcPr>
          <w:p w14:paraId="3348131E" w14:textId="77777777" w:rsidR="005E312B" w:rsidRPr="00315368" w:rsidRDefault="005E312B" w:rsidP="005257A4">
            <w:pPr>
              <w:pStyle w:val="CellBase"/>
              <w:rPr>
                <w:rFonts w:ascii="Arial" w:hAnsi="Arial" w:cs="Arial"/>
                <w:b/>
              </w:rPr>
            </w:pPr>
            <w:r w:rsidRPr="00315368">
              <w:rPr>
                <w:rFonts w:ascii="Arial" w:hAnsi="Arial" w:cs="Arial"/>
                <w:b/>
              </w:rPr>
              <w:t>Date</w:t>
            </w:r>
          </w:p>
        </w:tc>
        <w:tc>
          <w:tcPr>
            <w:tcW w:w="7776" w:type="dxa"/>
            <w:tcBorders>
              <w:left w:val="single" w:sz="4" w:space="0" w:color="auto"/>
            </w:tcBorders>
            <w:shd w:val="clear" w:color="auto" w:fill="D9D9D9"/>
          </w:tcPr>
          <w:p w14:paraId="6F1230C0" w14:textId="77777777" w:rsidR="005E312B" w:rsidRPr="00315368" w:rsidRDefault="005E312B" w:rsidP="005257A4">
            <w:pPr>
              <w:pStyle w:val="CellBase"/>
              <w:rPr>
                <w:rFonts w:ascii="Arial" w:hAnsi="Arial" w:cs="Arial"/>
                <w:b/>
              </w:rPr>
            </w:pPr>
            <w:r w:rsidRPr="00315368">
              <w:rPr>
                <w:rFonts w:ascii="Arial" w:hAnsi="Arial" w:cs="Arial"/>
                <w:b/>
              </w:rPr>
              <w:t>Change Description</w:t>
            </w:r>
          </w:p>
        </w:tc>
      </w:tr>
      <w:tr w:rsidR="004F6826" w:rsidRPr="00315368" w14:paraId="7596C12C" w14:textId="77777777" w:rsidTr="00552E8A">
        <w:trPr>
          <w:cantSplit/>
        </w:trPr>
        <w:tc>
          <w:tcPr>
            <w:tcW w:w="1872" w:type="dxa"/>
            <w:tcBorders>
              <w:top w:val="single" w:sz="4" w:space="0" w:color="auto"/>
              <w:bottom w:val="single" w:sz="4" w:space="0" w:color="auto"/>
            </w:tcBorders>
          </w:tcPr>
          <w:p w14:paraId="65F06485" w14:textId="77777777" w:rsidR="004F6826" w:rsidRPr="00315368" w:rsidRDefault="004F6826" w:rsidP="005257A4">
            <w:pPr>
              <w:pStyle w:val="CellBase"/>
              <w:rPr>
                <w:rFonts w:ascii="Arial" w:hAnsi="Arial" w:cs="Arial"/>
                <w:bCs/>
              </w:rPr>
            </w:pPr>
          </w:p>
        </w:tc>
        <w:tc>
          <w:tcPr>
            <w:tcW w:w="7776" w:type="dxa"/>
          </w:tcPr>
          <w:p w14:paraId="524D2BD1" w14:textId="19F1F738" w:rsidR="004F6826" w:rsidRPr="00315368" w:rsidRDefault="004F6826" w:rsidP="005257A4">
            <w:pPr>
              <w:pStyle w:val="CellBase"/>
              <w:rPr>
                <w:rFonts w:ascii="Arial" w:hAnsi="Arial" w:cs="Arial"/>
              </w:rPr>
            </w:pPr>
            <w:r w:rsidRPr="00315368">
              <w:rPr>
                <w:rFonts w:ascii="Arial" w:hAnsi="Arial" w:cs="Arial"/>
              </w:rPr>
              <w:t>Initial draft.</w:t>
            </w:r>
          </w:p>
        </w:tc>
      </w:tr>
      <w:tr w:rsidR="004F6826" w:rsidRPr="00315368" w14:paraId="00AC9628" w14:textId="77777777" w:rsidTr="00552E8A">
        <w:trPr>
          <w:cantSplit/>
        </w:trPr>
        <w:tc>
          <w:tcPr>
            <w:tcW w:w="1872" w:type="dxa"/>
            <w:tcBorders>
              <w:top w:val="single" w:sz="4" w:space="0" w:color="auto"/>
              <w:bottom w:val="single" w:sz="4" w:space="0" w:color="auto"/>
            </w:tcBorders>
          </w:tcPr>
          <w:p w14:paraId="445ED95C" w14:textId="7045563C" w:rsidR="004F6826" w:rsidRPr="00315368" w:rsidRDefault="004F6826" w:rsidP="005257A4">
            <w:pPr>
              <w:pStyle w:val="CellBase"/>
              <w:rPr>
                <w:rFonts w:ascii="Arial" w:hAnsi="Arial" w:cs="Arial"/>
                <w:bCs/>
              </w:rPr>
            </w:pPr>
          </w:p>
        </w:tc>
        <w:tc>
          <w:tcPr>
            <w:tcW w:w="7776" w:type="dxa"/>
          </w:tcPr>
          <w:p w14:paraId="05C5647C" w14:textId="2F0A24D9" w:rsidR="004F6826" w:rsidRPr="00315368" w:rsidRDefault="004F6826" w:rsidP="005257A4">
            <w:pPr>
              <w:pStyle w:val="CellBase"/>
              <w:rPr>
                <w:rFonts w:ascii="Arial" w:hAnsi="Arial" w:cs="Arial"/>
              </w:rPr>
            </w:pPr>
          </w:p>
        </w:tc>
      </w:tr>
      <w:tr w:rsidR="004F6826" w:rsidRPr="00315368" w14:paraId="2237D75F" w14:textId="77777777" w:rsidTr="00552E8A">
        <w:trPr>
          <w:cantSplit/>
        </w:trPr>
        <w:tc>
          <w:tcPr>
            <w:tcW w:w="1872" w:type="dxa"/>
            <w:tcBorders>
              <w:top w:val="single" w:sz="4" w:space="0" w:color="auto"/>
              <w:bottom w:val="single" w:sz="4" w:space="0" w:color="auto"/>
            </w:tcBorders>
          </w:tcPr>
          <w:p w14:paraId="6E578FD6" w14:textId="77777777" w:rsidR="004F6826" w:rsidRPr="00315368" w:rsidRDefault="004F6826" w:rsidP="005257A4">
            <w:pPr>
              <w:pStyle w:val="CellBase"/>
              <w:rPr>
                <w:rFonts w:ascii="Arial" w:hAnsi="Arial" w:cs="Arial"/>
                <w:bCs/>
              </w:rPr>
            </w:pPr>
          </w:p>
        </w:tc>
        <w:tc>
          <w:tcPr>
            <w:tcW w:w="7776" w:type="dxa"/>
          </w:tcPr>
          <w:p w14:paraId="3035FD01" w14:textId="77777777" w:rsidR="004F6826" w:rsidRPr="00315368" w:rsidRDefault="004F6826" w:rsidP="005257A4">
            <w:pPr>
              <w:pStyle w:val="CellBase"/>
              <w:rPr>
                <w:rFonts w:ascii="Arial" w:hAnsi="Arial" w:cs="Arial"/>
              </w:rPr>
            </w:pPr>
          </w:p>
        </w:tc>
      </w:tr>
      <w:tr w:rsidR="008931DC" w:rsidRPr="00315368" w14:paraId="62E3F4FB" w14:textId="77777777" w:rsidTr="00552E8A">
        <w:trPr>
          <w:cantSplit/>
        </w:trPr>
        <w:tc>
          <w:tcPr>
            <w:tcW w:w="1872" w:type="dxa"/>
            <w:tcBorders>
              <w:top w:val="single" w:sz="4" w:space="0" w:color="auto"/>
              <w:bottom w:val="single" w:sz="4" w:space="0" w:color="auto"/>
            </w:tcBorders>
          </w:tcPr>
          <w:p w14:paraId="1C37674A" w14:textId="77777777" w:rsidR="008931DC" w:rsidRPr="00315368" w:rsidRDefault="008931DC" w:rsidP="005257A4">
            <w:pPr>
              <w:pStyle w:val="CellBase"/>
              <w:rPr>
                <w:rFonts w:ascii="Arial" w:hAnsi="Arial" w:cs="Arial"/>
                <w:bCs/>
              </w:rPr>
            </w:pPr>
          </w:p>
        </w:tc>
        <w:tc>
          <w:tcPr>
            <w:tcW w:w="7776" w:type="dxa"/>
          </w:tcPr>
          <w:p w14:paraId="1482397C" w14:textId="75F382E8" w:rsidR="008931DC" w:rsidRPr="00315368" w:rsidRDefault="008931DC" w:rsidP="005257A4">
            <w:pPr>
              <w:pStyle w:val="CellBase"/>
              <w:rPr>
                <w:rFonts w:ascii="Arial" w:hAnsi="Arial" w:cs="Arial"/>
              </w:rPr>
            </w:pPr>
          </w:p>
        </w:tc>
      </w:tr>
    </w:tbl>
    <w:p w14:paraId="5E3A1E18" w14:textId="77777777" w:rsidR="00862220" w:rsidRPr="00315368" w:rsidRDefault="00862220" w:rsidP="00D51F6C">
      <w:pPr>
        <w:pStyle w:val="BodyText"/>
        <w:rPr>
          <w:rFonts w:ascii="Arial" w:hAnsi="Arial" w:cs="Arial"/>
        </w:rPr>
      </w:pPr>
    </w:p>
    <w:sectPr w:rsidR="00862220" w:rsidRPr="00315368" w:rsidSect="00353BA4">
      <w:footerReference w:type="default" r:id="rId14"/>
      <w:pgSz w:w="12240" w:h="15840" w:code="1"/>
      <w:pgMar w:top="1080" w:right="1296" w:bottom="576" w:left="1296" w:header="0" w:footer="432" w:gutter="0"/>
      <w:pgNumType w:start="1"/>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4A69C" w14:textId="77777777" w:rsidR="00BC46EA" w:rsidRDefault="00BC46EA">
      <w:r>
        <w:separator/>
      </w:r>
    </w:p>
  </w:endnote>
  <w:endnote w:type="continuationSeparator" w:id="0">
    <w:p w14:paraId="52FA21BA" w14:textId="77777777" w:rsidR="00BC46EA" w:rsidRDefault="00BC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Sans Unicode">
    <w:panose1 w:val="020B0602030504020204"/>
    <w:charset w:val="00"/>
    <w:family w:val="auto"/>
    <w:pitch w:val="variable"/>
    <w:sig w:usb0="80000AFF" w:usb1="0000396B" w:usb2="00000000" w:usb3="00000000" w:csb0="000000BF" w:csb1="00000000"/>
  </w:font>
  <w:font w:name="Bookman Old Style">
    <w:panose1 w:val="02050604050505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Gill Sans MT Pro Book">
    <w:altName w:val="Avenir Book"/>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F9404" w14:textId="77777777" w:rsidR="00BC46EA" w:rsidRPr="007B589E" w:rsidRDefault="00BC46EA" w:rsidP="00842D31">
    <w:pPr>
      <w:pStyle w:val="Footer"/>
      <w:jc w:val="left"/>
    </w:pPr>
    <w:r>
      <w:t xml:space="preserve">Page </w:t>
    </w:r>
    <w:r>
      <w:fldChar w:fldCharType="begin"/>
    </w:r>
    <w:r>
      <w:instrText xml:space="preserve"> PAGE </w:instrText>
    </w:r>
    <w:r>
      <w:fldChar w:fldCharType="separate"/>
    </w:r>
    <w:r w:rsidR="009B7410">
      <w:rPr>
        <w:noProof/>
      </w:rPr>
      <w:t>6</w:t>
    </w:r>
    <w:r>
      <w:fldChar w:fldCharType="end"/>
    </w:r>
    <w:r>
      <w:t xml:space="preserve"> of </w:t>
    </w:r>
    <w:fldSimple w:instr=" SECTIONPAGES ">
      <w:r w:rsidR="009B7410">
        <w:rPr>
          <w:noProof/>
        </w:rPr>
        <w:t>14</w:t>
      </w:r>
    </w:fldSimple>
  </w:p>
  <w:p w14:paraId="1A4E6633" w14:textId="77777777" w:rsidR="00BC46EA" w:rsidRDefault="00BC46EA" w:rsidP="004E4C2D">
    <w:pPr>
      <w:pStyle w:val="Footer"/>
      <w:ind w:hanging="900"/>
    </w:pPr>
  </w:p>
  <w:p w14:paraId="4CB37909" w14:textId="77777777" w:rsidR="00BC46EA" w:rsidRPr="007B589E" w:rsidRDefault="00BC46EA" w:rsidP="004E4C2D">
    <w:pPr>
      <w:pStyle w:val="Footer"/>
      <w:ind w:hanging="10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0EC82" w14:textId="77777777" w:rsidR="00BC46EA" w:rsidRDefault="00BC46EA">
      <w:r>
        <w:separator/>
      </w:r>
    </w:p>
  </w:footnote>
  <w:footnote w:type="continuationSeparator" w:id="0">
    <w:p w14:paraId="0ED27F5B" w14:textId="77777777" w:rsidR="00BC46EA" w:rsidRDefault="00BC46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22A0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89726914"/>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00D342CE"/>
    <w:multiLevelType w:val="hybridMultilevel"/>
    <w:tmpl w:val="2EBA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B5372"/>
    <w:multiLevelType w:val="hybridMultilevel"/>
    <w:tmpl w:val="BEC64B3C"/>
    <w:lvl w:ilvl="0" w:tplc="E0ACB0E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82F32"/>
    <w:multiLevelType w:val="hybridMultilevel"/>
    <w:tmpl w:val="894C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05D5C"/>
    <w:multiLevelType w:val="multilevel"/>
    <w:tmpl w:val="D074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62D84"/>
    <w:multiLevelType w:val="hybridMultilevel"/>
    <w:tmpl w:val="D898D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C94D83"/>
    <w:multiLevelType w:val="multilevel"/>
    <w:tmpl w:val="FAD09DFE"/>
    <w:styleLink w:val="StyleOutlinenumberedArial14ptBoldItalic"/>
    <w:lvl w:ilvl="0">
      <w:start w:val="1"/>
      <w:numFmt w:val="decimal"/>
      <w:suff w:val="space"/>
      <w:lvlText w:val="%1."/>
      <w:lvlJc w:val="left"/>
      <w:pPr>
        <w:ind w:left="0" w:firstLine="0"/>
      </w:pPr>
      <w:rPr>
        <w:rFonts w:ascii="Verdana" w:hAnsi="Verdana"/>
      </w:rPr>
    </w:lvl>
    <w:lvl w:ilvl="1">
      <w:start w:val="1"/>
      <w:numFmt w:val="decimal"/>
      <w:suff w:val="space"/>
      <w:lvlText w:val="%1.%2."/>
      <w:lvlJc w:val="left"/>
      <w:pPr>
        <w:ind w:left="0" w:firstLine="0"/>
      </w:pPr>
      <w:rPr>
        <w:rFonts w:ascii="Arial" w:hAnsi="Arial"/>
        <w:b/>
        <w:bCs/>
        <w:i/>
        <w:iCs/>
        <w:sz w:val="28"/>
      </w:r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8">
    <w:nsid w:val="64B70322"/>
    <w:multiLevelType w:val="hybridMultilevel"/>
    <w:tmpl w:val="8342E6D2"/>
    <w:lvl w:ilvl="0" w:tplc="AECE94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7139C1"/>
    <w:multiLevelType w:val="hybridMultilevel"/>
    <w:tmpl w:val="ACEE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2F19C4"/>
    <w:multiLevelType w:val="hybridMultilevel"/>
    <w:tmpl w:val="70B06822"/>
    <w:lvl w:ilvl="0" w:tplc="4E86F4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63539F"/>
    <w:multiLevelType w:val="singleLevel"/>
    <w:tmpl w:val="9C26DABA"/>
    <w:lvl w:ilvl="0">
      <w:start w:val="1"/>
      <w:numFmt w:val="bullet"/>
      <w:pStyle w:val="ListBullet"/>
      <w:lvlText w:val=""/>
      <w:lvlJc w:val="left"/>
      <w:pPr>
        <w:tabs>
          <w:tab w:val="num" w:pos="720"/>
        </w:tabs>
        <w:ind w:left="720" w:hanging="360"/>
      </w:pPr>
      <w:rPr>
        <w:rFonts w:ascii="Symbol" w:hAnsi="Symbol" w:hint="default"/>
      </w:rPr>
    </w:lvl>
  </w:abstractNum>
  <w:abstractNum w:abstractNumId="12">
    <w:nsid w:val="74C040E8"/>
    <w:multiLevelType w:val="hybridMultilevel"/>
    <w:tmpl w:val="8ACEA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7"/>
  </w:num>
  <w:num w:numId="5">
    <w:abstractNumId w:val="8"/>
  </w:num>
  <w:num w:numId="6">
    <w:abstractNumId w:val="0"/>
  </w:num>
  <w:num w:numId="7">
    <w:abstractNumId w:val="2"/>
  </w:num>
  <w:num w:numId="8">
    <w:abstractNumId w:val="4"/>
  </w:num>
  <w:num w:numId="9">
    <w:abstractNumId w:val="6"/>
  </w:num>
  <w:num w:numId="10">
    <w:abstractNumId w:val="3"/>
  </w:num>
  <w:num w:numId="11">
    <w:abstractNumId w:val="9"/>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24"/>
    <w:rsid w:val="00016386"/>
    <w:rsid w:val="00021B50"/>
    <w:rsid w:val="00024A0A"/>
    <w:rsid w:val="00025768"/>
    <w:rsid w:val="000337E0"/>
    <w:rsid w:val="00043A33"/>
    <w:rsid w:val="00047841"/>
    <w:rsid w:val="00050318"/>
    <w:rsid w:val="0005099F"/>
    <w:rsid w:val="000524C8"/>
    <w:rsid w:val="00056E5D"/>
    <w:rsid w:val="00072852"/>
    <w:rsid w:val="00076CD0"/>
    <w:rsid w:val="00077147"/>
    <w:rsid w:val="00080A56"/>
    <w:rsid w:val="00082038"/>
    <w:rsid w:val="00082BAB"/>
    <w:rsid w:val="00083231"/>
    <w:rsid w:val="00085AE8"/>
    <w:rsid w:val="00090AED"/>
    <w:rsid w:val="000931A4"/>
    <w:rsid w:val="000A0581"/>
    <w:rsid w:val="000A1691"/>
    <w:rsid w:val="000A3E28"/>
    <w:rsid w:val="000A6DE8"/>
    <w:rsid w:val="000B440E"/>
    <w:rsid w:val="000B6FB0"/>
    <w:rsid w:val="000B7954"/>
    <w:rsid w:val="000C1A7C"/>
    <w:rsid w:val="000C3EE2"/>
    <w:rsid w:val="000C4006"/>
    <w:rsid w:val="000C67A6"/>
    <w:rsid w:val="000D1973"/>
    <w:rsid w:val="000D1A5E"/>
    <w:rsid w:val="000D5534"/>
    <w:rsid w:val="000E0084"/>
    <w:rsid w:val="000E2709"/>
    <w:rsid w:val="000E50BB"/>
    <w:rsid w:val="000E716D"/>
    <w:rsid w:val="000F2F8D"/>
    <w:rsid w:val="001025FC"/>
    <w:rsid w:val="00104CA9"/>
    <w:rsid w:val="001055A7"/>
    <w:rsid w:val="00113720"/>
    <w:rsid w:val="0012004F"/>
    <w:rsid w:val="0012268E"/>
    <w:rsid w:val="00124483"/>
    <w:rsid w:val="00125684"/>
    <w:rsid w:val="00127CF5"/>
    <w:rsid w:val="00133D71"/>
    <w:rsid w:val="00134FCE"/>
    <w:rsid w:val="00142401"/>
    <w:rsid w:val="00142FE8"/>
    <w:rsid w:val="0015163B"/>
    <w:rsid w:val="00152704"/>
    <w:rsid w:val="0015503F"/>
    <w:rsid w:val="00156F37"/>
    <w:rsid w:val="00157A14"/>
    <w:rsid w:val="00160727"/>
    <w:rsid w:val="001607D7"/>
    <w:rsid w:val="0016266E"/>
    <w:rsid w:val="00163B26"/>
    <w:rsid w:val="00165B81"/>
    <w:rsid w:val="001711F3"/>
    <w:rsid w:val="00173C80"/>
    <w:rsid w:val="00175081"/>
    <w:rsid w:val="00180765"/>
    <w:rsid w:val="00194E2B"/>
    <w:rsid w:val="00197CFF"/>
    <w:rsid w:val="001A35BD"/>
    <w:rsid w:val="001A3786"/>
    <w:rsid w:val="001B118B"/>
    <w:rsid w:val="001B1306"/>
    <w:rsid w:val="001B25F6"/>
    <w:rsid w:val="001C0F08"/>
    <w:rsid w:val="001C6A31"/>
    <w:rsid w:val="001D2203"/>
    <w:rsid w:val="001D5098"/>
    <w:rsid w:val="001E52A9"/>
    <w:rsid w:val="001E544D"/>
    <w:rsid w:val="001F1B11"/>
    <w:rsid w:val="001F2516"/>
    <w:rsid w:val="001F33F4"/>
    <w:rsid w:val="001F7A76"/>
    <w:rsid w:val="0021047F"/>
    <w:rsid w:val="00211E4F"/>
    <w:rsid w:val="002127E5"/>
    <w:rsid w:val="00224A3B"/>
    <w:rsid w:val="002274F2"/>
    <w:rsid w:val="002333CA"/>
    <w:rsid w:val="00241DF7"/>
    <w:rsid w:val="00244D64"/>
    <w:rsid w:val="00246358"/>
    <w:rsid w:val="00247D5D"/>
    <w:rsid w:val="002510D0"/>
    <w:rsid w:val="00253268"/>
    <w:rsid w:val="00253E8D"/>
    <w:rsid w:val="0025494F"/>
    <w:rsid w:val="00263214"/>
    <w:rsid w:val="002675B1"/>
    <w:rsid w:val="0028358A"/>
    <w:rsid w:val="00286423"/>
    <w:rsid w:val="0029342B"/>
    <w:rsid w:val="00293A44"/>
    <w:rsid w:val="00293E77"/>
    <w:rsid w:val="002A4A7C"/>
    <w:rsid w:val="002A7F51"/>
    <w:rsid w:val="002B0179"/>
    <w:rsid w:val="002B3E66"/>
    <w:rsid w:val="002B52B1"/>
    <w:rsid w:val="002B774F"/>
    <w:rsid w:val="002C253A"/>
    <w:rsid w:val="002C5251"/>
    <w:rsid w:val="002D54CC"/>
    <w:rsid w:val="002E1F21"/>
    <w:rsid w:val="002E2B2E"/>
    <w:rsid w:val="002E6D82"/>
    <w:rsid w:val="0030420E"/>
    <w:rsid w:val="00304905"/>
    <w:rsid w:val="003068E4"/>
    <w:rsid w:val="003118A1"/>
    <w:rsid w:val="00311DBF"/>
    <w:rsid w:val="00315368"/>
    <w:rsid w:val="0031764F"/>
    <w:rsid w:val="00321EE0"/>
    <w:rsid w:val="0033108C"/>
    <w:rsid w:val="003324FA"/>
    <w:rsid w:val="00343B20"/>
    <w:rsid w:val="00353BA4"/>
    <w:rsid w:val="00355D01"/>
    <w:rsid w:val="003655FF"/>
    <w:rsid w:val="00372884"/>
    <w:rsid w:val="00376201"/>
    <w:rsid w:val="003769B2"/>
    <w:rsid w:val="003853CA"/>
    <w:rsid w:val="00385F65"/>
    <w:rsid w:val="003A4420"/>
    <w:rsid w:val="003A5460"/>
    <w:rsid w:val="003B2409"/>
    <w:rsid w:val="003C31D0"/>
    <w:rsid w:val="003C71E9"/>
    <w:rsid w:val="003D0866"/>
    <w:rsid w:val="003D326B"/>
    <w:rsid w:val="003E1DD3"/>
    <w:rsid w:val="003E3AB7"/>
    <w:rsid w:val="00402870"/>
    <w:rsid w:val="00402A55"/>
    <w:rsid w:val="004137AB"/>
    <w:rsid w:val="004155D4"/>
    <w:rsid w:val="00417BDA"/>
    <w:rsid w:val="00422D99"/>
    <w:rsid w:val="00424E38"/>
    <w:rsid w:val="00426781"/>
    <w:rsid w:val="00433418"/>
    <w:rsid w:val="004464C0"/>
    <w:rsid w:val="00452993"/>
    <w:rsid w:val="004578CC"/>
    <w:rsid w:val="004605CA"/>
    <w:rsid w:val="00460DD6"/>
    <w:rsid w:val="00464989"/>
    <w:rsid w:val="00464AF2"/>
    <w:rsid w:val="00464C31"/>
    <w:rsid w:val="00465BE2"/>
    <w:rsid w:val="00466B56"/>
    <w:rsid w:val="0047098C"/>
    <w:rsid w:val="00470A89"/>
    <w:rsid w:val="004714AE"/>
    <w:rsid w:val="00475FBA"/>
    <w:rsid w:val="004772D2"/>
    <w:rsid w:val="0048116D"/>
    <w:rsid w:val="00485D6E"/>
    <w:rsid w:val="004958C0"/>
    <w:rsid w:val="00497DB2"/>
    <w:rsid w:val="004A142D"/>
    <w:rsid w:val="004A33AA"/>
    <w:rsid w:val="004A5A76"/>
    <w:rsid w:val="004B1FCF"/>
    <w:rsid w:val="004B2527"/>
    <w:rsid w:val="004C1F6E"/>
    <w:rsid w:val="004C31FC"/>
    <w:rsid w:val="004C6525"/>
    <w:rsid w:val="004C6FB7"/>
    <w:rsid w:val="004D20E1"/>
    <w:rsid w:val="004D3749"/>
    <w:rsid w:val="004D42A3"/>
    <w:rsid w:val="004D76F2"/>
    <w:rsid w:val="004E1205"/>
    <w:rsid w:val="004E304B"/>
    <w:rsid w:val="004E4C2D"/>
    <w:rsid w:val="004F05DB"/>
    <w:rsid w:val="004F1F69"/>
    <w:rsid w:val="004F235A"/>
    <w:rsid w:val="004F4136"/>
    <w:rsid w:val="004F6826"/>
    <w:rsid w:val="004F742B"/>
    <w:rsid w:val="00500E8D"/>
    <w:rsid w:val="00520E1D"/>
    <w:rsid w:val="0052567D"/>
    <w:rsid w:val="005257A4"/>
    <w:rsid w:val="00525EE4"/>
    <w:rsid w:val="005307D7"/>
    <w:rsid w:val="00532096"/>
    <w:rsid w:val="00541278"/>
    <w:rsid w:val="0054577C"/>
    <w:rsid w:val="005517E9"/>
    <w:rsid w:val="00552C01"/>
    <w:rsid w:val="00552E8A"/>
    <w:rsid w:val="00555050"/>
    <w:rsid w:val="00562893"/>
    <w:rsid w:val="00565C77"/>
    <w:rsid w:val="00566024"/>
    <w:rsid w:val="00567416"/>
    <w:rsid w:val="00572504"/>
    <w:rsid w:val="005812A9"/>
    <w:rsid w:val="005971F1"/>
    <w:rsid w:val="005A2208"/>
    <w:rsid w:val="005A549B"/>
    <w:rsid w:val="005A6D35"/>
    <w:rsid w:val="005C320E"/>
    <w:rsid w:val="005C41A9"/>
    <w:rsid w:val="005C6E24"/>
    <w:rsid w:val="005E2C67"/>
    <w:rsid w:val="005E312B"/>
    <w:rsid w:val="005E64EA"/>
    <w:rsid w:val="005E6FB1"/>
    <w:rsid w:val="005F3916"/>
    <w:rsid w:val="005F3930"/>
    <w:rsid w:val="005F66CB"/>
    <w:rsid w:val="00604C80"/>
    <w:rsid w:val="006065EF"/>
    <w:rsid w:val="00623A8A"/>
    <w:rsid w:val="006262D9"/>
    <w:rsid w:val="0063100B"/>
    <w:rsid w:val="00632FE9"/>
    <w:rsid w:val="006331B5"/>
    <w:rsid w:val="00641882"/>
    <w:rsid w:val="0064489B"/>
    <w:rsid w:val="006464D7"/>
    <w:rsid w:val="00646D4C"/>
    <w:rsid w:val="00656C94"/>
    <w:rsid w:val="00656CE3"/>
    <w:rsid w:val="00656E5B"/>
    <w:rsid w:val="006609E6"/>
    <w:rsid w:val="00667164"/>
    <w:rsid w:val="00677223"/>
    <w:rsid w:val="00683E55"/>
    <w:rsid w:val="0068666B"/>
    <w:rsid w:val="00686C98"/>
    <w:rsid w:val="00690017"/>
    <w:rsid w:val="00690C9F"/>
    <w:rsid w:val="006A016A"/>
    <w:rsid w:val="006A0906"/>
    <w:rsid w:val="006A5A23"/>
    <w:rsid w:val="006A6901"/>
    <w:rsid w:val="006B2048"/>
    <w:rsid w:val="006B2333"/>
    <w:rsid w:val="006B2A39"/>
    <w:rsid w:val="006B2AAE"/>
    <w:rsid w:val="006B301B"/>
    <w:rsid w:val="006B43BF"/>
    <w:rsid w:val="006C78F5"/>
    <w:rsid w:val="006D0625"/>
    <w:rsid w:val="006D0707"/>
    <w:rsid w:val="006D4151"/>
    <w:rsid w:val="006D456B"/>
    <w:rsid w:val="006D4A73"/>
    <w:rsid w:val="006D6088"/>
    <w:rsid w:val="006D6403"/>
    <w:rsid w:val="006E4E55"/>
    <w:rsid w:val="006F5F0C"/>
    <w:rsid w:val="0070105B"/>
    <w:rsid w:val="00706A19"/>
    <w:rsid w:val="0071272F"/>
    <w:rsid w:val="007211B9"/>
    <w:rsid w:val="00721D75"/>
    <w:rsid w:val="00721E70"/>
    <w:rsid w:val="007310AB"/>
    <w:rsid w:val="00731F88"/>
    <w:rsid w:val="007330A6"/>
    <w:rsid w:val="007368FC"/>
    <w:rsid w:val="007430E4"/>
    <w:rsid w:val="00746307"/>
    <w:rsid w:val="007505A1"/>
    <w:rsid w:val="007521EE"/>
    <w:rsid w:val="00760DB3"/>
    <w:rsid w:val="00761755"/>
    <w:rsid w:val="00763ACE"/>
    <w:rsid w:val="00766FEF"/>
    <w:rsid w:val="00774A6E"/>
    <w:rsid w:val="00776E1E"/>
    <w:rsid w:val="00780176"/>
    <w:rsid w:val="00783B2F"/>
    <w:rsid w:val="00784CB4"/>
    <w:rsid w:val="00786E7D"/>
    <w:rsid w:val="007876EE"/>
    <w:rsid w:val="0079300F"/>
    <w:rsid w:val="00793B0B"/>
    <w:rsid w:val="00796753"/>
    <w:rsid w:val="00797124"/>
    <w:rsid w:val="00797A38"/>
    <w:rsid w:val="00797D71"/>
    <w:rsid w:val="007A6682"/>
    <w:rsid w:val="007B2560"/>
    <w:rsid w:val="007B589E"/>
    <w:rsid w:val="007B79C5"/>
    <w:rsid w:val="007C6D25"/>
    <w:rsid w:val="007D0A35"/>
    <w:rsid w:val="007D12D8"/>
    <w:rsid w:val="007E0E93"/>
    <w:rsid w:val="007E5553"/>
    <w:rsid w:val="007F5914"/>
    <w:rsid w:val="00801C1A"/>
    <w:rsid w:val="00810710"/>
    <w:rsid w:val="00811B3E"/>
    <w:rsid w:val="008148E4"/>
    <w:rsid w:val="00814F8C"/>
    <w:rsid w:val="008170DC"/>
    <w:rsid w:val="008171DA"/>
    <w:rsid w:val="0082047D"/>
    <w:rsid w:val="0082768B"/>
    <w:rsid w:val="0083464C"/>
    <w:rsid w:val="00842D31"/>
    <w:rsid w:val="008430F3"/>
    <w:rsid w:val="00846BA4"/>
    <w:rsid w:val="00854CD5"/>
    <w:rsid w:val="00862220"/>
    <w:rsid w:val="008626AA"/>
    <w:rsid w:val="00881AB3"/>
    <w:rsid w:val="00884C6F"/>
    <w:rsid w:val="00891148"/>
    <w:rsid w:val="00891AE2"/>
    <w:rsid w:val="008931DC"/>
    <w:rsid w:val="00894838"/>
    <w:rsid w:val="008A1329"/>
    <w:rsid w:val="008A1BB0"/>
    <w:rsid w:val="008A2D60"/>
    <w:rsid w:val="008B32E9"/>
    <w:rsid w:val="008B773C"/>
    <w:rsid w:val="008C5883"/>
    <w:rsid w:val="008D3FEC"/>
    <w:rsid w:val="008E3EF4"/>
    <w:rsid w:val="008E42BB"/>
    <w:rsid w:val="008E4E56"/>
    <w:rsid w:val="008F4A83"/>
    <w:rsid w:val="008F7062"/>
    <w:rsid w:val="00901425"/>
    <w:rsid w:val="009031A3"/>
    <w:rsid w:val="00904818"/>
    <w:rsid w:val="00906F12"/>
    <w:rsid w:val="0090709F"/>
    <w:rsid w:val="0091130A"/>
    <w:rsid w:val="00912152"/>
    <w:rsid w:val="00913F7D"/>
    <w:rsid w:val="0091528C"/>
    <w:rsid w:val="00915557"/>
    <w:rsid w:val="009200E2"/>
    <w:rsid w:val="0092237F"/>
    <w:rsid w:val="0092248D"/>
    <w:rsid w:val="0092379B"/>
    <w:rsid w:val="009261CC"/>
    <w:rsid w:val="009271EE"/>
    <w:rsid w:val="00940021"/>
    <w:rsid w:val="00943882"/>
    <w:rsid w:val="009472DD"/>
    <w:rsid w:val="00960C25"/>
    <w:rsid w:val="0096100B"/>
    <w:rsid w:val="00964024"/>
    <w:rsid w:val="0096723D"/>
    <w:rsid w:val="00971533"/>
    <w:rsid w:val="00973063"/>
    <w:rsid w:val="00981A18"/>
    <w:rsid w:val="00982035"/>
    <w:rsid w:val="00993A28"/>
    <w:rsid w:val="00993AB5"/>
    <w:rsid w:val="009942B2"/>
    <w:rsid w:val="009967E8"/>
    <w:rsid w:val="009A0FFA"/>
    <w:rsid w:val="009A65F7"/>
    <w:rsid w:val="009B198C"/>
    <w:rsid w:val="009B2B6D"/>
    <w:rsid w:val="009B2ED7"/>
    <w:rsid w:val="009B3D24"/>
    <w:rsid w:val="009B45D2"/>
    <w:rsid w:val="009B4C6F"/>
    <w:rsid w:val="009B7410"/>
    <w:rsid w:val="009C0B58"/>
    <w:rsid w:val="009C3425"/>
    <w:rsid w:val="009C5B9E"/>
    <w:rsid w:val="009D0FB0"/>
    <w:rsid w:val="009D4DF2"/>
    <w:rsid w:val="009D795A"/>
    <w:rsid w:val="009F24F2"/>
    <w:rsid w:val="009F28E3"/>
    <w:rsid w:val="009F40FC"/>
    <w:rsid w:val="009F6E2D"/>
    <w:rsid w:val="00A030AA"/>
    <w:rsid w:val="00A0362C"/>
    <w:rsid w:val="00A04239"/>
    <w:rsid w:val="00A20A87"/>
    <w:rsid w:val="00A22B9C"/>
    <w:rsid w:val="00A2515A"/>
    <w:rsid w:val="00A25512"/>
    <w:rsid w:val="00A476F7"/>
    <w:rsid w:val="00A47B59"/>
    <w:rsid w:val="00A502CC"/>
    <w:rsid w:val="00A50897"/>
    <w:rsid w:val="00A55D31"/>
    <w:rsid w:val="00A65045"/>
    <w:rsid w:val="00A76B3C"/>
    <w:rsid w:val="00A801E0"/>
    <w:rsid w:val="00A90E28"/>
    <w:rsid w:val="00A93371"/>
    <w:rsid w:val="00A93C65"/>
    <w:rsid w:val="00A94A93"/>
    <w:rsid w:val="00A95559"/>
    <w:rsid w:val="00A96D09"/>
    <w:rsid w:val="00AA1116"/>
    <w:rsid w:val="00AA63AC"/>
    <w:rsid w:val="00AA7A88"/>
    <w:rsid w:val="00AB0772"/>
    <w:rsid w:val="00AC2D08"/>
    <w:rsid w:val="00AC6067"/>
    <w:rsid w:val="00AC6B5D"/>
    <w:rsid w:val="00AD4236"/>
    <w:rsid w:val="00AD67A6"/>
    <w:rsid w:val="00AD684C"/>
    <w:rsid w:val="00AD7CE0"/>
    <w:rsid w:val="00AF6894"/>
    <w:rsid w:val="00B01E9F"/>
    <w:rsid w:val="00B144D5"/>
    <w:rsid w:val="00B15215"/>
    <w:rsid w:val="00B16722"/>
    <w:rsid w:val="00B17E3B"/>
    <w:rsid w:val="00B2011E"/>
    <w:rsid w:val="00B26BB7"/>
    <w:rsid w:val="00B311E9"/>
    <w:rsid w:val="00B31837"/>
    <w:rsid w:val="00B33587"/>
    <w:rsid w:val="00B40BED"/>
    <w:rsid w:val="00B440AB"/>
    <w:rsid w:val="00B54D40"/>
    <w:rsid w:val="00B55419"/>
    <w:rsid w:val="00B57316"/>
    <w:rsid w:val="00B6212D"/>
    <w:rsid w:val="00B62AA5"/>
    <w:rsid w:val="00B66030"/>
    <w:rsid w:val="00B7489B"/>
    <w:rsid w:val="00B7618D"/>
    <w:rsid w:val="00B82E7C"/>
    <w:rsid w:val="00B844EB"/>
    <w:rsid w:val="00B8652A"/>
    <w:rsid w:val="00B86DC5"/>
    <w:rsid w:val="00B96D4B"/>
    <w:rsid w:val="00B970B9"/>
    <w:rsid w:val="00B97689"/>
    <w:rsid w:val="00BA6A1B"/>
    <w:rsid w:val="00BA747B"/>
    <w:rsid w:val="00BB3ABE"/>
    <w:rsid w:val="00BB5B12"/>
    <w:rsid w:val="00BB7F06"/>
    <w:rsid w:val="00BC380C"/>
    <w:rsid w:val="00BC3B96"/>
    <w:rsid w:val="00BC46EA"/>
    <w:rsid w:val="00BC6A35"/>
    <w:rsid w:val="00BD77E9"/>
    <w:rsid w:val="00BD7B6F"/>
    <w:rsid w:val="00BE1393"/>
    <w:rsid w:val="00BE6A5D"/>
    <w:rsid w:val="00BF1E36"/>
    <w:rsid w:val="00BF4CBF"/>
    <w:rsid w:val="00C0116C"/>
    <w:rsid w:val="00C02271"/>
    <w:rsid w:val="00C0710A"/>
    <w:rsid w:val="00C10CE5"/>
    <w:rsid w:val="00C11753"/>
    <w:rsid w:val="00C11E1A"/>
    <w:rsid w:val="00C144CE"/>
    <w:rsid w:val="00C15931"/>
    <w:rsid w:val="00C1611C"/>
    <w:rsid w:val="00C16585"/>
    <w:rsid w:val="00C17B5A"/>
    <w:rsid w:val="00C2085B"/>
    <w:rsid w:val="00C211DC"/>
    <w:rsid w:val="00C23B67"/>
    <w:rsid w:val="00C35A99"/>
    <w:rsid w:val="00C4113F"/>
    <w:rsid w:val="00C44D98"/>
    <w:rsid w:val="00C51648"/>
    <w:rsid w:val="00C538AA"/>
    <w:rsid w:val="00C54C74"/>
    <w:rsid w:val="00C63E7C"/>
    <w:rsid w:val="00C64B89"/>
    <w:rsid w:val="00C659BE"/>
    <w:rsid w:val="00C73EBC"/>
    <w:rsid w:val="00C8051C"/>
    <w:rsid w:val="00C82ED8"/>
    <w:rsid w:val="00C83C52"/>
    <w:rsid w:val="00C87DBB"/>
    <w:rsid w:val="00C920C9"/>
    <w:rsid w:val="00C9211D"/>
    <w:rsid w:val="00C92787"/>
    <w:rsid w:val="00C95BE5"/>
    <w:rsid w:val="00CA3630"/>
    <w:rsid w:val="00CA3918"/>
    <w:rsid w:val="00CA6BEA"/>
    <w:rsid w:val="00CB1830"/>
    <w:rsid w:val="00CB204C"/>
    <w:rsid w:val="00CB2801"/>
    <w:rsid w:val="00CB7B6C"/>
    <w:rsid w:val="00CB7FB9"/>
    <w:rsid w:val="00CC157F"/>
    <w:rsid w:val="00CC6130"/>
    <w:rsid w:val="00CC6947"/>
    <w:rsid w:val="00CE12F3"/>
    <w:rsid w:val="00CE4177"/>
    <w:rsid w:val="00CE484F"/>
    <w:rsid w:val="00CE4FBA"/>
    <w:rsid w:val="00CE5798"/>
    <w:rsid w:val="00CE69DE"/>
    <w:rsid w:val="00CF6A48"/>
    <w:rsid w:val="00D020E1"/>
    <w:rsid w:val="00D07828"/>
    <w:rsid w:val="00D1368B"/>
    <w:rsid w:val="00D22BF1"/>
    <w:rsid w:val="00D32E1D"/>
    <w:rsid w:val="00D3468C"/>
    <w:rsid w:val="00D37926"/>
    <w:rsid w:val="00D445C0"/>
    <w:rsid w:val="00D51F6C"/>
    <w:rsid w:val="00D52620"/>
    <w:rsid w:val="00D64702"/>
    <w:rsid w:val="00D6603A"/>
    <w:rsid w:val="00D76112"/>
    <w:rsid w:val="00D8266D"/>
    <w:rsid w:val="00D91FFF"/>
    <w:rsid w:val="00D94A5D"/>
    <w:rsid w:val="00D9645E"/>
    <w:rsid w:val="00DA1C75"/>
    <w:rsid w:val="00DA4227"/>
    <w:rsid w:val="00DA436A"/>
    <w:rsid w:val="00DA4679"/>
    <w:rsid w:val="00DA6647"/>
    <w:rsid w:val="00DB0E46"/>
    <w:rsid w:val="00DB7245"/>
    <w:rsid w:val="00DC241A"/>
    <w:rsid w:val="00DC36C6"/>
    <w:rsid w:val="00DC407E"/>
    <w:rsid w:val="00DD2029"/>
    <w:rsid w:val="00DD4AEA"/>
    <w:rsid w:val="00DE101E"/>
    <w:rsid w:val="00DE35CE"/>
    <w:rsid w:val="00DE7E4A"/>
    <w:rsid w:val="00DF290B"/>
    <w:rsid w:val="00DF35E4"/>
    <w:rsid w:val="00DF408E"/>
    <w:rsid w:val="00DF4936"/>
    <w:rsid w:val="00DF4B25"/>
    <w:rsid w:val="00DF53CD"/>
    <w:rsid w:val="00E00DA4"/>
    <w:rsid w:val="00E03EC0"/>
    <w:rsid w:val="00E04818"/>
    <w:rsid w:val="00E057B6"/>
    <w:rsid w:val="00E136A8"/>
    <w:rsid w:val="00E13988"/>
    <w:rsid w:val="00E20073"/>
    <w:rsid w:val="00E2072A"/>
    <w:rsid w:val="00E23E47"/>
    <w:rsid w:val="00E3139B"/>
    <w:rsid w:val="00E33000"/>
    <w:rsid w:val="00E33122"/>
    <w:rsid w:val="00E36D65"/>
    <w:rsid w:val="00E3759A"/>
    <w:rsid w:val="00E52DAA"/>
    <w:rsid w:val="00E53637"/>
    <w:rsid w:val="00E560B8"/>
    <w:rsid w:val="00E60B36"/>
    <w:rsid w:val="00E662BE"/>
    <w:rsid w:val="00E721A9"/>
    <w:rsid w:val="00E72BD9"/>
    <w:rsid w:val="00E740FB"/>
    <w:rsid w:val="00E90A3D"/>
    <w:rsid w:val="00E9305B"/>
    <w:rsid w:val="00E9407B"/>
    <w:rsid w:val="00E9433F"/>
    <w:rsid w:val="00EA09C8"/>
    <w:rsid w:val="00EA3CC9"/>
    <w:rsid w:val="00EA5196"/>
    <w:rsid w:val="00EA5BC9"/>
    <w:rsid w:val="00EB1C11"/>
    <w:rsid w:val="00EB480C"/>
    <w:rsid w:val="00ED541A"/>
    <w:rsid w:val="00EE3A18"/>
    <w:rsid w:val="00EE658C"/>
    <w:rsid w:val="00EF2117"/>
    <w:rsid w:val="00F01378"/>
    <w:rsid w:val="00F10CD5"/>
    <w:rsid w:val="00F22B63"/>
    <w:rsid w:val="00F27F12"/>
    <w:rsid w:val="00F34B4D"/>
    <w:rsid w:val="00F35D1E"/>
    <w:rsid w:val="00F36BBB"/>
    <w:rsid w:val="00F40163"/>
    <w:rsid w:val="00F41219"/>
    <w:rsid w:val="00F445CC"/>
    <w:rsid w:val="00F5265B"/>
    <w:rsid w:val="00F563CB"/>
    <w:rsid w:val="00F56DF8"/>
    <w:rsid w:val="00F6099E"/>
    <w:rsid w:val="00F7069A"/>
    <w:rsid w:val="00F74D16"/>
    <w:rsid w:val="00F85B79"/>
    <w:rsid w:val="00F90B01"/>
    <w:rsid w:val="00F9360E"/>
    <w:rsid w:val="00F97634"/>
    <w:rsid w:val="00FA2E4B"/>
    <w:rsid w:val="00FA6714"/>
    <w:rsid w:val="00FC00DE"/>
    <w:rsid w:val="00FC3C3B"/>
    <w:rsid w:val="00FC72D0"/>
    <w:rsid w:val="00FD1E42"/>
    <w:rsid w:val="00FD29D2"/>
    <w:rsid w:val="00FD58C8"/>
    <w:rsid w:val="00FE028E"/>
    <w:rsid w:val="00FE1FFB"/>
    <w:rsid w:val="00FE7C06"/>
    <w:rsid w:val="00FF1962"/>
    <w:rsid w:val="00FF4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0A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HTML Typewriter"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89E"/>
    <w:rPr>
      <w:rFonts w:ascii="Verdana" w:hAnsi="Verdana"/>
      <w:szCs w:val="24"/>
      <w:lang w:eastAsia="en-GB"/>
    </w:rPr>
  </w:style>
  <w:style w:type="paragraph" w:styleId="Heading1">
    <w:name w:val="heading 1"/>
    <w:basedOn w:val="Normal"/>
    <w:next w:val="Normal"/>
    <w:qFormat/>
    <w:rsid w:val="00085AE8"/>
    <w:pPr>
      <w:keepNext/>
      <w:numPr>
        <w:numId w:val="1"/>
      </w:numPr>
      <w:spacing w:before="240" w:after="60"/>
      <w:outlineLvl w:val="0"/>
    </w:pPr>
    <w:rPr>
      <w:rFonts w:cs="Arial"/>
      <w:b/>
      <w:bCs/>
      <w:color w:val="000080"/>
      <w:kern w:val="32"/>
      <w:sz w:val="32"/>
      <w:szCs w:val="32"/>
    </w:rPr>
  </w:style>
  <w:style w:type="paragraph" w:styleId="Heading2">
    <w:name w:val="heading 2"/>
    <w:basedOn w:val="Normal"/>
    <w:next w:val="Normal"/>
    <w:link w:val="Heading2Char"/>
    <w:qFormat/>
    <w:rsid w:val="00085AE8"/>
    <w:pPr>
      <w:keepNext/>
      <w:numPr>
        <w:ilvl w:val="1"/>
        <w:numId w:val="1"/>
      </w:numPr>
      <w:spacing w:before="240" w:after="60"/>
      <w:outlineLvl w:val="1"/>
    </w:pPr>
    <w:rPr>
      <w:rFonts w:cs="Arial"/>
      <w:b/>
      <w:bCs/>
      <w:i/>
      <w:iCs/>
      <w:sz w:val="24"/>
      <w:szCs w:val="28"/>
    </w:rPr>
  </w:style>
  <w:style w:type="paragraph" w:styleId="Heading3">
    <w:name w:val="heading 3"/>
    <w:basedOn w:val="Normal"/>
    <w:next w:val="Normal"/>
    <w:link w:val="Heading3Char"/>
    <w:qFormat/>
    <w:rsid w:val="00981A18"/>
    <w:pPr>
      <w:keepNext/>
      <w:numPr>
        <w:ilvl w:val="2"/>
        <w:numId w:val="1"/>
      </w:numPr>
      <w:spacing w:before="240" w:after="60"/>
      <w:outlineLvl w:val="2"/>
    </w:pPr>
    <w:rPr>
      <w:rFonts w:cs="Arial"/>
      <w:bCs/>
      <w:i/>
      <w:sz w:val="22"/>
      <w:szCs w:val="26"/>
    </w:rPr>
  </w:style>
  <w:style w:type="paragraph" w:styleId="Heading4">
    <w:name w:val="heading 4"/>
    <w:basedOn w:val="Heading2"/>
    <w:next w:val="BodyText"/>
    <w:qFormat/>
    <w:pPr>
      <w:numPr>
        <w:ilvl w:val="3"/>
      </w:numPr>
      <w:outlineLvl w:val="3"/>
    </w:pPr>
  </w:style>
  <w:style w:type="paragraph" w:styleId="Heading5">
    <w:name w:val="heading 5"/>
    <w:basedOn w:val="Heading2"/>
    <w:next w:val="BodyText"/>
    <w:qFormat/>
    <w:pPr>
      <w:numPr>
        <w:ilvl w:val="4"/>
      </w:numPr>
      <w:outlineLvl w:val="4"/>
    </w:pPr>
  </w:style>
  <w:style w:type="paragraph" w:styleId="Heading6">
    <w:name w:val="heading 6"/>
    <w:basedOn w:val="Heading2"/>
    <w:next w:val="BodyText"/>
    <w:qFormat/>
    <w:pPr>
      <w:numPr>
        <w:ilvl w:val="5"/>
      </w:numPr>
      <w:outlineLvl w:val="5"/>
    </w:pPr>
  </w:style>
  <w:style w:type="paragraph" w:styleId="Heading7">
    <w:name w:val="heading 7"/>
    <w:basedOn w:val="Heading2"/>
    <w:next w:val="BodyText"/>
    <w:qFormat/>
    <w:pPr>
      <w:numPr>
        <w:ilvl w:val="6"/>
      </w:numPr>
      <w:outlineLvl w:val="6"/>
    </w:pPr>
  </w:style>
  <w:style w:type="paragraph" w:styleId="Heading8">
    <w:name w:val="heading 8"/>
    <w:basedOn w:val="Heading2"/>
    <w:next w:val="BodyText"/>
    <w:qFormat/>
    <w:pPr>
      <w:numPr>
        <w:ilvl w:val="7"/>
      </w:numPr>
      <w:outlineLvl w:val="7"/>
    </w:pPr>
  </w:style>
  <w:style w:type="paragraph" w:styleId="Heading9">
    <w:name w:val="heading 9"/>
    <w:basedOn w:val="Heading2"/>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pPr>
      <w:spacing w:before="120"/>
      <w:jc w:val="both"/>
    </w:pPr>
  </w:style>
  <w:style w:type="character" w:customStyle="1" w:styleId="BodyTextChar">
    <w:name w:val="Body Text Char"/>
    <w:link w:val="BodyText"/>
    <w:rsid w:val="001A3786"/>
    <w:rPr>
      <w:rFonts w:ascii="Verdana" w:hAnsi="Verdana"/>
      <w:szCs w:val="24"/>
      <w:lang w:val="en-GB" w:eastAsia="en-GB" w:bidi="ar-SA"/>
    </w:rPr>
  </w:style>
  <w:style w:type="character" w:customStyle="1" w:styleId="BlockLg">
    <w:name w:val="Block Lg"/>
    <w:rPr>
      <w:caps/>
      <w:sz w:val="16"/>
    </w:rPr>
  </w:style>
  <w:style w:type="character" w:customStyle="1" w:styleId="BlockSm">
    <w:name w:val="Block Sm"/>
    <w:rPr>
      <w:caps/>
      <w:sz w:val="14"/>
    </w:rPr>
  </w:style>
  <w:style w:type="paragraph" w:styleId="BodyTextIndent">
    <w:name w:val="Body Text Indent"/>
    <w:basedOn w:val="BodyText"/>
    <w:pPr>
      <w:ind w:left="360"/>
    </w:pPr>
  </w:style>
  <w:style w:type="paragraph" w:styleId="Caption">
    <w:name w:val="caption"/>
    <w:basedOn w:val="HeadingBase"/>
    <w:next w:val="Normal"/>
    <w:qFormat/>
    <w:pPr>
      <w:jc w:val="center"/>
    </w:pPr>
    <w:rPr>
      <w:sz w:val="18"/>
    </w:rPr>
  </w:style>
  <w:style w:type="paragraph" w:customStyle="1" w:styleId="HeadingBase">
    <w:name w:val="Heading Base"/>
    <w:basedOn w:val="Normal"/>
    <w:next w:val="BodyText"/>
    <w:pPr>
      <w:keepNext/>
      <w:keepLines/>
      <w:spacing w:before="120" w:after="120"/>
    </w:pPr>
    <w:rPr>
      <w:rFonts w:ascii="Lucida Sans Unicode" w:hAnsi="Lucida Sans Unicode"/>
      <w:b/>
    </w:rPr>
  </w:style>
  <w:style w:type="paragraph" w:customStyle="1" w:styleId="CellBase">
    <w:name w:val="Cell Base"/>
    <w:aliases w:val="Left"/>
    <w:basedOn w:val="Normal"/>
    <w:link w:val="CellBaseChar"/>
    <w:pPr>
      <w:spacing w:before="40" w:after="40"/>
    </w:pPr>
  </w:style>
  <w:style w:type="character" w:customStyle="1" w:styleId="CellBaseChar">
    <w:name w:val="Cell Base Char"/>
    <w:link w:val="CellBase"/>
    <w:rsid w:val="005971F1"/>
    <w:rPr>
      <w:rFonts w:ascii="Bookman Old Style" w:hAnsi="Bookman Old Style"/>
      <w:lang w:val="en-US" w:eastAsia="en-US" w:bidi="ar-SA"/>
    </w:rPr>
  </w:style>
  <w:style w:type="paragraph" w:customStyle="1" w:styleId="CellDescription">
    <w:name w:val="Cell Description"/>
    <w:basedOn w:val="CellBase"/>
    <w:rsid w:val="007B79C5"/>
    <w:pPr>
      <w:jc w:val="both"/>
    </w:pPr>
    <w:rPr>
      <w:sz w:val="16"/>
    </w:rPr>
  </w:style>
  <w:style w:type="character" w:customStyle="1" w:styleId="ClassName">
    <w:name w:val="ClassName"/>
    <w:rPr>
      <w:i/>
      <w:noProof/>
    </w:rPr>
  </w:style>
  <w:style w:type="character" w:customStyle="1" w:styleId="Code">
    <w:name w:val="Code"/>
    <w:rPr>
      <w:rFonts w:ascii="Courier New" w:hAnsi="Courier New"/>
      <w:noProof/>
    </w:rPr>
  </w:style>
  <w:style w:type="character" w:customStyle="1" w:styleId="CodeObject">
    <w:name w:val="Code Object"/>
    <w:rPr>
      <w:rFonts w:ascii="Courier New" w:hAnsi="Courier New"/>
      <w:b/>
      <w:noProof/>
    </w:rPr>
  </w:style>
  <w:style w:type="paragraph" w:customStyle="1" w:styleId="CodeSample">
    <w:name w:val="Code Sample"/>
    <w:basedOn w:val="BodyTextIndent"/>
    <w:next w:val="BodyText"/>
    <w:pPr>
      <w:tabs>
        <w:tab w:val="left" w:pos="720"/>
        <w:tab w:val="left" w:pos="1080"/>
        <w:tab w:val="left" w:pos="1440"/>
        <w:tab w:val="left" w:pos="1800"/>
        <w:tab w:val="left" w:pos="2160"/>
        <w:tab w:val="left" w:pos="2520"/>
        <w:tab w:val="left" w:pos="2880"/>
        <w:tab w:val="left" w:pos="3240"/>
        <w:tab w:val="left" w:pos="3600"/>
        <w:tab w:val="left" w:pos="3960"/>
      </w:tabs>
      <w:suppressAutoHyphens/>
      <w:spacing w:before="240" w:after="120"/>
      <w:jc w:val="left"/>
    </w:pPr>
    <w:rPr>
      <w:rFonts w:ascii="Courier New" w:hAnsi="Courier New"/>
      <w:noProof/>
      <w:sz w:val="18"/>
    </w:rPr>
  </w:style>
  <w:style w:type="character" w:customStyle="1" w:styleId="CodeTable">
    <w:name w:val="Code Table"/>
    <w:rPr>
      <w:rFonts w:ascii="Courier New" w:hAnsi="Courier New"/>
      <w:b/>
      <w:noProof/>
    </w:rPr>
  </w:style>
  <w:style w:type="character" w:customStyle="1" w:styleId="CodeVariable">
    <w:name w:val="Code Variable"/>
    <w:rPr>
      <w:rFonts w:ascii="Courier New" w:hAnsi="Courier New"/>
      <w:i/>
      <w:noProof/>
    </w:rPr>
  </w:style>
  <w:style w:type="character" w:customStyle="1" w:styleId="DBAttributeName">
    <w:name w:val="DBAttributeName"/>
    <w:rPr>
      <w:b/>
      <w:i/>
      <w:noProof/>
    </w:rPr>
  </w:style>
  <w:style w:type="character" w:customStyle="1" w:styleId="DBTableName">
    <w:name w:val="DBTableName"/>
    <w:rPr>
      <w:b/>
      <w:noProof/>
    </w:rPr>
  </w:style>
  <w:style w:type="paragraph" w:customStyle="1" w:styleId="FnHeading">
    <w:name w:val="FnHeading"/>
    <w:basedOn w:val="Normal"/>
    <w:pPr>
      <w:keepNext/>
      <w:keepLines/>
      <w:spacing w:before="480" w:after="120"/>
    </w:pPr>
    <w:rPr>
      <w:rFonts w:ascii="Lucida Sans" w:hAnsi="Lucida Sans"/>
      <w:b/>
      <w:caps/>
    </w:rPr>
  </w:style>
  <w:style w:type="paragraph" w:styleId="Footer">
    <w:name w:val="footer"/>
    <w:basedOn w:val="Normal"/>
    <w:link w:val="FooterChar"/>
    <w:rsid w:val="00C659BE"/>
    <w:pPr>
      <w:tabs>
        <w:tab w:val="center" w:pos="4824"/>
        <w:tab w:val="right" w:pos="9648"/>
      </w:tabs>
      <w:jc w:val="center"/>
    </w:pPr>
    <w:rPr>
      <w:rFonts w:cs="Gill Sans MT Pro Book"/>
      <w:color w:val="999999"/>
      <w:sz w:val="16"/>
      <w:szCs w:val="16"/>
      <w:lang w:eastAsia="en-US"/>
    </w:rPr>
  </w:style>
  <w:style w:type="paragraph" w:styleId="Header">
    <w:name w:val="header"/>
    <w:basedOn w:val="Normal"/>
    <w:semiHidden/>
    <w:rsid w:val="00C659BE"/>
    <w:pPr>
      <w:tabs>
        <w:tab w:val="center" w:pos="4824"/>
        <w:tab w:val="right" w:pos="9648"/>
      </w:tabs>
      <w:jc w:val="center"/>
    </w:pPr>
    <w:rPr>
      <w:sz w:val="18"/>
    </w:rPr>
  </w:style>
  <w:style w:type="paragraph" w:customStyle="1" w:styleId="HeaderBase">
    <w:name w:val="Header Base"/>
    <w:basedOn w:val="Normal"/>
    <w:pPr>
      <w:tabs>
        <w:tab w:val="center" w:pos="4680"/>
        <w:tab w:val="right" w:pos="9360"/>
      </w:tabs>
    </w:pPr>
    <w:rPr>
      <w:rFonts w:ascii="Lucida Sans Unicode" w:hAnsi="Lucida Sans Unicode"/>
      <w:i/>
    </w:rPr>
  </w:style>
  <w:style w:type="paragraph" w:customStyle="1" w:styleId="Illustration">
    <w:name w:val="Illustration"/>
    <w:basedOn w:val="BodyText"/>
    <w:next w:val="BodyText"/>
    <w:pPr>
      <w:keepNext/>
      <w:spacing w:before="360" w:after="120"/>
      <w:jc w:val="center"/>
    </w:pPr>
  </w:style>
  <w:style w:type="paragraph" w:customStyle="1" w:styleId="Intertitle">
    <w:name w:val="Intertitle"/>
    <w:basedOn w:val="HeadingBase"/>
    <w:next w:val="BodyText"/>
    <w:pPr>
      <w:spacing w:before="360"/>
    </w:pPr>
  </w:style>
  <w:style w:type="paragraph" w:styleId="List">
    <w:name w:val="List"/>
    <w:basedOn w:val="BodyText"/>
    <w:pPr>
      <w:ind w:left="720" w:hanging="360"/>
    </w:pPr>
  </w:style>
  <w:style w:type="paragraph" w:styleId="List2">
    <w:name w:val="List 2"/>
    <w:basedOn w:val="BodyText"/>
    <w:pPr>
      <w:ind w:left="1080" w:hanging="360"/>
    </w:pPr>
  </w:style>
  <w:style w:type="paragraph" w:styleId="List3">
    <w:name w:val="List 3"/>
    <w:basedOn w:val="BodyText"/>
    <w:pPr>
      <w:ind w:left="1440" w:hanging="360"/>
    </w:pPr>
  </w:style>
  <w:style w:type="paragraph" w:styleId="List4">
    <w:name w:val="List 4"/>
    <w:basedOn w:val="BodyText"/>
    <w:pPr>
      <w:ind w:left="1800" w:hanging="360"/>
    </w:pPr>
  </w:style>
  <w:style w:type="paragraph" w:styleId="List5">
    <w:name w:val="List 5"/>
    <w:basedOn w:val="BodyText"/>
    <w:pPr>
      <w:ind w:left="2160" w:hanging="360"/>
    </w:pPr>
  </w:style>
  <w:style w:type="paragraph" w:styleId="ListBullet">
    <w:name w:val="List Bullet"/>
    <w:basedOn w:val="BodyText"/>
    <w:pPr>
      <w:numPr>
        <w:numId w:val="2"/>
      </w:numPr>
    </w:pPr>
  </w:style>
  <w:style w:type="paragraph" w:styleId="ListBullet2">
    <w:name w:val="List Bullet 2"/>
    <w:basedOn w:val="BodyText"/>
    <w:pPr>
      <w:ind w:left="1080" w:hanging="360"/>
    </w:pPr>
  </w:style>
  <w:style w:type="paragraph" w:styleId="ListBullet3">
    <w:name w:val="List Bullet 3"/>
    <w:basedOn w:val="BodyText"/>
    <w:pPr>
      <w:ind w:left="1440" w:hanging="360"/>
    </w:pPr>
  </w:style>
  <w:style w:type="paragraph" w:styleId="ListBullet4">
    <w:name w:val="List Bullet 4"/>
    <w:basedOn w:val="BodyText"/>
    <w:pPr>
      <w:ind w:left="1800" w:hanging="360"/>
    </w:pPr>
  </w:style>
  <w:style w:type="paragraph" w:styleId="ListBullet5">
    <w:name w:val="List Bullet 5"/>
    <w:basedOn w:val="BodyText"/>
    <w:pPr>
      <w:ind w:left="2160" w:hanging="360"/>
    </w:pPr>
  </w:style>
  <w:style w:type="paragraph" w:styleId="ListContinue">
    <w:name w:val="List Continue"/>
    <w:basedOn w:val="BodyText"/>
    <w:pPr>
      <w:ind w:left="720"/>
    </w:pPr>
  </w:style>
  <w:style w:type="paragraph" w:styleId="ListContinue2">
    <w:name w:val="List Continue 2"/>
    <w:basedOn w:val="BodyText"/>
    <w:pPr>
      <w:ind w:left="1080"/>
    </w:pPr>
  </w:style>
  <w:style w:type="paragraph" w:styleId="ListContinue3">
    <w:name w:val="List Continue 3"/>
    <w:basedOn w:val="BodyText"/>
    <w:pPr>
      <w:ind w:left="1440"/>
    </w:pPr>
  </w:style>
  <w:style w:type="paragraph" w:styleId="ListContinue4">
    <w:name w:val="List Continue 4"/>
    <w:basedOn w:val="BodyText"/>
    <w:pPr>
      <w:ind w:left="1800"/>
    </w:pPr>
  </w:style>
  <w:style w:type="paragraph" w:styleId="ListContinue5">
    <w:name w:val="List Continue 5"/>
    <w:basedOn w:val="BodyText"/>
    <w:pPr>
      <w:ind w:left="2160"/>
    </w:pPr>
  </w:style>
  <w:style w:type="paragraph" w:styleId="ListNumber">
    <w:name w:val="List Number"/>
    <w:basedOn w:val="BodyText"/>
    <w:pPr>
      <w:ind w:left="720" w:hanging="360"/>
    </w:pPr>
  </w:style>
  <w:style w:type="paragraph" w:styleId="ListNumber2">
    <w:name w:val="List Number 2"/>
    <w:basedOn w:val="BodyText"/>
    <w:pPr>
      <w:ind w:left="1080" w:hanging="360"/>
    </w:pPr>
  </w:style>
  <w:style w:type="paragraph" w:styleId="ListNumber3">
    <w:name w:val="List Number 3"/>
    <w:basedOn w:val="BodyText"/>
    <w:pPr>
      <w:ind w:left="1440" w:hanging="360"/>
    </w:pPr>
  </w:style>
  <w:style w:type="paragraph" w:styleId="ListNumber4">
    <w:name w:val="List Number 4"/>
    <w:basedOn w:val="BodyText"/>
    <w:pPr>
      <w:ind w:left="1800" w:hanging="360"/>
    </w:pPr>
  </w:style>
  <w:style w:type="paragraph" w:styleId="ListNumber5">
    <w:name w:val="List Number 5"/>
    <w:basedOn w:val="BodyText"/>
    <w:pPr>
      <w:ind w:left="2160" w:hanging="360"/>
    </w:pPr>
  </w:style>
  <w:style w:type="paragraph" w:customStyle="1" w:styleId="MANHeading">
    <w:name w:val="MANHeading"/>
    <w:basedOn w:val="HeadingBase"/>
    <w:next w:val="BodyText"/>
    <w:pPr>
      <w:spacing w:before="480"/>
    </w:pPr>
    <w:rPr>
      <w:caps/>
    </w:rPr>
  </w:style>
  <w:style w:type="character" w:styleId="PageNumber">
    <w:name w:val="page number"/>
    <w:basedOn w:val="DefaultParagraphFont"/>
  </w:style>
  <w:style w:type="paragraph" w:customStyle="1" w:styleId="Prototype">
    <w:name w:val="Prototype"/>
    <w:basedOn w:val="CodeSample"/>
    <w:next w:val="BodyText"/>
    <w:pPr>
      <w:ind w:left="0"/>
    </w:pPr>
  </w:style>
  <w:style w:type="paragraph" w:styleId="Title">
    <w:name w:val="Title"/>
    <w:basedOn w:val="Normal"/>
    <w:qFormat/>
    <w:rsid w:val="00B86DC5"/>
    <w:rPr>
      <w:color w:val="364395"/>
      <w:sz w:val="48"/>
      <w:szCs w:val="48"/>
    </w:rPr>
  </w:style>
  <w:style w:type="paragraph" w:styleId="TOC1">
    <w:name w:val="toc 1"/>
    <w:basedOn w:val="BodyText"/>
    <w:next w:val="Normal"/>
    <w:uiPriority w:val="39"/>
    <w:rsid w:val="000931A4"/>
    <w:pPr>
      <w:tabs>
        <w:tab w:val="right" w:leader="dot" w:pos="9648"/>
      </w:tabs>
      <w:spacing w:before="0"/>
      <w:jc w:val="left"/>
    </w:pPr>
  </w:style>
  <w:style w:type="paragraph" w:styleId="TOC2">
    <w:name w:val="toc 2"/>
    <w:basedOn w:val="TOC1"/>
    <w:next w:val="Normal"/>
    <w:uiPriority w:val="39"/>
    <w:pPr>
      <w:ind w:left="245"/>
    </w:pPr>
  </w:style>
  <w:style w:type="paragraph" w:styleId="TOC3">
    <w:name w:val="toc 3"/>
    <w:basedOn w:val="TOC1"/>
    <w:next w:val="Normal"/>
    <w:uiPriority w:val="39"/>
    <w:pPr>
      <w:ind w:left="475"/>
    </w:pPr>
  </w:style>
  <w:style w:type="paragraph" w:styleId="TOC4">
    <w:name w:val="toc 4"/>
    <w:basedOn w:val="TOC1"/>
    <w:next w:val="Normal"/>
    <w:semiHidden/>
    <w:pPr>
      <w:ind w:left="720"/>
    </w:pPr>
  </w:style>
  <w:style w:type="paragraph" w:styleId="TOC5">
    <w:name w:val="toc 5"/>
    <w:basedOn w:val="TOC1"/>
    <w:next w:val="Normal"/>
    <w:semiHidden/>
    <w:pPr>
      <w:ind w:left="960"/>
    </w:pPr>
  </w:style>
  <w:style w:type="paragraph" w:styleId="TOC6">
    <w:name w:val="toc 6"/>
    <w:basedOn w:val="Normal"/>
    <w:next w:val="Normal"/>
    <w:semiHidden/>
    <w:pPr>
      <w:tabs>
        <w:tab w:val="right" w:pos="9360"/>
      </w:tabs>
      <w:ind w:left="1200"/>
    </w:pPr>
    <w:rPr>
      <w:rFonts w:ascii="Times New Roman" w:hAnsi="Times New Roman"/>
    </w:rPr>
  </w:style>
  <w:style w:type="paragraph" w:styleId="TOC7">
    <w:name w:val="toc 7"/>
    <w:basedOn w:val="Normal"/>
    <w:next w:val="Normal"/>
    <w:semiHidden/>
    <w:pPr>
      <w:tabs>
        <w:tab w:val="right" w:pos="9360"/>
      </w:tabs>
      <w:ind w:left="1440"/>
    </w:pPr>
    <w:rPr>
      <w:rFonts w:ascii="Times New Roman" w:hAnsi="Times New Roman"/>
    </w:rPr>
  </w:style>
  <w:style w:type="paragraph" w:styleId="TOC8">
    <w:name w:val="toc 8"/>
    <w:basedOn w:val="Normal"/>
    <w:next w:val="Normal"/>
    <w:semiHidden/>
    <w:pPr>
      <w:tabs>
        <w:tab w:val="right" w:pos="9360"/>
      </w:tabs>
      <w:ind w:left="1680"/>
    </w:pPr>
    <w:rPr>
      <w:rFonts w:ascii="Times New Roman" w:hAnsi="Times New Roman"/>
    </w:rPr>
  </w:style>
  <w:style w:type="paragraph" w:styleId="TOC9">
    <w:name w:val="toc 9"/>
    <w:basedOn w:val="Normal"/>
    <w:next w:val="Normal"/>
    <w:semiHidden/>
    <w:pPr>
      <w:tabs>
        <w:tab w:val="right" w:pos="9360"/>
      </w:tabs>
      <w:ind w:left="1920"/>
    </w:pPr>
    <w:rPr>
      <w:rFonts w:ascii="Times New Roman" w:hAnsi="Times New Roman"/>
    </w:rPr>
  </w:style>
  <w:style w:type="paragraph" w:styleId="FootnoteText">
    <w:name w:val="footnote text"/>
    <w:basedOn w:val="Normal"/>
    <w:semiHidden/>
    <w:rPr>
      <w:sz w:val="16"/>
    </w:rPr>
  </w:style>
  <w:style w:type="character" w:customStyle="1" w:styleId="Definition">
    <w:name w:val="Definition"/>
    <w:rPr>
      <w:b/>
    </w:rPr>
  </w:style>
  <w:style w:type="character" w:styleId="Emphasis">
    <w:name w:val="Emphasis"/>
    <w:qFormat/>
    <w:rPr>
      <w:i/>
    </w:rPr>
  </w:style>
  <w:style w:type="character" w:styleId="Strong">
    <w:name w:val="Strong"/>
    <w:qFormat/>
    <w:rPr>
      <w:b/>
    </w:rPr>
  </w:style>
  <w:style w:type="paragraph" w:styleId="TOAHeading">
    <w:name w:val="toa heading"/>
    <w:basedOn w:val="Normal"/>
    <w:next w:val="Normal"/>
    <w:semiHidden/>
    <w:pPr>
      <w:spacing w:before="120"/>
    </w:pPr>
    <w:rPr>
      <w:rFonts w:ascii="Arial" w:hAnsi="Arial"/>
      <w:b/>
      <w:sz w:val="24"/>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sid w:val="00AC6067"/>
    <w:rPr>
      <w:rFonts w:ascii="Verdana" w:hAnsi="Verdana"/>
      <w:color w:val="auto"/>
      <w:sz w:val="20"/>
      <w:u w:val="none"/>
    </w:rPr>
  </w:style>
  <w:style w:type="character" w:styleId="FollowedHyperlink">
    <w:name w:val="FollowedHyperlink"/>
    <w:rsid w:val="007310AB"/>
    <w:rPr>
      <w:color w:val="606420"/>
      <w:u w:val="single"/>
    </w:rPr>
  </w:style>
  <w:style w:type="table" w:styleId="TableGrid">
    <w:name w:val="Table Grid"/>
    <w:basedOn w:val="TableNormal"/>
    <w:semiHidden/>
    <w:rsid w:val="00AC6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Number-Requirement">
    <w:name w:val="List Number - Requirement"/>
    <w:basedOn w:val="ListNumber"/>
    <w:autoRedefine/>
    <w:rsid w:val="00E72BD9"/>
    <w:pPr>
      <w:ind w:left="0" w:firstLine="0"/>
      <w:jc w:val="left"/>
    </w:pPr>
  </w:style>
  <w:style w:type="character" w:styleId="CommentReference">
    <w:name w:val="annotation reference"/>
    <w:semiHidden/>
    <w:rsid w:val="00CA3918"/>
    <w:rPr>
      <w:sz w:val="16"/>
      <w:szCs w:val="16"/>
    </w:rPr>
  </w:style>
  <w:style w:type="paragraph" w:styleId="CommentText">
    <w:name w:val="annotation text"/>
    <w:basedOn w:val="Normal"/>
    <w:semiHidden/>
    <w:rsid w:val="00CA3918"/>
  </w:style>
  <w:style w:type="paragraph" w:styleId="CommentSubject">
    <w:name w:val="annotation subject"/>
    <w:basedOn w:val="CommentText"/>
    <w:next w:val="CommentText"/>
    <w:semiHidden/>
    <w:rsid w:val="00CA3918"/>
    <w:rPr>
      <w:b/>
      <w:bCs/>
    </w:rPr>
  </w:style>
  <w:style w:type="paragraph" w:styleId="BalloonText">
    <w:name w:val="Balloon Text"/>
    <w:basedOn w:val="Normal"/>
    <w:semiHidden/>
    <w:rsid w:val="00AC6067"/>
    <w:rPr>
      <w:rFonts w:ascii="Tahoma" w:hAnsi="Tahoma" w:cs="Tahoma"/>
      <w:sz w:val="16"/>
      <w:szCs w:val="16"/>
    </w:rPr>
  </w:style>
  <w:style w:type="paragraph" w:customStyle="1" w:styleId="VUENormal">
    <w:name w:val="VUE Normal"/>
    <w:basedOn w:val="Normal"/>
    <w:autoRedefine/>
    <w:rsid w:val="0092379B"/>
    <w:pPr>
      <w:spacing w:before="120" w:after="120"/>
    </w:pPr>
    <w:rPr>
      <w:rFonts w:ascii="Times New Roman" w:eastAsia="MS Mincho" w:hAnsi="Times New Roman"/>
      <w:sz w:val="24"/>
      <w:lang w:eastAsia="ja-JP"/>
    </w:rPr>
  </w:style>
  <w:style w:type="table" w:styleId="TableWeb1">
    <w:name w:val="Table Web 1"/>
    <w:basedOn w:val="TableNormal"/>
    <w:rsid w:val="0092379B"/>
    <w:rPr>
      <w:rFonts w:eastAsia="MS Minch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rsid w:val="00BB5B12"/>
    <w:pPr>
      <w:spacing w:before="100" w:beforeAutospacing="1" w:after="100" w:afterAutospacing="1"/>
    </w:pPr>
  </w:style>
  <w:style w:type="paragraph" w:customStyle="1" w:styleId="1pt">
    <w:name w:val="__1pt"/>
    <w:basedOn w:val="Normal"/>
    <w:semiHidden/>
    <w:rsid w:val="00AC6067"/>
    <w:pPr>
      <w:spacing w:line="20" w:lineRule="exact"/>
    </w:pPr>
  </w:style>
  <w:style w:type="paragraph" w:customStyle="1" w:styleId="Normal0">
    <w:name w:val="__Normal"/>
    <w:basedOn w:val="Normal"/>
    <w:semiHidden/>
    <w:rsid w:val="00AC6067"/>
    <w:pPr>
      <w:spacing w:after="240"/>
      <w:contextualSpacing/>
    </w:pPr>
  </w:style>
  <w:style w:type="paragraph" w:customStyle="1" w:styleId="Bodytext0">
    <w:name w:val="_Body text"/>
    <w:basedOn w:val="Normal0"/>
    <w:rsid w:val="00AC6067"/>
    <w:pPr>
      <w:contextualSpacing w:val="0"/>
    </w:pPr>
  </w:style>
  <w:style w:type="paragraph" w:customStyle="1" w:styleId="Companyaddress">
    <w:name w:val="_Company address"/>
    <w:basedOn w:val="Normal"/>
    <w:rsid w:val="00AC6067"/>
    <w:pPr>
      <w:framePr w:wrap="around" w:vAnchor="page" w:hAnchor="page" w:x="8648" w:y="2212" w:anchorLock="1"/>
    </w:pPr>
    <w:rPr>
      <w:sz w:val="16"/>
    </w:rPr>
  </w:style>
  <w:style w:type="paragraph" w:customStyle="1" w:styleId="Date">
    <w:name w:val="_Date"/>
    <w:basedOn w:val="Normal0"/>
    <w:rsid w:val="00AC6067"/>
    <w:pPr>
      <w:spacing w:after="480"/>
    </w:pPr>
  </w:style>
  <w:style w:type="paragraph" w:customStyle="1" w:styleId="Division">
    <w:name w:val="_Division"/>
    <w:basedOn w:val="Companyaddress"/>
    <w:rsid w:val="00AC6067"/>
    <w:pPr>
      <w:framePr w:wrap="around"/>
      <w:spacing w:after="80"/>
    </w:pPr>
    <w:rPr>
      <w:b/>
      <w:caps/>
      <w:color w:val="364395"/>
      <w:szCs w:val="16"/>
    </w:rPr>
  </w:style>
  <w:style w:type="paragraph" w:customStyle="1" w:styleId="Legalinformation">
    <w:name w:val="_Legal information"/>
    <w:basedOn w:val="Normal0"/>
    <w:rsid w:val="00AC6067"/>
    <w:pPr>
      <w:spacing w:before="120" w:after="0"/>
      <w:contextualSpacing w:val="0"/>
    </w:pPr>
    <w:rPr>
      <w:sz w:val="12"/>
    </w:rPr>
  </w:style>
  <w:style w:type="paragraph" w:customStyle="1" w:styleId="Recipientaddress">
    <w:name w:val="_Recipient address"/>
    <w:basedOn w:val="Normal0"/>
    <w:rsid w:val="00AC6067"/>
    <w:pPr>
      <w:spacing w:after="0"/>
      <w:contextualSpacing w:val="0"/>
    </w:pPr>
  </w:style>
  <w:style w:type="paragraph" w:customStyle="1" w:styleId="Salutation">
    <w:name w:val="_Salutation"/>
    <w:basedOn w:val="Normal0"/>
    <w:rsid w:val="00AC6067"/>
    <w:pPr>
      <w:contextualSpacing w:val="0"/>
    </w:pPr>
  </w:style>
  <w:style w:type="paragraph" w:customStyle="1" w:styleId="Senderdetails">
    <w:name w:val="_Sender details"/>
    <w:basedOn w:val="Normal0"/>
    <w:rsid w:val="00AC6067"/>
  </w:style>
  <w:style w:type="character" w:customStyle="1" w:styleId="Sendername">
    <w:name w:val="_Sender name"/>
    <w:rsid w:val="00AC6067"/>
    <w:rPr>
      <w:rFonts w:ascii="Verdana" w:hAnsi="Verdana"/>
      <w:b/>
    </w:rPr>
  </w:style>
  <w:style w:type="paragraph" w:customStyle="1" w:styleId="Sign-off">
    <w:name w:val="_Sign-off"/>
    <w:basedOn w:val="Bodytext0"/>
    <w:rsid w:val="00AC6067"/>
    <w:pPr>
      <w:spacing w:after="960"/>
    </w:pPr>
  </w:style>
  <w:style w:type="paragraph" w:customStyle="1" w:styleId="Subject">
    <w:name w:val="_Subject"/>
    <w:basedOn w:val="Normal0"/>
    <w:rsid w:val="00AC6067"/>
    <w:rPr>
      <w:b/>
    </w:rPr>
  </w:style>
  <w:style w:type="paragraph" w:customStyle="1" w:styleId="Webaddress">
    <w:name w:val="_Web address"/>
    <w:basedOn w:val="Companyaddress"/>
    <w:rsid w:val="00AC6067"/>
    <w:pPr>
      <w:framePr w:wrap="around" w:vAnchor="margin" w:hAnchor="text" w:xAlign="left" w:y="2439" w:anchorLock="0"/>
      <w:spacing w:before="80"/>
      <w:suppressOverlap/>
    </w:pPr>
  </w:style>
  <w:style w:type="paragraph" w:customStyle="1" w:styleId="Abstract">
    <w:name w:val="_Abstract"/>
    <w:basedOn w:val="Bodytext0"/>
    <w:rsid w:val="00B86DC5"/>
  </w:style>
  <w:style w:type="paragraph" w:customStyle="1" w:styleId="Title0">
    <w:name w:val="_Title"/>
    <w:basedOn w:val="Title"/>
    <w:rsid w:val="00DF4B25"/>
  </w:style>
  <w:style w:type="paragraph" w:customStyle="1" w:styleId="SectionHeading">
    <w:name w:val="_Section Heading"/>
    <w:basedOn w:val="Normal"/>
    <w:rsid w:val="00FC00DE"/>
    <w:pPr>
      <w:keepNext/>
      <w:spacing w:after="240"/>
      <w:jc w:val="center"/>
    </w:pPr>
    <w:rPr>
      <w:b/>
      <w:smallCaps/>
      <w:spacing w:val="60"/>
      <w:sz w:val="24"/>
    </w:rPr>
  </w:style>
  <w:style w:type="numbering" w:customStyle="1" w:styleId="StyleOutlinenumberedArial14ptBoldItalic">
    <w:name w:val="Style Outline numbered Arial 14 pt Bold Italic"/>
    <w:basedOn w:val="NoList"/>
    <w:rsid w:val="00894838"/>
    <w:pPr>
      <w:numPr>
        <w:numId w:val="4"/>
      </w:numPr>
    </w:pPr>
  </w:style>
  <w:style w:type="paragraph" w:customStyle="1" w:styleId="FirstPageFooter">
    <w:name w:val="_First Page Footer"/>
    <w:basedOn w:val="Footer"/>
    <w:rsid w:val="00C659BE"/>
  </w:style>
  <w:style w:type="character" w:customStyle="1" w:styleId="Heading3Char">
    <w:name w:val="Heading 3 Char"/>
    <w:link w:val="Heading3"/>
    <w:rsid w:val="00981A18"/>
    <w:rPr>
      <w:rFonts w:ascii="Verdana" w:hAnsi="Verdana" w:cs="Arial"/>
      <w:bCs/>
      <w:i/>
      <w:sz w:val="22"/>
      <w:szCs w:val="26"/>
      <w:lang w:eastAsia="en-GB"/>
    </w:rPr>
  </w:style>
  <w:style w:type="character" w:customStyle="1" w:styleId="Heading2Char">
    <w:name w:val="Heading 2 Char"/>
    <w:link w:val="Heading2"/>
    <w:rsid w:val="00085AE8"/>
    <w:rPr>
      <w:rFonts w:ascii="Verdana" w:hAnsi="Verdana" w:cs="Arial"/>
      <w:b/>
      <w:bCs/>
      <w:i/>
      <w:iCs/>
      <w:sz w:val="24"/>
      <w:szCs w:val="28"/>
      <w:lang w:eastAsia="en-GB"/>
    </w:rPr>
  </w:style>
  <w:style w:type="paragraph" w:customStyle="1" w:styleId="Title1">
    <w:name w:val="_Title1"/>
    <w:basedOn w:val="Title0"/>
    <w:rsid w:val="00DF4B25"/>
    <w:pPr>
      <w:pBdr>
        <w:top w:val="single" w:sz="18" w:space="1" w:color="auto"/>
      </w:pBdr>
      <w:spacing w:after="240"/>
    </w:pPr>
    <w:rPr>
      <w:b/>
      <w:sz w:val="40"/>
      <w:szCs w:val="40"/>
    </w:rPr>
  </w:style>
  <w:style w:type="paragraph" w:customStyle="1" w:styleId="Title2">
    <w:name w:val="_Title2"/>
    <w:basedOn w:val="Title0"/>
    <w:rsid w:val="00DF4B25"/>
    <w:rPr>
      <w:b/>
      <w:sz w:val="24"/>
      <w:szCs w:val="24"/>
    </w:rPr>
  </w:style>
  <w:style w:type="paragraph" w:customStyle="1" w:styleId="Title3">
    <w:name w:val="_Title3"/>
    <w:basedOn w:val="Title0"/>
    <w:rsid w:val="00DF4B25"/>
    <w:rPr>
      <w:b/>
      <w:color w:val="auto"/>
      <w:sz w:val="24"/>
      <w:szCs w:val="24"/>
    </w:rPr>
  </w:style>
  <w:style w:type="character" w:customStyle="1" w:styleId="FooterChar">
    <w:name w:val="Footer Char"/>
    <w:link w:val="Footer"/>
    <w:rsid w:val="00E03EC0"/>
    <w:rPr>
      <w:rFonts w:ascii="Verdana" w:hAnsi="Verdana" w:cs="Gill Sans MT Pro Book"/>
      <w:color w:val="999999"/>
      <w:sz w:val="16"/>
      <w:szCs w:val="16"/>
      <w:lang w:eastAsia="en-US"/>
    </w:rPr>
  </w:style>
  <w:style w:type="paragraph" w:customStyle="1" w:styleId="BodyNarrative">
    <w:name w:val="Body Narrative"/>
    <w:basedOn w:val="BodyText"/>
    <w:rsid w:val="002A7F51"/>
    <w:pPr>
      <w:ind w:firstLine="288"/>
    </w:pPr>
    <w:rPr>
      <w:rFonts w:ascii="Bookman Old Style" w:hAnsi="Bookman Old Style"/>
      <w:szCs w:val="20"/>
      <w:lang w:eastAsia="en-US"/>
    </w:rPr>
  </w:style>
  <w:style w:type="paragraph" w:styleId="ListParagraph">
    <w:name w:val="List Paragraph"/>
    <w:basedOn w:val="Normal"/>
    <w:uiPriority w:val="34"/>
    <w:qFormat/>
    <w:rsid w:val="001A35BD"/>
    <w:pPr>
      <w:ind w:left="720"/>
    </w:pPr>
  </w:style>
  <w:style w:type="paragraph" w:styleId="PlainText">
    <w:name w:val="Plain Text"/>
    <w:basedOn w:val="Normal"/>
    <w:link w:val="PlainTextChar"/>
    <w:uiPriority w:val="99"/>
    <w:unhideWhenUsed/>
    <w:rsid w:val="00A030AA"/>
    <w:rPr>
      <w:rFonts w:ascii="Courier" w:eastAsia="ＭＳ 明朝" w:hAnsi="Courier"/>
      <w:sz w:val="21"/>
      <w:szCs w:val="21"/>
      <w:lang w:eastAsia="en-US"/>
    </w:rPr>
  </w:style>
  <w:style w:type="character" w:customStyle="1" w:styleId="PlainTextChar">
    <w:name w:val="Plain Text Char"/>
    <w:link w:val="PlainText"/>
    <w:uiPriority w:val="99"/>
    <w:rsid w:val="00A030AA"/>
    <w:rPr>
      <w:rFonts w:ascii="Courier" w:eastAsia="ＭＳ 明朝" w:hAnsi="Courier"/>
      <w:sz w:val="21"/>
      <w:szCs w:val="21"/>
    </w:rPr>
  </w:style>
  <w:style w:type="paragraph" w:styleId="NoteLevel2">
    <w:name w:val="Note Level 2"/>
    <w:basedOn w:val="Normal"/>
    <w:uiPriority w:val="1"/>
    <w:qFormat/>
    <w:rsid w:val="00F01378"/>
    <w:pPr>
      <w:keepNext/>
      <w:numPr>
        <w:ilvl w:val="1"/>
        <w:numId w:val="6"/>
      </w:numPr>
      <w:contextualSpacing/>
      <w:outlineLvl w:val="1"/>
    </w:pPr>
  </w:style>
  <w:style w:type="paragraph" w:styleId="Subtitle">
    <w:name w:val="Subtitle"/>
    <w:basedOn w:val="Normal"/>
    <w:next w:val="Normal"/>
    <w:link w:val="SubtitleChar"/>
    <w:qFormat/>
    <w:rsid w:val="00F01378"/>
    <w:pPr>
      <w:spacing w:after="60"/>
      <w:jc w:val="center"/>
      <w:outlineLvl w:val="1"/>
    </w:pPr>
    <w:rPr>
      <w:rFonts w:ascii="Calibri" w:eastAsia="ＭＳ ゴシック" w:hAnsi="Calibri"/>
      <w:sz w:val="24"/>
    </w:rPr>
  </w:style>
  <w:style w:type="character" w:customStyle="1" w:styleId="SubtitleChar">
    <w:name w:val="Subtitle Char"/>
    <w:link w:val="Subtitle"/>
    <w:rsid w:val="00F01378"/>
    <w:rPr>
      <w:rFonts w:ascii="Calibri" w:eastAsia="ＭＳ ゴシック" w:hAnsi="Calibri" w:cs="Times New Roman"/>
      <w:sz w:val="24"/>
      <w:szCs w:val="24"/>
      <w:lang w:eastAsia="en-GB"/>
    </w:rPr>
  </w:style>
  <w:style w:type="character" w:customStyle="1" w:styleId="apple-converted-space">
    <w:name w:val="apple-converted-space"/>
    <w:basedOn w:val="DefaultParagraphFont"/>
    <w:rsid w:val="004464C0"/>
  </w:style>
  <w:style w:type="character" w:styleId="HTMLTypewriter">
    <w:name w:val="HTML Typewriter"/>
    <w:basedOn w:val="DefaultParagraphFont"/>
    <w:uiPriority w:val="99"/>
    <w:unhideWhenUsed/>
    <w:rsid w:val="004464C0"/>
    <w:rPr>
      <w:rFonts w:ascii="Courier" w:eastAsia="Times New Roman"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HTML Typewriter"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89E"/>
    <w:rPr>
      <w:rFonts w:ascii="Verdana" w:hAnsi="Verdana"/>
      <w:szCs w:val="24"/>
      <w:lang w:eastAsia="en-GB"/>
    </w:rPr>
  </w:style>
  <w:style w:type="paragraph" w:styleId="Heading1">
    <w:name w:val="heading 1"/>
    <w:basedOn w:val="Normal"/>
    <w:next w:val="Normal"/>
    <w:qFormat/>
    <w:rsid w:val="00085AE8"/>
    <w:pPr>
      <w:keepNext/>
      <w:numPr>
        <w:numId w:val="1"/>
      </w:numPr>
      <w:spacing w:before="240" w:after="60"/>
      <w:outlineLvl w:val="0"/>
    </w:pPr>
    <w:rPr>
      <w:rFonts w:cs="Arial"/>
      <w:b/>
      <w:bCs/>
      <w:color w:val="000080"/>
      <w:kern w:val="32"/>
      <w:sz w:val="32"/>
      <w:szCs w:val="32"/>
    </w:rPr>
  </w:style>
  <w:style w:type="paragraph" w:styleId="Heading2">
    <w:name w:val="heading 2"/>
    <w:basedOn w:val="Normal"/>
    <w:next w:val="Normal"/>
    <w:link w:val="Heading2Char"/>
    <w:qFormat/>
    <w:rsid w:val="00085AE8"/>
    <w:pPr>
      <w:keepNext/>
      <w:numPr>
        <w:ilvl w:val="1"/>
        <w:numId w:val="1"/>
      </w:numPr>
      <w:spacing w:before="240" w:after="60"/>
      <w:outlineLvl w:val="1"/>
    </w:pPr>
    <w:rPr>
      <w:rFonts w:cs="Arial"/>
      <w:b/>
      <w:bCs/>
      <w:i/>
      <w:iCs/>
      <w:sz w:val="24"/>
      <w:szCs w:val="28"/>
    </w:rPr>
  </w:style>
  <w:style w:type="paragraph" w:styleId="Heading3">
    <w:name w:val="heading 3"/>
    <w:basedOn w:val="Normal"/>
    <w:next w:val="Normal"/>
    <w:link w:val="Heading3Char"/>
    <w:qFormat/>
    <w:rsid w:val="00981A18"/>
    <w:pPr>
      <w:keepNext/>
      <w:numPr>
        <w:ilvl w:val="2"/>
        <w:numId w:val="1"/>
      </w:numPr>
      <w:spacing w:before="240" w:after="60"/>
      <w:outlineLvl w:val="2"/>
    </w:pPr>
    <w:rPr>
      <w:rFonts w:cs="Arial"/>
      <w:bCs/>
      <w:i/>
      <w:sz w:val="22"/>
      <w:szCs w:val="26"/>
    </w:rPr>
  </w:style>
  <w:style w:type="paragraph" w:styleId="Heading4">
    <w:name w:val="heading 4"/>
    <w:basedOn w:val="Heading2"/>
    <w:next w:val="BodyText"/>
    <w:qFormat/>
    <w:pPr>
      <w:numPr>
        <w:ilvl w:val="3"/>
      </w:numPr>
      <w:outlineLvl w:val="3"/>
    </w:pPr>
  </w:style>
  <w:style w:type="paragraph" w:styleId="Heading5">
    <w:name w:val="heading 5"/>
    <w:basedOn w:val="Heading2"/>
    <w:next w:val="BodyText"/>
    <w:qFormat/>
    <w:pPr>
      <w:numPr>
        <w:ilvl w:val="4"/>
      </w:numPr>
      <w:outlineLvl w:val="4"/>
    </w:pPr>
  </w:style>
  <w:style w:type="paragraph" w:styleId="Heading6">
    <w:name w:val="heading 6"/>
    <w:basedOn w:val="Heading2"/>
    <w:next w:val="BodyText"/>
    <w:qFormat/>
    <w:pPr>
      <w:numPr>
        <w:ilvl w:val="5"/>
      </w:numPr>
      <w:outlineLvl w:val="5"/>
    </w:pPr>
  </w:style>
  <w:style w:type="paragraph" w:styleId="Heading7">
    <w:name w:val="heading 7"/>
    <w:basedOn w:val="Heading2"/>
    <w:next w:val="BodyText"/>
    <w:qFormat/>
    <w:pPr>
      <w:numPr>
        <w:ilvl w:val="6"/>
      </w:numPr>
      <w:outlineLvl w:val="6"/>
    </w:pPr>
  </w:style>
  <w:style w:type="paragraph" w:styleId="Heading8">
    <w:name w:val="heading 8"/>
    <w:basedOn w:val="Heading2"/>
    <w:next w:val="BodyText"/>
    <w:qFormat/>
    <w:pPr>
      <w:numPr>
        <w:ilvl w:val="7"/>
      </w:numPr>
      <w:outlineLvl w:val="7"/>
    </w:pPr>
  </w:style>
  <w:style w:type="paragraph" w:styleId="Heading9">
    <w:name w:val="heading 9"/>
    <w:basedOn w:val="Heading2"/>
    <w:next w:val="BodyTex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pPr>
      <w:spacing w:before="120"/>
      <w:jc w:val="both"/>
    </w:pPr>
  </w:style>
  <w:style w:type="character" w:customStyle="1" w:styleId="BodyTextChar">
    <w:name w:val="Body Text Char"/>
    <w:link w:val="BodyText"/>
    <w:rsid w:val="001A3786"/>
    <w:rPr>
      <w:rFonts w:ascii="Verdana" w:hAnsi="Verdana"/>
      <w:szCs w:val="24"/>
      <w:lang w:val="en-GB" w:eastAsia="en-GB" w:bidi="ar-SA"/>
    </w:rPr>
  </w:style>
  <w:style w:type="character" w:customStyle="1" w:styleId="BlockLg">
    <w:name w:val="Block Lg"/>
    <w:rPr>
      <w:caps/>
      <w:sz w:val="16"/>
    </w:rPr>
  </w:style>
  <w:style w:type="character" w:customStyle="1" w:styleId="BlockSm">
    <w:name w:val="Block Sm"/>
    <w:rPr>
      <w:caps/>
      <w:sz w:val="14"/>
    </w:rPr>
  </w:style>
  <w:style w:type="paragraph" w:styleId="BodyTextIndent">
    <w:name w:val="Body Text Indent"/>
    <w:basedOn w:val="BodyText"/>
    <w:pPr>
      <w:ind w:left="360"/>
    </w:pPr>
  </w:style>
  <w:style w:type="paragraph" w:styleId="Caption">
    <w:name w:val="caption"/>
    <w:basedOn w:val="HeadingBase"/>
    <w:next w:val="Normal"/>
    <w:qFormat/>
    <w:pPr>
      <w:jc w:val="center"/>
    </w:pPr>
    <w:rPr>
      <w:sz w:val="18"/>
    </w:rPr>
  </w:style>
  <w:style w:type="paragraph" w:customStyle="1" w:styleId="HeadingBase">
    <w:name w:val="Heading Base"/>
    <w:basedOn w:val="Normal"/>
    <w:next w:val="BodyText"/>
    <w:pPr>
      <w:keepNext/>
      <w:keepLines/>
      <w:spacing w:before="120" w:after="120"/>
    </w:pPr>
    <w:rPr>
      <w:rFonts w:ascii="Lucida Sans Unicode" w:hAnsi="Lucida Sans Unicode"/>
      <w:b/>
    </w:rPr>
  </w:style>
  <w:style w:type="paragraph" w:customStyle="1" w:styleId="CellBase">
    <w:name w:val="Cell Base"/>
    <w:aliases w:val="Left"/>
    <w:basedOn w:val="Normal"/>
    <w:link w:val="CellBaseChar"/>
    <w:pPr>
      <w:spacing w:before="40" w:after="40"/>
    </w:pPr>
  </w:style>
  <w:style w:type="character" w:customStyle="1" w:styleId="CellBaseChar">
    <w:name w:val="Cell Base Char"/>
    <w:link w:val="CellBase"/>
    <w:rsid w:val="005971F1"/>
    <w:rPr>
      <w:rFonts w:ascii="Bookman Old Style" w:hAnsi="Bookman Old Style"/>
      <w:lang w:val="en-US" w:eastAsia="en-US" w:bidi="ar-SA"/>
    </w:rPr>
  </w:style>
  <w:style w:type="paragraph" w:customStyle="1" w:styleId="CellDescription">
    <w:name w:val="Cell Description"/>
    <w:basedOn w:val="CellBase"/>
    <w:rsid w:val="007B79C5"/>
    <w:pPr>
      <w:jc w:val="both"/>
    </w:pPr>
    <w:rPr>
      <w:sz w:val="16"/>
    </w:rPr>
  </w:style>
  <w:style w:type="character" w:customStyle="1" w:styleId="ClassName">
    <w:name w:val="ClassName"/>
    <w:rPr>
      <w:i/>
      <w:noProof/>
    </w:rPr>
  </w:style>
  <w:style w:type="character" w:customStyle="1" w:styleId="Code">
    <w:name w:val="Code"/>
    <w:rPr>
      <w:rFonts w:ascii="Courier New" w:hAnsi="Courier New"/>
      <w:noProof/>
    </w:rPr>
  </w:style>
  <w:style w:type="character" w:customStyle="1" w:styleId="CodeObject">
    <w:name w:val="Code Object"/>
    <w:rPr>
      <w:rFonts w:ascii="Courier New" w:hAnsi="Courier New"/>
      <w:b/>
      <w:noProof/>
    </w:rPr>
  </w:style>
  <w:style w:type="paragraph" w:customStyle="1" w:styleId="CodeSample">
    <w:name w:val="Code Sample"/>
    <w:basedOn w:val="BodyTextIndent"/>
    <w:next w:val="BodyText"/>
    <w:pPr>
      <w:tabs>
        <w:tab w:val="left" w:pos="720"/>
        <w:tab w:val="left" w:pos="1080"/>
        <w:tab w:val="left" w:pos="1440"/>
        <w:tab w:val="left" w:pos="1800"/>
        <w:tab w:val="left" w:pos="2160"/>
        <w:tab w:val="left" w:pos="2520"/>
        <w:tab w:val="left" w:pos="2880"/>
        <w:tab w:val="left" w:pos="3240"/>
        <w:tab w:val="left" w:pos="3600"/>
        <w:tab w:val="left" w:pos="3960"/>
      </w:tabs>
      <w:suppressAutoHyphens/>
      <w:spacing w:before="240" w:after="120"/>
      <w:jc w:val="left"/>
    </w:pPr>
    <w:rPr>
      <w:rFonts w:ascii="Courier New" w:hAnsi="Courier New"/>
      <w:noProof/>
      <w:sz w:val="18"/>
    </w:rPr>
  </w:style>
  <w:style w:type="character" w:customStyle="1" w:styleId="CodeTable">
    <w:name w:val="Code Table"/>
    <w:rPr>
      <w:rFonts w:ascii="Courier New" w:hAnsi="Courier New"/>
      <w:b/>
      <w:noProof/>
    </w:rPr>
  </w:style>
  <w:style w:type="character" w:customStyle="1" w:styleId="CodeVariable">
    <w:name w:val="Code Variable"/>
    <w:rPr>
      <w:rFonts w:ascii="Courier New" w:hAnsi="Courier New"/>
      <w:i/>
      <w:noProof/>
    </w:rPr>
  </w:style>
  <w:style w:type="character" w:customStyle="1" w:styleId="DBAttributeName">
    <w:name w:val="DBAttributeName"/>
    <w:rPr>
      <w:b/>
      <w:i/>
      <w:noProof/>
    </w:rPr>
  </w:style>
  <w:style w:type="character" w:customStyle="1" w:styleId="DBTableName">
    <w:name w:val="DBTableName"/>
    <w:rPr>
      <w:b/>
      <w:noProof/>
    </w:rPr>
  </w:style>
  <w:style w:type="paragraph" w:customStyle="1" w:styleId="FnHeading">
    <w:name w:val="FnHeading"/>
    <w:basedOn w:val="Normal"/>
    <w:pPr>
      <w:keepNext/>
      <w:keepLines/>
      <w:spacing w:before="480" w:after="120"/>
    </w:pPr>
    <w:rPr>
      <w:rFonts w:ascii="Lucida Sans" w:hAnsi="Lucida Sans"/>
      <w:b/>
      <w:caps/>
    </w:rPr>
  </w:style>
  <w:style w:type="paragraph" w:styleId="Footer">
    <w:name w:val="footer"/>
    <w:basedOn w:val="Normal"/>
    <w:link w:val="FooterChar"/>
    <w:rsid w:val="00C659BE"/>
    <w:pPr>
      <w:tabs>
        <w:tab w:val="center" w:pos="4824"/>
        <w:tab w:val="right" w:pos="9648"/>
      </w:tabs>
      <w:jc w:val="center"/>
    </w:pPr>
    <w:rPr>
      <w:rFonts w:cs="Gill Sans MT Pro Book"/>
      <w:color w:val="999999"/>
      <w:sz w:val="16"/>
      <w:szCs w:val="16"/>
      <w:lang w:eastAsia="en-US"/>
    </w:rPr>
  </w:style>
  <w:style w:type="paragraph" w:styleId="Header">
    <w:name w:val="header"/>
    <w:basedOn w:val="Normal"/>
    <w:semiHidden/>
    <w:rsid w:val="00C659BE"/>
    <w:pPr>
      <w:tabs>
        <w:tab w:val="center" w:pos="4824"/>
        <w:tab w:val="right" w:pos="9648"/>
      </w:tabs>
      <w:jc w:val="center"/>
    </w:pPr>
    <w:rPr>
      <w:sz w:val="18"/>
    </w:rPr>
  </w:style>
  <w:style w:type="paragraph" w:customStyle="1" w:styleId="HeaderBase">
    <w:name w:val="Header Base"/>
    <w:basedOn w:val="Normal"/>
    <w:pPr>
      <w:tabs>
        <w:tab w:val="center" w:pos="4680"/>
        <w:tab w:val="right" w:pos="9360"/>
      </w:tabs>
    </w:pPr>
    <w:rPr>
      <w:rFonts w:ascii="Lucida Sans Unicode" w:hAnsi="Lucida Sans Unicode"/>
      <w:i/>
    </w:rPr>
  </w:style>
  <w:style w:type="paragraph" w:customStyle="1" w:styleId="Illustration">
    <w:name w:val="Illustration"/>
    <w:basedOn w:val="BodyText"/>
    <w:next w:val="BodyText"/>
    <w:pPr>
      <w:keepNext/>
      <w:spacing w:before="360" w:after="120"/>
      <w:jc w:val="center"/>
    </w:pPr>
  </w:style>
  <w:style w:type="paragraph" w:customStyle="1" w:styleId="Intertitle">
    <w:name w:val="Intertitle"/>
    <w:basedOn w:val="HeadingBase"/>
    <w:next w:val="BodyText"/>
    <w:pPr>
      <w:spacing w:before="360"/>
    </w:pPr>
  </w:style>
  <w:style w:type="paragraph" w:styleId="List">
    <w:name w:val="List"/>
    <w:basedOn w:val="BodyText"/>
    <w:pPr>
      <w:ind w:left="720" w:hanging="360"/>
    </w:pPr>
  </w:style>
  <w:style w:type="paragraph" w:styleId="List2">
    <w:name w:val="List 2"/>
    <w:basedOn w:val="BodyText"/>
    <w:pPr>
      <w:ind w:left="1080" w:hanging="360"/>
    </w:pPr>
  </w:style>
  <w:style w:type="paragraph" w:styleId="List3">
    <w:name w:val="List 3"/>
    <w:basedOn w:val="BodyText"/>
    <w:pPr>
      <w:ind w:left="1440" w:hanging="360"/>
    </w:pPr>
  </w:style>
  <w:style w:type="paragraph" w:styleId="List4">
    <w:name w:val="List 4"/>
    <w:basedOn w:val="BodyText"/>
    <w:pPr>
      <w:ind w:left="1800" w:hanging="360"/>
    </w:pPr>
  </w:style>
  <w:style w:type="paragraph" w:styleId="List5">
    <w:name w:val="List 5"/>
    <w:basedOn w:val="BodyText"/>
    <w:pPr>
      <w:ind w:left="2160" w:hanging="360"/>
    </w:pPr>
  </w:style>
  <w:style w:type="paragraph" w:styleId="ListBullet">
    <w:name w:val="List Bullet"/>
    <w:basedOn w:val="BodyText"/>
    <w:pPr>
      <w:numPr>
        <w:numId w:val="2"/>
      </w:numPr>
    </w:pPr>
  </w:style>
  <w:style w:type="paragraph" w:styleId="ListBullet2">
    <w:name w:val="List Bullet 2"/>
    <w:basedOn w:val="BodyText"/>
    <w:pPr>
      <w:ind w:left="1080" w:hanging="360"/>
    </w:pPr>
  </w:style>
  <w:style w:type="paragraph" w:styleId="ListBullet3">
    <w:name w:val="List Bullet 3"/>
    <w:basedOn w:val="BodyText"/>
    <w:pPr>
      <w:ind w:left="1440" w:hanging="360"/>
    </w:pPr>
  </w:style>
  <w:style w:type="paragraph" w:styleId="ListBullet4">
    <w:name w:val="List Bullet 4"/>
    <w:basedOn w:val="BodyText"/>
    <w:pPr>
      <w:ind w:left="1800" w:hanging="360"/>
    </w:pPr>
  </w:style>
  <w:style w:type="paragraph" w:styleId="ListBullet5">
    <w:name w:val="List Bullet 5"/>
    <w:basedOn w:val="BodyText"/>
    <w:pPr>
      <w:ind w:left="2160" w:hanging="360"/>
    </w:pPr>
  </w:style>
  <w:style w:type="paragraph" w:styleId="ListContinue">
    <w:name w:val="List Continue"/>
    <w:basedOn w:val="BodyText"/>
    <w:pPr>
      <w:ind w:left="720"/>
    </w:pPr>
  </w:style>
  <w:style w:type="paragraph" w:styleId="ListContinue2">
    <w:name w:val="List Continue 2"/>
    <w:basedOn w:val="BodyText"/>
    <w:pPr>
      <w:ind w:left="1080"/>
    </w:pPr>
  </w:style>
  <w:style w:type="paragraph" w:styleId="ListContinue3">
    <w:name w:val="List Continue 3"/>
    <w:basedOn w:val="BodyText"/>
    <w:pPr>
      <w:ind w:left="1440"/>
    </w:pPr>
  </w:style>
  <w:style w:type="paragraph" w:styleId="ListContinue4">
    <w:name w:val="List Continue 4"/>
    <w:basedOn w:val="BodyText"/>
    <w:pPr>
      <w:ind w:left="1800"/>
    </w:pPr>
  </w:style>
  <w:style w:type="paragraph" w:styleId="ListContinue5">
    <w:name w:val="List Continue 5"/>
    <w:basedOn w:val="BodyText"/>
    <w:pPr>
      <w:ind w:left="2160"/>
    </w:pPr>
  </w:style>
  <w:style w:type="paragraph" w:styleId="ListNumber">
    <w:name w:val="List Number"/>
    <w:basedOn w:val="BodyText"/>
    <w:pPr>
      <w:ind w:left="720" w:hanging="360"/>
    </w:pPr>
  </w:style>
  <w:style w:type="paragraph" w:styleId="ListNumber2">
    <w:name w:val="List Number 2"/>
    <w:basedOn w:val="BodyText"/>
    <w:pPr>
      <w:ind w:left="1080" w:hanging="360"/>
    </w:pPr>
  </w:style>
  <w:style w:type="paragraph" w:styleId="ListNumber3">
    <w:name w:val="List Number 3"/>
    <w:basedOn w:val="BodyText"/>
    <w:pPr>
      <w:ind w:left="1440" w:hanging="360"/>
    </w:pPr>
  </w:style>
  <w:style w:type="paragraph" w:styleId="ListNumber4">
    <w:name w:val="List Number 4"/>
    <w:basedOn w:val="BodyText"/>
    <w:pPr>
      <w:ind w:left="1800" w:hanging="360"/>
    </w:pPr>
  </w:style>
  <w:style w:type="paragraph" w:styleId="ListNumber5">
    <w:name w:val="List Number 5"/>
    <w:basedOn w:val="BodyText"/>
    <w:pPr>
      <w:ind w:left="2160" w:hanging="360"/>
    </w:pPr>
  </w:style>
  <w:style w:type="paragraph" w:customStyle="1" w:styleId="MANHeading">
    <w:name w:val="MANHeading"/>
    <w:basedOn w:val="HeadingBase"/>
    <w:next w:val="BodyText"/>
    <w:pPr>
      <w:spacing w:before="480"/>
    </w:pPr>
    <w:rPr>
      <w:caps/>
    </w:rPr>
  </w:style>
  <w:style w:type="character" w:styleId="PageNumber">
    <w:name w:val="page number"/>
    <w:basedOn w:val="DefaultParagraphFont"/>
  </w:style>
  <w:style w:type="paragraph" w:customStyle="1" w:styleId="Prototype">
    <w:name w:val="Prototype"/>
    <w:basedOn w:val="CodeSample"/>
    <w:next w:val="BodyText"/>
    <w:pPr>
      <w:ind w:left="0"/>
    </w:pPr>
  </w:style>
  <w:style w:type="paragraph" w:styleId="Title">
    <w:name w:val="Title"/>
    <w:basedOn w:val="Normal"/>
    <w:qFormat/>
    <w:rsid w:val="00B86DC5"/>
    <w:rPr>
      <w:color w:val="364395"/>
      <w:sz w:val="48"/>
      <w:szCs w:val="48"/>
    </w:rPr>
  </w:style>
  <w:style w:type="paragraph" w:styleId="TOC1">
    <w:name w:val="toc 1"/>
    <w:basedOn w:val="BodyText"/>
    <w:next w:val="Normal"/>
    <w:uiPriority w:val="39"/>
    <w:rsid w:val="000931A4"/>
    <w:pPr>
      <w:tabs>
        <w:tab w:val="right" w:leader="dot" w:pos="9648"/>
      </w:tabs>
      <w:spacing w:before="0"/>
      <w:jc w:val="left"/>
    </w:pPr>
  </w:style>
  <w:style w:type="paragraph" w:styleId="TOC2">
    <w:name w:val="toc 2"/>
    <w:basedOn w:val="TOC1"/>
    <w:next w:val="Normal"/>
    <w:uiPriority w:val="39"/>
    <w:pPr>
      <w:ind w:left="245"/>
    </w:pPr>
  </w:style>
  <w:style w:type="paragraph" w:styleId="TOC3">
    <w:name w:val="toc 3"/>
    <w:basedOn w:val="TOC1"/>
    <w:next w:val="Normal"/>
    <w:uiPriority w:val="39"/>
    <w:pPr>
      <w:ind w:left="475"/>
    </w:pPr>
  </w:style>
  <w:style w:type="paragraph" w:styleId="TOC4">
    <w:name w:val="toc 4"/>
    <w:basedOn w:val="TOC1"/>
    <w:next w:val="Normal"/>
    <w:semiHidden/>
    <w:pPr>
      <w:ind w:left="720"/>
    </w:pPr>
  </w:style>
  <w:style w:type="paragraph" w:styleId="TOC5">
    <w:name w:val="toc 5"/>
    <w:basedOn w:val="TOC1"/>
    <w:next w:val="Normal"/>
    <w:semiHidden/>
    <w:pPr>
      <w:ind w:left="960"/>
    </w:pPr>
  </w:style>
  <w:style w:type="paragraph" w:styleId="TOC6">
    <w:name w:val="toc 6"/>
    <w:basedOn w:val="Normal"/>
    <w:next w:val="Normal"/>
    <w:semiHidden/>
    <w:pPr>
      <w:tabs>
        <w:tab w:val="right" w:pos="9360"/>
      </w:tabs>
      <w:ind w:left="1200"/>
    </w:pPr>
    <w:rPr>
      <w:rFonts w:ascii="Times New Roman" w:hAnsi="Times New Roman"/>
    </w:rPr>
  </w:style>
  <w:style w:type="paragraph" w:styleId="TOC7">
    <w:name w:val="toc 7"/>
    <w:basedOn w:val="Normal"/>
    <w:next w:val="Normal"/>
    <w:semiHidden/>
    <w:pPr>
      <w:tabs>
        <w:tab w:val="right" w:pos="9360"/>
      </w:tabs>
      <w:ind w:left="1440"/>
    </w:pPr>
    <w:rPr>
      <w:rFonts w:ascii="Times New Roman" w:hAnsi="Times New Roman"/>
    </w:rPr>
  </w:style>
  <w:style w:type="paragraph" w:styleId="TOC8">
    <w:name w:val="toc 8"/>
    <w:basedOn w:val="Normal"/>
    <w:next w:val="Normal"/>
    <w:semiHidden/>
    <w:pPr>
      <w:tabs>
        <w:tab w:val="right" w:pos="9360"/>
      </w:tabs>
      <w:ind w:left="1680"/>
    </w:pPr>
    <w:rPr>
      <w:rFonts w:ascii="Times New Roman" w:hAnsi="Times New Roman"/>
    </w:rPr>
  </w:style>
  <w:style w:type="paragraph" w:styleId="TOC9">
    <w:name w:val="toc 9"/>
    <w:basedOn w:val="Normal"/>
    <w:next w:val="Normal"/>
    <w:semiHidden/>
    <w:pPr>
      <w:tabs>
        <w:tab w:val="right" w:pos="9360"/>
      </w:tabs>
      <w:ind w:left="1920"/>
    </w:pPr>
    <w:rPr>
      <w:rFonts w:ascii="Times New Roman" w:hAnsi="Times New Roman"/>
    </w:rPr>
  </w:style>
  <w:style w:type="paragraph" w:styleId="FootnoteText">
    <w:name w:val="footnote text"/>
    <w:basedOn w:val="Normal"/>
    <w:semiHidden/>
    <w:rPr>
      <w:sz w:val="16"/>
    </w:rPr>
  </w:style>
  <w:style w:type="character" w:customStyle="1" w:styleId="Definition">
    <w:name w:val="Definition"/>
    <w:rPr>
      <w:b/>
    </w:rPr>
  </w:style>
  <w:style w:type="character" w:styleId="Emphasis">
    <w:name w:val="Emphasis"/>
    <w:qFormat/>
    <w:rPr>
      <w:i/>
    </w:rPr>
  </w:style>
  <w:style w:type="character" w:styleId="Strong">
    <w:name w:val="Strong"/>
    <w:qFormat/>
    <w:rPr>
      <w:b/>
    </w:rPr>
  </w:style>
  <w:style w:type="paragraph" w:styleId="TOAHeading">
    <w:name w:val="toa heading"/>
    <w:basedOn w:val="Normal"/>
    <w:next w:val="Normal"/>
    <w:semiHidden/>
    <w:pPr>
      <w:spacing w:before="120"/>
    </w:pPr>
    <w:rPr>
      <w:rFonts w:ascii="Arial" w:hAnsi="Arial"/>
      <w:b/>
      <w:sz w:val="24"/>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sid w:val="00AC6067"/>
    <w:rPr>
      <w:rFonts w:ascii="Verdana" w:hAnsi="Verdana"/>
      <w:color w:val="auto"/>
      <w:sz w:val="20"/>
      <w:u w:val="none"/>
    </w:rPr>
  </w:style>
  <w:style w:type="character" w:styleId="FollowedHyperlink">
    <w:name w:val="FollowedHyperlink"/>
    <w:rsid w:val="007310AB"/>
    <w:rPr>
      <w:color w:val="606420"/>
      <w:u w:val="single"/>
    </w:rPr>
  </w:style>
  <w:style w:type="table" w:styleId="TableGrid">
    <w:name w:val="Table Grid"/>
    <w:basedOn w:val="TableNormal"/>
    <w:semiHidden/>
    <w:rsid w:val="00AC6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Number-Requirement">
    <w:name w:val="List Number - Requirement"/>
    <w:basedOn w:val="ListNumber"/>
    <w:autoRedefine/>
    <w:rsid w:val="00E72BD9"/>
    <w:pPr>
      <w:ind w:left="0" w:firstLine="0"/>
      <w:jc w:val="left"/>
    </w:pPr>
  </w:style>
  <w:style w:type="character" w:styleId="CommentReference">
    <w:name w:val="annotation reference"/>
    <w:semiHidden/>
    <w:rsid w:val="00CA3918"/>
    <w:rPr>
      <w:sz w:val="16"/>
      <w:szCs w:val="16"/>
    </w:rPr>
  </w:style>
  <w:style w:type="paragraph" w:styleId="CommentText">
    <w:name w:val="annotation text"/>
    <w:basedOn w:val="Normal"/>
    <w:semiHidden/>
    <w:rsid w:val="00CA3918"/>
  </w:style>
  <w:style w:type="paragraph" w:styleId="CommentSubject">
    <w:name w:val="annotation subject"/>
    <w:basedOn w:val="CommentText"/>
    <w:next w:val="CommentText"/>
    <w:semiHidden/>
    <w:rsid w:val="00CA3918"/>
    <w:rPr>
      <w:b/>
      <w:bCs/>
    </w:rPr>
  </w:style>
  <w:style w:type="paragraph" w:styleId="BalloonText">
    <w:name w:val="Balloon Text"/>
    <w:basedOn w:val="Normal"/>
    <w:semiHidden/>
    <w:rsid w:val="00AC6067"/>
    <w:rPr>
      <w:rFonts w:ascii="Tahoma" w:hAnsi="Tahoma" w:cs="Tahoma"/>
      <w:sz w:val="16"/>
      <w:szCs w:val="16"/>
    </w:rPr>
  </w:style>
  <w:style w:type="paragraph" w:customStyle="1" w:styleId="VUENormal">
    <w:name w:val="VUE Normal"/>
    <w:basedOn w:val="Normal"/>
    <w:autoRedefine/>
    <w:rsid w:val="0092379B"/>
    <w:pPr>
      <w:spacing w:before="120" w:after="120"/>
    </w:pPr>
    <w:rPr>
      <w:rFonts w:ascii="Times New Roman" w:eastAsia="MS Mincho" w:hAnsi="Times New Roman"/>
      <w:sz w:val="24"/>
      <w:lang w:eastAsia="ja-JP"/>
    </w:rPr>
  </w:style>
  <w:style w:type="table" w:styleId="TableWeb1">
    <w:name w:val="Table Web 1"/>
    <w:basedOn w:val="TableNormal"/>
    <w:rsid w:val="0092379B"/>
    <w:rPr>
      <w:rFonts w:eastAsia="MS Minch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rsid w:val="00BB5B12"/>
    <w:pPr>
      <w:spacing w:before="100" w:beforeAutospacing="1" w:after="100" w:afterAutospacing="1"/>
    </w:pPr>
  </w:style>
  <w:style w:type="paragraph" w:customStyle="1" w:styleId="1pt">
    <w:name w:val="__1pt"/>
    <w:basedOn w:val="Normal"/>
    <w:semiHidden/>
    <w:rsid w:val="00AC6067"/>
    <w:pPr>
      <w:spacing w:line="20" w:lineRule="exact"/>
    </w:pPr>
  </w:style>
  <w:style w:type="paragraph" w:customStyle="1" w:styleId="Normal0">
    <w:name w:val="__Normal"/>
    <w:basedOn w:val="Normal"/>
    <w:semiHidden/>
    <w:rsid w:val="00AC6067"/>
    <w:pPr>
      <w:spacing w:after="240"/>
      <w:contextualSpacing/>
    </w:pPr>
  </w:style>
  <w:style w:type="paragraph" w:customStyle="1" w:styleId="Bodytext0">
    <w:name w:val="_Body text"/>
    <w:basedOn w:val="Normal0"/>
    <w:rsid w:val="00AC6067"/>
    <w:pPr>
      <w:contextualSpacing w:val="0"/>
    </w:pPr>
  </w:style>
  <w:style w:type="paragraph" w:customStyle="1" w:styleId="Companyaddress">
    <w:name w:val="_Company address"/>
    <w:basedOn w:val="Normal"/>
    <w:rsid w:val="00AC6067"/>
    <w:pPr>
      <w:framePr w:wrap="around" w:vAnchor="page" w:hAnchor="page" w:x="8648" w:y="2212" w:anchorLock="1"/>
    </w:pPr>
    <w:rPr>
      <w:sz w:val="16"/>
    </w:rPr>
  </w:style>
  <w:style w:type="paragraph" w:customStyle="1" w:styleId="Date">
    <w:name w:val="_Date"/>
    <w:basedOn w:val="Normal0"/>
    <w:rsid w:val="00AC6067"/>
    <w:pPr>
      <w:spacing w:after="480"/>
    </w:pPr>
  </w:style>
  <w:style w:type="paragraph" w:customStyle="1" w:styleId="Division">
    <w:name w:val="_Division"/>
    <w:basedOn w:val="Companyaddress"/>
    <w:rsid w:val="00AC6067"/>
    <w:pPr>
      <w:framePr w:wrap="around"/>
      <w:spacing w:after="80"/>
    </w:pPr>
    <w:rPr>
      <w:b/>
      <w:caps/>
      <w:color w:val="364395"/>
      <w:szCs w:val="16"/>
    </w:rPr>
  </w:style>
  <w:style w:type="paragraph" w:customStyle="1" w:styleId="Legalinformation">
    <w:name w:val="_Legal information"/>
    <w:basedOn w:val="Normal0"/>
    <w:rsid w:val="00AC6067"/>
    <w:pPr>
      <w:spacing w:before="120" w:after="0"/>
      <w:contextualSpacing w:val="0"/>
    </w:pPr>
    <w:rPr>
      <w:sz w:val="12"/>
    </w:rPr>
  </w:style>
  <w:style w:type="paragraph" w:customStyle="1" w:styleId="Recipientaddress">
    <w:name w:val="_Recipient address"/>
    <w:basedOn w:val="Normal0"/>
    <w:rsid w:val="00AC6067"/>
    <w:pPr>
      <w:spacing w:after="0"/>
      <w:contextualSpacing w:val="0"/>
    </w:pPr>
  </w:style>
  <w:style w:type="paragraph" w:customStyle="1" w:styleId="Salutation">
    <w:name w:val="_Salutation"/>
    <w:basedOn w:val="Normal0"/>
    <w:rsid w:val="00AC6067"/>
    <w:pPr>
      <w:contextualSpacing w:val="0"/>
    </w:pPr>
  </w:style>
  <w:style w:type="paragraph" w:customStyle="1" w:styleId="Senderdetails">
    <w:name w:val="_Sender details"/>
    <w:basedOn w:val="Normal0"/>
    <w:rsid w:val="00AC6067"/>
  </w:style>
  <w:style w:type="character" w:customStyle="1" w:styleId="Sendername">
    <w:name w:val="_Sender name"/>
    <w:rsid w:val="00AC6067"/>
    <w:rPr>
      <w:rFonts w:ascii="Verdana" w:hAnsi="Verdana"/>
      <w:b/>
    </w:rPr>
  </w:style>
  <w:style w:type="paragraph" w:customStyle="1" w:styleId="Sign-off">
    <w:name w:val="_Sign-off"/>
    <w:basedOn w:val="Bodytext0"/>
    <w:rsid w:val="00AC6067"/>
    <w:pPr>
      <w:spacing w:after="960"/>
    </w:pPr>
  </w:style>
  <w:style w:type="paragraph" w:customStyle="1" w:styleId="Subject">
    <w:name w:val="_Subject"/>
    <w:basedOn w:val="Normal0"/>
    <w:rsid w:val="00AC6067"/>
    <w:rPr>
      <w:b/>
    </w:rPr>
  </w:style>
  <w:style w:type="paragraph" w:customStyle="1" w:styleId="Webaddress">
    <w:name w:val="_Web address"/>
    <w:basedOn w:val="Companyaddress"/>
    <w:rsid w:val="00AC6067"/>
    <w:pPr>
      <w:framePr w:wrap="around" w:vAnchor="margin" w:hAnchor="text" w:xAlign="left" w:y="2439" w:anchorLock="0"/>
      <w:spacing w:before="80"/>
      <w:suppressOverlap/>
    </w:pPr>
  </w:style>
  <w:style w:type="paragraph" w:customStyle="1" w:styleId="Abstract">
    <w:name w:val="_Abstract"/>
    <w:basedOn w:val="Bodytext0"/>
    <w:rsid w:val="00B86DC5"/>
  </w:style>
  <w:style w:type="paragraph" w:customStyle="1" w:styleId="Title0">
    <w:name w:val="_Title"/>
    <w:basedOn w:val="Title"/>
    <w:rsid w:val="00DF4B25"/>
  </w:style>
  <w:style w:type="paragraph" w:customStyle="1" w:styleId="SectionHeading">
    <w:name w:val="_Section Heading"/>
    <w:basedOn w:val="Normal"/>
    <w:rsid w:val="00FC00DE"/>
    <w:pPr>
      <w:keepNext/>
      <w:spacing w:after="240"/>
      <w:jc w:val="center"/>
    </w:pPr>
    <w:rPr>
      <w:b/>
      <w:smallCaps/>
      <w:spacing w:val="60"/>
      <w:sz w:val="24"/>
    </w:rPr>
  </w:style>
  <w:style w:type="numbering" w:customStyle="1" w:styleId="StyleOutlinenumberedArial14ptBoldItalic">
    <w:name w:val="Style Outline numbered Arial 14 pt Bold Italic"/>
    <w:basedOn w:val="NoList"/>
    <w:rsid w:val="00894838"/>
    <w:pPr>
      <w:numPr>
        <w:numId w:val="4"/>
      </w:numPr>
    </w:pPr>
  </w:style>
  <w:style w:type="paragraph" w:customStyle="1" w:styleId="FirstPageFooter">
    <w:name w:val="_First Page Footer"/>
    <w:basedOn w:val="Footer"/>
    <w:rsid w:val="00C659BE"/>
  </w:style>
  <w:style w:type="character" w:customStyle="1" w:styleId="Heading3Char">
    <w:name w:val="Heading 3 Char"/>
    <w:link w:val="Heading3"/>
    <w:rsid w:val="00981A18"/>
    <w:rPr>
      <w:rFonts w:ascii="Verdana" w:hAnsi="Verdana" w:cs="Arial"/>
      <w:bCs/>
      <w:i/>
      <w:sz w:val="22"/>
      <w:szCs w:val="26"/>
      <w:lang w:eastAsia="en-GB"/>
    </w:rPr>
  </w:style>
  <w:style w:type="character" w:customStyle="1" w:styleId="Heading2Char">
    <w:name w:val="Heading 2 Char"/>
    <w:link w:val="Heading2"/>
    <w:rsid w:val="00085AE8"/>
    <w:rPr>
      <w:rFonts w:ascii="Verdana" w:hAnsi="Verdana" w:cs="Arial"/>
      <w:b/>
      <w:bCs/>
      <w:i/>
      <w:iCs/>
      <w:sz w:val="24"/>
      <w:szCs w:val="28"/>
      <w:lang w:eastAsia="en-GB"/>
    </w:rPr>
  </w:style>
  <w:style w:type="paragraph" w:customStyle="1" w:styleId="Title1">
    <w:name w:val="_Title1"/>
    <w:basedOn w:val="Title0"/>
    <w:rsid w:val="00DF4B25"/>
    <w:pPr>
      <w:pBdr>
        <w:top w:val="single" w:sz="18" w:space="1" w:color="auto"/>
      </w:pBdr>
      <w:spacing w:after="240"/>
    </w:pPr>
    <w:rPr>
      <w:b/>
      <w:sz w:val="40"/>
      <w:szCs w:val="40"/>
    </w:rPr>
  </w:style>
  <w:style w:type="paragraph" w:customStyle="1" w:styleId="Title2">
    <w:name w:val="_Title2"/>
    <w:basedOn w:val="Title0"/>
    <w:rsid w:val="00DF4B25"/>
    <w:rPr>
      <w:b/>
      <w:sz w:val="24"/>
      <w:szCs w:val="24"/>
    </w:rPr>
  </w:style>
  <w:style w:type="paragraph" w:customStyle="1" w:styleId="Title3">
    <w:name w:val="_Title3"/>
    <w:basedOn w:val="Title0"/>
    <w:rsid w:val="00DF4B25"/>
    <w:rPr>
      <w:b/>
      <w:color w:val="auto"/>
      <w:sz w:val="24"/>
      <w:szCs w:val="24"/>
    </w:rPr>
  </w:style>
  <w:style w:type="character" w:customStyle="1" w:styleId="FooterChar">
    <w:name w:val="Footer Char"/>
    <w:link w:val="Footer"/>
    <w:rsid w:val="00E03EC0"/>
    <w:rPr>
      <w:rFonts w:ascii="Verdana" w:hAnsi="Verdana" w:cs="Gill Sans MT Pro Book"/>
      <w:color w:val="999999"/>
      <w:sz w:val="16"/>
      <w:szCs w:val="16"/>
      <w:lang w:eastAsia="en-US"/>
    </w:rPr>
  </w:style>
  <w:style w:type="paragraph" w:customStyle="1" w:styleId="BodyNarrative">
    <w:name w:val="Body Narrative"/>
    <w:basedOn w:val="BodyText"/>
    <w:rsid w:val="002A7F51"/>
    <w:pPr>
      <w:ind w:firstLine="288"/>
    </w:pPr>
    <w:rPr>
      <w:rFonts w:ascii="Bookman Old Style" w:hAnsi="Bookman Old Style"/>
      <w:szCs w:val="20"/>
      <w:lang w:eastAsia="en-US"/>
    </w:rPr>
  </w:style>
  <w:style w:type="paragraph" w:styleId="ListParagraph">
    <w:name w:val="List Paragraph"/>
    <w:basedOn w:val="Normal"/>
    <w:uiPriority w:val="34"/>
    <w:qFormat/>
    <w:rsid w:val="001A35BD"/>
    <w:pPr>
      <w:ind w:left="720"/>
    </w:pPr>
  </w:style>
  <w:style w:type="paragraph" w:styleId="PlainText">
    <w:name w:val="Plain Text"/>
    <w:basedOn w:val="Normal"/>
    <w:link w:val="PlainTextChar"/>
    <w:uiPriority w:val="99"/>
    <w:unhideWhenUsed/>
    <w:rsid w:val="00A030AA"/>
    <w:rPr>
      <w:rFonts w:ascii="Courier" w:eastAsia="ＭＳ 明朝" w:hAnsi="Courier"/>
      <w:sz w:val="21"/>
      <w:szCs w:val="21"/>
      <w:lang w:eastAsia="en-US"/>
    </w:rPr>
  </w:style>
  <w:style w:type="character" w:customStyle="1" w:styleId="PlainTextChar">
    <w:name w:val="Plain Text Char"/>
    <w:link w:val="PlainText"/>
    <w:uiPriority w:val="99"/>
    <w:rsid w:val="00A030AA"/>
    <w:rPr>
      <w:rFonts w:ascii="Courier" w:eastAsia="ＭＳ 明朝" w:hAnsi="Courier"/>
      <w:sz w:val="21"/>
      <w:szCs w:val="21"/>
    </w:rPr>
  </w:style>
  <w:style w:type="paragraph" w:styleId="NoteLevel2">
    <w:name w:val="Note Level 2"/>
    <w:basedOn w:val="Normal"/>
    <w:uiPriority w:val="1"/>
    <w:qFormat/>
    <w:rsid w:val="00F01378"/>
    <w:pPr>
      <w:keepNext/>
      <w:numPr>
        <w:ilvl w:val="1"/>
        <w:numId w:val="6"/>
      </w:numPr>
      <w:contextualSpacing/>
      <w:outlineLvl w:val="1"/>
    </w:pPr>
  </w:style>
  <w:style w:type="paragraph" w:styleId="Subtitle">
    <w:name w:val="Subtitle"/>
    <w:basedOn w:val="Normal"/>
    <w:next w:val="Normal"/>
    <w:link w:val="SubtitleChar"/>
    <w:qFormat/>
    <w:rsid w:val="00F01378"/>
    <w:pPr>
      <w:spacing w:after="60"/>
      <w:jc w:val="center"/>
      <w:outlineLvl w:val="1"/>
    </w:pPr>
    <w:rPr>
      <w:rFonts w:ascii="Calibri" w:eastAsia="ＭＳ ゴシック" w:hAnsi="Calibri"/>
      <w:sz w:val="24"/>
    </w:rPr>
  </w:style>
  <w:style w:type="character" w:customStyle="1" w:styleId="SubtitleChar">
    <w:name w:val="Subtitle Char"/>
    <w:link w:val="Subtitle"/>
    <w:rsid w:val="00F01378"/>
    <w:rPr>
      <w:rFonts w:ascii="Calibri" w:eastAsia="ＭＳ ゴシック" w:hAnsi="Calibri" w:cs="Times New Roman"/>
      <w:sz w:val="24"/>
      <w:szCs w:val="24"/>
      <w:lang w:eastAsia="en-GB"/>
    </w:rPr>
  </w:style>
  <w:style w:type="character" w:customStyle="1" w:styleId="apple-converted-space">
    <w:name w:val="apple-converted-space"/>
    <w:basedOn w:val="DefaultParagraphFont"/>
    <w:rsid w:val="004464C0"/>
  </w:style>
  <w:style w:type="character" w:styleId="HTMLTypewriter">
    <w:name w:val="HTML Typewriter"/>
    <w:basedOn w:val="DefaultParagraphFont"/>
    <w:uiPriority w:val="99"/>
    <w:unhideWhenUsed/>
    <w:rsid w:val="004464C0"/>
    <w:rPr>
      <w:rFonts w:ascii="Courier" w:eastAsia="Times New Roman"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6570">
      <w:bodyDiv w:val="1"/>
      <w:marLeft w:val="0"/>
      <w:marRight w:val="0"/>
      <w:marTop w:val="0"/>
      <w:marBottom w:val="0"/>
      <w:divBdr>
        <w:top w:val="none" w:sz="0" w:space="0" w:color="auto"/>
        <w:left w:val="none" w:sz="0" w:space="0" w:color="auto"/>
        <w:bottom w:val="none" w:sz="0" w:space="0" w:color="auto"/>
        <w:right w:val="none" w:sz="0" w:space="0" w:color="auto"/>
      </w:divBdr>
    </w:div>
    <w:div w:id="121266298">
      <w:bodyDiv w:val="1"/>
      <w:marLeft w:val="0"/>
      <w:marRight w:val="0"/>
      <w:marTop w:val="0"/>
      <w:marBottom w:val="0"/>
      <w:divBdr>
        <w:top w:val="none" w:sz="0" w:space="0" w:color="auto"/>
        <w:left w:val="none" w:sz="0" w:space="0" w:color="auto"/>
        <w:bottom w:val="none" w:sz="0" w:space="0" w:color="auto"/>
        <w:right w:val="none" w:sz="0" w:space="0" w:color="auto"/>
      </w:divBdr>
    </w:div>
    <w:div w:id="195195273">
      <w:bodyDiv w:val="1"/>
      <w:marLeft w:val="0"/>
      <w:marRight w:val="0"/>
      <w:marTop w:val="0"/>
      <w:marBottom w:val="0"/>
      <w:divBdr>
        <w:top w:val="none" w:sz="0" w:space="0" w:color="auto"/>
        <w:left w:val="none" w:sz="0" w:space="0" w:color="auto"/>
        <w:bottom w:val="none" w:sz="0" w:space="0" w:color="auto"/>
        <w:right w:val="none" w:sz="0" w:space="0" w:color="auto"/>
      </w:divBdr>
    </w:div>
    <w:div w:id="264920492">
      <w:bodyDiv w:val="1"/>
      <w:marLeft w:val="0"/>
      <w:marRight w:val="0"/>
      <w:marTop w:val="0"/>
      <w:marBottom w:val="0"/>
      <w:divBdr>
        <w:top w:val="none" w:sz="0" w:space="0" w:color="auto"/>
        <w:left w:val="none" w:sz="0" w:space="0" w:color="auto"/>
        <w:bottom w:val="none" w:sz="0" w:space="0" w:color="auto"/>
        <w:right w:val="none" w:sz="0" w:space="0" w:color="auto"/>
      </w:divBdr>
    </w:div>
    <w:div w:id="286544529">
      <w:bodyDiv w:val="1"/>
      <w:marLeft w:val="0"/>
      <w:marRight w:val="0"/>
      <w:marTop w:val="0"/>
      <w:marBottom w:val="0"/>
      <w:divBdr>
        <w:top w:val="none" w:sz="0" w:space="0" w:color="auto"/>
        <w:left w:val="none" w:sz="0" w:space="0" w:color="auto"/>
        <w:bottom w:val="none" w:sz="0" w:space="0" w:color="auto"/>
        <w:right w:val="none" w:sz="0" w:space="0" w:color="auto"/>
      </w:divBdr>
    </w:div>
    <w:div w:id="326832128">
      <w:bodyDiv w:val="1"/>
      <w:marLeft w:val="0"/>
      <w:marRight w:val="0"/>
      <w:marTop w:val="0"/>
      <w:marBottom w:val="0"/>
      <w:divBdr>
        <w:top w:val="none" w:sz="0" w:space="0" w:color="auto"/>
        <w:left w:val="none" w:sz="0" w:space="0" w:color="auto"/>
        <w:bottom w:val="none" w:sz="0" w:space="0" w:color="auto"/>
        <w:right w:val="none" w:sz="0" w:space="0" w:color="auto"/>
      </w:divBdr>
    </w:div>
    <w:div w:id="351809470">
      <w:bodyDiv w:val="1"/>
      <w:marLeft w:val="0"/>
      <w:marRight w:val="0"/>
      <w:marTop w:val="0"/>
      <w:marBottom w:val="0"/>
      <w:divBdr>
        <w:top w:val="none" w:sz="0" w:space="0" w:color="auto"/>
        <w:left w:val="none" w:sz="0" w:space="0" w:color="auto"/>
        <w:bottom w:val="none" w:sz="0" w:space="0" w:color="auto"/>
        <w:right w:val="none" w:sz="0" w:space="0" w:color="auto"/>
      </w:divBdr>
    </w:div>
    <w:div w:id="365760895">
      <w:bodyDiv w:val="1"/>
      <w:marLeft w:val="0"/>
      <w:marRight w:val="0"/>
      <w:marTop w:val="0"/>
      <w:marBottom w:val="0"/>
      <w:divBdr>
        <w:top w:val="none" w:sz="0" w:space="0" w:color="auto"/>
        <w:left w:val="none" w:sz="0" w:space="0" w:color="auto"/>
        <w:bottom w:val="none" w:sz="0" w:space="0" w:color="auto"/>
        <w:right w:val="none" w:sz="0" w:space="0" w:color="auto"/>
      </w:divBdr>
      <w:divsChild>
        <w:div w:id="594167850">
          <w:marLeft w:val="0"/>
          <w:marRight w:val="0"/>
          <w:marTop w:val="0"/>
          <w:marBottom w:val="0"/>
          <w:divBdr>
            <w:top w:val="none" w:sz="0" w:space="0" w:color="auto"/>
            <w:left w:val="none" w:sz="0" w:space="0" w:color="auto"/>
            <w:bottom w:val="none" w:sz="0" w:space="0" w:color="auto"/>
            <w:right w:val="none" w:sz="0" w:space="0" w:color="auto"/>
          </w:divBdr>
          <w:divsChild>
            <w:div w:id="879777716">
              <w:marLeft w:val="0"/>
              <w:marRight w:val="0"/>
              <w:marTop w:val="0"/>
              <w:marBottom w:val="0"/>
              <w:divBdr>
                <w:top w:val="none" w:sz="0" w:space="0" w:color="auto"/>
                <w:left w:val="none" w:sz="0" w:space="0" w:color="auto"/>
                <w:bottom w:val="none" w:sz="0" w:space="0" w:color="auto"/>
                <w:right w:val="none" w:sz="0" w:space="0" w:color="auto"/>
              </w:divBdr>
              <w:divsChild>
                <w:div w:id="150366967">
                  <w:marLeft w:val="0"/>
                  <w:marRight w:val="0"/>
                  <w:marTop w:val="0"/>
                  <w:marBottom w:val="0"/>
                  <w:divBdr>
                    <w:top w:val="none" w:sz="0" w:space="0" w:color="auto"/>
                    <w:left w:val="none" w:sz="0" w:space="0" w:color="auto"/>
                    <w:bottom w:val="none" w:sz="0" w:space="0" w:color="auto"/>
                    <w:right w:val="none" w:sz="0" w:space="0" w:color="auto"/>
                  </w:divBdr>
                  <w:divsChild>
                    <w:div w:id="414207916">
                      <w:marLeft w:val="0"/>
                      <w:marRight w:val="0"/>
                      <w:marTop w:val="0"/>
                      <w:marBottom w:val="0"/>
                      <w:divBdr>
                        <w:top w:val="none" w:sz="0" w:space="0" w:color="auto"/>
                        <w:left w:val="none" w:sz="0" w:space="0" w:color="auto"/>
                        <w:bottom w:val="none" w:sz="0" w:space="0" w:color="auto"/>
                        <w:right w:val="none" w:sz="0" w:space="0" w:color="auto"/>
                      </w:divBdr>
                      <w:divsChild>
                        <w:div w:id="964238005">
                          <w:marLeft w:val="0"/>
                          <w:marRight w:val="-3975"/>
                          <w:marTop w:val="0"/>
                          <w:marBottom w:val="0"/>
                          <w:divBdr>
                            <w:top w:val="none" w:sz="0" w:space="0" w:color="auto"/>
                            <w:left w:val="none" w:sz="0" w:space="0" w:color="auto"/>
                            <w:bottom w:val="none" w:sz="0" w:space="0" w:color="auto"/>
                            <w:right w:val="none" w:sz="0" w:space="0" w:color="auto"/>
                          </w:divBdr>
                          <w:divsChild>
                            <w:div w:id="402677268">
                              <w:marLeft w:val="0"/>
                              <w:marRight w:val="3975"/>
                              <w:marTop w:val="0"/>
                              <w:marBottom w:val="0"/>
                              <w:divBdr>
                                <w:top w:val="none" w:sz="0" w:space="0" w:color="auto"/>
                                <w:left w:val="none" w:sz="0" w:space="0" w:color="auto"/>
                                <w:bottom w:val="none" w:sz="0" w:space="0" w:color="auto"/>
                                <w:right w:val="none" w:sz="0" w:space="0" w:color="auto"/>
                              </w:divBdr>
                              <w:divsChild>
                                <w:div w:id="624628464">
                                  <w:marLeft w:val="0"/>
                                  <w:marRight w:val="0"/>
                                  <w:marTop w:val="0"/>
                                  <w:marBottom w:val="0"/>
                                  <w:divBdr>
                                    <w:top w:val="none" w:sz="0" w:space="0" w:color="auto"/>
                                    <w:left w:val="none" w:sz="0" w:space="0" w:color="auto"/>
                                    <w:bottom w:val="none" w:sz="0" w:space="0" w:color="auto"/>
                                    <w:right w:val="none" w:sz="0" w:space="0" w:color="auto"/>
                                  </w:divBdr>
                                  <w:divsChild>
                                    <w:div w:id="2027365650">
                                      <w:marLeft w:val="0"/>
                                      <w:marRight w:val="0"/>
                                      <w:marTop w:val="0"/>
                                      <w:marBottom w:val="0"/>
                                      <w:divBdr>
                                        <w:top w:val="none" w:sz="0" w:space="0" w:color="auto"/>
                                        <w:left w:val="none" w:sz="0" w:space="0" w:color="auto"/>
                                        <w:bottom w:val="none" w:sz="0" w:space="0" w:color="auto"/>
                                        <w:right w:val="none" w:sz="0" w:space="0" w:color="auto"/>
                                      </w:divBdr>
                                      <w:divsChild>
                                        <w:div w:id="13890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658030">
      <w:bodyDiv w:val="1"/>
      <w:marLeft w:val="0"/>
      <w:marRight w:val="0"/>
      <w:marTop w:val="0"/>
      <w:marBottom w:val="0"/>
      <w:divBdr>
        <w:top w:val="none" w:sz="0" w:space="0" w:color="auto"/>
        <w:left w:val="none" w:sz="0" w:space="0" w:color="auto"/>
        <w:bottom w:val="none" w:sz="0" w:space="0" w:color="auto"/>
        <w:right w:val="none" w:sz="0" w:space="0" w:color="auto"/>
      </w:divBdr>
    </w:div>
    <w:div w:id="499849877">
      <w:bodyDiv w:val="1"/>
      <w:marLeft w:val="0"/>
      <w:marRight w:val="0"/>
      <w:marTop w:val="0"/>
      <w:marBottom w:val="0"/>
      <w:divBdr>
        <w:top w:val="none" w:sz="0" w:space="0" w:color="auto"/>
        <w:left w:val="none" w:sz="0" w:space="0" w:color="auto"/>
        <w:bottom w:val="none" w:sz="0" w:space="0" w:color="auto"/>
        <w:right w:val="none" w:sz="0" w:space="0" w:color="auto"/>
      </w:divBdr>
      <w:divsChild>
        <w:div w:id="1814634008">
          <w:marLeft w:val="0"/>
          <w:marRight w:val="0"/>
          <w:marTop w:val="0"/>
          <w:marBottom w:val="0"/>
          <w:divBdr>
            <w:top w:val="none" w:sz="0" w:space="0" w:color="auto"/>
            <w:left w:val="none" w:sz="0" w:space="0" w:color="auto"/>
            <w:bottom w:val="none" w:sz="0" w:space="0" w:color="auto"/>
            <w:right w:val="none" w:sz="0" w:space="0" w:color="auto"/>
          </w:divBdr>
          <w:divsChild>
            <w:div w:id="1523400724">
              <w:marLeft w:val="0"/>
              <w:marRight w:val="0"/>
              <w:marTop w:val="0"/>
              <w:marBottom w:val="0"/>
              <w:divBdr>
                <w:top w:val="none" w:sz="0" w:space="0" w:color="auto"/>
                <w:left w:val="none" w:sz="0" w:space="0" w:color="auto"/>
                <w:bottom w:val="none" w:sz="0" w:space="0" w:color="auto"/>
                <w:right w:val="none" w:sz="0" w:space="0" w:color="auto"/>
              </w:divBdr>
              <w:divsChild>
                <w:div w:id="1492601864">
                  <w:marLeft w:val="0"/>
                  <w:marRight w:val="0"/>
                  <w:marTop w:val="0"/>
                  <w:marBottom w:val="0"/>
                  <w:divBdr>
                    <w:top w:val="none" w:sz="0" w:space="0" w:color="auto"/>
                    <w:left w:val="none" w:sz="0" w:space="0" w:color="auto"/>
                    <w:bottom w:val="none" w:sz="0" w:space="0" w:color="auto"/>
                    <w:right w:val="none" w:sz="0" w:space="0" w:color="auto"/>
                  </w:divBdr>
                  <w:divsChild>
                    <w:div w:id="1228763019">
                      <w:marLeft w:val="0"/>
                      <w:marRight w:val="0"/>
                      <w:marTop w:val="0"/>
                      <w:marBottom w:val="0"/>
                      <w:divBdr>
                        <w:top w:val="none" w:sz="0" w:space="0" w:color="auto"/>
                        <w:left w:val="none" w:sz="0" w:space="0" w:color="auto"/>
                        <w:bottom w:val="none" w:sz="0" w:space="0" w:color="auto"/>
                        <w:right w:val="none" w:sz="0" w:space="0" w:color="auto"/>
                      </w:divBdr>
                      <w:divsChild>
                        <w:div w:id="178814209">
                          <w:marLeft w:val="0"/>
                          <w:marRight w:val="-3975"/>
                          <w:marTop w:val="0"/>
                          <w:marBottom w:val="0"/>
                          <w:divBdr>
                            <w:top w:val="none" w:sz="0" w:space="0" w:color="auto"/>
                            <w:left w:val="none" w:sz="0" w:space="0" w:color="auto"/>
                            <w:bottom w:val="none" w:sz="0" w:space="0" w:color="auto"/>
                            <w:right w:val="none" w:sz="0" w:space="0" w:color="auto"/>
                          </w:divBdr>
                          <w:divsChild>
                            <w:div w:id="1227301670">
                              <w:marLeft w:val="0"/>
                              <w:marRight w:val="3975"/>
                              <w:marTop w:val="0"/>
                              <w:marBottom w:val="0"/>
                              <w:divBdr>
                                <w:top w:val="none" w:sz="0" w:space="0" w:color="auto"/>
                                <w:left w:val="none" w:sz="0" w:space="0" w:color="auto"/>
                                <w:bottom w:val="none" w:sz="0" w:space="0" w:color="auto"/>
                                <w:right w:val="none" w:sz="0" w:space="0" w:color="auto"/>
                              </w:divBdr>
                              <w:divsChild>
                                <w:div w:id="703140837">
                                  <w:marLeft w:val="0"/>
                                  <w:marRight w:val="0"/>
                                  <w:marTop w:val="0"/>
                                  <w:marBottom w:val="0"/>
                                  <w:divBdr>
                                    <w:top w:val="none" w:sz="0" w:space="0" w:color="auto"/>
                                    <w:left w:val="none" w:sz="0" w:space="0" w:color="auto"/>
                                    <w:bottom w:val="none" w:sz="0" w:space="0" w:color="auto"/>
                                    <w:right w:val="none" w:sz="0" w:space="0" w:color="auto"/>
                                  </w:divBdr>
                                  <w:divsChild>
                                    <w:div w:id="435567017">
                                      <w:marLeft w:val="0"/>
                                      <w:marRight w:val="0"/>
                                      <w:marTop w:val="0"/>
                                      <w:marBottom w:val="0"/>
                                      <w:divBdr>
                                        <w:top w:val="none" w:sz="0" w:space="0" w:color="auto"/>
                                        <w:left w:val="none" w:sz="0" w:space="0" w:color="auto"/>
                                        <w:bottom w:val="none" w:sz="0" w:space="0" w:color="auto"/>
                                        <w:right w:val="none" w:sz="0" w:space="0" w:color="auto"/>
                                      </w:divBdr>
                                      <w:divsChild>
                                        <w:div w:id="447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024377">
      <w:bodyDiv w:val="1"/>
      <w:marLeft w:val="0"/>
      <w:marRight w:val="0"/>
      <w:marTop w:val="0"/>
      <w:marBottom w:val="0"/>
      <w:divBdr>
        <w:top w:val="none" w:sz="0" w:space="0" w:color="auto"/>
        <w:left w:val="none" w:sz="0" w:space="0" w:color="auto"/>
        <w:bottom w:val="none" w:sz="0" w:space="0" w:color="auto"/>
        <w:right w:val="none" w:sz="0" w:space="0" w:color="auto"/>
      </w:divBdr>
      <w:divsChild>
        <w:div w:id="223031840">
          <w:marLeft w:val="0"/>
          <w:marRight w:val="0"/>
          <w:marTop w:val="0"/>
          <w:marBottom w:val="0"/>
          <w:divBdr>
            <w:top w:val="none" w:sz="0" w:space="0" w:color="auto"/>
            <w:left w:val="none" w:sz="0" w:space="0" w:color="auto"/>
            <w:bottom w:val="none" w:sz="0" w:space="0" w:color="auto"/>
            <w:right w:val="none" w:sz="0" w:space="0" w:color="auto"/>
          </w:divBdr>
          <w:divsChild>
            <w:div w:id="86461799">
              <w:marLeft w:val="0"/>
              <w:marRight w:val="0"/>
              <w:marTop w:val="0"/>
              <w:marBottom w:val="0"/>
              <w:divBdr>
                <w:top w:val="none" w:sz="0" w:space="0" w:color="auto"/>
                <w:left w:val="none" w:sz="0" w:space="0" w:color="auto"/>
                <w:bottom w:val="none" w:sz="0" w:space="0" w:color="auto"/>
                <w:right w:val="none" w:sz="0" w:space="0" w:color="auto"/>
              </w:divBdr>
              <w:divsChild>
                <w:div w:id="2112580872">
                  <w:marLeft w:val="0"/>
                  <w:marRight w:val="0"/>
                  <w:marTop w:val="0"/>
                  <w:marBottom w:val="0"/>
                  <w:divBdr>
                    <w:top w:val="none" w:sz="0" w:space="0" w:color="auto"/>
                    <w:left w:val="none" w:sz="0" w:space="0" w:color="auto"/>
                    <w:bottom w:val="none" w:sz="0" w:space="0" w:color="auto"/>
                    <w:right w:val="none" w:sz="0" w:space="0" w:color="auto"/>
                  </w:divBdr>
                  <w:divsChild>
                    <w:div w:id="1747989557">
                      <w:marLeft w:val="0"/>
                      <w:marRight w:val="0"/>
                      <w:marTop w:val="0"/>
                      <w:marBottom w:val="0"/>
                      <w:divBdr>
                        <w:top w:val="none" w:sz="0" w:space="0" w:color="auto"/>
                        <w:left w:val="none" w:sz="0" w:space="0" w:color="auto"/>
                        <w:bottom w:val="none" w:sz="0" w:space="0" w:color="auto"/>
                        <w:right w:val="none" w:sz="0" w:space="0" w:color="auto"/>
                      </w:divBdr>
                      <w:divsChild>
                        <w:div w:id="627005422">
                          <w:marLeft w:val="0"/>
                          <w:marRight w:val="-3975"/>
                          <w:marTop w:val="0"/>
                          <w:marBottom w:val="0"/>
                          <w:divBdr>
                            <w:top w:val="none" w:sz="0" w:space="0" w:color="auto"/>
                            <w:left w:val="none" w:sz="0" w:space="0" w:color="auto"/>
                            <w:bottom w:val="none" w:sz="0" w:space="0" w:color="auto"/>
                            <w:right w:val="none" w:sz="0" w:space="0" w:color="auto"/>
                          </w:divBdr>
                          <w:divsChild>
                            <w:div w:id="1944723592">
                              <w:marLeft w:val="0"/>
                              <w:marRight w:val="3975"/>
                              <w:marTop w:val="0"/>
                              <w:marBottom w:val="0"/>
                              <w:divBdr>
                                <w:top w:val="none" w:sz="0" w:space="0" w:color="auto"/>
                                <w:left w:val="none" w:sz="0" w:space="0" w:color="auto"/>
                                <w:bottom w:val="none" w:sz="0" w:space="0" w:color="auto"/>
                                <w:right w:val="none" w:sz="0" w:space="0" w:color="auto"/>
                              </w:divBdr>
                              <w:divsChild>
                                <w:div w:id="616916208">
                                  <w:marLeft w:val="0"/>
                                  <w:marRight w:val="0"/>
                                  <w:marTop w:val="0"/>
                                  <w:marBottom w:val="0"/>
                                  <w:divBdr>
                                    <w:top w:val="none" w:sz="0" w:space="0" w:color="auto"/>
                                    <w:left w:val="none" w:sz="0" w:space="0" w:color="auto"/>
                                    <w:bottom w:val="none" w:sz="0" w:space="0" w:color="auto"/>
                                    <w:right w:val="none" w:sz="0" w:space="0" w:color="auto"/>
                                  </w:divBdr>
                                  <w:divsChild>
                                    <w:div w:id="1043821574">
                                      <w:marLeft w:val="0"/>
                                      <w:marRight w:val="0"/>
                                      <w:marTop w:val="0"/>
                                      <w:marBottom w:val="0"/>
                                      <w:divBdr>
                                        <w:top w:val="none" w:sz="0" w:space="0" w:color="auto"/>
                                        <w:left w:val="none" w:sz="0" w:space="0" w:color="auto"/>
                                        <w:bottom w:val="none" w:sz="0" w:space="0" w:color="auto"/>
                                        <w:right w:val="none" w:sz="0" w:space="0" w:color="auto"/>
                                      </w:divBdr>
                                      <w:divsChild>
                                        <w:div w:id="3111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824923">
      <w:bodyDiv w:val="1"/>
      <w:marLeft w:val="0"/>
      <w:marRight w:val="0"/>
      <w:marTop w:val="0"/>
      <w:marBottom w:val="0"/>
      <w:divBdr>
        <w:top w:val="none" w:sz="0" w:space="0" w:color="auto"/>
        <w:left w:val="none" w:sz="0" w:space="0" w:color="auto"/>
        <w:bottom w:val="none" w:sz="0" w:space="0" w:color="auto"/>
        <w:right w:val="none" w:sz="0" w:space="0" w:color="auto"/>
      </w:divBdr>
    </w:div>
    <w:div w:id="583296705">
      <w:bodyDiv w:val="1"/>
      <w:marLeft w:val="0"/>
      <w:marRight w:val="0"/>
      <w:marTop w:val="0"/>
      <w:marBottom w:val="0"/>
      <w:divBdr>
        <w:top w:val="none" w:sz="0" w:space="0" w:color="auto"/>
        <w:left w:val="none" w:sz="0" w:space="0" w:color="auto"/>
        <w:bottom w:val="none" w:sz="0" w:space="0" w:color="auto"/>
        <w:right w:val="none" w:sz="0" w:space="0" w:color="auto"/>
      </w:divBdr>
    </w:div>
    <w:div w:id="671838573">
      <w:bodyDiv w:val="1"/>
      <w:marLeft w:val="0"/>
      <w:marRight w:val="0"/>
      <w:marTop w:val="0"/>
      <w:marBottom w:val="0"/>
      <w:divBdr>
        <w:top w:val="none" w:sz="0" w:space="0" w:color="auto"/>
        <w:left w:val="none" w:sz="0" w:space="0" w:color="auto"/>
        <w:bottom w:val="none" w:sz="0" w:space="0" w:color="auto"/>
        <w:right w:val="none" w:sz="0" w:space="0" w:color="auto"/>
      </w:divBdr>
    </w:div>
    <w:div w:id="689912776">
      <w:bodyDiv w:val="1"/>
      <w:marLeft w:val="0"/>
      <w:marRight w:val="0"/>
      <w:marTop w:val="0"/>
      <w:marBottom w:val="0"/>
      <w:divBdr>
        <w:top w:val="none" w:sz="0" w:space="0" w:color="auto"/>
        <w:left w:val="none" w:sz="0" w:space="0" w:color="auto"/>
        <w:bottom w:val="none" w:sz="0" w:space="0" w:color="auto"/>
        <w:right w:val="none" w:sz="0" w:space="0" w:color="auto"/>
      </w:divBdr>
    </w:div>
    <w:div w:id="727459941">
      <w:bodyDiv w:val="1"/>
      <w:marLeft w:val="0"/>
      <w:marRight w:val="0"/>
      <w:marTop w:val="0"/>
      <w:marBottom w:val="0"/>
      <w:divBdr>
        <w:top w:val="none" w:sz="0" w:space="0" w:color="auto"/>
        <w:left w:val="none" w:sz="0" w:space="0" w:color="auto"/>
        <w:bottom w:val="none" w:sz="0" w:space="0" w:color="auto"/>
        <w:right w:val="none" w:sz="0" w:space="0" w:color="auto"/>
      </w:divBdr>
    </w:div>
    <w:div w:id="789477983">
      <w:bodyDiv w:val="1"/>
      <w:marLeft w:val="0"/>
      <w:marRight w:val="0"/>
      <w:marTop w:val="0"/>
      <w:marBottom w:val="0"/>
      <w:divBdr>
        <w:top w:val="none" w:sz="0" w:space="0" w:color="auto"/>
        <w:left w:val="none" w:sz="0" w:space="0" w:color="auto"/>
        <w:bottom w:val="none" w:sz="0" w:space="0" w:color="auto"/>
        <w:right w:val="none" w:sz="0" w:space="0" w:color="auto"/>
      </w:divBdr>
    </w:div>
    <w:div w:id="793982909">
      <w:bodyDiv w:val="1"/>
      <w:marLeft w:val="0"/>
      <w:marRight w:val="0"/>
      <w:marTop w:val="0"/>
      <w:marBottom w:val="0"/>
      <w:divBdr>
        <w:top w:val="none" w:sz="0" w:space="0" w:color="auto"/>
        <w:left w:val="none" w:sz="0" w:space="0" w:color="auto"/>
        <w:bottom w:val="none" w:sz="0" w:space="0" w:color="auto"/>
        <w:right w:val="none" w:sz="0" w:space="0" w:color="auto"/>
      </w:divBdr>
    </w:div>
    <w:div w:id="902259793">
      <w:bodyDiv w:val="1"/>
      <w:marLeft w:val="0"/>
      <w:marRight w:val="0"/>
      <w:marTop w:val="0"/>
      <w:marBottom w:val="0"/>
      <w:divBdr>
        <w:top w:val="none" w:sz="0" w:space="0" w:color="auto"/>
        <w:left w:val="none" w:sz="0" w:space="0" w:color="auto"/>
        <w:bottom w:val="none" w:sz="0" w:space="0" w:color="auto"/>
        <w:right w:val="none" w:sz="0" w:space="0" w:color="auto"/>
      </w:divBdr>
    </w:div>
    <w:div w:id="920454399">
      <w:bodyDiv w:val="1"/>
      <w:marLeft w:val="0"/>
      <w:marRight w:val="0"/>
      <w:marTop w:val="0"/>
      <w:marBottom w:val="0"/>
      <w:divBdr>
        <w:top w:val="none" w:sz="0" w:space="0" w:color="auto"/>
        <w:left w:val="none" w:sz="0" w:space="0" w:color="auto"/>
        <w:bottom w:val="none" w:sz="0" w:space="0" w:color="auto"/>
        <w:right w:val="none" w:sz="0" w:space="0" w:color="auto"/>
      </w:divBdr>
    </w:div>
    <w:div w:id="946428706">
      <w:bodyDiv w:val="1"/>
      <w:marLeft w:val="0"/>
      <w:marRight w:val="0"/>
      <w:marTop w:val="0"/>
      <w:marBottom w:val="0"/>
      <w:divBdr>
        <w:top w:val="none" w:sz="0" w:space="0" w:color="auto"/>
        <w:left w:val="none" w:sz="0" w:space="0" w:color="auto"/>
        <w:bottom w:val="none" w:sz="0" w:space="0" w:color="auto"/>
        <w:right w:val="none" w:sz="0" w:space="0" w:color="auto"/>
      </w:divBdr>
    </w:div>
    <w:div w:id="948586926">
      <w:bodyDiv w:val="1"/>
      <w:marLeft w:val="0"/>
      <w:marRight w:val="0"/>
      <w:marTop w:val="0"/>
      <w:marBottom w:val="0"/>
      <w:divBdr>
        <w:top w:val="none" w:sz="0" w:space="0" w:color="auto"/>
        <w:left w:val="none" w:sz="0" w:space="0" w:color="auto"/>
        <w:bottom w:val="none" w:sz="0" w:space="0" w:color="auto"/>
        <w:right w:val="none" w:sz="0" w:space="0" w:color="auto"/>
      </w:divBdr>
    </w:div>
    <w:div w:id="996498392">
      <w:bodyDiv w:val="1"/>
      <w:marLeft w:val="0"/>
      <w:marRight w:val="0"/>
      <w:marTop w:val="0"/>
      <w:marBottom w:val="0"/>
      <w:divBdr>
        <w:top w:val="none" w:sz="0" w:space="0" w:color="auto"/>
        <w:left w:val="none" w:sz="0" w:space="0" w:color="auto"/>
        <w:bottom w:val="none" w:sz="0" w:space="0" w:color="auto"/>
        <w:right w:val="none" w:sz="0" w:space="0" w:color="auto"/>
      </w:divBdr>
    </w:div>
    <w:div w:id="1062631817">
      <w:bodyDiv w:val="1"/>
      <w:marLeft w:val="0"/>
      <w:marRight w:val="0"/>
      <w:marTop w:val="0"/>
      <w:marBottom w:val="0"/>
      <w:divBdr>
        <w:top w:val="none" w:sz="0" w:space="0" w:color="auto"/>
        <w:left w:val="none" w:sz="0" w:space="0" w:color="auto"/>
        <w:bottom w:val="none" w:sz="0" w:space="0" w:color="auto"/>
        <w:right w:val="none" w:sz="0" w:space="0" w:color="auto"/>
      </w:divBdr>
    </w:div>
    <w:div w:id="1065955914">
      <w:bodyDiv w:val="1"/>
      <w:marLeft w:val="0"/>
      <w:marRight w:val="0"/>
      <w:marTop w:val="0"/>
      <w:marBottom w:val="0"/>
      <w:divBdr>
        <w:top w:val="none" w:sz="0" w:space="0" w:color="auto"/>
        <w:left w:val="none" w:sz="0" w:space="0" w:color="auto"/>
        <w:bottom w:val="none" w:sz="0" w:space="0" w:color="auto"/>
        <w:right w:val="none" w:sz="0" w:space="0" w:color="auto"/>
      </w:divBdr>
    </w:div>
    <w:div w:id="1084063271">
      <w:bodyDiv w:val="1"/>
      <w:marLeft w:val="0"/>
      <w:marRight w:val="0"/>
      <w:marTop w:val="0"/>
      <w:marBottom w:val="0"/>
      <w:divBdr>
        <w:top w:val="none" w:sz="0" w:space="0" w:color="auto"/>
        <w:left w:val="none" w:sz="0" w:space="0" w:color="auto"/>
        <w:bottom w:val="none" w:sz="0" w:space="0" w:color="auto"/>
        <w:right w:val="none" w:sz="0" w:space="0" w:color="auto"/>
      </w:divBdr>
    </w:div>
    <w:div w:id="1136803499">
      <w:bodyDiv w:val="1"/>
      <w:marLeft w:val="0"/>
      <w:marRight w:val="0"/>
      <w:marTop w:val="0"/>
      <w:marBottom w:val="0"/>
      <w:divBdr>
        <w:top w:val="none" w:sz="0" w:space="0" w:color="auto"/>
        <w:left w:val="none" w:sz="0" w:space="0" w:color="auto"/>
        <w:bottom w:val="none" w:sz="0" w:space="0" w:color="auto"/>
        <w:right w:val="none" w:sz="0" w:space="0" w:color="auto"/>
      </w:divBdr>
    </w:div>
    <w:div w:id="1152914190">
      <w:bodyDiv w:val="1"/>
      <w:marLeft w:val="0"/>
      <w:marRight w:val="0"/>
      <w:marTop w:val="0"/>
      <w:marBottom w:val="0"/>
      <w:divBdr>
        <w:top w:val="none" w:sz="0" w:space="0" w:color="auto"/>
        <w:left w:val="none" w:sz="0" w:space="0" w:color="auto"/>
        <w:bottom w:val="none" w:sz="0" w:space="0" w:color="auto"/>
        <w:right w:val="none" w:sz="0" w:space="0" w:color="auto"/>
      </w:divBdr>
    </w:div>
    <w:div w:id="1272277313">
      <w:bodyDiv w:val="1"/>
      <w:marLeft w:val="0"/>
      <w:marRight w:val="0"/>
      <w:marTop w:val="0"/>
      <w:marBottom w:val="0"/>
      <w:divBdr>
        <w:top w:val="none" w:sz="0" w:space="0" w:color="auto"/>
        <w:left w:val="none" w:sz="0" w:space="0" w:color="auto"/>
        <w:bottom w:val="none" w:sz="0" w:space="0" w:color="auto"/>
        <w:right w:val="none" w:sz="0" w:space="0" w:color="auto"/>
      </w:divBdr>
    </w:div>
    <w:div w:id="1361664036">
      <w:bodyDiv w:val="1"/>
      <w:marLeft w:val="0"/>
      <w:marRight w:val="0"/>
      <w:marTop w:val="0"/>
      <w:marBottom w:val="0"/>
      <w:divBdr>
        <w:top w:val="none" w:sz="0" w:space="0" w:color="auto"/>
        <w:left w:val="none" w:sz="0" w:space="0" w:color="auto"/>
        <w:bottom w:val="none" w:sz="0" w:space="0" w:color="auto"/>
        <w:right w:val="none" w:sz="0" w:space="0" w:color="auto"/>
      </w:divBdr>
    </w:div>
    <w:div w:id="1436438278">
      <w:bodyDiv w:val="1"/>
      <w:marLeft w:val="0"/>
      <w:marRight w:val="0"/>
      <w:marTop w:val="0"/>
      <w:marBottom w:val="0"/>
      <w:divBdr>
        <w:top w:val="none" w:sz="0" w:space="0" w:color="auto"/>
        <w:left w:val="none" w:sz="0" w:space="0" w:color="auto"/>
        <w:bottom w:val="none" w:sz="0" w:space="0" w:color="auto"/>
        <w:right w:val="none" w:sz="0" w:space="0" w:color="auto"/>
      </w:divBdr>
    </w:div>
    <w:div w:id="1458186289">
      <w:bodyDiv w:val="1"/>
      <w:marLeft w:val="0"/>
      <w:marRight w:val="0"/>
      <w:marTop w:val="0"/>
      <w:marBottom w:val="0"/>
      <w:divBdr>
        <w:top w:val="none" w:sz="0" w:space="0" w:color="auto"/>
        <w:left w:val="none" w:sz="0" w:space="0" w:color="auto"/>
        <w:bottom w:val="none" w:sz="0" w:space="0" w:color="auto"/>
        <w:right w:val="none" w:sz="0" w:space="0" w:color="auto"/>
      </w:divBdr>
    </w:div>
    <w:div w:id="1497068117">
      <w:bodyDiv w:val="1"/>
      <w:marLeft w:val="0"/>
      <w:marRight w:val="0"/>
      <w:marTop w:val="0"/>
      <w:marBottom w:val="0"/>
      <w:divBdr>
        <w:top w:val="none" w:sz="0" w:space="0" w:color="auto"/>
        <w:left w:val="none" w:sz="0" w:space="0" w:color="auto"/>
        <w:bottom w:val="none" w:sz="0" w:space="0" w:color="auto"/>
        <w:right w:val="none" w:sz="0" w:space="0" w:color="auto"/>
      </w:divBdr>
    </w:div>
    <w:div w:id="1541093658">
      <w:bodyDiv w:val="1"/>
      <w:marLeft w:val="0"/>
      <w:marRight w:val="0"/>
      <w:marTop w:val="0"/>
      <w:marBottom w:val="0"/>
      <w:divBdr>
        <w:top w:val="none" w:sz="0" w:space="0" w:color="auto"/>
        <w:left w:val="none" w:sz="0" w:space="0" w:color="auto"/>
        <w:bottom w:val="none" w:sz="0" w:space="0" w:color="auto"/>
        <w:right w:val="none" w:sz="0" w:space="0" w:color="auto"/>
      </w:divBdr>
    </w:div>
    <w:div w:id="1572082515">
      <w:bodyDiv w:val="1"/>
      <w:marLeft w:val="0"/>
      <w:marRight w:val="0"/>
      <w:marTop w:val="0"/>
      <w:marBottom w:val="0"/>
      <w:divBdr>
        <w:top w:val="none" w:sz="0" w:space="0" w:color="auto"/>
        <w:left w:val="none" w:sz="0" w:space="0" w:color="auto"/>
        <w:bottom w:val="none" w:sz="0" w:space="0" w:color="auto"/>
        <w:right w:val="none" w:sz="0" w:space="0" w:color="auto"/>
      </w:divBdr>
    </w:div>
    <w:div w:id="1590769959">
      <w:bodyDiv w:val="1"/>
      <w:marLeft w:val="0"/>
      <w:marRight w:val="0"/>
      <w:marTop w:val="0"/>
      <w:marBottom w:val="0"/>
      <w:divBdr>
        <w:top w:val="none" w:sz="0" w:space="0" w:color="auto"/>
        <w:left w:val="none" w:sz="0" w:space="0" w:color="auto"/>
        <w:bottom w:val="none" w:sz="0" w:space="0" w:color="auto"/>
        <w:right w:val="none" w:sz="0" w:space="0" w:color="auto"/>
      </w:divBdr>
    </w:div>
    <w:div w:id="1614747437">
      <w:bodyDiv w:val="1"/>
      <w:marLeft w:val="0"/>
      <w:marRight w:val="0"/>
      <w:marTop w:val="0"/>
      <w:marBottom w:val="0"/>
      <w:divBdr>
        <w:top w:val="none" w:sz="0" w:space="0" w:color="auto"/>
        <w:left w:val="none" w:sz="0" w:space="0" w:color="auto"/>
        <w:bottom w:val="none" w:sz="0" w:space="0" w:color="auto"/>
        <w:right w:val="none" w:sz="0" w:space="0" w:color="auto"/>
      </w:divBdr>
    </w:div>
    <w:div w:id="1618098691">
      <w:bodyDiv w:val="1"/>
      <w:marLeft w:val="0"/>
      <w:marRight w:val="0"/>
      <w:marTop w:val="0"/>
      <w:marBottom w:val="0"/>
      <w:divBdr>
        <w:top w:val="none" w:sz="0" w:space="0" w:color="auto"/>
        <w:left w:val="none" w:sz="0" w:space="0" w:color="auto"/>
        <w:bottom w:val="none" w:sz="0" w:space="0" w:color="auto"/>
        <w:right w:val="none" w:sz="0" w:space="0" w:color="auto"/>
      </w:divBdr>
    </w:div>
    <w:div w:id="1642924811">
      <w:bodyDiv w:val="1"/>
      <w:marLeft w:val="0"/>
      <w:marRight w:val="0"/>
      <w:marTop w:val="0"/>
      <w:marBottom w:val="0"/>
      <w:divBdr>
        <w:top w:val="none" w:sz="0" w:space="0" w:color="auto"/>
        <w:left w:val="none" w:sz="0" w:space="0" w:color="auto"/>
        <w:bottom w:val="none" w:sz="0" w:space="0" w:color="auto"/>
        <w:right w:val="none" w:sz="0" w:space="0" w:color="auto"/>
      </w:divBdr>
    </w:div>
    <w:div w:id="1717268725">
      <w:bodyDiv w:val="1"/>
      <w:marLeft w:val="0"/>
      <w:marRight w:val="0"/>
      <w:marTop w:val="0"/>
      <w:marBottom w:val="0"/>
      <w:divBdr>
        <w:top w:val="none" w:sz="0" w:space="0" w:color="auto"/>
        <w:left w:val="none" w:sz="0" w:space="0" w:color="auto"/>
        <w:bottom w:val="none" w:sz="0" w:space="0" w:color="auto"/>
        <w:right w:val="none" w:sz="0" w:space="0" w:color="auto"/>
      </w:divBdr>
    </w:div>
    <w:div w:id="1766992397">
      <w:bodyDiv w:val="1"/>
      <w:marLeft w:val="0"/>
      <w:marRight w:val="0"/>
      <w:marTop w:val="0"/>
      <w:marBottom w:val="0"/>
      <w:divBdr>
        <w:top w:val="none" w:sz="0" w:space="0" w:color="auto"/>
        <w:left w:val="none" w:sz="0" w:space="0" w:color="auto"/>
        <w:bottom w:val="none" w:sz="0" w:space="0" w:color="auto"/>
        <w:right w:val="none" w:sz="0" w:space="0" w:color="auto"/>
      </w:divBdr>
    </w:div>
    <w:div w:id="1780756441">
      <w:bodyDiv w:val="1"/>
      <w:marLeft w:val="0"/>
      <w:marRight w:val="0"/>
      <w:marTop w:val="0"/>
      <w:marBottom w:val="0"/>
      <w:divBdr>
        <w:top w:val="none" w:sz="0" w:space="0" w:color="auto"/>
        <w:left w:val="none" w:sz="0" w:space="0" w:color="auto"/>
        <w:bottom w:val="none" w:sz="0" w:space="0" w:color="auto"/>
        <w:right w:val="none" w:sz="0" w:space="0" w:color="auto"/>
      </w:divBdr>
    </w:div>
    <w:div w:id="1780907288">
      <w:bodyDiv w:val="1"/>
      <w:marLeft w:val="0"/>
      <w:marRight w:val="0"/>
      <w:marTop w:val="0"/>
      <w:marBottom w:val="0"/>
      <w:divBdr>
        <w:top w:val="none" w:sz="0" w:space="0" w:color="auto"/>
        <w:left w:val="none" w:sz="0" w:space="0" w:color="auto"/>
        <w:bottom w:val="none" w:sz="0" w:space="0" w:color="auto"/>
        <w:right w:val="none" w:sz="0" w:space="0" w:color="auto"/>
      </w:divBdr>
    </w:div>
    <w:div w:id="1840922640">
      <w:bodyDiv w:val="1"/>
      <w:marLeft w:val="0"/>
      <w:marRight w:val="0"/>
      <w:marTop w:val="0"/>
      <w:marBottom w:val="0"/>
      <w:divBdr>
        <w:top w:val="none" w:sz="0" w:space="0" w:color="auto"/>
        <w:left w:val="none" w:sz="0" w:space="0" w:color="auto"/>
        <w:bottom w:val="none" w:sz="0" w:space="0" w:color="auto"/>
        <w:right w:val="none" w:sz="0" w:space="0" w:color="auto"/>
      </w:divBdr>
    </w:div>
    <w:div w:id="1847209440">
      <w:bodyDiv w:val="1"/>
      <w:marLeft w:val="0"/>
      <w:marRight w:val="0"/>
      <w:marTop w:val="0"/>
      <w:marBottom w:val="0"/>
      <w:divBdr>
        <w:top w:val="none" w:sz="0" w:space="0" w:color="auto"/>
        <w:left w:val="none" w:sz="0" w:space="0" w:color="auto"/>
        <w:bottom w:val="none" w:sz="0" w:space="0" w:color="auto"/>
        <w:right w:val="none" w:sz="0" w:space="0" w:color="auto"/>
      </w:divBdr>
    </w:div>
    <w:div w:id="1873420099">
      <w:bodyDiv w:val="1"/>
      <w:marLeft w:val="0"/>
      <w:marRight w:val="0"/>
      <w:marTop w:val="0"/>
      <w:marBottom w:val="0"/>
      <w:divBdr>
        <w:top w:val="none" w:sz="0" w:space="0" w:color="auto"/>
        <w:left w:val="none" w:sz="0" w:space="0" w:color="auto"/>
        <w:bottom w:val="none" w:sz="0" w:space="0" w:color="auto"/>
        <w:right w:val="none" w:sz="0" w:space="0" w:color="auto"/>
      </w:divBdr>
    </w:div>
    <w:div w:id="1988628989">
      <w:bodyDiv w:val="1"/>
      <w:marLeft w:val="0"/>
      <w:marRight w:val="0"/>
      <w:marTop w:val="0"/>
      <w:marBottom w:val="0"/>
      <w:divBdr>
        <w:top w:val="none" w:sz="0" w:space="0" w:color="auto"/>
        <w:left w:val="none" w:sz="0" w:space="0" w:color="auto"/>
        <w:bottom w:val="none" w:sz="0" w:space="0" w:color="auto"/>
        <w:right w:val="none" w:sz="0" w:space="0" w:color="auto"/>
      </w:divBdr>
    </w:div>
    <w:div w:id="1994023622">
      <w:bodyDiv w:val="1"/>
      <w:marLeft w:val="0"/>
      <w:marRight w:val="0"/>
      <w:marTop w:val="0"/>
      <w:marBottom w:val="0"/>
      <w:divBdr>
        <w:top w:val="none" w:sz="0" w:space="0" w:color="auto"/>
        <w:left w:val="none" w:sz="0" w:space="0" w:color="auto"/>
        <w:bottom w:val="none" w:sz="0" w:space="0" w:color="auto"/>
        <w:right w:val="none" w:sz="0" w:space="0" w:color="auto"/>
      </w:divBdr>
      <w:divsChild>
        <w:div w:id="806700333">
          <w:marLeft w:val="0"/>
          <w:marRight w:val="0"/>
          <w:marTop w:val="0"/>
          <w:marBottom w:val="0"/>
          <w:divBdr>
            <w:top w:val="none" w:sz="0" w:space="0" w:color="auto"/>
            <w:left w:val="none" w:sz="0" w:space="0" w:color="auto"/>
            <w:bottom w:val="none" w:sz="0" w:space="0" w:color="auto"/>
            <w:right w:val="none" w:sz="0" w:space="0" w:color="auto"/>
          </w:divBdr>
          <w:divsChild>
            <w:div w:id="448278249">
              <w:marLeft w:val="0"/>
              <w:marRight w:val="0"/>
              <w:marTop w:val="0"/>
              <w:marBottom w:val="0"/>
              <w:divBdr>
                <w:top w:val="none" w:sz="0" w:space="0" w:color="auto"/>
                <w:left w:val="none" w:sz="0" w:space="0" w:color="auto"/>
                <w:bottom w:val="none" w:sz="0" w:space="0" w:color="auto"/>
                <w:right w:val="none" w:sz="0" w:space="0" w:color="auto"/>
              </w:divBdr>
              <w:divsChild>
                <w:div w:id="1151290547">
                  <w:marLeft w:val="0"/>
                  <w:marRight w:val="0"/>
                  <w:marTop w:val="0"/>
                  <w:marBottom w:val="0"/>
                  <w:divBdr>
                    <w:top w:val="none" w:sz="0" w:space="0" w:color="auto"/>
                    <w:left w:val="none" w:sz="0" w:space="0" w:color="auto"/>
                    <w:bottom w:val="none" w:sz="0" w:space="0" w:color="auto"/>
                    <w:right w:val="none" w:sz="0" w:space="0" w:color="auto"/>
                  </w:divBdr>
                  <w:divsChild>
                    <w:div w:id="2094081001">
                      <w:marLeft w:val="0"/>
                      <w:marRight w:val="0"/>
                      <w:marTop w:val="0"/>
                      <w:marBottom w:val="0"/>
                      <w:divBdr>
                        <w:top w:val="none" w:sz="0" w:space="0" w:color="auto"/>
                        <w:left w:val="none" w:sz="0" w:space="0" w:color="auto"/>
                        <w:bottom w:val="none" w:sz="0" w:space="0" w:color="auto"/>
                        <w:right w:val="none" w:sz="0" w:space="0" w:color="auto"/>
                      </w:divBdr>
                      <w:divsChild>
                        <w:div w:id="1559322314">
                          <w:marLeft w:val="0"/>
                          <w:marRight w:val="-3975"/>
                          <w:marTop w:val="0"/>
                          <w:marBottom w:val="0"/>
                          <w:divBdr>
                            <w:top w:val="none" w:sz="0" w:space="0" w:color="auto"/>
                            <w:left w:val="none" w:sz="0" w:space="0" w:color="auto"/>
                            <w:bottom w:val="none" w:sz="0" w:space="0" w:color="auto"/>
                            <w:right w:val="none" w:sz="0" w:space="0" w:color="auto"/>
                          </w:divBdr>
                          <w:divsChild>
                            <w:div w:id="1760907589">
                              <w:marLeft w:val="0"/>
                              <w:marRight w:val="3975"/>
                              <w:marTop w:val="0"/>
                              <w:marBottom w:val="0"/>
                              <w:divBdr>
                                <w:top w:val="none" w:sz="0" w:space="0" w:color="auto"/>
                                <w:left w:val="none" w:sz="0" w:space="0" w:color="auto"/>
                                <w:bottom w:val="none" w:sz="0" w:space="0" w:color="auto"/>
                                <w:right w:val="none" w:sz="0" w:space="0" w:color="auto"/>
                              </w:divBdr>
                              <w:divsChild>
                                <w:div w:id="713195104">
                                  <w:marLeft w:val="0"/>
                                  <w:marRight w:val="0"/>
                                  <w:marTop w:val="0"/>
                                  <w:marBottom w:val="0"/>
                                  <w:divBdr>
                                    <w:top w:val="none" w:sz="0" w:space="0" w:color="auto"/>
                                    <w:left w:val="none" w:sz="0" w:space="0" w:color="auto"/>
                                    <w:bottom w:val="none" w:sz="0" w:space="0" w:color="auto"/>
                                    <w:right w:val="none" w:sz="0" w:space="0" w:color="auto"/>
                                  </w:divBdr>
                                  <w:divsChild>
                                    <w:div w:id="863715000">
                                      <w:marLeft w:val="0"/>
                                      <w:marRight w:val="0"/>
                                      <w:marTop w:val="0"/>
                                      <w:marBottom w:val="0"/>
                                      <w:divBdr>
                                        <w:top w:val="none" w:sz="0" w:space="0" w:color="auto"/>
                                        <w:left w:val="none" w:sz="0" w:space="0" w:color="auto"/>
                                        <w:bottom w:val="none" w:sz="0" w:space="0" w:color="auto"/>
                                        <w:right w:val="none" w:sz="0" w:space="0" w:color="auto"/>
                                      </w:divBdr>
                                      <w:divsChild>
                                        <w:div w:id="20640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594499">
      <w:bodyDiv w:val="1"/>
      <w:marLeft w:val="0"/>
      <w:marRight w:val="0"/>
      <w:marTop w:val="0"/>
      <w:marBottom w:val="0"/>
      <w:divBdr>
        <w:top w:val="none" w:sz="0" w:space="0" w:color="auto"/>
        <w:left w:val="none" w:sz="0" w:space="0" w:color="auto"/>
        <w:bottom w:val="none" w:sz="0" w:space="0" w:color="auto"/>
        <w:right w:val="none" w:sz="0" w:space="0" w:color="auto"/>
      </w:divBdr>
    </w:div>
    <w:div w:id="2076858780">
      <w:bodyDiv w:val="1"/>
      <w:marLeft w:val="0"/>
      <w:marRight w:val="0"/>
      <w:marTop w:val="0"/>
      <w:marBottom w:val="0"/>
      <w:divBdr>
        <w:top w:val="none" w:sz="0" w:space="0" w:color="auto"/>
        <w:left w:val="none" w:sz="0" w:space="0" w:color="auto"/>
        <w:bottom w:val="none" w:sz="0" w:space="0" w:color="auto"/>
        <w:right w:val="none" w:sz="0" w:space="0" w:color="auto"/>
      </w:divBdr>
    </w:div>
    <w:div w:id="2079591660">
      <w:bodyDiv w:val="1"/>
      <w:marLeft w:val="0"/>
      <w:marRight w:val="0"/>
      <w:marTop w:val="0"/>
      <w:marBottom w:val="0"/>
      <w:divBdr>
        <w:top w:val="none" w:sz="0" w:space="0" w:color="auto"/>
        <w:left w:val="none" w:sz="0" w:space="0" w:color="auto"/>
        <w:bottom w:val="none" w:sz="0" w:space="0" w:color="auto"/>
        <w:right w:val="none" w:sz="0" w:space="0" w:color="auto"/>
      </w:divBdr>
    </w:div>
    <w:div w:id="2087144814">
      <w:bodyDiv w:val="1"/>
      <w:marLeft w:val="0"/>
      <w:marRight w:val="0"/>
      <w:marTop w:val="0"/>
      <w:marBottom w:val="0"/>
      <w:divBdr>
        <w:top w:val="none" w:sz="0" w:space="0" w:color="auto"/>
        <w:left w:val="none" w:sz="0" w:space="0" w:color="auto"/>
        <w:bottom w:val="none" w:sz="0" w:space="0" w:color="auto"/>
        <w:right w:val="none" w:sz="0" w:space="0" w:color="auto"/>
      </w:divBdr>
    </w:div>
    <w:div w:id="21340126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c.europa.eu/research/fp7/understanding/fp7inbrief/what-is_en.html" TargetMode="External"/><Relationship Id="rId12" Type="http://schemas.openxmlformats.org/officeDocument/2006/relationships/hyperlink" Target="https://github.com/pipelinedb/pipelinedb" TargetMode="External"/><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idr-dev.qcri.org/AIDRFetchManager/"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einb2\AppData\Local\Microsoft\Windows\Temporary%20Internet%20Files\Content.Outlook\41Q5B7RW\RP%20Requirements%20Template201210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0C704-8F11-484B-A20C-E5BF3895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\Users\ureinb2\AppData\Local\Microsoft\Windows\Temporary Internet Files\Content.Outlook\41Q5B7RW\RP Requirements Template20121016.dot</Template>
  <TotalTime>281</TotalTime>
  <Pages>14</Pages>
  <Words>2047</Words>
  <Characters>11670</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MicroFilters</vt:lpstr>
      <vt:lpstr>Introduction</vt:lpstr>
      <vt:lpstr>Related Documents/Links/People</vt:lpstr>
      <vt:lpstr>Glossary</vt:lpstr>
      <vt:lpstr>Enhancement Scope</vt:lpstr>
      <vt:lpstr>    Goals and Objectives</vt:lpstr>
      <vt:lpstr>    In Scope</vt:lpstr>
      <vt:lpstr>    Out of Scope</vt:lpstr>
      <vt:lpstr>    Assumptions</vt:lpstr>
      <vt:lpstr>    Constraints</vt:lpstr>
      <vt:lpstr>    Dependencies</vt:lpstr>
      <vt:lpstr>    Risks</vt:lpstr>
      <vt:lpstr>Requirements</vt:lpstr>
      <vt:lpstr>    File Import Requirements</vt:lpstr>
      <vt:lpstr>        General Requirements</vt:lpstr>
      <vt:lpstr>        File Details</vt:lpstr>
      <vt:lpstr>        Sample Data</vt:lpstr>
      <vt:lpstr>    UI/UX functional</vt:lpstr>
      <vt:lpstr>        File Upload</vt:lpstr>
      <vt:lpstr>    Non-functional</vt:lpstr>
      <vt:lpstr>        Security</vt:lpstr>
      <vt:lpstr>        Testing</vt:lpstr>
      <vt:lpstr>Issues/Questions</vt:lpstr>
      <vt:lpstr>Revision History</vt:lpstr>
    </vt:vector>
  </TitlesOfParts>
  <Manager/>
  <Company/>
  <LinksUpToDate>false</LinksUpToDate>
  <CharactersWithSpaces>13690</CharactersWithSpaces>
  <SharedDoc>false</SharedDoc>
  <HyperlinkBase/>
  <HLinks>
    <vt:vector size="30" baseType="variant">
      <vt:variant>
        <vt:i4>6553601</vt:i4>
      </vt:variant>
      <vt:variant>
        <vt:i4>84</vt:i4>
      </vt:variant>
      <vt:variant>
        <vt:i4>0</vt:i4>
      </vt:variant>
      <vt:variant>
        <vt:i4>5</vt:i4>
      </vt:variant>
      <vt:variant>
        <vt:lpwstr>http://pybossa-dev.qcri.org/AIDRTrainerAPI/rest/crisis/getallactive</vt:lpwstr>
      </vt:variant>
      <vt:variant>
        <vt:lpwstr/>
      </vt:variant>
      <vt:variant>
        <vt:i4>3145834</vt:i4>
      </vt:variant>
      <vt:variant>
        <vt:i4>81</vt:i4>
      </vt:variant>
      <vt:variant>
        <vt:i4>0</vt:i4>
      </vt:variant>
      <vt:variant>
        <vt:i4>5</vt:i4>
      </vt:variant>
      <vt:variant>
        <vt:lpwstr>http://pybossa-dev.qcri.org/AIDRTrainerAPI/rest/crisis/active/name</vt:lpwstr>
      </vt:variant>
      <vt:variant>
        <vt:lpwstr/>
      </vt:variant>
      <vt:variant>
        <vt:i4>8323195</vt:i4>
      </vt:variant>
      <vt:variant>
        <vt:i4>75</vt:i4>
      </vt:variant>
      <vt:variant>
        <vt:i4>0</vt:i4>
      </vt:variant>
      <vt:variant>
        <vt:i4>5</vt:i4>
      </vt:variant>
      <vt:variant>
        <vt:lpwstr>http://aidr-dev.qcri.org/AIDRFetchManager/</vt:lpwstr>
      </vt:variant>
      <vt:variant>
        <vt:lpwstr/>
      </vt:variant>
      <vt:variant>
        <vt:i4>655416</vt:i4>
      </vt:variant>
      <vt:variant>
        <vt:i4>18341</vt:i4>
      </vt:variant>
      <vt:variant>
        <vt:i4>1025</vt:i4>
      </vt:variant>
      <vt:variant>
        <vt:i4>1</vt:i4>
      </vt:variant>
      <vt:variant>
        <vt:lpwstr>demo1</vt:lpwstr>
      </vt:variant>
      <vt:variant>
        <vt:lpwstr/>
      </vt:variant>
      <vt:variant>
        <vt:i4>655419</vt:i4>
      </vt:variant>
      <vt:variant>
        <vt:i4>18345</vt:i4>
      </vt:variant>
      <vt:variant>
        <vt:i4>1026</vt:i4>
      </vt:variant>
      <vt:variant>
        <vt:i4>1</vt:i4>
      </vt:variant>
      <vt:variant>
        <vt:lpwstr>demo2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MicroFilters</dc:title>
  <dc:subject>MicroFilters</dc:subject>
  <dc:creator>Ji Lucas</dc:creator>
  <cp:keywords/>
  <dc:description/>
  <cp:lastModifiedBy>JI LUCAS</cp:lastModifiedBy>
  <cp:revision>19</cp:revision>
  <cp:lastPrinted>2014-06-09T20:30:00Z</cp:lastPrinted>
  <dcterms:created xsi:type="dcterms:W3CDTF">2015-11-02T18:44:00Z</dcterms:created>
  <dcterms:modified xsi:type="dcterms:W3CDTF">2015-11-28T11:51:00Z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i4>0</vt:i4>
  </property>
  <property fmtid="{D5CDD505-2E9C-101B-9397-08002B2CF9AE}" pid="3" name="ContentType">
    <vt:lpwstr>CONTENTS PROPRIETARY AND CONFIDENTIAL</vt:lpwstr>
  </property>
  <property fmtid="{D5CDD505-2E9C-101B-9397-08002B2CF9AE}" pid="4" name="Current Date">
    <vt:lpwstr>{CREATEDATE \@ "m/d/yyyy" \ * MERGEFORMAT}</vt:lpwstr>
  </property>
</Properties>
</file>