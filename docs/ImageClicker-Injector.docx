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77777777" w:rsidR="001C6A31" w:rsidRPr="00E20073" w:rsidRDefault="002B774F" w:rsidP="00DF4B25">
      <w:pPr>
        <w:pStyle w:val="Title1"/>
      </w:pPr>
      <w:r>
        <w:t>MicroFilters</w:t>
      </w:r>
      <w:r w:rsidR="001C6A31" w:rsidRPr="00E20073">
        <w:t xml:space="preserve"> 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77777777" w:rsidR="005F3916" w:rsidRPr="006B43BF" w:rsidRDefault="002B774F" w:rsidP="00DF4B25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>MicroFilters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Pr="00E20073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683D00DE" w14:textId="77777777" w:rsidR="00452993" w:rsidRDefault="00AA63AC" w:rsidP="00293E77">
      <w:pPr>
        <w:pStyle w:val="Abstract"/>
      </w:pPr>
      <w:r>
        <w:t xml:space="preserve">This document covers requirements for </w:t>
      </w:r>
      <w:r w:rsidR="002B774F">
        <w:t xml:space="preserve">MicroFilters Phase 1. </w:t>
      </w:r>
    </w:p>
    <w:p w14:paraId="075741B5" w14:textId="77777777" w:rsidR="0082768B" w:rsidRPr="00E20073" w:rsidRDefault="0082768B" w:rsidP="00293E77">
      <w:pPr>
        <w:pStyle w:val="Abstract"/>
        <w:rPr>
          <w:color w:val="808080"/>
        </w:rPr>
      </w:pPr>
    </w:p>
    <w:p w14:paraId="3980764D" w14:textId="77777777" w:rsidR="0082768B" w:rsidRPr="00E20073" w:rsidRDefault="0082768B" w:rsidP="00293E77">
      <w:pPr>
        <w:pStyle w:val="Abstract"/>
        <w:rPr>
          <w:color w:val="808080"/>
        </w:rPr>
      </w:pPr>
    </w:p>
    <w:p w14:paraId="10472EA2" w14:textId="77777777" w:rsidR="0082768B" w:rsidRPr="00E20073" w:rsidRDefault="0082768B" w:rsidP="00293E77">
      <w:pPr>
        <w:pStyle w:val="Abstract"/>
        <w:rPr>
          <w:color w:val="808080"/>
        </w:rPr>
      </w:pPr>
    </w:p>
    <w:p w14:paraId="15D4BB58" w14:textId="77777777" w:rsidR="0082768B" w:rsidRPr="00E20073" w:rsidRDefault="0082768B" w:rsidP="00293E77">
      <w:pPr>
        <w:pStyle w:val="Abstract"/>
        <w:rPr>
          <w:color w:val="808080"/>
        </w:rPr>
      </w:pPr>
    </w:p>
    <w:p w14:paraId="1D23E52E" w14:textId="77777777" w:rsidR="0082768B" w:rsidRPr="00E20073" w:rsidRDefault="0082768B" w:rsidP="00293E77">
      <w:pPr>
        <w:pStyle w:val="Abstract"/>
        <w:rPr>
          <w:color w:val="808080"/>
        </w:rPr>
      </w:pPr>
    </w:p>
    <w:p w14:paraId="051BD0C2" w14:textId="77777777" w:rsidR="0082768B" w:rsidRPr="00E20073" w:rsidRDefault="0082768B" w:rsidP="00293E77">
      <w:pPr>
        <w:pStyle w:val="Abstract"/>
        <w:rPr>
          <w:color w:val="808080"/>
        </w:rPr>
      </w:pPr>
    </w:p>
    <w:p w14:paraId="17245B0D" w14:textId="77777777" w:rsidR="0082768B" w:rsidRPr="00E20073" w:rsidRDefault="0082768B" w:rsidP="00293E77">
      <w:pPr>
        <w:pStyle w:val="Abstract"/>
        <w:rPr>
          <w:color w:val="808080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43E95AF1" w14:textId="77777777" w:rsidR="007B79C5" w:rsidRPr="00E20073" w:rsidRDefault="00A47B59" w:rsidP="00C54C74">
            <w:pPr>
              <w:pStyle w:val="CellBase"/>
              <w:jc w:val="center"/>
            </w:pPr>
            <w:proofErr w:type="spellStart"/>
            <w:r>
              <w:t>Ji</w:t>
            </w:r>
            <w:proofErr w:type="spellEnd"/>
            <w:r>
              <w:t xml:space="preserve"> Lucas</w:t>
            </w:r>
          </w:p>
        </w:tc>
        <w:tc>
          <w:tcPr>
            <w:tcW w:w="4140" w:type="dxa"/>
          </w:tcPr>
          <w:p w14:paraId="6A52A4E4" w14:textId="77777777" w:rsidR="007B79C5" w:rsidRPr="006B43BF" w:rsidRDefault="002B774F" w:rsidP="00C54C74">
            <w:pPr>
              <w:pStyle w:val="CellBase"/>
              <w:jc w:val="center"/>
              <w:rPr>
                <w:color w:val="000000"/>
              </w:rPr>
            </w:pPr>
            <w:r>
              <w:rPr>
                <w:color w:val="000000"/>
              </w:rPr>
              <w:t>First draft</w:t>
            </w:r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77777777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1B073177" w14:textId="05C3598F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E015D0C" w14:textId="324F73BB" w:rsidR="00706A19" w:rsidRPr="00E20073" w:rsidRDefault="00706A19" w:rsidP="00C54C74">
            <w:pPr>
              <w:pStyle w:val="CellBase"/>
              <w:jc w:val="center"/>
            </w:pP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1FF27EB7" w14:textId="77777777" w:rsidR="00AA63AC" w:rsidRDefault="00AA63AC" w:rsidP="00AA63AC">
            <w:pPr>
              <w:pStyle w:val="NormalWeb"/>
              <w:spacing w:before="0" w:beforeAutospacing="0" w:after="0" w:afterAutospacing="0"/>
              <w:rPr>
                <w:szCs w:val="20"/>
              </w:rPr>
            </w:pPr>
            <w:proofErr w:type="spellStart"/>
            <w:r w:rsidRPr="001E2EB5">
              <w:rPr>
                <w:szCs w:val="20"/>
              </w:rPr>
              <w:t>Ji</w:t>
            </w:r>
            <w:proofErr w:type="spellEnd"/>
            <w:r w:rsidRPr="001E2EB5">
              <w:rPr>
                <w:szCs w:val="20"/>
              </w:rPr>
              <w:t xml:space="preserve"> Lucas</w:t>
            </w:r>
          </w:p>
          <w:p w14:paraId="34F3E5CF" w14:textId="77777777" w:rsidR="00AA63AC" w:rsidRPr="00E20073" w:rsidRDefault="00AA63AC" w:rsidP="00AA63AC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E20073" w:rsidRDefault="0082768B" w:rsidP="00842D31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7777777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75CB8511" w14:textId="77777777" w:rsidR="00BF4CBF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BF4CBF">
        <w:rPr>
          <w:noProof/>
        </w:rPr>
        <w:t>1. Introduction</w:t>
      </w:r>
      <w:r w:rsidR="00BF4CBF">
        <w:rPr>
          <w:noProof/>
        </w:rPr>
        <w:tab/>
      </w:r>
      <w:r w:rsidR="00BF4CBF">
        <w:rPr>
          <w:noProof/>
        </w:rPr>
        <w:fldChar w:fldCharType="begin"/>
      </w:r>
      <w:r w:rsidR="00BF4CBF">
        <w:rPr>
          <w:noProof/>
        </w:rPr>
        <w:instrText xml:space="preserve"> PAGEREF _Toc278972985 \h </w:instrText>
      </w:r>
      <w:r w:rsidR="00BF4CBF">
        <w:rPr>
          <w:noProof/>
        </w:rPr>
      </w:r>
      <w:r w:rsidR="00BF4CBF">
        <w:rPr>
          <w:noProof/>
        </w:rPr>
        <w:fldChar w:fldCharType="separate"/>
      </w:r>
      <w:r w:rsidR="00BF4CBF">
        <w:rPr>
          <w:noProof/>
        </w:rPr>
        <w:t>4</w:t>
      </w:r>
      <w:r w:rsidR="00BF4CBF">
        <w:rPr>
          <w:noProof/>
        </w:rPr>
        <w:fldChar w:fldCharType="end"/>
      </w:r>
    </w:p>
    <w:p w14:paraId="1BBCDBCF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4946C7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2D0B13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Enhancement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0E9606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9E078C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45581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A1394A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1F966F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DB1644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F1DE96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F4D697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D93E3D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358CC4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File Import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66168A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5.2.1. General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7B9616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5.2.2. File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397753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5.2.3. Sample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A380DF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 UI/UX 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93BD0E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5.3.1. UI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C8BE51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5.3.2. Color schema, outline info.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23A0990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8D8E83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CA11014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F2BCF5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480035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275B6C6E" w:rsidR="00C73EBC" w:rsidRPr="00E20073" w:rsidRDefault="00E03EC0" w:rsidP="008F4A83">
      <w:pPr>
        <w:pStyle w:val="Title0"/>
        <w:jc w:val="center"/>
      </w:pPr>
      <w:r w:rsidRPr="00E20073">
        <w:br w:type="page"/>
      </w:r>
      <w:fldSimple w:instr=" TITLE  \* MERGEFORMAT ">
        <w:r w:rsidR="002B774F">
          <w:t xml:space="preserve">MicroFilters </w:t>
        </w:r>
      </w:fldSimple>
    </w:p>
    <w:p w14:paraId="2159CE86" w14:textId="77777777" w:rsidR="009D4DF2" w:rsidRPr="00E20073" w:rsidRDefault="00C73EBC" w:rsidP="00760DB3">
      <w:pPr>
        <w:pStyle w:val="Heading1"/>
      </w:pPr>
      <w:bookmarkStart w:id="0" w:name="_Toc278972985"/>
      <w:r w:rsidRPr="00E20073">
        <w:t>Introduction</w:t>
      </w:r>
      <w:bookmarkEnd w:id="0"/>
    </w:p>
    <w:p w14:paraId="0D54B310" w14:textId="7B131D64" w:rsidR="001D2203" w:rsidRDefault="008D3FEC" w:rsidP="00AA63AC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bookmarkStart w:id="1" w:name="_Toc72549694"/>
      <w:bookmarkStart w:id="2" w:name="_Toc81281991"/>
      <w:proofErr w:type="spellStart"/>
      <w:r>
        <w:rPr>
          <w:rFonts w:ascii="Verdana" w:hAnsi="Verdana"/>
          <w:szCs w:val="24"/>
          <w:lang w:eastAsia="en-GB"/>
        </w:rPr>
        <w:t>MicroMappers</w:t>
      </w:r>
      <w:proofErr w:type="spellEnd"/>
      <w:r>
        <w:rPr>
          <w:rFonts w:ascii="Verdana" w:hAnsi="Verdana"/>
          <w:szCs w:val="24"/>
          <w:lang w:eastAsia="en-GB"/>
        </w:rPr>
        <w:t xml:space="preserve"> is the crowdsourcing</w:t>
      </w:r>
      <w:r w:rsidR="001D2203">
        <w:rPr>
          <w:rFonts w:ascii="Verdana" w:hAnsi="Verdana"/>
          <w:szCs w:val="24"/>
          <w:lang w:eastAsia="en-GB"/>
        </w:rPr>
        <w:t xml:space="preserve"> micro</w:t>
      </w:r>
      <w:r>
        <w:rPr>
          <w:rFonts w:ascii="Verdana" w:hAnsi="Verdana"/>
          <w:szCs w:val="24"/>
          <w:lang w:eastAsia="en-GB"/>
        </w:rPr>
        <w:t>-</w:t>
      </w:r>
      <w:r w:rsidR="001D2203">
        <w:rPr>
          <w:rFonts w:ascii="Verdana" w:hAnsi="Verdana"/>
          <w:szCs w:val="24"/>
          <w:lang w:eastAsia="en-GB"/>
        </w:rPr>
        <w:t>task platform</w:t>
      </w:r>
      <w:r>
        <w:rPr>
          <w:rFonts w:ascii="Verdana" w:hAnsi="Verdana"/>
          <w:szCs w:val="24"/>
          <w:lang w:eastAsia="en-GB"/>
        </w:rPr>
        <w:t xml:space="preserve"> that is customized from </w:t>
      </w:r>
      <w:proofErr w:type="spellStart"/>
      <w:r>
        <w:rPr>
          <w:rFonts w:ascii="Verdana" w:hAnsi="Verdana"/>
          <w:szCs w:val="24"/>
          <w:lang w:eastAsia="en-GB"/>
        </w:rPr>
        <w:t>Pybossa</w:t>
      </w:r>
      <w:proofErr w:type="spellEnd"/>
      <w:r>
        <w:rPr>
          <w:rFonts w:ascii="Verdana" w:hAnsi="Verdana"/>
          <w:szCs w:val="24"/>
          <w:lang w:eastAsia="en-GB"/>
        </w:rPr>
        <w:t xml:space="preserve"> pla</w:t>
      </w:r>
      <w:r>
        <w:rPr>
          <w:rFonts w:ascii="Verdana" w:hAnsi="Verdana"/>
          <w:szCs w:val="24"/>
          <w:lang w:eastAsia="en-GB"/>
        </w:rPr>
        <w:t>t</w:t>
      </w:r>
      <w:r>
        <w:rPr>
          <w:rFonts w:ascii="Verdana" w:hAnsi="Verdana"/>
          <w:szCs w:val="24"/>
          <w:lang w:eastAsia="en-GB"/>
        </w:rPr>
        <w:t xml:space="preserve">form. </w:t>
      </w:r>
      <w:proofErr w:type="spellStart"/>
      <w:r>
        <w:rPr>
          <w:rFonts w:ascii="Verdana" w:hAnsi="Verdana"/>
          <w:szCs w:val="24"/>
          <w:lang w:eastAsia="en-GB"/>
        </w:rPr>
        <w:t>MicroMappers</w:t>
      </w:r>
      <w:proofErr w:type="spellEnd"/>
      <w:r>
        <w:rPr>
          <w:rFonts w:ascii="Verdana" w:hAnsi="Verdana"/>
          <w:szCs w:val="24"/>
          <w:lang w:eastAsia="en-GB"/>
        </w:rPr>
        <w:t xml:space="preserve"> is consuming AIDR tweet collection data </w:t>
      </w:r>
      <w:r w:rsidR="001D2203">
        <w:rPr>
          <w:rFonts w:ascii="Verdana" w:hAnsi="Verdana"/>
          <w:szCs w:val="24"/>
          <w:lang w:eastAsia="en-GB"/>
        </w:rPr>
        <w:t>t</w:t>
      </w:r>
      <w:bookmarkStart w:id="3" w:name="_GoBack"/>
      <w:bookmarkEnd w:id="3"/>
      <w:r w:rsidR="001D2203">
        <w:rPr>
          <w:rFonts w:ascii="Verdana" w:hAnsi="Verdana"/>
          <w:szCs w:val="24"/>
          <w:lang w:eastAsia="en-GB"/>
        </w:rPr>
        <w:t xml:space="preserve">o </w:t>
      </w:r>
      <w:r>
        <w:rPr>
          <w:rFonts w:ascii="Verdana" w:hAnsi="Verdana"/>
          <w:szCs w:val="24"/>
          <w:lang w:eastAsia="en-GB"/>
        </w:rPr>
        <w:t xml:space="preserve">render end users who is mostly volunteers during cries. </w:t>
      </w:r>
    </w:p>
    <w:p w14:paraId="05663220" w14:textId="77777777" w:rsidR="00AA63AC" w:rsidRPr="00470921" w:rsidRDefault="008D3FEC" w:rsidP="00AA63AC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On phase 1, MicroFilters should expect to perform the below tasks:</w:t>
      </w:r>
    </w:p>
    <w:p w14:paraId="3C9DA9C7" w14:textId="77777777" w:rsidR="00AA63AC" w:rsidRPr="00470921" w:rsidRDefault="008D3FEC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MicroFilters should retrieve AIDR Collection data by user’s input URL</w:t>
      </w:r>
      <w:r w:rsidR="00AA63AC" w:rsidRPr="00470921">
        <w:rPr>
          <w:rFonts w:ascii="Verdana" w:hAnsi="Verdana"/>
          <w:szCs w:val="24"/>
          <w:lang w:eastAsia="en-GB"/>
        </w:rPr>
        <w:t>.</w:t>
      </w:r>
    </w:p>
    <w:p w14:paraId="0786FAF5" w14:textId="77777777" w:rsidR="00AA63AC" w:rsidRPr="00470921" w:rsidRDefault="008D3FEC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MicroFilters should clean AIDR Collection data based on the business rule</w:t>
      </w:r>
      <w:r w:rsidR="00AA63AC" w:rsidRPr="00470921">
        <w:rPr>
          <w:rFonts w:ascii="Verdana" w:hAnsi="Verdana"/>
          <w:szCs w:val="24"/>
          <w:lang w:eastAsia="en-GB"/>
        </w:rPr>
        <w:t>.</w:t>
      </w:r>
    </w:p>
    <w:p w14:paraId="60563D4D" w14:textId="77777777" w:rsidR="00AA63AC" w:rsidRPr="00470921" w:rsidRDefault="008D3FEC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 xml:space="preserve">MicroFilters should generate file(s) to meet </w:t>
      </w:r>
      <w:proofErr w:type="spellStart"/>
      <w:r>
        <w:rPr>
          <w:rFonts w:ascii="Verdana" w:hAnsi="Verdana"/>
          <w:szCs w:val="24"/>
          <w:lang w:eastAsia="en-GB"/>
        </w:rPr>
        <w:t>MicroMappers</w:t>
      </w:r>
      <w:proofErr w:type="spellEnd"/>
      <w:r>
        <w:rPr>
          <w:rFonts w:ascii="Verdana" w:hAnsi="Verdana"/>
          <w:szCs w:val="24"/>
          <w:lang w:eastAsia="en-GB"/>
        </w:rPr>
        <w:t xml:space="preserve"> data feed format</w:t>
      </w:r>
      <w:r w:rsidR="00AA63AC" w:rsidRPr="00470921">
        <w:rPr>
          <w:rFonts w:ascii="Verdana" w:hAnsi="Verdana"/>
          <w:szCs w:val="24"/>
          <w:lang w:eastAsia="en-GB"/>
        </w:rPr>
        <w:t>.</w:t>
      </w:r>
    </w:p>
    <w:p w14:paraId="677AAAEE" w14:textId="77777777" w:rsidR="00AA63AC" w:rsidRDefault="008D3FEC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 xml:space="preserve">MicroFilters should extract image </w:t>
      </w:r>
      <w:proofErr w:type="spellStart"/>
      <w:proofErr w:type="gramStart"/>
      <w:r>
        <w:rPr>
          <w:rFonts w:ascii="Verdana" w:hAnsi="Verdana"/>
          <w:szCs w:val="24"/>
          <w:lang w:eastAsia="en-GB"/>
        </w:rPr>
        <w:t>url</w:t>
      </w:r>
      <w:proofErr w:type="spellEnd"/>
      <w:r>
        <w:rPr>
          <w:rFonts w:ascii="Verdana" w:hAnsi="Verdana"/>
          <w:szCs w:val="24"/>
          <w:lang w:eastAsia="en-GB"/>
        </w:rPr>
        <w:t>(</w:t>
      </w:r>
      <w:proofErr w:type="gramEnd"/>
      <w:r>
        <w:rPr>
          <w:rFonts w:ascii="Verdana" w:hAnsi="Verdana"/>
          <w:szCs w:val="24"/>
          <w:lang w:eastAsia="en-GB"/>
        </w:rPr>
        <w:t>s) if AIDR data tweet contains</w:t>
      </w:r>
      <w:r w:rsidR="00690C9F">
        <w:rPr>
          <w:rFonts w:ascii="Verdana" w:hAnsi="Verdana"/>
          <w:szCs w:val="24"/>
          <w:lang w:eastAsia="en-GB"/>
        </w:rPr>
        <w:t xml:space="preserve"> image URL</w:t>
      </w:r>
      <w:r w:rsidR="00AA63AC" w:rsidRPr="00470921">
        <w:rPr>
          <w:rFonts w:ascii="Verdana" w:hAnsi="Verdana"/>
          <w:szCs w:val="24"/>
          <w:lang w:eastAsia="en-GB"/>
        </w:rPr>
        <w:t>.</w:t>
      </w:r>
    </w:p>
    <w:p w14:paraId="3D9231EA" w14:textId="66CAB0B4" w:rsidR="00CB204C" w:rsidRPr="00470921" w:rsidRDefault="00CB204C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 xml:space="preserve">MicroFilters should extract </w:t>
      </w:r>
      <w:proofErr w:type="spellStart"/>
      <w:r>
        <w:rPr>
          <w:rFonts w:ascii="Verdana" w:hAnsi="Verdana"/>
          <w:szCs w:val="24"/>
          <w:lang w:eastAsia="en-GB"/>
        </w:rPr>
        <w:t>youtube</w:t>
      </w:r>
      <w:proofErr w:type="spellEnd"/>
      <w:r>
        <w:rPr>
          <w:rFonts w:ascii="Verdana" w:hAnsi="Verdana"/>
          <w:szCs w:val="24"/>
          <w:lang w:eastAsia="en-GB"/>
        </w:rPr>
        <w:t xml:space="preserve"> </w:t>
      </w:r>
      <w:r w:rsidR="00F6099E">
        <w:rPr>
          <w:rFonts w:ascii="Verdana" w:hAnsi="Verdana"/>
          <w:szCs w:val="24"/>
          <w:lang w:eastAsia="en-GB"/>
        </w:rPr>
        <w:t>video id</w:t>
      </w:r>
      <w:r>
        <w:rPr>
          <w:rFonts w:ascii="Verdana" w:hAnsi="Verdana"/>
          <w:szCs w:val="24"/>
          <w:lang w:eastAsia="en-GB"/>
        </w:rPr>
        <w:t xml:space="preserve"> if AIDR data tweet contains </w:t>
      </w:r>
      <w:proofErr w:type="spellStart"/>
      <w:r>
        <w:rPr>
          <w:rFonts w:ascii="Verdana" w:hAnsi="Verdana"/>
          <w:szCs w:val="24"/>
          <w:lang w:eastAsia="en-GB"/>
        </w:rPr>
        <w:t>youtube</w:t>
      </w:r>
      <w:proofErr w:type="spellEnd"/>
      <w:r>
        <w:rPr>
          <w:rFonts w:ascii="Verdana" w:hAnsi="Verdana"/>
          <w:szCs w:val="24"/>
          <w:lang w:eastAsia="en-GB"/>
        </w:rPr>
        <w:t xml:space="preserve"> URL.</w:t>
      </w:r>
    </w:p>
    <w:p w14:paraId="67FC653E" w14:textId="77777777" w:rsidR="00AA63AC" w:rsidRDefault="00690C9F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MicroFilters should place generated file(s) to public Location</w:t>
      </w:r>
      <w:r w:rsidR="00AA63AC" w:rsidRPr="00470921">
        <w:rPr>
          <w:rFonts w:ascii="Verdana" w:hAnsi="Verdana"/>
          <w:szCs w:val="24"/>
          <w:lang w:eastAsia="en-GB"/>
        </w:rPr>
        <w:t>.</w:t>
      </w:r>
    </w:p>
    <w:p w14:paraId="58C4F43B" w14:textId="77777777" w:rsidR="00690C9F" w:rsidRPr="00470921" w:rsidRDefault="00690C9F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MicroFilters should post generated file location to AIDR-TRAINER-API</w:t>
      </w:r>
    </w:p>
    <w:p w14:paraId="16DA6D2D" w14:textId="77777777" w:rsidR="00AA63AC" w:rsidRDefault="00690C9F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MicroFilters should generate its log to trace info/warning/error</w:t>
      </w:r>
      <w:r w:rsidR="00AA63AC" w:rsidRPr="00470921">
        <w:rPr>
          <w:rFonts w:ascii="Verdana" w:hAnsi="Verdana"/>
          <w:szCs w:val="24"/>
          <w:lang w:eastAsia="en-GB"/>
        </w:rPr>
        <w:t>.</w:t>
      </w:r>
    </w:p>
    <w:p w14:paraId="549B26D8" w14:textId="77777777" w:rsidR="00B970B9" w:rsidRPr="00470921" w:rsidRDefault="00B970B9" w:rsidP="00B970B9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</w:p>
    <w:p w14:paraId="5F2E21F4" w14:textId="77777777" w:rsidR="00E72BD9" w:rsidRPr="00E20073" w:rsidRDefault="00E72BD9" w:rsidP="00760DB3">
      <w:pPr>
        <w:pStyle w:val="Heading1"/>
      </w:pPr>
      <w:bookmarkStart w:id="4" w:name="_Toc278972986"/>
      <w:r w:rsidRPr="00E20073">
        <w:t>Related Documents/Links</w:t>
      </w:r>
      <w:bookmarkEnd w:id="1"/>
      <w:bookmarkEnd w:id="2"/>
      <w:r w:rsidR="006B2048" w:rsidRPr="00E20073">
        <w:t>/People</w:t>
      </w:r>
      <w:bookmarkEnd w:id="4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02A55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02A55" w:rsidRDefault="00F56DF8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68BE5CF6" w:rsidR="00B82E7C" w:rsidRPr="00402A55" w:rsidRDefault="008A1329" w:rsidP="00F56DF8">
            <w:pPr>
              <w:pStyle w:val="CellBase"/>
              <w:rPr>
                <w:szCs w:val="20"/>
              </w:rPr>
            </w:pPr>
            <w:proofErr w:type="spellStart"/>
            <w:r>
              <w:rPr>
                <w:szCs w:val="20"/>
              </w:rPr>
              <w:t>MicroMappers</w:t>
            </w:r>
            <w:proofErr w:type="spellEnd"/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</w:t>
            </w:r>
          </w:p>
        </w:tc>
      </w:tr>
      <w:tr w:rsidR="00B82E7C" w:rsidRPr="00402A55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25472860" w:rsidR="00B82E7C" w:rsidRPr="00402A55" w:rsidRDefault="008A1329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AIDR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http://aidr-dev.qcri.org/AIDRFetchManager/</w:t>
            </w:r>
          </w:p>
        </w:tc>
      </w:tr>
      <w:tr w:rsidR="00B82E7C" w:rsidRPr="00402A55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77777777" w:rsidR="00B82E7C" w:rsidRPr="00402A55" w:rsidRDefault="00D64702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Digital Humanitarian volunteers coordinator </w:t>
            </w:r>
          </w:p>
        </w:tc>
      </w:tr>
      <w:tr w:rsidR="00B82E7C" w:rsidRPr="00402A55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7C66DC58" w:rsidR="00B82E7C" w:rsidRPr="00402A55" w:rsidRDefault="00DA436A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Image Clicker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http://clickers.micromappers.org/app/MM_ImageClicker/</w:t>
            </w:r>
          </w:p>
        </w:tc>
      </w:tr>
      <w:tr w:rsidR="00B82E7C" w:rsidRPr="00402A55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6CBA9624" w:rsidR="00B82E7C" w:rsidRPr="00402A55" w:rsidRDefault="00DA436A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Text Clicker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http://clickers.micromappers.org/app/MM_TextClicker/</w:t>
            </w:r>
          </w:p>
        </w:tc>
      </w:tr>
      <w:tr w:rsidR="00B82E7C" w:rsidRPr="00402A55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77777777" w:rsidR="00B82E7C" w:rsidRPr="00402A55" w:rsidRDefault="00DA436A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MicroFilters</w:t>
            </w:r>
          </w:p>
        </w:tc>
      </w:tr>
      <w:tr w:rsidR="00B82E7C" w:rsidRPr="00402A55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478681F0" w:rsidR="00B82E7C" w:rsidRPr="00402A55" w:rsidRDefault="00706A19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Video Clicker </w:t>
            </w:r>
            <w:r w:rsidRPr="00706A19">
              <w:rPr>
                <w:szCs w:val="20"/>
              </w:rPr>
              <w:t>http://clickers.micromappers.org/app/MM_VideoClicker/</w:t>
            </w:r>
          </w:p>
        </w:tc>
      </w:tr>
      <w:tr w:rsidR="00B82E7C" w:rsidRPr="00402A55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5" w:name="_Toc278972987"/>
      <w:bookmarkStart w:id="6" w:name="_Ref90869722"/>
      <w:r w:rsidRPr="00E20073">
        <w:t>Glossary</w:t>
      </w:r>
      <w:bookmarkEnd w:id="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E20073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7777777" w:rsidR="0047098C" w:rsidRPr="00402A55" w:rsidRDefault="00127CF5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449B2584" w14:textId="77777777" w:rsidR="0047098C" w:rsidRDefault="00127CF5" w:rsidP="00127CF5">
            <w:pPr>
              <w:pStyle w:val="CellBase"/>
              <w:rPr>
                <w:szCs w:val="20"/>
              </w:rPr>
            </w:pPr>
            <w:r w:rsidRPr="00127CF5">
              <w:rPr>
                <w:szCs w:val="20"/>
              </w:rPr>
              <w:t xml:space="preserve">Artificial Intelligence for Disaster </w:t>
            </w:r>
            <w:proofErr w:type="gramStart"/>
            <w:r w:rsidRPr="00127CF5">
              <w:rPr>
                <w:szCs w:val="20"/>
              </w:rPr>
              <w:t>Response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hyperlink r:id="rId9" w:history="1">
              <w:r w:rsidRPr="00122A90">
                <w:rPr>
                  <w:rStyle w:val="Hyperlink"/>
                  <w:szCs w:val="20"/>
                </w:rPr>
                <w:t>http://aidr-dev.qcri.org/AIDRFetchManager/</w:t>
              </w:r>
            </w:hyperlink>
          </w:p>
          <w:p w14:paraId="0EFB214B" w14:textId="77777777" w:rsidR="00127CF5" w:rsidRPr="00402A55" w:rsidRDefault="00127CF5" w:rsidP="00127CF5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To use the application, user has to have twitter account</w:t>
            </w:r>
          </w:p>
        </w:tc>
      </w:tr>
      <w:tr w:rsidR="0047098C" w:rsidRPr="00E20073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402A55" w:rsidRDefault="005E2C67" w:rsidP="0047098C">
            <w:pPr>
              <w:pStyle w:val="CellBase"/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MicroMappers</w:t>
            </w:r>
            <w:proofErr w:type="spellEnd"/>
          </w:p>
        </w:tc>
        <w:tc>
          <w:tcPr>
            <w:tcW w:w="7776" w:type="dxa"/>
          </w:tcPr>
          <w:p w14:paraId="3E6605BF" w14:textId="77777777" w:rsidR="0047098C" w:rsidRPr="00402A55" w:rsidRDefault="009271EE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A cloned customized of </w:t>
            </w:r>
            <w:proofErr w:type="spellStart"/>
            <w:r>
              <w:rPr>
                <w:szCs w:val="20"/>
              </w:rPr>
              <w:t>Pybossa</w:t>
            </w:r>
            <w:proofErr w:type="spellEnd"/>
            <w:r>
              <w:rPr>
                <w:szCs w:val="20"/>
              </w:rPr>
              <w:t xml:space="preserve"> platform for tagging by </w:t>
            </w:r>
            <w:r w:rsidRPr="009271EE">
              <w:rPr>
                <w:szCs w:val="20"/>
              </w:rPr>
              <w:t>Digital Humanita</w:t>
            </w:r>
            <w:r w:rsidRPr="009271EE">
              <w:rPr>
                <w:szCs w:val="20"/>
              </w:rPr>
              <w:t>r</w:t>
            </w:r>
            <w:r w:rsidRPr="009271EE">
              <w:rPr>
                <w:szCs w:val="20"/>
              </w:rPr>
              <w:t>ian</w:t>
            </w:r>
            <w:r>
              <w:rPr>
                <w:szCs w:val="20"/>
              </w:rPr>
              <w:t xml:space="preserve">s </w:t>
            </w:r>
            <w:r w:rsidRPr="009271EE">
              <w:rPr>
                <w:szCs w:val="20"/>
              </w:rPr>
              <w:t>http://clickers.micromappers.org/</w:t>
            </w:r>
          </w:p>
        </w:tc>
      </w:tr>
      <w:tr w:rsidR="0047098C" w:rsidRPr="00E20073" w14:paraId="31BEB180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B2F6D05" w14:textId="77777777" w:rsidR="0047098C" w:rsidRPr="00402A55" w:rsidRDefault="009271EE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MicroFilters</w:t>
            </w:r>
          </w:p>
        </w:tc>
        <w:tc>
          <w:tcPr>
            <w:tcW w:w="7776" w:type="dxa"/>
          </w:tcPr>
          <w:p w14:paraId="377223A3" w14:textId="77777777" w:rsidR="0047098C" w:rsidRDefault="004A5A76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A web application that will generate data for </w:t>
            </w:r>
            <w:proofErr w:type="spellStart"/>
            <w:r>
              <w:rPr>
                <w:szCs w:val="20"/>
              </w:rPr>
              <w:t>MicroMappers</w:t>
            </w:r>
            <w:proofErr w:type="spellEnd"/>
            <w:r w:rsidR="0047098C" w:rsidRPr="00402A55">
              <w:rPr>
                <w:szCs w:val="20"/>
              </w:rPr>
              <w:t>.</w:t>
            </w:r>
          </w:p>
          <w:p w14:paraId="7679E3D0" w14:textId="2874441A" w:rsidR="00FD58C8" w:rsidRDefault="00A20A87" w:rsidP="00FD58C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URL WILL </w:t>
            </w:r>
            <w:proofErr w:type="gramStart"/>
            <w:r>
              <w:rPr>
                <w:szCs w:val="20"/>
              </w:rPr>
              <w:t>BE :</w:t>
            </w:r>
            <w:proofErr w:type="gramEnd"/>
            <w:r>
              <w:rPr>
                <w:szCs w:val="20"/>
              </w:rPr>
              <w:t xml:space="preserve"> </w:t>
            </w:r>
            <w:hyperlink r:id="rId10" w:history="1">
              <w:r w:rsidR="0054577C" w:rsidRPr="00256776">
                <w:rPr>
                  <w:rStyle w:val="Hyperlink"/>
                  <w:szCs w:val="20"/>
                </w:rPr>
                <w:t>http://microfilters.micromappers.org/</w:t>
              </w:r>
            </w:hyperlink>
          </w:p>
          <w:p w14:paraId="55762D8F" w14:textId="0F6560B5" w:rsidR="0054577C" w:rsidRPr="00402A55" w:rsidRDefault="00A20A87" w:rsidP="00A20A87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I will contact our network admin to configure DNS.</w:t>
            </w:r>
          </w:p>
        </w:tc>
      </w:tr>
      <w:tr w:rsidR="00CA6BEA" w:rsidRPr="00E20073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5F535F39" w:rsidR="00CA6BEA" w:rsidRPr="00402A55" w:rsidRDefault="004A5A76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AIDR Collection Data</w:t>
            </w:r>
          </w:p>
        </w:tc>
        <w:tc>
          <w:tcPr>
            <w:tcW w:w="7776" w:type="dxa"/>
          </w:tcPr>
          <w:p w14:paraId="19422B19" w14:textId="77777777" w:rsidR="00CA6BEA" w:rsidRPr="00402A55" w:rsidRDefault="004A5A76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Twitt</w:t>
            </w:r>
            <w:r w:rsidR="00CB2801">
              <w:rPr>
                <w:szCs w:val="20"/>
              </w:rPr>
              <w:t>er data that is collected by AIDR based on configuration. AIDR Co</w:t>
            </w:r>
            <w:r w:rsidR="00CB2801">
              <w:rPr>
                <w:szCs w:val="20"/>
              </w:rPr>
              <w:t>l</w:t>
            </w:r>
            <w:r w:rsidR="00CB2801">
              <w:rPr>
                <w:szCs w:val="20"/>
              </w:rPr>
              <w:t>lection output</w:t>
            </w:r>
          </w:p>
        </w:tc>
      </w:tr>
      <w:tr w:rsidR="009D795A" w:rsidRPr="00E20073" w14:paraId="221A3E6B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40274E6" w14:textId="77777777" w:rsidR="009D795A" w:rsidRPr="00402A55" w:rsidRDefault="00F90B0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Text Clicker</w:t>
            </w:r>
          </w:p>
        </w:tc>
        <w:tc>
          <w:tcPr>
            <w:tcW w:w="7776" w:type="dxa"/>
          </w:tcPr>
          <w:p w14:paraId="0D4B7027" w14:textId="77777777" w:rsidR="009D795A" w:rsidRPr="00402A55" w:rsidRDefault="00F90B01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App that displays tweet text only. Then, user selects one of options</w:t>
            </w:r>
          </w:p>
        </w:tc>
      </w:tr>
      <w:tr w:rsidR="008F7062" w:rsidRPr="00E20073" w14:paraId="5E4FE553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3D955D4" w14:textId="77777777" w:rsidR="008F7062" w:rsidRPr="00402A55" w:rsidRDefault="00F90B0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Image Clicker</w:t>
            </w:r>
          </w:p>
        </w:tc>
        <w:tc>
          <w:tcPr>
            <w:tcW w:w="7776" w:type="dxa"/>
          </w:tcPr>
          <w:p w14:paraId="23BE8062" w14:textId="77777777" w:rsidR="008F7062" w:rsidRPr="00402A55" w:rsidRDefault="00F90B01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App that displays image only. Then, user selects one of options</w:t>
            </w:r>
          </w:p>
        </w:tc>
      </w:tr>
      <w:tr w:rsidR="0047098C" w:rsidRPr="00E20073" w14:paraId="1391B11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A1D840F" w14:textId="6F70F862" w:rsidR="0047098C" w:rsidRPr="00402A55" w:rsidRDefault="00BD77E9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Video Clicker</w:t>
            </w:r>
          </w:p>
        </w:tc>
        <w:tc>
          <w:tcPr>
            <w:tcW w:w="7776" w:type="dxa"/>
          </w:tcPr>
          <w:p w14:paraId="1960044D" w14:textId="50FDAE7A" w:rsidR="0047098C" w:rsidRPr="00402A55" w:rsidRDefault="00BD77E9" w:rsidP="002E2B2E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App that displays </w:t>
            </w:r>
            <w:proofErr w:type="spellStart"/>
            <w:r>
              <w:rPr>
                <w:szCs w:val="20"/>
              </w:rPr>
              <w:t>Youtube</w:t>
            </w:r>
            <w:proofErr w:type="spellEnd"/>
            <w:r>
              <w:rPr>
                <w:szCs w:val="20"/>
              </w:rPr>
              <w:t xml:space="preserve"> video only. Then, user selects all scenes that </w:t>
            </w:r>
            <w:proofErr w:type="gramStart"/>
            <w:r>
              <w:rPr>
                <w:szCs w:val="20"/>
              </w:rPr>
              <w:t>is</w:t>
            </w:r>
            <w:proofErr w:type="gramEnd"/>
            <w:r>
              <w:rPr>
                <w:szCs w:val="20"/>
              </w:rPr>
              <w:t xml:space="preserve"> related damage assessment.</w:t>
            </w:r>
          </w:p>
        </w:tc>
      </w:tr>
      <w:tr w:rsidR="00F90B01" w:rsidRPr="00E20073" w14:paraId="1FF2F9D6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5742FB18" w14:textId="7A0D4D07" w:rsidR="00F90B01" w:rsidRPr="00402A55" w:rsidRDefault="00786E7D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MS VM</w:t>
            </w:r>
          </w:p>
        </w:tc>
        <w:tc>
          <w:tcPr>
            <w:tcW w:w="7776" w:type="dxa"/>
          </w:tcPr>
          <w:p w14:paraId="79B08C4D" w14:textId="77777777" w:rsidR="00F90B01" w:rsidRDefault="00786E7D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Microsoft Azure VM.</w:t>
            </w:r>
          </w:p>
          <w:p w14:paraId="56B643F0" w14:textId="77777777" w:rsidR="0092237F" w:rsidRDefault="0092237F" w:rsidP="0092237F">
            <w:pPr>
              <w:rPr>
                <w:rFonts w:ascii="Open Sans" w:hAnsi="Open Sans"/>
                <w:color w:val="616161"/>
                <w:sz w:val="21"/>
                <w:szCs w:val="21"/>
                <w:shd w:val="clear" w:color="auto" w:fill="FFFFFF"/>
                <w:lang w:eastAsia="en-US"/>
              </w:rPr>
            </w:pPr>
            <w:r>
              <w:rPr>
                <w:szCs w:val="20"/>
              </w:rPr>
              <w:t xml:space="preserve">URL: </w:t>
            </w:r>
            <w:r w:rsidRPr="0092237F">
              <w:rPr>
                <w:rFonts w:ascii="Open Sans" w:hAnsi="Open Sans"/>
                <w:color w:val="616161"/>
                <w:sz w:val="21"/>
                <w:szCs w:val="21"/>
                <w:shd w:val="clear" w:color="auto" w:fill="FFFFFF"/>
                <w:lang w:eastAsia="en-US"/>
              </w:rPr>
              <w:t>qcricl1linuxvm2.cloudapp.net</w:t>
            </w:r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1"/>
            </w:tblGrid>
            <w:tr w:rsidR="00A20A87" w:rsidRPr="0054577C" w14:paraId="0A330554" w14:textId="77777777" w:rsidTr="00A20A87">
              <w:trPr>
                <w:trHeight w:val="255"/>
              </w:trPr>
              <w:tc>
                <w:tcPr>
                  <w:tcW w:w="51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9E56C" w14:textId="77777777" w:rsidR="00A20A87" w:rsidRPr="0054577C" w:rsidRDefault="00A20A87" w:rsidP="00A20A87">
                  <w:pPr>
                    <w:rPr>
                      <w:rFonts w:ascii="Arial" w:hAnsi="Arial" w:cs="Arial"/>
                      <w:color w:val="000000"/>
                      <w:szCs w:val="20"/>
                      <w:lang w:eastAsia="en-US"/>
                    </w:rPr>
                  </w:pPr>
                  <w:proofErr w:type="spellStart"/>
                  <w:proofErr w:type="gramStart"/>
                  <w:r w:rsidRPr="0054577C">
                    <w:rPr>
                      <w:rFonts w:ascii="Arial" w:hAnsi="Arial" w:cs="Arial"/>
                      <w:color w:val="000000"/>
                      <w:szCs w:val="20"/>
                      <w:lang w:eastAsia="en-US"/>
                    </w:rPr>
                    <w:t>ssh</w:t>
                  </w:r>
                  <w:proofErr w:type="spellEnd"/>
                  <w:proofErr w:type="gramEnd"/>
                  <w:r w:rsidRPr="0054577C">
                    <w:rPr>
                      <w:rFonts w:ascii="Arial" w:hAnsi="Arial" w:cs="Arial"/>
                      <w:color w:val="000000"/>
                      <w:szCs w:val="20"/>
                      <w:lang w:eastAsia="en-US"/>
                    </w:rPr>
                    <w:t xml:space="preserve"> -p 62981 QCRIAdmin@qcricl1linuxvm2.cloudapp.net</w:t>
                  </w:r>
                </w:p>
              </w:tc>
            </w:tr>
            <w:tr w:rsidR="00A20A87" w:rsidRPr="0054577C" w14:paraId="1B76F9C4" w14:textId="77777777" w:rsidTr="00A20A87">
              <w:trPr>
                <w:trHeight w:val="255"/>
              </w:trPr>
              <w:tc>
                <w:tcPr>
                  <w:tcW w:w="51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60179E" w14:textId="77777777" w:rsidR="00A20A87" w:rsidRPr="0054577C" w:rsidRDefault="00A20A87" w:rsidP="00A20A87">
                  <w:pPr>
                    <w:rPr>
                      <w:rFonts w:ascii="Arial" w:hAnsi="Arial" w:cs="Arial"/>
                      <w:color w:val="000000"/>
                      <w:szCs w:val="20"/>
                      <w:lang w:eastAsia="en-US"/>
                    </w:rPr>
                  </w:pPr>
                  <w:r w:rsidRPr="0054577C">
                    <w:rPr>
                      <w:rFonts w:ascii="Arial" w:hAnsi="Arial" w:cs="Arial"/>
                      <w:color w:val="000000"/>
                      <w:szCs w:val="20"/>
                      <w:lang w:eastAsia="en-US"/>
                    </w:rPr>
                    <w:t>PW: Scqcri2</w:t>
                  </w:r>
                </w:p>
              </w:tc>
            </w:tr>
          </w:tbl>
          <w:p w14:paraId="7325BB28" w14:textId="77777777" w:rsidR="00A20A87" w:rsidRPr="0092237F" w:rsidRDefault="00A20A87" w:rsidP="0092237F">
            <w:pPr>
              <w:rPr>
                <w:rFonts w:ascii="Times" w:hAnsi="Times"/>
                <w:szCs w:val="20"/>
                <w:lang w:eastAsia="en-US"/>
              </w:rPr>
            </w:pPr>
          </w:p>
          <w:p w14:paraId="29BB1412" w14:textId="3569D230" w:rsidR="0092237F" w:rsidRDefault="0092237F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Testing App: </w:t>
            </w:r>
            <w:hyperlink r:id="rId11" w:history="1">
              <w:r w:rsidRPr="00256776">
                <w:rPr>
                  <w:rStyle w:val="Hyperlink"/>
                  <w:szCs w:val="20"/>
                </w:rPr>
                <w:t>http://qcricl1linuxvm2.cloudapp.net:8081/hello/</w:t>
              </w:r>
            </w:hyperlink>
          </w:p>
          <w:p w14:paraId="79F9DB26" w14:textId="05A66D64" w:rsidR="0092237F" w:rsidRDefault="0092237F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Glassfish </w:t>
            </w:r>
            <w:proofErr w:type="gramStart"/>
            <w:r>
              <w:rPr>
                <w:szCs w:val="20"/>
              </w:rPr>
              <w:t>server :</w:t>
            </w:r>
            <w:proofErr w:type="gramEnd"/>
            <w:r>
              <w:rPr>
                <w:szCs w:val="20"/>
              </w:rPr>
              <w:t xml:space="preserve"> </w:t>
            </w:r>
            <w:hyperlink r:id="rId12" w:history="1">
              <w:r w:rsidRPr="00256776">
                <w:rPr>
                  <w:rStyle w:val="Hyperlink"/>
                  <w:szCs w:val="20"/>
                </w:rPr>
                <w:t>https://qcricl1linuxvm2.cloudapp.net:4848/</w:t>
              </w:r>
            </w:hyperlink>
          </w:p>
          <w:p w14:paraId="4961321D" w14:textId="77777777" w:rsidR="0092237F" w:rsidRDefault="0092237F" w:rsidP="0092237F">
            <w:pPr>
              <w:pStyle w:val="CellBase"/>
              <w:numPr>
                <w:ilvl w:val="0"/>
                <w:numId w:val="24"/>
              </w:numPr>
              <w:rPr>
                <w:szCs w:val="20"/>
              </w:rPr>
            </w:pPr>
            <w:r>
              <w:rPr>
                <w:szCs w:val="20"/>
              </w:rPr>
              <w:t>User name: admin</w:t>
            </w:r>
          </w:p>
          <w:p w14:paraId="3FA7B5B7" w14:textId="2C782492" w:rsidR="0092237F" w:rsidRPr="00402A55" w:rsidRDefault="0092237F" w:rsidP="0092237F">
            <w:pPr>
              <w:pStyle w:val="CellBase"/>
              <w:numPr>
                <w:ilvl w:val="0"/>
                <w:numId w:val="24"/>
              </w:numPr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Pwd</w:t>
            </w:r>
            <w:proofErr w:type="spellEnd"/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admun</w:t>
            </w:r>
            <w:proofErr w:type="spellEnd"/>
          </w:p>
        </w:tc>
      </w:tr>
      <w:tr w:rsidR="00F90B01" w:rsidRPr="00E20073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38F7C3C5" w:rsidR="00F90B01" w:rsidRPr="00402A55" w:rsidRDefault="006D415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Users</w:t>
            </w:r>
          </w:p>
        </w:tc>
        <w:tc>
          <w:tcPr>
            <w:tcW w:w="7776" w:type="dxa"/>
          </w:tcPr>
          <w:p w14:paraId="5EB861F0" w14:textId="141E4133" w:rsidR="00F90B01" w:rsidRPr="00402A55" w:rsidRDefault="006D4151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End users who uses MicroFilters</w:t>
            </w:r>
          </w:p>
        </w:tc>
      </w:tr>
      <w:tr w:rsidR="00F90B01" w:rsidRPr="00E20073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7777777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77777777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0DDC6C50" w14:textId="77777777" w:rsidR="0028358A" w:rsidRPr="00E20073" w:rsidRDefault="002B52B1" w:rsidP="00760DB3">
      <w:pPr>
        <w:pStyle w:val="Heading1"/>
      </w:pPr>
      <w:bookmarkStart w:id="7" w:name="_Toc278972988"/>
      <w:bookmarkEnd w:id="6"/>
      <w:r w:rsidRPr="00E20073">
        <w:t xml:space="preserve">Enhancement </w:t>
      </w:r>
      <w:r w:rsidR="00DB7245" w:rsidRPr="00E20073">
        <w:t>S</w:t>
      </w:r>
      <w:r w:rsidRPr="00E20073">
        <w:t>cope</w:t>
      </w:r>
      <w:bookmarkEnd w:id="7"/>
    </w:p>
    <w:p w14:paraId="5C33F4EE" w14:textId="77777777" w:rsidR="002B52B1" w:rsidRPr="00E20073" w:rsidRDefault="002B52B1" w:rsidP="00760DB3">
      <w:pPr>
        <w:pStyle w:val="Heading2"/>
      </w:pPr>
      <w:bookmarkStart w:id="8" w:name="_Toc278972989"/>
      <w:r w:rsidRPr="00E20073">
        <w:t xml:space="preserve">Goals </w:t>
      </w:r>
      <w:r w:rsidR="00DB7245" w:rsidRPr="00E20073">
        <w:t>and</w:t>
      </w:r>
      <w:r w:rsidRPr="00E20073">
        <w:t xml:space="preserve"> Objectives</w:t>
      </w:r>
      <w:bookmarkEnd w:id="8"/>
    </w:p>
    <w:p w14:paraId="157E96BA" w14:textId="248958EB" w:rsidR="0030420E" w:rsidRPr="0030420E" w:rsidRDefault="00180765" w:rsidP="0030420E">
      <w:pPr>
        <w:pStyle w:val="BodyText"/>
        <w:numPr>
          <w:ilvl w:val="0"/>
          <w:numId w:val="6"/>
        </w:numPr>
      </w:pPr>
      <w:r>
        <w:t xml:space="preserve">Build a </w:t>
      </w:r>
      <w:proofErr w:type="gramStart"/>
      <w:r w:rsidR="0030420E">
        <w:t>web</w:t>
      </w:r>
      <w:r>
        <w:t xml:space="preserve"> based</w:t>
      </w:r>
      <w:proofErr w:type="gramEnd"/>
      <w:r>
        <w:t xml:space="preserve"> application that </w:t>
      </w:r>
      <w:r w:rsidR="00CA6BEA" w:rsidRPr="00CA6BEA">
        <w:t>handle</w:t>
      </w:r>
      <w:r>
        <w:t>s</w:t>
      </w:r>
      <w:r w:rsidR="00CA6BEA" w:rsidRPr="00CA6BEA">
        <w:t xml:space="preserve"> incoming data from </w:t>
      </w:r>
      <w:r>
        <w:t>AIDR COLLECTION D</w:t>
      </w:r>
      <w:r>
        <w:t>A</w:t>
      </w:r>
      <w:r>
        <w:t>TA</w:t>
      </w:r>
      <w:r w:rsidR="00CA6BEA" w:rsidRPr="00CA6BEA">
        <w:t>.</w:t>
      </w:r>
    </w:p>
    <w:p w14:paraId="4424E8D7" w14:textId="4B9A1E61" w:rsidR="0030420E" w:rsidRDefault="0030420E" w:rsidP="00A20A87">
      <w:pPr>
        <w:pStyle w:val="ListParagraph"/>
        <w:numPr>
          <w:ilvl w:val="0"/>
          <w:numId w:val="6"/>
        </w:numPr>
      </w:pPr>
      <w:r>
        <w:t xml:space="preserve">Build a web based application that will generate data into well-formed </w:t>
      </w:r>
      <w:proofErr w:type="spellStart"/>
      <w:r>
        <w:t>MicroMappers</w:t>
      </w:r>
      <w:proofErr w:type="spellEnd"/>
      <w:r>
        <w:t xml:space="preserve"> r</w:t>
      </w:r>
      <w:r>
        <w:t>e</w:t>
      </w:r>
      <w:r>
        <w:t>quired data format</w:t>
      </w:r>
    </w:p>
    <w:p w14:paraId="6ED9614E" w14:textId="3C5698D2" w:rsidR="00A20A87" w:rsidRDefault="00A20A87" w:rsidP="00A20A87">
      <w:pPr>
        <w:pStyle w:val="ListParagraph"/>
        <w:numPr>
          <w:ilvl w:val="0"/>
          <w:numId w:val="6"/>
        </w:numPr>
      </w:pPr>
      <w:r>
        <w:t xml:space="preserve">Build a </w:t>
      </w:r>
      <w:proofErr w:type="gramStart"/>
      <w:r>
        <w:t>web based</w:t>
      </w:r>
      <w:proofErr w:type="gramEnd"/>
      <w:r>
        <w:t xml:space="preserve"> application that will be integrated to a part of clic</w:t>
      </w:r>
      <w:r>
        <w:t>k</w:t>
      </w:r>
      <w:r>
        <w:t>er.micromappers.org easily.</w:t>
      </w:r>
    </w:p>
    <w:p w14:paraId="728C3C69" w14:textId="08F68BCC" w:rsidR="0030420E" w:rsidRPr="00A20A87" w:rsidRDefault="0030420E" w:rsidP="00A20A87">
      <w:pPr>
        <w:pStyle w:val="ListParagraph"/>
        <w:numPr>
          <w:ilvl w:val="0"/>
          <w:numId w:val="6"/>
        </w:numPr>
      </w:pPr>
      <w:r>
        <w:t xml:space="preserve">Build a </w:t>
      </w:r>
      <w:proofErr w:type="gramStart"/>
      <w:r>
        <w:t>web based</w:t>
      </w:r>
      <w:proofErr w:type="gramEnd"/>
      <w:r>
        <w:t xml:space="preserve"> application that can extend easily without high cost.</w:t>
      </w:r>
    </w:p>
    <w:p w14:paraId="3F3BA944" w14:textId="77777777" w:rsidR="00A20A87" w:rsidRPr="00A20A87" w:rsidRDefault="00A20A87" w:rsidP="00A20A87"/>
    <w:p w14:paraId="7BFF7AFA" w14:textId="77777777" w:rsidR="001C6A31" w:rsidRPr="00E20073" w:rsidRDefault="001C6A31" w:rsidP="001C6A31">
      <w:pPr>
        <w:pStyle w:val="Heading2"/>
      </w:pPr>
      <w:bookmarkStart w:id="9" w:name="_Toc278972990"/>
      <w:r w:rsidRPr="00E20073">
        <w:t>In Scope</w:t>
      </w:r>
      <w:bookmarkEnd w:id="9"/>
    </w:p>
    <w:p w14:paraId="131DC102" w14:textId="77777777" w:rsidR="00CA6BEA" w:rsidRPr="00CA6BEA" w:rsidRDefault="00CA6BEA" w:rsidP="00F41219">
      <w:pPr>
        <w:pStyle w:val="BodyText"/>
        <w:numPr>
          <w:ilvl w:val="0"/>
          <w:numId w:val="10"/>
        </w:numPr>
        <w:spacing w:after="240"/>
      </w:pPr>
      <w:r w:rsidRPr="00CA6BEA">
        <w:t xml:space="preserve">An importer to handle incoming data from </w:t>
      </w:r>
      <w:r w:rsidR="00180765">
        <w:t>AIDR Collection Data</w:t>
      </w:r>
      <w:r w:rsidRPr="00CA6BEA">
        <w:t>.</w:t>
      </w:r>
    </w:p>
    <w:p w14:paraId="77822AB0" w14:textId="77777777" w:rsidR="00CA6BEA" w:rsidRPr="00CA6BEA" w:rsidRDefault="00180765" w:rsidP="00F41219">
      <w:pPr>
        <w:numPr>
          <w:ilvl w:val="0"/>
          <w:numId w:val="10"/>
        </w:numPr>
        <w:spacing w:after="240"/>
      </w:pPr>
      <w:r>
        <w:t>Web user interface to upload file and, generate formatted file</w:t>
      </w:r>
      <w:r w:rsidR="00CA6BEA" w:rsidRPr="00CA6BEA">
        <w:t>.</w:t>
      </w:r>
    </w:p>
    <w:p w14:paraId="57AC8E48" w14:textId="77777777" w:rsidR="00CA6BEA" w:rsidRDefault="00180765" w:rsidP="00F41219">
      <w:pPr>
        <w:numPr>
          <w:ilvl w:val="0"/>
          <w:numId w:val="10"/>
        </w:numPr>
        <w:spacing w:after="240"/>
      </w:pPr>
      <w:r>
        <w:t>Web user interface to define file location where AIDR collection data is located</w:t>
      </w:r>
      <w:r w:rsidR="00CA6BEA" w:rsidRPr="00CA6BEA">
        <w:t>.</w:t>
      </w:r>
    </w:p>
    <w:p w14:paraId="11DB532D" w14:textId="77777777" w:rsidR="00BA747B" w:rsidRDefault="00180765" w:rsidP="00F41219">
      <w:pPr>
        <w:numPr>
          <w:ilvl w:val="0"/>
          <w:numId w:val="10"/>
        </w:numPr>
        <w:spacing w:after="240"/>
      </w:pPr>
      <w:r>
        <w:t>Web user interface to define file destination where generated file(s) will be placed</w:t>
      </w:r>
      <w:r w:rsidR="00BA747B">
        <w:t>.</w:t>
      </w:r>
    </w:p>
    <w:p w14:paraId="261291DB" w14:textId="77777777" w:rsidR="00904818" w:rsidRDefault="00180765" w:rsidP="00F41219">
      <w:pPr>
        <w:numPr>
          <w:ilvl w:val="0"/>
          <w:numId w:val="10"/>
        </w:numPr>
        <w:spacing w:after="240"/>
      </w:pPr>
      <w:r>
        <w:t>Server tier to log info, debug, warning, error for admin</w:t>
      </w:r>
      <w:r w:rsidR="00904818" w:rsidRPr="00566024">
        <w:t>.</w:t>
      </w:r>
    </w:p>
    <w:p w14:paraId="3172545A" w14:textId="77777777" w:rsidR="00180765" w:rsidRPr="00566024" w:rsidRDefault="00180765" w:rsidP="00F41219">
      <w:pPr>
        <w:numPr>
          <w:ilvl w:val="0"/>
          <w:numId w:val="10"/>
        </w:numPr>
        <w:spacing w:after="240"/>
      </w:pPr>
      <w:r>
        <w:t>Server tier to file loading/generation transaction.</w:t>
      </w:r>
    </w:p>
    <w:p w14:paraId="0A1AD9B7" w14:textId="77777777" w:rsidR="001C6A31" w:rsidRPr="00E20073" w:rsidRDefault="001C6A31" w:rsidP="001C6A31">
      <w:pPr>
        <w:pStyle w:val="Heading2"/>
      </w:pPr>
      <w:bookmarkStart w:id="10" w:name="_Toc278972991"/>
      <w:r w:rsidRPr="00E20073">
        <w:t>Out of Scope</w:t>
      </w:r>
      <w:bookmarkEnd w:id="10"/>
    </w:p>
    <w:p w14:paraId="431EECDD" w14:textId="77777777" w:rsidR="001C6A31" w:rsidRDefault="00180765" w:rsidP="00F41219">
      <w:pPr>
        <w:pStyle w:val="BodyText"/>
        <w:numPr>
          <w:ilvl w:val="0"/>
          <w:numId w:val="11"/>
        </w:numPr>
        <w:spacing w:after="240"/>
      </w:pPr>
      <w:r>
        <w:t>User login</w:t>
      </w:r>
    </w:p>
    <w:p w14:paraId="1471BAA5" w14:textId="77777777" w:rsidR="0015503F" w:rsidRDefault="00180765" w:rsidP="00F41219">
      <w:pPr>
        <w:numPr>
          <w:ilvl w:val="0"/>
          <w:numId w:val="11"/>
        </w:numPr>
        <w:spacing w:after="240"/>
      </w:pPr>
      <w:r>
        <w:t>Admin UI</w:t>
      </w:r>
      <w:r w:rsidR="0015503F">
        <w:t>.</w:t>
      </w:r>
    </w:p>
    <w:p w14:paraId="6A12160B" w14:textId="77777777" w:rsidR="00180765" w:rsidRDefault="008A1329" w:rsidP="00F41219">
      <w:pPr>
        <w:numPr>
          <w:ilvl w:val="0"/>
          <w:numId w:val="11"/>
        </w:numPr>
        <w:spacing w:after="240"/>
      </w:pPr>
      <w:r>
        <w:t>Automated or scheduled process.</w:t>
      </w:r>
    </w:p>
    <w:p w14:paraId="68E27ACD" w14:textId="538DF565" w:rsidR="00DA6647" w:rsidRPr="0015503F" w:rsidRDefault="00DA6647" w:rsidP="00F41219">
      <w:pPr>
        <w:numPr>
          <w:ilvl w:val="0"/>
          <w:numId w:val="11"/>
        </w:numPr>
        <w:spacing w:after="240"/>
      </w:pPr>
      <w:r>
        <w:t xml:space="preserve">Integration on </w:t>
      </w:r>
      <w:proofErr w:type="spellStart"/>
      <w:r>
        <w:t>MicroMappers</w:t>
      </w:r>
      <w:proofErr w:type="spellEnd"/>
      <w:r>
        <w:t xml:space="preserve"> UI</w:t>
      </w:r>
    </w:p>
    <w:p w14:paraId="52E4967C" w14:textId="77777777" w:rsidR="002B52B1" w:rsidRPr="00E20073" w:rsidRDefault="002B52B1" w:rsidP="00760DB3">
      <w:pPr>
        <w:pStyle w:val="Heading2"/>
      </w:pPr>
      <w:bookmarkStart w:id="11" w:name="_Toc278972992"/>
      <w:r w:rsidRPr="00E20073">
        <w:t>Assumptions</w:t>
      </w:r>
      <w:bookmarkEnd w:id="11"/>
    </w:p>
    <w:p w14:paraId="19FB1497" w14:textId="354A5989" w:rsidR="005517E9" w:rsidRDefault="005517E9" w:rsidP="005517E9">
      <w:pPr>
        <w:numPr>
          <w:ilvl w:val="0"/>
          <w:numId w:val="14"/>
        </w:numPr>
      </w:pPr>
      <w:r>
        <w:t>Assumed that AIDR &amp; AIDR-TRAINER-API is running without any interruption.</w:t>
      </w:r>
    </w:p>
    <w:p w14:paraId="5051A631" w14:textId="08FF3B8B" w:rsidR="005517E9" w:rsidRDefault="005517E9" w:rsidP="005517E9">
      <w:pPr>
        <w:numPr>
          <w:ilvl w:val="0"/>
          <w:numId w:val="14"/>
        </w:numPr>
      </w:pPr>
      <w:r>
        <w:t>VM is stable to host microfilters.micromappers.org</w:t>
      </w:r>
    </w:p>
    <w:p w14:paraId="3EA0B93B" w14:textId="01191534" w:rsidR="00552C01" w:rsidRDefault="00552C01" w:rsidP="005517E9">
      <w:pPr>
        <w:numPr>
          <w:ilvl w:val="0"/>
          <w:numId w:val="14"/>
        </w:numPr>
      </w:pPr>
      <w:proofErr w:type="spellStart"/>
      <w:r>
        <w:t>Dropbox</w:t>
      </w:r>
      <w:proofErr w:type="spellEnd"/>
      <w:r>
        <w:t xml:space="preserve"> public folder location will be used to save MicroFilters files.</w:t>
      </w:r>
    </w:p>
    <w:p w14:paraId="08AF2700" w14:textId="4277E6B8" w:rsidR="009A65F7" w:rsidRDefault="009A65F7" w:rsidP="005517E9">
      <w:pPr>
        <w:numPr>
          <w:ilvl w:val="0"/>
          <w:numId w:val="14"/>
        </w:numPr>
      </w:pPr>
      <w:r>
        <w:t>Destination of file location should be readable from configuration</w:t>
      </w:r>
    </w:p>
    <w:p w14:paraId="30389F65" w14:textId="429BF1E1" w:rsidR="00DA6647" w:rsidRPr="00DA6647" w:rsidRDefault="00DA6647" w:rsidP="005517E9">
      <w:pPr>
        <w:ind w:left="360"/>
      </w:pPr>
    </w:p>
    <w:p w14:paraId="654A6DEC" w14:textId="77777777" w:rsidR="002B52B1" w:rsidRPr="00E20073" w:rsidRDefault="002B52B1" w:rsidP="00760DB3">
      <w:pPr>
        <w:pStyle w:val="Heading2"/>
      </w:pPr>
      <w:bookmarkStart w:id="12" w:name="_Toc278972993"/>
      <w:r w:rsidRPr="00E20073">
        <w:t>Constraints</w:t>
      </w:r>
      <w:bookmarkEnd w:id="12"/>
    </w:p>
    <w:p w14:paraId="7367F37D" w14:textId="77777777" w:rsidR="008A1329" w:rsidRDefault="008A1329" w:rsidP="008A1329">
      <w:pPr>
        <w:pStyle w:val="BodyText"/>
        <w:numPr>
          <w:ilvl w:val="0"/>
          <w:numId w:val="19"/>
        </w:numPr>
      </w:pPr>
      <w:r>
        <w:t xml:space="preserve">MicroFilters should generate 1500 records per file. If more than 1500 </w:t>
      </w:r>
      <w:proofErr w:type="gramStart"/>
      <w:r>
        <w:t>records exists</w:t>
      </w:r>
      <w:proofErr w:type="gramEnd"/>
      <w:r>
        <w:t>, M</w:t>
      </w:r>
      <w:r>
        <w:t>i</w:t>
      </w:r>
      <w:r w:rsidR="00B2011E">
        <w:t>croF</w:t>
      </w:r>
      <w:r>
        <w:t xml:space="preserve">ilters should generate separate files. For example, </w:t>
      </w:r>
      <w:proofErr w:type="gramStart"/>
      <w:r>
        <w:t>AIDR Collection data contains 3100 records</w:t>
      </w:r>
      <w:proofErr w:type="gramEnd"/>
      <w:r>
        <w:t xml:space="preserve">, </w:t>
      </w:r>
      <w:proofErr w:type="gramStart"/>
      <w:r>
        <w:t>MicroFilters should generate 3 files</w:t>
      </w:r>
      <w:proofErr w:type="gramEnd"/>
      <w:r>
        <w:t>.</w:t>
      </w:r>
    </w:p>
    <w:p w14:paraId="75F4ECCE" w14:textId="5FCA34E5" w:rsidR="00B2011E" w:rsidRDefault="00B2011E" w:rsidP="00B2011E">
      <w:pPr>
        <w:numPr>
          <w:ilvl w:val="0"/>
          <w:numId w:val="19"/>
        </w:numPr>
      </w:pPr>
      <w:r>
        <w:t>Accepted image extensions are .jpg, .</w:t>
      </w:r>
      <w:proofErr w:type="spellStart"/>
      <w:r>
        <w:t>png</w:t>
      </w:r>
      <w:proofErr w:type="spellEnd"/>
      <w:r>
        <w:t xml:space="preserve">, </w:t>
      </w:r>
      <w:proofErr w:type="gramStart"/>
      <w:r>
        <w:t>.</w:t>
      </w:r>
      <w:proofErr w:type="gramEnd"/>
      <w:r>
        <w:t>jpeg for image clicker</w:t>
      </w:r>
      <w:r w:rsidR="002127E5">
        <w:t>.</w:t>
      </w:r>
    </w:p>
    <w:p w14:paraId="32F0ED3E" w14:textId="6B5C1912" w:rsidR="002127E5" w:rsidRDefault="002127E5" w:rsidP="00B2011E">
      <w:pPr>
        <w:numPr>
          <w:ilvl w:val="0"/>
          <w:numId w:val="19"/>
        </w:numPr>
      </w:pPr>
      <w:r>
        <w:t xml:space="preserve">Accept only </w:t>
      </w:r>
      <w:proofErr w:type="spellStart"/>
      <w:r>
        <w:t>youtube</w:t>
      </w:r>
      <w:proofErr w:type="spellEnd"/>
      <w:r>
        <w:t xml:space="preserve"> video only for video clicker.</w:t>
      </w:r>
    </w:p>
    <w:p w14:paraId="3157CEDC" w14:textId="62959A85" w:rsidR="00DA6647" w:rsidRDefault="00CC6130" w:rsidP="00DA6647">
      <w:pPr>
        <w:numPr>
          <w:ilvl w:val="0"/>
          <w:numId w:val="19"/>
        </w:numPr>
      </w:pPr>
      <w:r>
        <w:t>Development should start with Image Clicker type file generation</w:t>
      </w:r>
      <w:r w:rsidR="00DA6647">
        <w:t xml:space="preserve"> logic first.</w:t>
      </w:r>
    </w:p>
    <w:p w14:paraId="473AA640" w14:textId="3008AF81" w:rsidR="002127E5" w:rsidRDefault="002127E5" w:rsidP="00DA6647">
      <w:pPr>
        <w:numPr>
          <w:ilvl w:val="0"/>
          <w:numId w:val="19"/>
        </w:numPr>
      </w:pPr>
      <w:r>
        <w:t>We will have pre-defined destination of generated file(s). The destination should be read configuration setting info.</w:t>
      </w:r>
    </w:p>
    <w:p w14:paraId="450A76A4" w14:textId="3D763F5B" w:rsidR="008E42BB" w:rsidRPr="00B2011E" w:rsidRDefault="008E42BB" w:rsidP="00DA6647">
      <w:pPr>
        <w:numPr>
          <w:ilvl w:val="0"/>
          <w:numId w:val="19"/>
        </w:numPr>
      </w:pPr>
      <w:proofErr w:type="spellStart"/>
      <w:r>
        <w:t>Dropbox</w:t>
      </w:r>
      <w:proofErr w:type="spellEnd"/>
      <w:r>
        <w:t xml:space="preserve"> will be used for production in July. Dev. &amp; Testing stage, we will use our own </w:t>
      </w:r>
      <w:proofErr w:type="spellStart"/>
      <w:r>
        <w:t>dropbox</w:t>
      </w:r>
      <w:proofErr w:type="spellEnd"/>
      <w:r>
        <w:t xml:space="preserve">. Therefore, </w:t>
      </w:r>
      <w:proofErr w:type="spellStart"/>
      <w:r>
        <w:t>dropbox</w:t>
      </w:r>
      <w:proofErr w:type="spellEnd"/>
      <w:r>
        <w:t xml:space="preserve"> location/</w:t>
      </w:r>
      <w:proofErr w:type="spellStart"/>
      <w:r>
        <w:t>url</w:t>
      </w:r>
      <w:proofErr w:type="spellEnd"/>
      <w:r>
        <w:t xml:space="preserve"> should be configuration via configuration se</w:t>
      </w:r>
      <w:r>
        <w:t>t</w:t>
      </w:r>
      <w:r>
        <w:t>ting</w:t>
      </w:r>
    </w:p>
    <w:p w14:paraId="003A250A" w14:textId="77777777" w:rsidR="00566024" w:rsidRDefault="00566024" w:rsidP="00566024">
      <w:pPr>
        <w:rPr>
          <w:ins w:id="13" w:author="Rein, Bethany R" w:date="2013-01-16T14:37:00Z"/>
        </w:rPr>
      </w:pPr>
    </w:p>
    <w:p w14:paraId="51ABA588" w14:textId="77777777" w:rsidR="002B52B1" w:rsidRPr="00E20073" w:rsidRDefault="002B52B1" w:rsidP="00760DB3">
      <w:pPr>
        <w:pStyle w:val="Heading2"/>
      </w:pPr>
      <w:bookmarkStart w:id="14" w:name="_Toc278972994"/>
      <w:r w:rsidRPr="00E20073">
        <w:t>Dependencies</w:t>
      </w:r>
      <w:bookmarkEnd w:id="14"/>
    </w:p>
    <w:p w14:paraId="40FA3563" w14:textId="77777777" w:rsidR="001A35BD" w:rsidRDefault="008A1329" w:rsidP="00F41219">
      <w:pPr>
        <w:pStyle w:val="BodyText"/>
        <w:numPr>
          <w:ilvl w:val="0"/>
          <w:numId w:val="9"/>
        </w:numPr>
      </w:pPr>
      <w:r>
        <w:t>Per crisis, AIDR Collection should generate collection data</w:t>
      </w:r>
      <w:r w:rsidR="001A35BD" w:rsidRPr="001A35BD">
        <w:t>.</w:t>
      </w:r>
    </w:p>
    <w:p w14:paraId="5A8DE782" w14:textId="77777777" w:rsidR="00552C01" w:rsidRPr="00552C01" w:rsidRDefault="00552C01" w:rsidP="00552C01"/>
    <w:p w14:paraId="59DEFD2A" w14:textId="77777777" w:rsidR="006A6901" w:rsidRPr="00E20073" w:rsidRDefault="006A6901" w:rsidP="00760DB3">
      <w:pPr>
        <w:pStyle w:val="Heading2"/>
      </w:pPr>
      <w:bookmarkStart w:id="15" w:name="_Toc278972995"/>
      <w:r w:rsidRPr="00E20073">
        <w:t>Risks</w:t>
      </w:r>
      <w:bookmarkEnd w:id="15"/>
    </w:p>
    <w:p w14:paraId="5AA32B2B" w14:textId="77777777" w:rsidR="001A35BD" w:rsidRDefault="001A35BD" w:rsidP="00F41219">
      <w:pPr>
        <w:numPr>
          <w:ilvl w:val="0"/>
          <w:numId w:val="14"/>
        </w:numPr>
      </w:pPr>
      <w:r>
        <w:t xml:space="preserve">Dependency on </w:t>
      </w:r>
      <w:r w:rsidR="008A1329">
        <w:t>AIDR Collection status.</w:t>
      </w:r>
    </w:p>
    <w:p w14:paraId="40BBF493" w14:textId="77777777" w:rsidR="008A1329" w:rsidRDefault="008A1329" w:rsidP="00F41219">
      <w:pPr>
        <w:numPr>
          <w:ilvl w:val="0"/>
          <w:numId w:val="14"/>
        </w:numPr>
      </w:pPr>
      <w:r>
        <w:t>Dependency on AIDR-TRAINER-API</w:t>
      </w:r>
    </w:p>
    <w:p w14:paraId="7B89CE7A" w14:textId="70C32830" w:rsidR="005517E9" w:rsidRDefault="005517E9" w:rsidP="00F41219">
      <w:pPr>
        <w:numPr>
          <w:ilvl w:val="0"/>
          <w:numId w:val="14"/>
        </w:numPr>
      </w:pPr>
      <w:r>
        <w:t>VM Status of hosting</w:t>
      </w:r>
    </w:p>
    <w:p w14:paraId="05A29115" w14:textId="77777777" w:rsidR="001A35BD" w:rsidRDefault="001A35BD" w:rsidP="001A35BD">
      <w:pPr>
        <w:pStyle w:val="ListParagraph"/>
      </w:pPr>
    </w:p>
    <w:p w14:paraId="48A498C3" w14:textId="77777777" w:rsidR="00470A89" w:rsidRPr="00E20073" w:rsidRDefault="009D4DF2" w:rsidP="00760DB3">
      <w:pPr>
        <w:pStyle w:val="Heading1"/>
      </w:pPr>
      <w:bookmarkStart w:id="16" w:name="_Toc278972996"/>
      <w:r w:rsidRPr="00E20073">
        <w:t>Requirements</w:t>
      </w:r>
      <w:bookmarkEnd w:id="16"/>
    </w:p>
    <w:p w14:paraId="6D854B47" w14:textId="77777777" w:rsidR="00E72BD9" w:rsidRPr="00E20073" w:rsidRDefault="00E72BD9" w:rsidP="001A3786">
      <w:pPr>
        <w:pStyle w:val="BodyText"/>
      </w:pPr>
      <w:r w:rsidRPr="00E20073">
        <w:t>The following subsections define software requirements.</w:t>
      </w:r>
      <w:r w:rsidR="00CA3918" w:rsidRPr="00E20073">
        <w:t xml:space="preserve"> </w:t>
      </w:r>
      <w:r w:rsidRPr="00E20073">
        <w:t xml:space="preserve"> Each requirement is labeled as fo</w:t>
      </w:r>
      <w:r w:rsidRPr="00E20073">
        <w:t>l</w:t>
      </w:r>
      <w:r w:rsidRPr="00E20073">
        <w:t>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17" w:name="_Ref77476447"/>
      <w:r w:rsidRPr="00E20073">
        <w:t xml:space="preserve">Table </w:t>
      </w:r>
      <w:fldSimple w:instr=" SEQ Table \* ARABIC ">
        <w:r w:rsidR="00C8051C">
          <w:rPr>
            <w:noProof/>
          </w:rPr>
          <w:t>1</w:t>
        </w:r>
      </w:fldSimple>
      <w:bookmarkEnd w:id="17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0109E7A2" w14:textId="6AF05BFA" w:rsidR="00253268" w:rsidRDefault="00253268" w:rsidP="00760DB3">
      <w:pPr>
        <w:pStyle w:val="Heading2"/>
      </w:pPr>
      <w:bookmarkStart w:id="18" w:name="_Toc278972997"/>
      <w:r>
        <w:t>Overview</w:t>
      </w:r>
      <w:bookmarkEnd w:id="18"/>
    </w:p>
    <w:p w14:paraId="7407D12B" w14:textId="69BE7968" w:rsidR="00253268" w:rsidRPr="00253268" w:rsidRDefault="00194E2B" w:rsidP="00253268">
      <w:r>
        <w:rPr>
          <w:noProof/>
          <w:lang w:eastAsia="en-US"/>
        </w:rPr>
        <w:drawing>
          <wp:inline distT="0" distB="0" distL="0" distR="0" wp14:anchorId="4B446BD0" wp14:editId="5CCA7E2B">
            <wp:extent cx="6126480" cy="3987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fil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002E" w14:textId="77777777" w:rsidR="002A7F51" w:rsidRPr="00E20073" w:rsidRDefault="002A7F51" w:rsidP="00760DB3">
      <w:pPr>
        <w:pStyle w:val="Heading2"/>
      </w:pPr>
      <w:bookmarkStart w:id="19" w:name="_Toc278972998"/>
      <w:r w:rsidRPr="00E20073">
        <w:t>File Import Requirements</w:t>
      </w:r>
      <w:bookmarkEnd w:id="19"/>
    </w:p>
    <w:p w14:paraId="4D8EF373" w14:textId="77777777" w:rsidR="00E72BD9" w:rsidRPr="00E20073" w:rsidRDefault="002A7F51" w:rsidP="002A7F51">
      <w:pPr>
        <w:pStyle w:val="Heading3"/>
      </w:pPr>
      <w:bookmarkStart w:id="20" w:name="_Toc278972999"/>
      <w:r w:rsidRPr="00E20073">
        <w:t>General Requirements</w:t>
      </w:r>
      <w:bookmarkEnd w:id="20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E20073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E20073" w:rsidRDefault="002A7F51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2A7F51" w:rsidRPr="00E20073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B970B9" w:rsidRDefault="00B970B9" w:rsidP="00793B0B">
            <w:pPr>
              <w:pStyle w:val="CellBase"/>
              <w:rPr>
                <w:bCs/>
              </w:rPr>
            </w:pPr>
            <w:r w:rsidRPr="00B970B9">
              <w:rPr>
                <w:bCs/>
              </w:rPr>
              <w:t>.1</w:t>
            </w:r>
          </w:p>
        </w:tc>
        <w:tc>
          <w:tcPr>
            <w:tcW w:w="6686" w:type="dxa"/>
          </w:tcPr>
          <w:p w14:paraId="1481FCA5" w14:textId="77777777" w:rsidR="00D52620" w:rsidRDefault="008E4E56" w:rsidP="00793B0B">
            <w:pPr>
              <w:pStyle w:val="CellBase"/>
            </w:pPr>
            <w:r>
              <w:t>User should be able to upload a file via UI to generate a file</w:t>
            </w:r>
          </w:p>
          <w:p w14:paraId="59C60506" w14:textId="77777777" w:rsidR="003068E4" w:rsidRDefault="003068E4" w:rsidP="003068E4">
            <w:pPr>
              <w:pStyle w:val="CellBase"/>
              <w:numPr>
                <w:ilvl w:val="0"/>
                <w:numId w:val="21"/>
              </w:numPr>
            </w:pPr>
            <w:r>
              <w:t>User should be able to upload a file from her/his wor</w:t>
            </w:r>
            <w:r>
              <w:t>k</w:t>
            </w:r>
            <w:r>
              <w:t>station.</w:t>
            </w:r>
          </w:p>
          <w:p w14:paraId="1CBBA203" w14:textId="77777777" w:rsidR="003068E4" w:rsidRDefault="003068E4" w:rsidP="003068E4">
            <w:pPr>
              <w:pStyle w:val="CellBase"/>
              <w:numPr>
                <w:ilvl w:val="0"/>
                <w:numId w:val="21"/>
              </w:numPr>
            </w:pPr>
            <w:r>
              <w:t>User should be able to upload a file by entering</w:t>
            </w:r>
            <w:r w:rsidR="00C9211D">
              <w:t xml:space="preserve"> URL in text box</w:t>
            </w:r>
          </w:p>
          <w:p w14:paraId="6543092E" w14:textId="77777777" w:rsidR="00C9211D" w:rsidRDefault="00C9211D" w:rsidP="003068E4">
            <w:pPr>
              <w:pStyle w:val="CellBase"/>
              <w:numPr>
                <w:ilvl w:val="0"/>
                <w:numId w:val="21"/>
              </w:numPr>
            </w:pPr>
            <w:r>
              <w:t>The system should give process bar &amp; estimated time to user</w:t>
            </w:r>
          </w:p>
          <w:p w14:paraId="57C41D79" w14:textId="77777777" w:rsidR="00C9211D" w:rsidRPr="00D52620" w:rsidRDefault="00C9211D" w:rsidP="003068E4">
            <w:pPr>
              <w:pStyle w:val="CellBase"/>
              <w:numPr>
                <w:ilvl w:val="0"/>
                <w:numId w:val="21"/>
              </w:numPr>
            </w:pPr>
            <w:r>
              <w:t>User should be able to set destination location of pr</w:t>
            </w:r>
            <w:r>
              <w:t>o</w:t>
            </w:r>
            <w:r>
              <w:t>cessed file(s)</w:t>
            </w:r>
          </w:p>
        </w:tc>
        <w:tc>
          <w:tcPr>
            <w:tcW w:w="1080" w:type="dxa"/>
          </w:tcPr>
          <w:p w14:paraId="19AB9D27" w14:textId="77777777" w:rsidR="002A7F51" w:rsidRPr="00B970B9" w:rsidRDefault="002A7F51" w:rsidP="00793B0B">
            <w:pPr>
              <w:pStyle w:val="CellBase"/>
            </w:pPr>
          </w:p>
        </w:tc>
        <w:tc>
          <w:tcPr>
            <w:tcW w:w="810" w:type="dxa"/>
          </w:tcPr>
          <w:p w14:paraId="67B88DC0" w14:textId="77777777" w:rsidR="002A7F51" w:rsidRPr="00B970B9" w:rsidRDefault="008E4E56" w:rsidP="00793B0B">
            <w:pPr>
              <w:pStyle w:val="CellBase"/>
            </w:pPr>
            <w:r>
              <w:t>M</w:t>
            </w:r>
          </w:p>
        </w:tc>
      </w:tr>
      <w:tr w:rsidR="0096100B" w:rsidRPr="00E20073" w14:paraId="60D72F7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C11999" w14:textId="1D2EFB08" w:rsidR="0096100B" w:rsidRDefault="0096100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</w:p>
        </w:tc>
        <w:tc>
          <w:tcPr>
            <w:tcW w:w="6686" w:type="dxa"/>
          </w:tcPr>
          <w:p w14:paraId="33FFEA5C" w14:textId="5F7B6DC5" w:rsidR="0096100B" w:rsidRDefault="0096100B" w:rsidP="0096100B">
            <w:pPr>
              <w:pStyle w:val="CellBase"/>
            </w:pPr>
            <w:proofErr w:type="spellStart"/>
            <w:r>
              <w:t>Microfilters</w:t>
            </w:r>
            <w:proofErr w:type="spellEnd"/>
            <w:r>
              <w:t xml:space="preserve"> will generate file in destination location</w:t>
            </w:r>
          </w:p>
        </w:tc>
        <w:tc>
          <w:tcPr>
            <w:tcW w:w="1080" w:type="dxa"/>
          </w:tcPr>
          <w:p w14:paraId="7BCE94D9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3F314956" w14:textId="2B4EDE8C" w:rsidR="0096100B" w:rsidRDefault="00797A38" w:rsidP="00793B0B">
            <w:pPr>
              <w:pStyle w:val="CellBase"/>
            </w:pPr>
            <w:r>
              <w:t>M</w:t>
            </w:r>
          </w:p>
        </w:tc>
      </w:tr>
      <w:tr w:rsidR="0096100B" w:rsidRPr="00E20073" w14:paraId="0ABD7A9A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1C0FCE" w14:textId="221520B1" w:rsidR="0096100B" w:rsidRDefault="0096100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.2.1</w:t>
            </w:r>
          </w:p>
        </w:tc>
        <w:tc>
          <w:tcPr>
            <w:tcW w:w="6686" w:type="dxa"/>
          </w:tcPr>
          <w:p w14:paraId="5C974A3F" w14:textId="7BF791C3" w:rsidR="0096100B" w:rsidRDefault="0096100B" w:rsidP="0096100B">
            <w:pPr>
              <w:pStyle w:val="CellBase"/>
            </w:pPr>
            <w:r>
              <w:t>Destination location should be read from configuration setting</w:t>
            </w:r>
          </w:p>
        </w:tc>
        <w:tc>
          <w:tcPr>
            <w:tcW w:w="1080" w:type="dxa"/>
          </w:tcPr>
          <w:p w14:paraId="330828D5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5B1333F7" w14:textId="0AE5C1F7" w:rsidR="0096100B" w:rsidRDefault="00797A38" w:rsidP="00793B0B">
            <w:pPr>
              <w:pStyle w:val="CellBase"/>
            </w:pPr>
            <w:r>
              <w:t>M</w:t>
            </w:r>
          </w:p>
        </w:tc>
      </w:tr>
      <w:tr w:rsidR="0068666B" w:rsidRPr="00E20073" w14:paraId="3FE38E26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A4C057D" w14:textId="2E611AEE" w:rsidR="0068666B" w:rsidRDefault="0068666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  <w:r w:rsidR="0096100B">
              <w:rPr>
                <w:bCs/>
              </w:rPr>
              <w:t>.1</w:t>
            </w:r>
          </w:p>
        </w:tc>
        <w:tc>
          <w:tcPr>
            <w:tcW w:w="6686" w:type="dxa"/>
          </w:tcPr>
          <w:p w14:paraId="217B382C" w14:textId="0C8312DA" w:rsidR="0068666B" w:rsidRDefault="00194E2B" w:rsidP="0096100B">
            <w:pPr>
              <w:pStyle w:val="CellBase"/>
            </w:pPr>
            <w:proofErr w:type="spellStart"/>
            <w:r>
              <w:t>Microfilters</w:t>
            </w:r>
            <w:proofErr w:type="spellEnd"/>
            <w:r>
              <w:t xml:space="preserve"> will </w:t>
            </w:r>
            <w:r w:rsidR="0096100B">
              <w:t xml:space="preserve">post file location to </w:t>
            </w:r>
            <w:proofErr w:type="spellStart"/>
            <w:r w:rsidR="0096100B">
              <w:t>aidr</w:t>
            </w:r>
            <w:proofErr w:type="spellEnd"/>
            <w:r w:rsidR="0096100B">
              <w:t>-trainer-</w:t>
            </w:r>
            <w:proofErr w:type="spellStart"/>
            <w:r w:rsidR="0096100B">
              <w:t>api</w:t>
            </w:r>
            <w:proofErr w:type="spellEnd"/>
          </w:p>
        </w:tc>
        <w:tc>
          <w:tcPr>
            <w:tcW w:w="1080" w:type="dxa"/>
          </w:tcPr>
          <w:p w14:paraId="0F26A676" w14:textId="77777777" w:rsidR="0068666B" w:rsidRPr="00B970B9" w:rsidRDefault="0068666B" w:rsidP="00793B0B">
            <w:pPr>
              <w:pStyle w:val="CellBase"/>
            </w:pPr>
          </w:p>
        </w:tc>
        <w:tc>
          <w:tcPr>
            <w:tcW w:w="810" w:type="dxa"/>
          </w:tcPr>
          <w:p w14:paraId="58CCB25D" w14:textId="77777777" w:rsidR="0068666B" w:rsidRDefault="00CB1830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48BB40A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7D12505" w14:textId="77777777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CB1830">
              <w:rPr>
                <w:bCs/>
              </w:rPr>
              <w:t>3</w:t>
            </w:r>
          </w:p>
        </w:tc>
        <w:tc>
          <w:tcPr>
            <w:tcW w:w="6686" w:type="dxa"/>
          </w:tcPr>
          <w:p w14:paraId="4D85E2CB" w14:textId="5AF3C10C" w:rsidR="00D52620" w:rsidRDefault="008E4E56" w:rsidP="006B2333">
            <w:pPr>
              <w:pStyle w:val="CellBase"/>
            </w:pPr>
            <w:r>
              <w:t xml:space="preserve">User should select a clicker </w:t>
            </w:r>
            <w:r w:rsidR="00A502CC">
              <w:t>on UI</w:t>
            </w:r>
            <w:r w:rsidR="00DF35E4">
              <w:t>.</w:t>
            </w:r>
          </w:p>
          <w:p w14:paraId="245A6582" w14:textId="6783EA5C" w:rsidR="00DF35E4" w:rsidRDefault="00DF35E4" w:rsidP="006B2333">
            <w:pPr>
              <w:pStyle w:val="CellBase"/>
            </w:pPr>
            <w:r>
              <w:t xml:space="preserve">Available </w:t>
            </w:r>
            <w:r w:rsidR="002C253A">
              <w:t xml:space="preserve">App </w:t>
            </w:r>
            <w:r>
              <w:t xml:space="preserve">Types </w:t>
            </w:r>
            <w:proofErr w:type="gramStart"/>
            <w:r>
              <w:t>are :</w:t>
            </w:r>
            <w:proofErr w:type="gramEnd"/>
          </w:p>
          <w:p w14:paraId="3AF4E4F3" w14:textId="77777777" w:rsidR="00DF35E4" w:rsidRDefault="00DF35E4" w:rsidP="00DF35E4">
            <w:pPr>
              <w:pStyle w:val="CellBase"/>
              <w:numPr>
                <w:ilvl w:val="0"/>
                <w:numId w:val="22"/>
              </w:numPr>
            </w:pPr>
            <w:r>
              <w:t>Text Clicker</w:t>
            </w:r>
          </w:p>
          <w:p w14:paraId="4FD324A8" w14:textId="77777777" w:rsidR="00DF35E4" w:rsidRDefault="00DF35E4" w:rsidP="00DF35E4">
            <w:pPr>
              <w:pStyle w:val="CellBase"/>
              <w:numPr>
                <w:ilvl w:val="0"/>
                <w:numId w:val="22"/>
              </w:numPr>
            </w:pPr>
            <w:r>
              <w:t>Image Clicker</w:t>
            </w:r>
          </w:p>
          <w:p w14:paraId="6C1CEFDE" w14:textId="013328DE" w:rsidR="00A502CC" w:rsidRDefault="002C253A" w:rsidP="00A502CC">
            <w:pPr>
              <w:pStyle w:val="CellBase"/>
              <w:numPr>
                <w:ilvl w:val="0"/>
                <w:numId w:val="22"/>
              </w:numPr>
            </w:pPr>
            <w:r>
              <w:t>Video Clicker</w:t>
            </w:r>
          </w:p>
          <w:p w14:paraId="5441D2AC" w14:textId="7C3BE274" w:rsidR="00A502CC" w:rsidRDefault="00A502CC" w:rsidP="00A502CC">
            <w:pPr>
              <w:pStyle w:val="CellBase"/>
              <w:numPr>
                <w:ilvl w:val="0"/>
                <w:numId w:val="22"/>
              </w:numPr>
            </w:pPr>
            <w:r>
              <w:t>ALL</w:t>
            </w:r>
          </w:p>
          <w:p w14:paraId="60000502" w14:textId="54E633F9" w:rsidR="002C253A" w:rsidRPr="00D52620" w:rsidRDefault="002C253A" w:rsidP="002C253A">
            <w:pPr>
              <w:pStyle w:val="CellBase"/>
            </w:pPr>
          </w:p>
        </w:tc>
        <w:tc>
          <w:tcPr>
            <w:tcW w:w="1080" w:type="dxa"/>
          </w:tcPr>
          <w:p w14:paraId="7BCD098C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03F42850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6D6088" w:rsidRPr="00E20073" w14:paraId="61DB11A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8E3007" w14:textId="2C41C109" w:rsidR="006D6088" w:rsidRDefault="006D6088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.3.1</w:t>
            </w:r>
          </w:p>
        </w:tc>
        <w:tc>
          <w:tcPr>
            <w:tcW w:w="6686" w:type="dxa"/>
          </w:tcPr>
          <w:p w14:paraId="6FD558B4" w14:textId="27D6879A" w:rsidR="006D6088" w:rsidRDefault="00641882" w:rsidP="00A502CC">
            <w:pPr>
              <w:pStyle w:val="CellBase"/>
            </w:pPr>
            <w:r>
              <w:t xml:space="preserve">Users should be able to </w:t>
            </w:r>
            <w:r w:rsidR="00A502CC">
              <w:t>filter app list by app type</w:t>
            </w:r>
            <w:r>
              <w:t>.</w:t>
            </w:r>
          </w:p>
        </w:tc>
        <w:tc>
          <w:tcPr>
            <w:tcW w:w="1080" w:type="dxa"/>
          </w:tcPr>
          <w:p w14:paraId="66B8DB43" w14:textId="77777777" w:rsidR="006D6088" w:rsidRPr="00B970B9" w:rsidRDefault="006D6088" w:rsidP="00793B0B">
            <w:pPr>
              <w:pStyle w:val="CellBase"/>
            </w:pPr>
          </w:p>
        </w:tc>
        <w:tc>
          <w:tcPr>
            <w:tcW w:w="810" w:type="dxa"/>
          </w:tcPr>
          <w:p w14:paraId="5CC08C81" w14:textId="46249673" w:rsidR="006D6088" w:rsidRDefault="00082038" w:rsidP="00793B0B">
            <w:pPr>
              <w:pStyle w:val="CellBase"/>
            </w:pPr>
            <w:r>
              <w:t>M</w:t>
            </w:r>
          </w:p>
        </w:tc>
      </w:tr>
      <w:tr w:rsidR="00CB1830" w:rsidRPr="00E20073" w14:paraId="0FA1C45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AB49D6" w14:textId="77777777" w:rsidR="00CB1830" w:rsidRDefault="000B6FB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.4</w:t>
            </w:r>
          </w:p>
        </w:tc>
        <w:tc>
          <w:tcPr>
            <w:tcW w:w="6686" w:type="dxa"/>
          </w:tcPr>
          <w:p w14:paraId="103C7F6C" w14:textId="0AD03177" w:rsidR="00CB1830" w:rsidRDefault="00CB1830" w:rsidP="008E4E56">
            <w:pPr>
              <w:pStyle w:val="CellBase"/>
            </w:pPr>
            <w:r>
              <w:t>User should be able to select a</w:t>
            </w:r>
            <w:r w:rsidR="006D4151">
              <w:t>n</w:t>
            </w:r>
            <w:r>
              <w:t xml:space="preserve"> </w:t>
            </w:r>
            <w:r w:rsidR="008B773C">
              <w:t>app List</w:t>
            </w:r>
            <w:r>
              <w:t xml:space="preserve"> </w:t>
            </w:r>
            <w:r w:rsidR="00EF2117">
              <w:t xml:space="preserve">from </w:t>
            </w:r>
            <w:r w:rsidR="006D4151">
              <w:t>app list</w:t>
            </w:r>
            <w:r w:rsidR="00EF2117">
              <w:t>.</w:t>
            </w:r>
          </w:p>
          <w:p w14:paraId="1EE3B9F4" w14:textId="042D9C0D" w:rsidR="0031764F" w:rsidRDefault="006D4151" w:rsidP="008E4E56">
            <w:pPr>
              <w:pStyle w:val="CellBase"/>
            </w:pPr>
            <w:r>
              <w:t>App list</w:t>
            </w:r>
            <w:r w:rsidR="00EF2117">
              <w:t xml:space="preserve"> should get from </w:t>
            </w:r>
          </w:p>
          <w:p w14:paraId="7BF0FC31" w14:textId="0CE0A79F" w:rsidR="00EF2117" w:rsidRDefault="0031764F" w:rsidP="008E4E56">
            <w:pPr>
              <w:pStyle w:val="CellBase"/>
            </w:pPr>
            <w:r w:rsidRPr="0031764F">
              <w:t>http://</w:t>
            </w:r>
            <w:r w:rsidR="00F445CC" w:rsidRPr="00F445CC">
              <w:t>pybossa-dev.qcri.org</w:t>
            </w:r>
            <w:r w:rsidRPr="0031764F">
              <w:t>/</w:t>
            </w:r>
            <w:r w:rsidR="00F445CC" w:rsidRPr="00F445CC">
              <w:t>AIDRTrainerAPI/rest/deployment/active</w:t>
            </w:r>
          </w:p>
          <w:p w14:paraId="081297D1" w14:textId="77777777" w:rsidR="00A502CC" w:rsidRDefault="00A502CC" w:rsidP="00A502CC">
            <w:pPr>
              <w:pStyle w:val="CellBase"/>
            </w:pPr>
            <w:r>
              <w:t>[</w:t>
            </w:r>
          </w:p>
          <w:p w14:paraId="4C56E785" w14:textId="77777777" w:rsidR="00A502CC" w:rsidRDefault="00A502CC" w:rsidP="00A502CC">
            <w:pPr>
              <w:pStyle w:val="CellBase"/>
            </w:pPr>
            <w:r>
              <w:t xml:space="preserve">  {</w:t>
            </w:r>
          </w:p>
          <w:p w14:paraId="3CFCB4CE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deploymentID</w:t>
            </w:r>
            <w:proofErr w:type="spellEnd"/>
            <w:proofErr w:type="gramEnd"/>
            <w:r>
              <w:t>": 2,</w:t>
            </w:r>
          </w:p>
          <w:p w14:paraId="45B1145C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clientAppID</w:t>
            </w:r>
            <w:proofErr w:type="spellEnd"/>
            <w:proofErr w:type="gramEnd"/>
            <w:r>
              <w:t>": 47,</w:t>
            </w:r>
          </w:p>
          <w:p w14:paraId="3566D8E0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gramStart"/>
            <w:r>
              <w:t>choices</w:t>
            </w:r>
            <w:proofErr w:type="gramEnd"/>
            <w:r>
              <w:t>": "[{\"</w:t>
            </w:r>
            <w:proofErr w:type="spellStart"/>
            <w:r>
              <w:t>qa</w:t>
            </w:r>
            <w:proofErr w:type="spellEnd"/>
            <w:r>
              <w:t>\":\"severe\"}, {\"</w:t>
            </w:r>
            <w:proofErr w:type="spellStart"/>
            <w:r>
              <w:t>qa</w:t>
            </w:r>
            <w:proofErr w:type="spellEnd"/>
            <w:r>
              <w:t>\":\"mild\"}, {\"</w:t>
            </w:r>
            <w:proofErr w:type="spellStart"/>
            <w:r>
              <w:t>qa</w:t>
            </w:r>
            <w:proofErr w:type="spellEnd"/>
            <w:r>
              <w:t>\":\"none\"}]",</w:t>
            </w:r>
          </w:p>
          <w:p w14:paraId="459ADFD8" w14:textId="78F4C604" w:rsidR="00A502CC" w:rsidRDefault="00604C80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clientAppName</w:t>
            </w:r>
            <w:proofErr w:type="spellEnd"/>
            <w:proofErr w:type="gramEnd"/>
            <w:r>
              <w:t>": "</w:t>
            </w:r>
            <w:proofErr w:type="spellStart"/>
            <w:r>
              <w:t>Image</w:t>
            </w:r>
            <w:r w:rsidR="00A502CC">
              <w:t>Clicker</w:t>
            </w:r>
            <w:proofErr w:type="spellEnd"/>
            <w:r w:rsidR="00A502CC">
              <w:t>",</w:t>
            </w:r>
          </w:p>
          <w:p w14:paraId="618A2C78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appType</w:t>
            </w:r>
            <w:proofErr w:type="spellEnd"/>
            <w:proofErr w:type="gramEnd"/>
            <w:r>
              <w:t>": 2,</w:t>
            </w:r>
          </w:p>
          <w:p w14:paraId="0CD8F0FB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appTypeName</w:t>
            </w:r>
            <w:proofErr w:type="spellEnd"/>
            <w:proofErr w:type="gramEnd"/>
            <w:r>
              <w:t>": "Image Clicker"</w:t>
            </w:r>
          </w:p>
          <w:p w14:paraId="79A18A8C" w14:textId="77777777" w:rsidR="00A502CC" w:rsidRDefault="00A502CC" w:rsidP="00A502CC">
            <w:pPr>
              <w:pStyle w:val="CellBase"/>
            </w:pPr>
            <w:r>
              <w:t xml:space="preserve">  },</w:t>
            </w:r>
          </w:p>
          <w:p w14:paraId="454D13FF" w14:textId="77777777" w:rsidR="00A502CC" w:rsidRDefault="00A502CC" w:rsidP="00A502CC">
            <w:pPr>
              <w:pStyle w:val="CellBase"/>
            </w:pPr>
            <w:r>
              <w:t xml:space="preserve">  {</w:t>
            </w:r>
          </w:p>
          <w:p w14:paraId="3904F049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deploymentID</w:t>
            </w:r>
            <w:proofErr w:type="spellEnd"/>
            <w:proofErr w:type="gramEnd"/>
            <w:r>
              <w:t>": 4,</w:t>
            </w:r>
          </w:p>
          <w:p w14:paraId="0D82E169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clientAppID</w:t>
            </w:r>
            <w:proofErr w:type="spellEnd"/>
            <w:proofErr w:type="gramEnd"/>
            <w:r>
              <w:t>": 78,</w:t>
            </w:r>
          </w:p>
          <w:p w14:paraId="710E3828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gramStart"/>
            <w:r>
              <w:t>choices</w:t>
            </w:r>
            <w:proofErr w:type="gramEnd"/>
            <w:r>
              <w:t>": "[{\"</w:t>
            </w:r>
            <w:proofErr w:type="spellStart"/>
            <w:r>
              <w:t>qa</w:t>
            </w:r>
            <w:proofErr w:type="spellEnd"/>
            <w:r>
              <w:t>\":\"</w:t>
            </w:r>
            <w:proofErr w:type="spellStart"/>
            <w:r>
              <w:t>single_killed</w:t>
            </w:r>
            <w:proofErr w:type="spellEnd"/>
            <w:r>
              <w:t>\"},{\"</w:t>
            </w:r>
            <w:proofErr w:type="spellStart"/>
            <w:r>
              <w:t>qa</w:t>
            </w:r>
            <w:proofErr w:type="spellEnd"/>
            <w:r>
              <w:t>\":\"</w:t>
            </w:r>
            <w:proofErr w:type="spellStart"/>
            <w:r>
              <w:t>several_killed</w:t>
            </w:r>
            <w:proofErr w:type="spellEnd"/>
            <w:r>
              <w:t>\"},{\"</w:t>
            </w:r>
            <w:proofErr w:type="spellStart"/>
            <w:r>
              <w:t>qa</w:t>
            </w:r>
            <w:proofErr w:type="spellEnd"/>
            <w:r>
              <w:t>\":\"null\"}]",</w:t>
            </w:r>
          </w:p>
          <w:p w14:paraId="498D4D84" w14:textId="592D6C2D" w:rsidR="00A502CC" w:rsidRDefault="00A502CC" w:rsidP="00A502CC">
            <w:pPr>
              <w:pStyle w:val="CellBase"/>
            </w:pPr>
            <w:r>
              <w:t xml:space="preserve">   </w:t>
            </w:r>
            <w:r w:rsidR="00604C80">
              <w:t xml:space="preserve"> "</w:t>
            </w:r>
            <w:proofErr w:type="spellStart"/>
            <w:proofErr w:type="gramStart"/>
            <w:r w:rsidR="00604C80">
              <w:t>clientAppName</w:t>
            </w:r>
            <w:proofErr w:type="spellEnd"/>
            <w:proofErr w:type="gramEnd"/>
            <w:r w:rsidR="00604C80">
              <w:t>": "370BlackBox</w:t>
            </w:r>
            <w:r>
              <w:t>People killed",</w:t>
            </w:r>
          </w:p>
          <w:p w14:paraId="4CE3ABE0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appType</w:t>
            </w:r>
            <w:proofErr w:type="spellEnd"/>
            <w:proofErr w:type="gramEnd"/>
            <w:r>
              <w:t>": 1,</w:t>
            </w:r>
          </w:p>
          <w:p w14:paraId="554591EE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appTypeName</w:t>
            </w:r>
            <w:proofErr w:type="spellEnd"/>
            <w:proofErr w:type="gramEnd"/>
            <w:r>
              <w:t>": "Text Clicker"</w:t>
            </w:r>
          </w:p>
          <w:p w14:paraId="68FC4454" w14:textId="77777777" w:rsidR="00A502CC" w:rsidRDefault="00A502CC" w:rsidP="00A502CC">
            <w:pPr>
              <w:pStyle w:val="CellBase"/>
            </w:pPr>
            <w:r>
              <w:t xml:space="preserve">  }</w:t>
            </w:r>
          </w:p>
          <w:p w14:paraId="6707D936" w14:textId="30D647CC" w:rsidR="000B6FB0" w:rsidRDefault="00A502CC" w:rsidP="00A502CC">
            <w:pPr>
              <w:pStyle w:val="CellBase"/>
            </w:pPr>
            <w:r>
              <w:t>]</w:t>
            </w:r>
          </w:p>
        </w:tc>
        <w:tc>
          <w:tcPr>
            <w:tcW w:w="1080" w:type="dxa"/>
          </w:tcPr>
          <w:p w14:paraId="3324DEBC" w14:textId="77777777" w:rsidR="00CB1830" w:rsidRPr="00B970B9" w:rsidRDefault="00CB1830" w:rsidP="00793B0B">
            <w:pPr>
              <w:pStyle w:val="CellBase"/>
            </w:pPr>
          </w:p>
        </w:tc>
        <w:tc>
          <w:tcPr>
            <w:tcW w:w="810" w:type="dxa"/>
          </w:tcPr>
          <w:p w14:paraId="28819E47" w14:textId="7ED3A095" w:rsidR="00CB1830" w:rsidRDefault="00293A44" w:rsidP="00793B0B">
            <w:pPr>
              <w:pStyle w:val="CellBase"/>
            </w:pPr>
            <w:r>
              <w:t>M</w:t>
            </w:r>
          </w:p>
        </w:tc>
      </w:tr>
      <w:tr w:rsidR="00AD684C" w:rsidRPr="00E20073" w14:paraId="711768B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2DA4667" w14:textId="02B57BD1" w:rsidR="00AD684C" w:rsidRDefault="00AD684C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.4.1</w:t>
            </w:r>
          </w:p>
        </w:tc>
        <w:tc>
          <w:tcPr>
            <w:tcW w:w="6686" w:type="dxa"/>
          </w:tcPr>
          <w:p w14:paraId="2ACB9CF5" w14:textId="6A741779" w:rsidR="00AD684C" w:rsidRDefault="00AD684C" w:rsidP="00E9305B">
            <w:pPr>
              <w:pStyle w:val="CellBase"/>
            </w:pPr>
            <w:r>
              <w:t xml:space="preserve">System should display </w:t>
            </w:r>
            <w:proofErr w:type="spellStart"/>
            <w:r>
              <w:t>ClientAppName</w:t>
            </w:r>
            <w:proofErr w:type="spellEnd"/>
            <w:r>
              <w:t xml:space="preserve"> to users</w:t>
            </w:r>
          </w:p>
        </w:tc>
        <w:tc>
          <w:tcPr>
            <w:tcW w:w="1080" w:type="dxa"/>
          </w:tcPr>
          <w:p w14:paraId="60513E0A" w14:textId="77777777" w:rsidR="00AD684C" w:rsidRPr="00B970B9" w:rsidRDefault="00AD684C" w:rsidP="00793B0B">
            <w:pPr>
              <w:pStyle w:val="CellBase"/>
            </w:pPr>
          </w:p>
        </w:tc>
        <w:tc>
          <w:tcPr>
            <w:tcW w:w="810" w:type="dxa"/>
          </w:tcPr>
          <w:p w14:paraId="27C5FA13" w14:textId="1C0D9691" w:rsidR="00AD684C" w:rsidRDefault="00AD7CE0" w:rsidP="00793B0B">
            <w:pPr>
              <w:pStyle w:val="CellBase"/>
            </w:pPr>
            <w:r>
              <w:t>M</w:t>
            </w:r>
          </w:p>
        </w:tc>
      </w:tr>
      <w:tr w:rsidR="006D4151" w:rsidRPr="00E20073" w14:paraId="67E6E5D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F5D6D53" w14:textId="615EA509" w:rsidR="006D4151" w:rsidRDefault="006D4151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E9305B">
              <w:rPr>
                <w:bCs/>
              </w:rPr>
              <w:t>4.</w:t>
            </w:r>
            <w:r w:rsidR="00AD684C">
              <w:rPr>
                <w:bCs/>
              </w:rPr>
              <w:t>2</w:t>
            </w:r>
          </w:p>
        </w:tc>
        <w:tc>
          <w:tcPr>
            <w:tcW w:w="6686" w:type="dxa"/>
          </w:tcPr>
          <w:p w14:paraId="0E37C998" w14:textId="799DF3CF" w:rsidR="006D4151" w:rsidRDefault="00AD684C" w:rsidP="00E9305B">
            <w:pPr>
              <w:pStyle w:val="CellBase"/>
            </w:pPr>
            <w:r>
              <w:t>User should be able to select one or more apps from the list.</w:t>
            </w:r>
          </w:p>
        </w:tc>
        <w:tc>
          <w:tcPr>
            <w:tcW w:w="1080" w:type="dxa"/>
          </w:tcPr>
          <w:p w14:paraId="0D3D87CA" w14:textId="77777777" w:rsidR="006D4151" w:rsidRPr="00B970B9" w:rsidRDefault="006D4151" w:rsidP="00793B0B">
            <w:pPr>
              <w:pStyle w:val="CellBase"/>
            </w:pPr>
          </w:p>
        </w:tc>
        <w:tc>
          <w:tcPr>
            <w:tcW w:w="810" w:type="dxa"/>
          </w:tcPr>
          <w:p w14:paraId="0C8F135F" w14:textId="70C6F763" w:rsidR="006D4151" w:rsidRDefault="00AD7CE0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3924E7B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BF50595" w14:textId="77777777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5</w:t>
            </w:r>
          </w:p>
        </w:tc>
        <w:tc>
          <w:tcPr>
            <w:tcW w:w="6686" w:type="dxa"/>
          </w:tcPr>
          <w:p w14:paraId="11E3FAC6" w14:textId="77777777" w:rsidR="008E4E56" w:rsidRPr="00B970B9" w:rsidRDefault="008E4E56" w:rsidP="008E4E56">
            <w:pPr>
              <w:pStyle w:val="CellBase"/>
            </w:pPr>
            <w:r>
              <w:t xml:space="preserve">MicroFilters should </w:t>
            </w:r>
          </w:p>
          <w:p w14:paraId="72184901" w14:textId="77777777" w:rsidR="00B970B9" w:rsidRDefault="00A030AA" w:rsidP="00F41219">
            <w:pPr>
              <w:pStyle w:val="CellBase"/>
              <w:numPr>
                <w:ilvl w:val="0"/>
                <w:numId w:val="15"/>
              </w:numPr>
            </w:pPr>
            <w:r>
              <w:t>Remove duplicate</w:t>
            </w:r>
          </w:p>
          <w:p w14:paraId="49AC5A49" w14:textId="77777777" w:rsidR="00A030AA" w:rsidRDefault="00A030AA" w:rsidP="00F41219">
            <w:pPr>
              <w:pStyle w:val="CellBase"/>
              <w:numPr>
                <w:ilvl w:val="0"/>
                <w:numId w:val="15"/>
              </w:numPr>
            </w:pPr>
            <w:r>
              <w:t>Remove re</w:t>
            </w:r>
            <w:r w:rsidR="00DF35E4">
              <w:t>-</w:t>
            </w:r>
            <w:r>
              <w:t>tweet</w:t>
            </w:r>
          </w:p>
          <w:p w14:paraId="741090E3" w14:textId="0E7B978E" w:rsidR="00DA4679" w:rsidRDefault="00DA4679" w:rsidP="00F41219">
            <w:pPr>
              <w:pStyle w:val="CellBase"/>
              <w:numPr>
                <w:ilvl w:val="0"/>
                <w:numId w:val="15"/>
              </w:numPr>
            </w:pPr>
            <w:r>
              <w:t>Private images or any invalid image should be removed</w:t>
            </w:r>
          </w:p>
          <w:p w14:paraId="28B5ABB8" w14:textId="3671D9E2" w:rsidR="00DA4679" w:rsidRPr="00B970B9" w:rsidRDefault="00DA4679" w:rsidP="00F41219">
            <w:pPr>
              <w:pStyle w:val="CellBase"/>
              <w:numPr>
                <w:ilvl w:val="0"/>
                <w:numId w:val="15"/>
              </w:numPr>
            </w:pPr>
            <w:r>
              <w:t>Private videos or any invalid video should be removed</w:t>
            </w:r>
          </w:p>
        </w:tc>
        <w:tc>
          <w:tcPr>
            <w:tcW w:w="1080" w:type="dxa"/>
          </w:tcPr>
          <w:p w14:paraId="5C896B2A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1EE10260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01407B2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7DAB604" w14:textId="3A9343A9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6</w:t>
            </w:r>
          </w:p>
        </w:tc>
        <w:tc>
          <w:tcPr>
            <w:tcW w:w="6686" w:type="dxa"/>
          </w:tcPr>
          <w:p w14:paraId="7C85A36C" w14:textId="77777777" w:rsidR="00B970B9" w:rsidRPr="00B970B9" w:rsidRDefault="00A030AA" w:rsidP="006B2333">
            <w:pPr>
              <w:pStyle w:val="CellBase"/>
            </w:pPr>
            <w:r>
              <w:t>MicroFilters should generated .</w:t>
            </w:r>
            <w:proofErr w:type="spellStart"/>
            <w:r>
              <w:t>cvs</w:t>
            </w:r>
            <w:proofErr w:type="spellEnd"/>
            <w:r>
              <w:t xml:space="preserve"> file</w:t>
            </w:r>
          </w:p>
        </w:tc>
        <w:tc>
          <w:tcPr>
            <w:tcW w:w="1080" w:type="dxa"/>
          </w:tcPr>
          <w:p w14:paraId="2DDB5C9F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537D194D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5307D7" w:rsidRPr="00E20073" w14:paraId="4710E849" w14:textId="77777777" w:rsidTr="00552E8A"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1C0B13A" w14:textId="77777777" w:rsidR="005307D7" w:rsidRPr="00B970B9" w:rsidRDefault="00BA747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7</w:t>
            </w:r>
          </w:p>
        </w:tc>
        <w:tc>
          <w:tcPr>
            <w:tcW w:w="6686" w:type="dxa"/>
          </w:tcPr>
          <w:p w14:paraId="785BCACC" w14:textId="6F33BC38" w:rsidR="005307D7" w:rsidRDefault="00A030AA" w:rsidP="00BA747B">
            <w:pPr>
              <w:pStyle w:val="CellBase"/>
            </w:pPr>
            <w:r>
              <w:t>MicroFilters generated file should have a head</w:t>
            </w:r>
            <w:r w:rsidR="00641882">
              <w:t>er</w:t>
            </w:r>
            <w:r>
              <w:t xml:space="preserve"> on the first row.</w:t>
            </w:r>
          </w:p>
          <w:p w14:paraId="747FD972" w14:textId="77777777" w:rsidR="00ED541A" w:rsidRDefault="00ED541A" w:rsidP="00BA747B">
            <w:pPr>
              <w:pStyle w:val="CellBase"/>
            </w:pPr>
            <w:r>
              <w:t>It is case-</w:t>
            </w:r>
            <w:proofErr w:type="spellStart"/>
            <w:r>
              <w:t>senstive</w:t>
            </w:r>
            <w:proofErr w:type="spellEnd"/>
            <w:r>
              <w:t>.</w:t>
            </w:r>
          </w:p>
          <w:p w14:paraId="2EC8B232" w14:textId="77777777" w:rsidR="00641882" w:rsidRDefault="00641882" w:rsidP="00BA747B">
            <w:pPr>
              <w:pStyle w:val="CellBase"/>
              <w:rPr>
                <w:b/>
              </w:rPr>
            </w:pPr>
          </w:p>
          <w:p w14:paraId="67C5F135" w14:textId="77777777" w:rsidR="00A030AA" w:rsidRPr="00A030AA" w:rsidRDefault="00A030AA" w:rsidP="00BA747B">
            <w:pPr>
              <w:pStyle w:val="CellBase"/>
              <w:rPr>
                <w:b/>
              </w:rPr>
            </w:pPr>
            <w:r w:rsidRPr="00A030AA">
              <w:rPr>
                <w:b/>
              </w:rPr>
              <w:t>See the below:</w:t>
            </w:r>
          </w:p>
          <w:p w14:paraId="2FC375C4" w14:textId="77777777" w:rsidR="00BA747B" w:rsidRDefault="00BA747B" w:rsidP="00BA747B">
            <w:pPr>
              <w:pStyle w:val="CellBase"/>
            </w:pPr>
          </w:p>
          <w:p w14:paraId="7889AF2D" w14:textId="77777777" w:rsidR="00BA747B" w:rsidRPr="00A030AA" w:rsidRDefault="00A030AA" w:rsidP="00A030AA">
            <w:pPr>
              <w:pStyle w:val="PlainText"/>
            </w:pPr>
            <w:r w:rsidRPr="00E2358C">
              <w:t>"User-Name","Tweet","Time-stamp","Location","Latitude","Longitude","Image-link","TweetID"</w:t>
            </w:r>
          </w:p>
        </w:tc>
        <w:tc>
          <w:tcPr>
            <w:tcW w:w="1080" w:type="dxa"/>
          </w:tcPr>
          <w:p w14:paraId="55123C6B" w14:textId="77777777" w:rsidR="005307D7" w:rsidRPr="00B970B9" w:rsidRDefault="005307D7" w:rsidP="00793B0B">
            <w:pPr>
              <w:pStyle w:val="CellBase"/>
            </w:pPr>
          </w:p>
        </w:tc>
        <w:tc>
          <w:tcPr>
            <w:tcW w:w="810" w:type="dxa"/>
          </w:tcPr>
          <w:p w14:paraId="37A4C471" w14:textId="77777777" w:rsidR="005307D7" w:rsidRPr="00B970B9" w:rsidRDefault="00BA747B" w:rsidP="00793B0B">
            <w:pPr>
              <w:pStyle w:val="CellBase"/>
            </w:pPr>
            <w:r>
              <w:t>M</w:t>
            </w:r>
          </w:p>
        </w:tc>
      </w:tr>
      <w:tr w:rsidR="006B2333" w:rsidRPr="00E20073" w14:paraId="53C9F34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EAC0C10" w14:textId="77777777" w:rsidR="006B2333" w:rsidRPr="00B970B9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8</w:t>
            </w:r>
          </w:p>
        </w:tc>
        <w:tc>
          <w:tcPr>
            <w:tcW w:w="6686" w:type="dxa"/>
          </w:tcPr>
          <w:p w14:paraId="5957AFF5" w14:textId="77777777" w:rsidR="006B2333" w:rsidRDefault="00A030AA" w:rsidP="00BE1393">
            <w:pPr>
              <w:pStyle w:val="CellBase"/>
            </w:pPr>
            <w:r>
              <w:t xml:space="preserve">For text clicker type, </w:t>
            </w:r>
            <w:proofErr w:type="spellStart"/>
            <w:r>
              <w:t>MicroFilter</w:t>
            </w:r>
            <w:proofErr w:type="spellEnd"/>
            <w:r>
              <w:t xml:space="preserve"> should be generate each row based on the below logic:</w:t>
            </w:r>
          </w:p>
          <w:p w14:paraId="14062472" w14:textId="77777777" w:rsidR="00C9211D" w:rsidRDefault="00C9211D" w:rsidP="00BE1393">
            <w:pPr>
              <w:pStyle w:val="CellBase"/>
            </w:pPr>
          </w:p>
          <w:p w14:paraId="4AB0E61B" w14:textId="77777777" w:rsidR="00A030AA" w:rsidRDefault="00A030AA" w:rsidP="00A030AA">
            <w:pPr>
              <w:pStyle w:val="CellBase"/>
              <w:rPr>
                <w:b/>
              </w:rPr>
            </w:pPr>
            <w:r>
              <w:rPr>
                <w:b/>
              </w:rPr>
              <w:t>Data Field Detail for Text Clicker</w:t>
            </w:r>
            <w:r w:rsidRPr="00A030AA">
              <w:rPr>
                <w:b/>
              </w:rPr>
              <w:t>:</w:t>
            </w:r>
          </w:p>
          <w:p w14:paraId="7F787897" w14:textId="77777777" w:rsidR="00A030AA" w:rsidRDefault="00A030AA" w:rsidP="00A030AA">
            <w:pPr>
              <w:pStyle w:val="CellBase"/>
              <w:rPr>
                <w:b/>
              </w:rPr>
            </w:pPr>
            <w:proofErr w:type="spellStart"/>
            <w:r>
              <w:rPr>
                <w:b/>
              </w:rPr>
              <w:t>Useer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Twitter handler</w:t>
            </w:r>
          </w:p>
          <w:p w14:paraId="4BB73071" w14:textId="77777777" w:rsidR="00A030AA" w:rsidRDefault="00A030AA" w:rsidP="00A030AA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Tweet :</w:t>
            </w:r>
            <w:proofErr w:type="gramEnd"/>
            <w:r>
              <w:rPr>
                <w:b/>
              </w:rPr>
              <w:t xml:space="preserve"> Tweet text</w:t>
            </w:r>
          </w:p>
          <w:p w14:paraId="4DCA34FE" w14:textId="77777777" w:rsidR="00A030AA" w:rsidRDefault="00A030AA" w:rsidP="00A030AA">
            <w:pPr>
              <w:pStyle w:val="CellBase"/>
              <w:rPr>
                <w:b/>
              </w:rPr>
            </w:pPr>
            <w:r>
              <w:rPr>
                <w:b/>
              </w:rPr>
              <w:t>Time-</w:t>
            </w:r>
            <w:proofErr w:type="gramStart"/>
            <w:r>
              <w:rPr>
                <w:b/>
              </w:rPr>
              <w:t>stamp :</w:t>
            </w:r>
            <w:proofErr w:type="gramEnd"/>
            <w:r>
              <w:rPr>
                <w:b/>
              </w:rPr>
              <w:t xml:space="preserve"> Tweet created date/time</w:t>
            </w:r>
          </w:p>
          <w:p w14:paraId="615FDB39" w14:textId="77777777" w:rsidR="00A030AA" w:rsidRDefault="00A030AA" w:rsidP="00A030AA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Location :</w:t>
            </w:r>
            <w:proofErr w:type="gramEnd"/>
            <w:r>
              <w:rPr>
                <w:b/>
              </w:rPr>
              <w:t xml:space="preserve"> empty string “”</w:t>
            </w:r>
          </w:p>
          <w:p w14:paraId="356A0993" w14:textId="77777777" w:rsidR="00A030AA" w:rsidRDefault="00A030AA" w:rsidP="00A030AA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Latitude :</w:t>
            </w:r>
            <w:proofErr w:type="gramEnd"/>
            <w:r>
              <w:rPr>
                <w:b/>
              </w:rPr>
              <w:t xml:space="preserve"> if tweet data has latitude, otherwise empty string</w:t>
            </w:r>
          </w:p>
          <w:p w14:paraId="3FFE2D82" w14:textId="77777777" w:rsidR="00A030AA" w:rsidRDefault="00A030AA" w:rsidP="00A030AA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Longitude :</w:t>
            </w:r>
            <w:proofErr w:type="gramEnd"/>
            <w:r>
              <w:rPr>
                <w:b/>
              </w:rPr>
              <w:t xml:space="preserve"> if tweet data has longitude, otherwise empty string</w:t>
            </w:r>
          </w:p>
          <w:p w14:paraId="1524BDA7" w14:textId="77777777" w:rsidR="00A030AA" w:rsidRDefault="00A030AA" w:rsidP="00A030AA">
            <w:pPr>
              <w:pStyle w:val="CellBase"/>
              <w:rPr>
                <w:b/>
              </w:rPr>
            </w:pPr>
            <w:r>
              <w:rPr>
                <w:b/>
              </w:rPr>
              <w:t>Image-</w:t>
            </w:r>
            <w:proofErr w:type="gramStart"/>
            <w:r>
              <w:rPr>
                <w:b/>
              </w:rPr>
              <w:t>Link :</w:t>
            </w:r>
            <w:proofErr w:type="gramEnd"/>
            <w:r>
              <w:rPr>
                <w:b/>
              </w:rPr>
              <w:t xml:space="preserve"> empty string “”</w:t>
            </w:r>
          </w:p>
          <w:p w14:paraId="3D8C78F3" w14:textId="77777777" w:rsidR="00A030AA" w:rsidRPr="00A030AA" w:rsidRDefault="00A030AA" w:rsidP="00A030AA">
            <w:pPr>
              <w:pStyle w:val="CellBase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TweetID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Tweet ID</w:t>
            </w:r>
          </w:p>
          <w:p w14:paraId="5108CE7B" w14:textId="77777777" w:rsidR="00A030AA" w:rsidRDefault="00A030AA" w:rsidP="00BE1393">
            <w:pPr>
              <w:pStyle w:val="CellBase"/>
            </w:pPr>
          </w:p>
        </w:tc>
        <w:tc>
          <w:tcPr>
            <w:tcW w:w="1080" w:type="dxa"/>
          </w:tcPr>
          <w:p w14:paraId="59E6141B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A9E3E53" w14:textId="77777777" w:rsidR="006B2333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6B2333" w:rsidRPr="00E20073" w14:paraId="3DBA83F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586F809" w14:textId="77777777" w:rsidR="006B2333" w:rsidRPr="00B970B9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9</w:t>
            </w:r>
          </w:p>
        </w:tc>
        <w:tc>
          <w:tcPr>
            <w:tcW w:w="6686" w:type="dxa"/>
          </w:tcPr>
          <w:p w14:paraId="25E633CF" w14:textId="77777777" w:rsidR="00555050" w:rsidRDefault="00555050" w:rsidP="00555050">
            <w:pPr>
              <w:pStyle w:val="CellBase"/>
            </w:pPr>
            <w:r>
              <w:t xml:space="preserve">For image clicker type, </w:t>
            </w:r>
            <w:proofErr w:type="spellStart"/>
            <w:r>
              <w:t>MicroFilter</w:t>
            </w:r>
            <w:proofErr w:type="spellEnd"/>
            <w:r>
              <w:t xml:space="preserve"> should be generate each row based on the below logic:</w:t>
            </w:r>
          </w:p>
          <w:p w14:paraId="0B5E4B11" w14:textId="77777777" w:rsidR="00555050" w:rsidRDefault="00555050" w:rsidP="00555050">
            <w:pPr>
              <w:pStyle w:val="CellBase"/>
              <w:rPr>
                <w:b/>
              </w:rPr>
            </w:pPr>
            <w:r>
              <w:rPr>
                <w:b/>
              </w:rPr>
              <w:t>Data Field Detail for Image Clicker</w:t>
            </w:r>
            <w:r w:rsidRPr="00A030AA">
              <w:rPr>
                <w:b/>
              </w:rPr>
              <w:t>:</w:t>
            </w:r>
          </w:p>
          <w:p w14:paraId="3B728DDD" w14:textId="77777777" w:rsidR="00555050" w:rsidRDefault="00555050" w:rsidP="00555050">
            <w:pPr>
              <w:pStyle w:val="CellBase"/>
              <w:rPr>
                <w:b/>
              </w:rPr>
            </w:pPr>
            <w:proofErr w:type="spellStart"/>
            <w:r>
              <w:rPr>
                <w:b/>
              </w:rPr>
              <w:t>Useer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Twitter handler</w:t>
            </w:r>
          </w:p>
          <w:p w14:paraId="34B92416" w14:textId="77777777" w:rsidR="00555050" w:rsidRDefault="00555050" w:rsidP="00555050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Tweet :</w:t>
            </w:r>
            <w:proofErr w:type="gramEnd"/>
            <w:r>
              <w:rPr>
                <w:b/>
              </w:rPr>
              <w:t xml:space="preserve"> Tweet text</w:t>
            </w:r>
          </w:p>
          <w:p w14:paraId="3DAA40CD" w14:textId="77777777" w:rsidR="00555050" w:rsidRDefault="00555050" w:rsidP="00555050">
            <w:pPr>
              <w:pStyle w:val="CellBase"/>
              <w:rPr>
                <w:b/>
              </w:rPr>
            </w:pPr>
            <w:r>
              <w:rPr>
                <w:b/>
              </w:rPr>
              <w:t>Time-</w:t>
            </w:r>
            <w:proofErr w:type="gramStart"/>
            <w:r>
              <w:rPr>
                <w:b/>
              </w:rPr>
              <w:t>stamp :</w:t>
            </w:r>
            <w:proofErr w:type="gramEnd"/>
            <w:r>
              <w:rPr>
                <w:b/>
              </w:rPr>
              <w:t xml:space="preserve"> Tweet created date/time</w:t>
            </w:r>
          </w:p>
          <w:p w14:paraId="4784C606" w14:textId="77777777" w:rsidR="00555050" w:rsidRDefault="00555050" w:rsidP="00555050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Location :</w:t>
            </w:r>
            <w:proofErr w:type="gramEnd"/>
            <w:r>
              <w:rPr>
                <w:b/>
              </w:rPr>
              <w:t xml:space="preserve"> image URL</w:t>
            </w:r>
          </w:p>
          <w:p w14:paraId="4BADADF2" w14:textId="77777777" w:rsidR="00555050" w:rsidRDefault="00555050" w:rsidP="00555050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Latitude :</w:t>
            </w:r>
            <w:proofErr w:type="gramEnd"/>
            <w:r>
              <w:rPr>
                <w:b/>
              </w:rPr>
              <w:t xml:space="preserve"> if tweet data has latitude, otherwise empty string</w:t>
            </w:r>
          </w:p>
          <w:p w14:paraId="60F6E79E" w14:textId="77777777" w:rsidR="00555050" w:rsidRDefault="00555050" w:rsidP="00555050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Longitude :</w:t>
            </w:r>
            <w:proofErr w:type="gramEnd"/>
            <w:r>
              <w:rPr>
                <w:b/>
              </w:rPr>
              <w:t xml:space="preserve"> if tweet data has longitude, otherwise empty string</w:t>
            </w:r>
          </w:p>
          <w:p w14:paraId="7B2075E8" w14:textId="77777777" w:rsidR="00555050" w:rsidRDefault="00555050" w:rsidP="00555050">
            <w:pPr>
              <w:pStyle w:val="CellBase"/>
              <w:rPr>
                <w:b/>
              </w:rPr>
            </w:pPr>
            <w:r>
              <w:rPr>
                <w:b/>
              </w:rPr>
              <w:t>Image-</w:t>
            </w:r>
            <w:proofErr w:type="gramStart"/>
            <w:r>
              <w:rPr>
                <w:b/>
              </w:rPr>
              <w:t>Link :</w:t>
            </w:r>
            <w:proofErr w:type="gramEnd"/>
            <w:r>
              <w:rPr>
                <w:b/>
              </w:rPr>
              <w:t xml:space="preserve">  image URL</w:t>
            </w:r>
          </w:p>
          <w:p w14:paraId="2758397F" w14:textId="77777777" w:rsidR="00555050" w:rsidRDefault="00555050" w:rsidP="00555050">
            <w:pPr>
              <w:pStyle w:val="CellBase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TweetID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Tweet ID</w:t>
            </w:r>
          </w:p>
          <w:p w14:paraId="7EA28C7B" w14:textId="77777777" w:rsidR="00F01378" w:rsidRDefault="00F01378" w:rsidP="00555050">
            <w:pPr>
              <w:pStyle w:val="CellBase"/>
              <w:rPr>
                <w:b/>
              </w:rPr>
            </w:pPr>
          </w:p>
          <w:p w14:paraId="3CF45899" w14:textId="77777777" w:rsidR="00F01378" w:rsidRDefault="00F01378" w:rsidP="00F01378">
            <w:pPr>
              <w:pStyle w:val="CellBase"/>
            </w:pPr>
            <w:r>
              <w:t>For image clicker type,</w:t>
            </w:r>
          </w:p>
          <w:p w14:paraId="04F7C0A0" w14:textId="77777777" w:rsidR="00F01378" w:rsidRDefault="00F01378" w:rsidP="00F01378">
            <w:pPr>
              <w:pStyle w:val="CellBase"/>
              <w:numPr>
                <w:ilvl w:val="0"/>
                <w:numId w:val="20"/>
              </w:numPr>
            </w:pPr>
            <w:r>
              <w:t>MicroFilters should read tweet text.</w:t>
            </w:r>
          </w:p>
          <w:p w14:paraId="2FA561D7" w14:textId="77777777" w:rsidR="00F01378" w:rsidRDefault="00F01378" w:rsidP="00F01378">
            <w:pPr>
              <w:pStyle w:val="CellBase"/>
              <w:numPr>
                <w:ilvl w:val="0"/>
                <w:numId w:val="20"/>
              </w:numPr>
            </w:pPr>
            <w:r>
              <w:t xml:space="preserve">If tweet text contains any URL, </w:t>
            </w:r>
          </w:p>
          <w:p w14:paraId="76A732EB" w14:textId="77777777" w:rsidR="00F01378" w:rsidRDefault="00F01378" w:rsidP="00F01378">
            <w:pPr>
              <w:pStyle w:val="CellBase"/>
              <w:numPr>
                <w:ilvl w:val="0"/>
                <w:numId w:val="20"/>
              </w:numPr>
            </w:pPr>
            <w:r>
              <w:t>Check if URL is for Image link</w:t>
            </w:r>
          </w:p>
          <w:p w14:paraId="07595BF5" w14:textId="77777777" w:rsidR="00F01378" w:rsidRDefault="00F01378" w:rsidP="00F01378">
            <w:pPr>
              <w:pStyle w:val="CellBase"/>
              <w:numPr>
                <w:ilvl w:val="0"/>
                <w:numId w:val="20"/>
              </w:numPr>
            </w:pPr>
            <w:r>
              <w:t>If so, MicroFilters should get Image URL, then, populate a row.</w:t>
            </w:r>
          </w:p>
          <w:p w14:paraId="7517AA7D" w14:textId="6A4935D9" w:rsidR="002675B1" w:rsidRPr="00082038" w:rsidRDefault="00F01378" w:rsidP="00B970B9">
            <w:pPr>
              <w:pStyle w:val="CellBase"/>
              <w:rPr>
                <w:b/>
              </w:rPr>
            </w:pPr>
            <w:r>
              <w:t>If tweet text doesn’t contain image, it should be disregarded.</w:t>
            </w:r>
          </w:p>
        </w:tc>
        <w:tc>
          <w:tcPr>
            <w:tcW w:w="1080" w:type="dxa"/>
          </w:tcPr>
          <w:p w14:paraId="27F47C44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950041C" w14:textId="77777777" w:rsidR="006B2333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F01378" w:rsidRPr="00E20073" w14:paraId="6A67A19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7661DE9" w14:textId="5AD3A685" w:rsidR="00F01378" w:rsidRDefault="003E1DD3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.10</w:t>
            </w:r>
          </w:p>
        </w:tc>
        <w:tc>
          <w:tcPr>
            <w:tcW w:w="6686" w:type="dxa"/>
          </w:tcPr>
          <w:p w14:paraId="6396326F" w14:textId="77777777" w:rsidR="00F01378" w:rsidRDefault="00F01378" w:rsidP="00F01378">
            <w:pPr>
              <w:pStyle w:val="CellBase"/>
            </w:pPr>
            <w:r>
              <w:t xml:space="preserve">For Video clicker type, </w:t>
            </w:r>
            <w:proofErr w:type="spellStart"/>
            <w:r>
              <w:t>MicroFilter</w:t>
            </w:r>
            <w:proofErr w:type="spellEnd"/>
            <w:r>
              <w:t xml:space="preserve"> should be generate each row based on the below logic:</w:t>
            </w:r>
          </w:p>
          <w:p w14:paraId="1419AE69" w14:textId="77777777" w:rsidR="00F01378" w:rsidRDefault="00F01378" w:rsidP="00F01378">
            <w:pPr>
              <w:pStyle w:val="CellBase"/>
              <w:rPr>
                <w:b/>
              </w:rPr>
            </w:pPr>
            <w:r>
              <w:rPr>
                <w:b/>
              </w:rPr>
              <w:t>Data Field Detail for Image Clicker</w:t>
            </w:r>
            <w:r w:rsidRPr="00A030AA">
              <w:rPr>
                <w:b/>
              </w:rPr>
              <w:t>:</w:t>
            </w:r>
          </w:p>
          <w:p w14:paraId="38449CB4" w14:textId="77777777" w:rsidR="00F01378" w:rsidRDefault="00F01378" w:rsidP="00F01378">
            <w:pPr>
              <w:pStyle w:val="CellBase"/>
              <w:rPr>
                <w:b/>
              </w:rPr>
            </w:pPr>
            <w:proofErr w:type="spellStart"/>
            <w:r>
              <w:rPr>
                <w:b/>
              </w:rPr>
              <w:t>Useer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Twitter handler</w:t>
            </w:r>
          </w:p>
          <w:p w14:paraId="3B3C85D3" w14:textId="77777777" w:rsidR="00F01378" w:rsidRDefault="00F01378" w:rsidP="00F01378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Tweet :</w:t>
            </w:r>
            <w:proofErr w:type="gramEnd"/>
            <w:r>
              <w:rPr>
                <w:b/>
              </w:rPr>
              <w:t xml:space="preserve"> Tweet text</w:t>
            </w:r>
          </w:p>
          <w:p w14:paraId="1BE6C0BA" w14:textId="77777777" w:rsidR="00F01378" w:rsidRDefault="00F01378" w:rsidP="00F01378">
            <w:pPr>
              <w:pStyle w:val="CellBase"/>
              <w:rPr>
                <w:b/>
              </w:rPr>
            </w:pPr>
            <w:r>
              <w:rPr>
                <w:b/>
              </w:rPr>
              <w:t>Time-</w:t>
            </w:r>
            <w:proofErr w:type="gramStart"/>
            <w:r>
              <w:rPr>
                <w:b/>
              </w:rPr>
              <w:t>stamp :</w:t>
            </w:r>
            <w:proofErr w:type="gramEnd"/>
            <w:r>
              <w:rPr>
                <w:b/>
              </w:rPr>
              <w:t xml:space="preserve"> Tweet created date/time</w:t>
            </w:r>
          </w:p>
          <w:p w14:paraId="7E7C6793" w14:textId="77777777" w:rsidR="00F01378" w:rsidRDefault="00F01378" w:rsidP="00F01378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Location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youtube</w:t>
            </w:r>
            <w:proofErr w:type="spellEnd"/>
            <w:r>
              <w:rPr>
                <w:b/>
              </w:rPr>
              <w:t xml:space="preserve"> Video id</w:t>
            </w:r>
          </w:p>
          <w:p w14:paraId="059E619A" w14:textId="77777777" w:rsidR="00F01378" w:rsidRDefault="00F01378" w:rsidP="00F01378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Latitude :</w:t>
            </w:r>
            <w:proofErr w:type="gramEnd"/>
            <w:r>
              <w:rPr>
                <w:b/>
              </w:rPr>
              <w:t xml:space="preserve"> if tweet data has latitude, otherwise empty string</w:t>
            </w:r>
          </w:p>
          <w:p w14:paraId="2812F357" w14:textId="77777777" w:rsidR="00F01378" w:rsidRDefault="00F01378" w:rsidP="00F01378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Longitude :</w:t>
            </w:r>
            <w:proofErr w:type="gramEnd"/>
            <w:r>
              <w:rPr>
                <w:b/>
              </w:rPr>
              <w:t xml:space="preserve"> if tweet data has longitude, otherwise empty string</w:t>
            </w:r>
          </w:p>
          <w:p w14:paraId="7A0E1264" w14:textId="77777777" w:rsidR="00F01378" w:rsidRDefault="00F01378" w:rsidP="00F01378">
            <w:pPr>
              <w:pStyle w:val="CellBase"/>
              <w:rPr>
                <w:b/>
              </w:rPr>
            </w:pPr>
            <w:r>
              <w:rPr>
                <w:b/>
              </w:rPr>
              <w:t>Image-</w:t>
            </w:r>
            <w:proofErr w:type="gramStart"/>
            <w:r>
              <w:rPr>
                <w:b/>
              </w:rPr>
              <w:t>Link :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youtube</w:t>
            </w:r>
            <w:proofErr w:type="spellEnd"/>
            <w:r>
              <w:rPr>
                <w:b/>
              </w:rPr>
              <w:t xml:space="preserve"> Video id</w:t>
            </w:r>
          </w:p>
          <w:p w14:paraId="08E4729A" w14:textId="77777777" w:rsidR="00F01378" w:rsidRPr="00A030AA" w:rsidRDefault="00F01378" w:rsidP="00F01378">
            <w:pPr>
              <w:pStyle w:val="CellBase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TweetID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Tweet ID</w:t>
            </w:r>
          </w:p>
          <w:p w14:paraId="3F0D438E" w14:textId="77777777" w:rsidR="00F01378" w:rsidRDefault="00F01378" w:rsidP="00F01378">
            <w:pPr>
              <w:pStyle w:val="CellBase"/>
            </w:pPr>
          </w:p>
          <w:p w14:paraId="7AE56E9B" w14:textId="77777777" w:rsidR="00F01378" w:rsidRDefault="00F01378" w:rsidP="00F01378">
            <w:pPr>
              <w:pStyle w:val="CellBase"/>
            </w:pPr>
            <w:r>
              <w:t>For video clicker type,</w:t>
            </w:r>
          </w:p>
          <w:p w14:paraId="4ED13036" w14:textId="77777777" w:rsidR="00F01378" w:rsidRDefault="00F01378" w:rsidP="00F01378">
            <w:pPr>
              <w:pStyle w:val="CellBase"/>
              <w:numPr>
                <w:ilvl w:val="0"/>
                <w:numId w:val="23"/>
              </w:numPr>
            </w:pPr>
            <w:r>
              <w:t>MicroFilters should read tweet text.</w:t>
            </w:r>
          </w:p>
          <w:p w14:paraId="4A3363DB" w14:textId="77777777" w:rsidR="00F01378" w:rsidRDefault="00F01378" w:rsidP="00F01378">
            <w:pPr>
              <w:pStyle w:val="CellBase"/>
              <w:numPr>
                <w:ilvl w:val="0"/>
                <w:numId w:val="23"/>
              </w:numPr>
            </w:pPr>
            <w:r>
              <w:t xml:space="preserve">If tweet text contains any URL, </w:t>
            </w:r>
          </w:p>
          <w:p w14:paraId="308A930A" w14:textId="77777777" w:rsidR="00F01378" w:rsidRDefault="00F01378" w:rsidP="00F01378">
            <w:pPr>
              <w:pStyle w:val="CellBase"/>
              <w:numPr>
                <w:ilvl w:val="0"/>
                <w:numId w:val="23"/>
              </w:numPr>
            </w:pPr>
            <w:r>
              <w:t xml:space="preserve">Check if URL is for </w:t>
            </w:r>
            <w:proofErr w:type="spellStart"/>
            <w:r>
              <w:t>youtube</w:t>
            </w:r>
            <w:proofErr w:type="spellEnd"/>
            <w:r>
              <w:t xml:space="preserve"> Video link</w:t>
            </w:r>
          </w:p>
          <w:p w14:paraId="4F37AF3D" w14:textId="77777777" w:rsidR="00F01378" w:rsidRDefault="00F01378" w:rsidP="00F01378">
            <w:pPr>
              <w:pStyle w:val="CellBase"/>
              <w:numPr>
                <w:ilvl w:val="0"/>
                <w:numId w:val="23"/>
              </w:numPr>
            </w:pPr>
            <w:r>
              <w:t xml:space="preserve">If so, MicroFilters should get </w:t>
            </w:r>
            <w:proofErr w:type="spellStart"/>
            <w:r>
              <w:t>youtube</w:t>
            </w:r>
            <w:proofErr w:type="spellEnd"/>
            <w:r>
              <w:t xml:space="preserve"> Video ID, then, populate a row.</w:t>
            </w:r>
          </w:p>
          <w:p w14:paraId="264A9160" w14:textId="77777777" w:rsidR="00F01378" w:rsidRDefault="00F01378" w:rsidP="00F01378">
            <w:pPr>
              <w:pStyle w:val="CellBase"/>
            </w:pPr>
            <w:r>
              <w:t xml:space="preserve">If tweet text doesn’t contain </w:t>
            </w:r>
            <w:proofErr w:type="spellStart"/>
            <w:r>
              <w:t>youtube</w:t>
            </w:r>
            <w:proofErr w:type="spellEnd"/>
            <w:r>
              <w:t xml:space="preserve"> video link, it should be disregarded.</w:t>
            </w:r>
          </w:p>
        </w:tc>
        <w:tc>
          <w:tcPr>
            <w:tcW w:w="1080" w:type="dxa"/>
          </w:tcPr>
          <w:p w14:paraId="15B7DE07" w14:textId="77777777" w:rsidR="00F01378" w:rsidRPr="00B970B9" w:rsidRDefault="00F01378" w:rsidP="00793B0B">
            <w:pPr>
              <w:pStyle w:val="CellBase"/>
            </w:pPr>
          </w:p>
        </w:tc>
        <w:tc>
          <w:tcPr>
            <w:tcW w:w="810" w:type="dxa"/>
          </w:tcPr>
          <w:p w14:paraId="49CD7754" w14:textId="49D03FD5" w:rsidR="00F01378" w:rsidRDefault="00B66030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5018726A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4AFE48B" w14:textId="64C63D96" w:rsidR="00B970B9" w:rsidRPr="00B970B9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1</w:t>
            </w:r>
            <w:r w:rsidR="00C82ED8">
              <w:rPr>
                <w:bCs/>
              </w:rPr>
              <w:t>1</w:t>
            </w:r>
          </w:p>
        </w:tc>
        <w:tc>
          <w:tcPr>
            <w:tcW w:w="6686" w:type="dxa"/>
          </w:tcPr>
          <w:p w14:paraId="0ADF808A" w14:textId="77777777" w:rsidR="00ED541A" w:rsidRPr="00B970B9" w:rsidRDefault="00F01378" w:rsidP="00F01378">
            <w:pPr>
              <w:pStyle w:val="CellBase"/>
            </w:pPr>
            <w:r>
              <w:t>MicroFilters should store all transactions in its own DB</w:t>
            </w:r>
          </w:p>
        </w:tc>
        <w:tc>
          <w:tcPr>
            <w:tcW w:w="1080" w:type="dxa"/>
          </w:tcPr>
          <w:p w14:paraId="3B52F205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781B7305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4BC4C15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4EA200D" w14:textId="33BF8FEC" w:rsidR="004D76F2" w:rsidRPr="00B970B9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1</w:t>
            </w:r>
            <w:r w:rsidR="00C82ED8">
              <w:rPr>
                <w:bCs/>
              </w:rPr>
              <w:t>2</w:t>
            </w:r>
          </w:p>
        </w:tc>
        <w:tc>
          <w:tcPr>
            <w:tcW w:w="6686" w:type="dxa"/>
          </w:tcPr>
          <w:p w14:paraId="34DC80DE" w14:textId="77777777" w:rsidR="005307D7" w:rsidRPr="005307D7" w:rsidRDefault="003068E4" w:rsidP="003068E4">
            <w:pPr>
              <w:pStyle w:val="CellBase"/>
              <w:rPr>
                <w:b/>
              </w:rPr>
            </w:pPr>
            <w:r>
              <w:t xml:space="preserve">MicroFilters should generate max 1500 records data. </w:t>
            </w:r>
          </w:p>
        </w:tc>
        <w:tc>
          <w:tcPr>
            <w:tcW w:w="1080" w:type="dxa"/>
          </w:tcPr>
          <w:p w14:paraId="0A489EF1" w14:textId="77777777" w:rsidR="00B970B9" w:rsidRPr="00B970B9" w:rsidRDefault="00B970B9" w:rsidP="003068E4">
            <w:pPr>
              <w:pStyle w:val="CellBase"/>
            </w:pPr>
          </w:p>
        </w:tc>
        <w:tc>
          <w:tcPr>
            <w:tcW w:w="810" w:type="dxa"/>
          </w:tcPr>
          <w:p w14:paraId="1F06324F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7B2560" w:rsidRPr="00E20073" w14:paraId="20ABCE3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63ADD42" w14:textId="60C89239" w:rsidR="007B2560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</w:t>
            </w:r>
            <w:r w:rsidR="00C82ED8">
              <w:rPr>
                <w:bCs/>
              </w:rPr>
              <w:t>3</w:t>
            </w:r>
          </w:p>
        </w:tc>
        <w:tc>
          <w:tcPr>
            <w:tcW w:w="6686" w:type="dxa"/>
          </w:tcPr>
          <w:p w14:paraId="2B4709F7" w14:textId="77777777" w:rsidR="007B2560" w:rsidRDefault="00C9211D" w:rsidP="007B2560">
            <w:pPr>
              <w:pStyle w:val="CellBase"/>
            </w:pPr>
            <w:r>
              <w:t>File name should be unique</w:t>
            </w:r>
          </w:p>
        </w:tc>
        <w:tc>
          <w:tcPr>
            <w:tcW w:w="1080" w:type="dxa"/>
          </w:tcPr>
          <w:p w14:paraId="5F560C2A" w14:textId="77777777" w:rsidR="007B2560" w:rsidRPr="00B970B9" w:rsidRDefault="007B2560" w:rsidP="00793B0B">
            <w:pPr>
              <w:pStyle w:val="CellBase"/>
            </w:pPr>
          </w:p>
        </w:tc>
        <w:tc>
          <w:tcPr>
            <w:tcW w:w="810" w:type="dxa"/>
          </w:tcPr>
          <w:p w14:paraId="031D9362" w14:textId="77777777" w:rsidR="007B2560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2675B1" w:rsidRPr="00E20073" w14:paraId="762F801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124BD3" w14:textId="1F42D42E" w:rsidR="002675B1" w:rsidRPr="00B970B9" w:rsidRDefault="004D76F2" w:rsidP="003068E4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3068E4">
              <w:rPr>
                <w:bCs/>
              </w:rPr>
              <w:t>1</w:t>
            </w:r>
            <w:r w:rsidR="00C82ED8">
              <w:rPr>
                <w:bCs/>
              </w:rPr>
              <w:t>4</w:t>
            </w:r>
          </w:p>
        </w:tc>
        <w:tc>
          <w:tcPr>
            <w:tcW w:w="6686" w:type="dxa"/>
          </w:tcPr>
          <w:p w14:paraId="2AF3D191" w14:textId="77777777" w:rsidR="002675B1" w:rsidRDefault="00C9211D" w:rsidP="007B2560">
            <w:pPr>
              <w:pStyle w:val="CellBase"/>
            </w:pPr>
            <w:r>
              <w:t xml:space="preserve">Once a file is generated, MicroFilters should send info to </w:t>
            </w:r>
            <w:proofErr w:type="spellStart"/>
            <w:r>
              <w:t>aidr</w:t>
            </w:r>
            <w:proofErr w:type="spellEnd"/>
            <w:r>
              <w:t>-trainer-</w:t>
            </w:r>
            <w:proofErr w:type="spellStart"/>
            <w:r>
              <w:t>api</w:t>
            </w:r>
            <w:proofErr w:type="spellEnd"/>
            <w:r>
              <w:t xml:space="preserve"> via restful service with </w:t>
            </w:r>
            <w:proofErr w:type="spellStart"/>
            <w:r>
              <w:t>json</w:t>
            </w:r>
            <w:proofErr w:type="spellEnd"/>
            <w:r>
              <w:t xml:space="preserve"> format payload.</w:t>
            </w:r>
          </w:p>
          <w:p w14:paraId="66BB8183" w14:textId="2837E8B5" w:rsidR="00C9211D" w:rsidRDefault="000B6FB0" w:rsidP="007B2560">
            <w:pPr>
              <w:pStyle w:val="CellBase"/>
            </w:pPr>
            <w:proofErr w:type="gramStart"/>
            <w:r>
              <w:t>restful</w:t>
            </w:r>
            <w:proofErr w:type="gramEnd"/>
            <w:r>
              <w:t xml:space="preserve"> service </w:t>
            </w:r>
            <w:proofErr w:type="spellStart"/>
            <w:r>
              <w:t>url</w:t>
            </w:r>
            <w:proofErr w:type="spellEnd"/>
            <w:r>
              <w:t xml:space="preserve"> : </w:t>
            </w:r>
            <w:r w:rsidR="007E0E93" w:rsidRPr="006331B5">
              <w:t>http://pybossa-dev.qcri.org/AIDRTra</w:t>
            </w:r>
            <w:r w:rsidR="006331B5">
              <w:t>inerAPI/rest/</w:t>
            </w:r>
            <w:r w:rsidR="006331B5" w:rsidRPr="006331B5">
              <w:t>source</w:t>
            </w:r>
            <w:r w:rsidR="006331B5">
              <w:t>/save</w:t>
            </w:r>
          </w:p>
          <w:p w14:paraId="426476A0" w14:textId="77777777" w:rsidR="007E0E93" w:rsidRDefault="007E0E93" w:rsidP="007B2560">
            <w:pPr>
              <w:pStyle w:val="CellBase"/>
            </w:pPr>
          </w:p>
          <w:p w14:paraId="2327B184" w14:textId="77777777" w:rsidR="007E0E93" w:rsidRDefault="007E0E93" w:rsidP="007B2560">
            <w:pPr>
              <w:pStyle w:val="CellBase"/>
            </w:pPr>
            <w:proofErr w:type="spellStart"/>
            <w:proofErr w:type="gramStart"/>
            <w:r>
              <w:t>json</w:t>
            </w:r>
            <w:proofErr w:type="spellEnd"/>
            <w:proofErr w:type="gramEnd"/>
            <w:r>
              <w:t xml:space="preserve"> format :</w:t>
            </w:r>
          </w:p>
          <w:p w14:paraId="1DDC233F" w14:textId="77777777" w:rsidR="00604C80" w:rsidRDefault="00604C80" w:rsidP="00604C80">
            <w:pPr>
              <w:pStyle w:val="CellBase"/>
            </w:pPr>
            <w:r>
              <w:t>[</w:t>
            </w:r>
          </w:p>
          <w:p w14:paraId="2140FBA9" w14:textId="77777777" w:rsidR="00604C80" w:rsidRDefault="00604C80" w:rsidP="00604C80">
            <w:pPr>
              <w:pStyle w:val="CellBase"/>
            </w:pPr>
            <w:r>
              <w:t xml:space="preserve">  {</w:t>
            </w:r>
          </w:p>
          <w:p w14:paraId="550338B7" w14:textId="77777777" w:rsidR="00604C80" w:rsidRDefault="00604C80" w:rsidP="00604C80">
            <w:pPr>
              <w:pStyle w:val="CellBase"/>
            </w:pPr>
            <w:r>
              <w:t xml:space="preserve">  "</w:t>
            </w:r>
            <w:proofErr w:type="spellStart"/>
            <w:proofErr w:type="gramStart"/>
            <w:r>
              <w:t>fileURL</w:t>
            </w:r>
            <w:proofErr w:type="spellEnd"/>
            <w:proofErr w:type="gramEnd"/>
            <w:r>
              <w:t>": "http://localhost:8888/tornado201406150955.csv",</w:t>
            </w:r>
          </w:p>
          <w:p w14:paraId="77A3B8C4" w14:textId="2178A1B3" w:rsidR="00604C80" w:rsidRDefault="00656E5B" w:rsidP="00604C80">
            <w:pPr>
              <w:pStyle w:val="CellBase"/>
            </w:pPr>
            <w:r>
              <w:t xml:space="preserve">  "</w:t>
            </w:r>
            <w:proofErr w:type="spellStart"/>
            <w:proofErr w:type="gramStart"/>
            <w:r>
              <w:t>appID</w:t>
            </w:r>
            <w:proofErr w:type="spellEnd"/>
            <w:proofErr w:type="gramEnd"/>
            <w:r>
              <w:t>": 48</w:t>
            </w:r>
          </w:p>
          <w:p w14:paraId="5EF433CF" w14:textId="77777777" w:rsidR="00604C80" w:rsidRDefault="00604C80" w:rsidP="00604C80">
            <w:pPr>
              <w:pStyle w:val="CellBase"/>
            </w:pPr>
            <w:r>
              <w:t xml:space="preserve">  },</w:t>
            </w:r>
          </w:p>
          <w:p w14:paraId="597468BC" w14:textId="77777777" w:rsidR="00604C80" w:rsidRDefault="00604C80" w:rsidP="00604C80">
            <w:pPr>
              <w:pStyle w:val="CellBase"/>
            </w:pPr>
            <w:r>
              <w:t xml:space="preserve">    {</w:t>
            </w:r>
          </w:p>
          <w:p w14:paraId="61E2DAA6" w14:textId="77777777" w:rsidR="00604C80" w:rsidRDefault="00604C80" w:rsidP="00604C80">
            <w:pPr>
              <w:pStyle w:val="CellBase"/>
            </w:pPr>
            <w:r>
              <w:t xml:space="preserve">  "</w:t>
            </w:r>
            <w:proofErr w:type="spellStart"/>
            <w:proofErr w:type="gramStart"/>
            <w:r>
              <w:t>fileURL</w:t>
            </w:r>
            <w:proofErr w:type="spellEnd"/>
            <w:proofErr w:type="gramEnd"/>
            <w:r>
              <w:t>": "http://localhost:8888/imageclicker201406150956.csv",</w:t>
            </w:r>
          </w:p>
          <w:p w14:paraId="56EAF0CA" w14:textId="12F44B72" w:rsidR="00604C80" w:rsidRDefault="00656E5B" w:rsidP="00604C80">
            <w:pPr>
              <w:pStyle w:val="CellBase"/>
            </w:pPr>
            <w:r>
              <w:t xml:space="preserve">  "</w:t>
            </w:r>
            <w:proofErr w:type="spellStart"/>
            <w:proofErr w:type="gramStart"/>
            <w:r>
              <w:t>appID</w:t>
            </w:r>
            <w:proofErr w:type="spellEnd"/>
            <w:proofErr w:type="gramEnd"/>
            <w:r>
              <w:t>": 73</w:t>
            </w:r>
          </w:p>
          <w:p w14:paraId="0E245119" w14:textId="77777777" w:rsidR="00604C80" w:rsidRDefault="00604C80" w:rsidP="00604C80">
            <w:pPr>
              <w:pStyle w:val="CellBase"/>
            </w:pPr>
            <w:r>
              <w:t xml:space="preserve">  }</w:t>
            </w:r>
          </w:p>
          <w:p w14:paraId="2247EC26" w14:textId="77777777" w:rsidR="00604C80" w:rsidRDefault="00604C80" w:rsidP="00604C80">
            <w:pPr>
              <w:pStyle w:val="CellBase"/>
            </w:pPr>
            <w:r>
              <w:t>]</w:t>
            </w:r>
          </w:p>
          <w:p w14:paraId="464CA81C" w14:textId="492DF375" w:rsidR="00156F37" w:rsidRDefault="00604C80" w:rsidP="007E0E93">
            <w:pPr>
              <w:pStyle w:val="CellBase"/>
            </w:pPr>
            <w:r>
              <w:t xml:space="preserve"> </w:t>
            </w:r>
          </w:p>
        </w:tc>
        <w:tc>
          <w:tcPr>
            <w:tcW w:w="1080" w:type="dxa"/>
          </w:tcPr>
          <w:p w14:paraId="05DA0926" w14:textId="77777777" w:rsidR="002675B1" w:rsidRPr="00B970B9" w:rsidRDefault="002675B1" w:rsidP="00793B0B">
            <w:pPr>
              <w:pStyle w:val="CellBase"/>
            </w:pPr>
          </w:p>
        </w:tc>
        <w:tc>
          <w:tcPr>
            <w:tcW w:w="810" w:type="dxa"/>
          </w:tcPr>
          <w:p w14:paraId="189DBB84" w14:textId="77777777" w:rsidR="002675B1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7B2560" w:rsidRPr="00E20073" w14:paraId="1CEC1D0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7518A43" w14:textId="77777777" w:rsidR="007B2560" w:rsidRDefault="004D76F2" w:rsidP="003068E4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3068E4">
              <w:rPr>
                <w:bCs/>
              </w:rPr>
              <w:t>1</w:t>
            </w:r>
            <w:r w:rsidR="00F01378">
              <w:rPr>
                <w:bCs/>
              </w:rPr>
              <w:t>6</w:t>
            </w:r>
          </w:p>
        </w:tc>
        <w:tc>
          <w:tcPr>
            <w:tcW w:w="6686" w:type="dxa"/>
          </w:tcPr>
          <w:p w14:paraId="2E31DDB8" w14:textId="77777777" w:rsidR="007B2560" w:rsidRPr="007B2560" w:rsidRDefault="00304905" w:rsidP="007B2560">
            <w:pPr>
              <w:pStyle w:val="CellBase"/>
            </w:pPr>
            <w:r>
              <w:t>MicroFilters should generate transaction log in its own database</w:t>
            </w:r>
          </w:p>
        </w:tc>
        <w:tc>
          <w:tcPr>
            <w:tcW w:w="1080" w:type="dxa"/>
          </w:tcPr>
          <w:p w14:paraId="4A13AA38" w14:textId="77777777" w:rsidR="007B2560" w:rsidRPr="00B970B9" w:rsidRDefault="007B2560" w:rsidP="00793B0B">
            <w:pPr>
              <w:pStyle w:val="CellBase"/>
            </w:pPr>
          </w:p>
        </w:tc>
        <w:tc>
          <w:tcPr>
            <w:tcW w:w="810" w:type="dxa"/>
          </w:tcPr>
          <w:p w14:paraId="6F760008" w14:textId="77777777" w:rsidR="007B2560" w:rsidRPr="00B970B9" w:rsidRDefault="00304905" w:rsidP="00793B0B">
            <w:pPr>
              <w:pStyle w:val="CellBase"/>
            </w:pPr>
            <w:r>
              <w:t>M</w:t>
            </w:r>
          </w:p>
        </w:tc>
      </w:tr>
      <w:tr w:rsidR="00A801E0" w:rsidRPr="00E20073" w14:paraId="04C0BC8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92190FF" w14:textId="77777777" w:rsidR="00A801E0" w:rsidRDefault="003068E4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</w:t>
            </w:r>
            <w:r w:rsidR="00F01378">
              <w:rPr>
                <w:bCs/>
              </w:rPr>
              <w:t>7</w:t>
            </w:r>
          </w:p>
        </w:tc>
        <w:tc>
          <w:tcPr>
            <w:tcW w:w="6686" w:type="dxa"/>
          </w:tcPr>
          <w:p w14:paraId="07C4541E" w14:textId="77777777" w:rsidR="00A801E0" w:rsidRPr="00304905" w:rsidRDefault="00304905" w:rsidP="007B2560">
            <w:pPr>
              <w:pStyle w:val="CellBase"/>
            </w:pPr>
            <w:r w:rsidRPr="00304905">
              <w:t>MicroFilters should log its info, debug, warning, erro</w:t>
            </w:r>
            <w:r>
              <w:t>r</w:t>
            </w:r>
            <w:r w:rsidRPr="00304905">
              <w:t>s</w:t>
            </w:r>
          </w:p>
        </w:tc>
        <w:tc>
          <w:tcPr>
            <w:tcW w:w="1080" w:type="dxa"/>
          </w:tcPr>
          <w:p w14:paraId="11DBAF56" w14:textId="77777777" w:rsidR="00A801E0" w:rsidRDefault="00A801E0" w:rsidP="00793B0B">
            <w:pPr>
              <w:pStyle w:val="CellBase"/>
            </w:pPr>
          </w:p>
        </w:tc>
        <w:tc>
          <w:tcPr>
            <w:tcW w:w="810" w:type="dxa"/>
          </w:tcPr>
          <w:p w14:paraId="33E21EB4" w14:textId="77777777" w:rsidR="00A801E0" w:rsidRDefault="00304905" w:rsidP="00793B0B">
            <w:pPr>
              <w:pStyle w:val="CellBase"/>
            </w:pPr>
            <w:r>
              <w:t>M</w:t>
            </w:r>
          </w:p>
        </w:tc>
      </w:tr>
      <w:tr w:rsidR="00552E8A" w:rsidRPr="00E20073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77777777" w:rsidR="00552E8A" w:rsidRDefault="003068E4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</w:t>
            </w:r>
            <w:r w:rsidR="00F01378">
              <w:rPr>
                <w:bCs/>
              </w:rPr>
              <w:t>8</w:t>
            </w:r>
          </w:p>
        </w:tc>
        <w:tc>
          <w:tcPr>
            <w:tcW w:w="6686" w:type="dxa"/>
          </w:tcPr>
          <w:p w14:paraId="2805BE64" w14:textId="77777777" w:rsidR="00552E8A" w:rsidRPr="00552E8A" w:rsidRDefault="00552E8A" w:rsidP="007B2560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Default="00552E8A" w:rsidP="00793B0B">
            <w:pPr>
              <w:pStyle w:val="CellBase"/>
            </w:pPr>
          </w:p>
        </w:tc>
        <w:tc>
          <w:tcPr>
            <w:tcW w:w="810" w:type="dxa"/>
          </w:tcPr>
          <w:p w14:paraId="7CBA28F8" w14:textId="77777777" w:rsidR="00552E8A" w:rsidRDefault="00552E8A" w:rsidP="00793B0B">
            <w:pPr>
              <w:pStyle w:val="CellBase"/>
            </w:pPr>
          </w:p>
        </w:tc>
      </w:tr>
    </w:tbl>
    <w:p w14:paraId="23A96615" w14:textId="77777777" w:rsidR="002A7F51" w:rsidRPr="00E20073" w:rsidRDefault="002A7F51" w:rsidP="002A7F51">
      <w:pPr>
        <w:pStyle w:val="Heading3"/>
      </w:pPr>
      <w:bookmarkStart w:id="21" w:name="_Toc278973000"/>
      <w:r w:rsidRPr="00E20073">
        <w:t>File Details</w:t>
      </w:r>
      <w:bookmarkEnd w:id="21"/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5"/>
        <w:gridCol w:w="4208"/>
      </w:tblGrid>
      <w:tr w:rsidR="002A7F51" w:rsidRPr="00E20073" w14:paraId="1B2503C3" w14:textId="77777777" w:rsidTr="0052567D">
        <w:tc>
          <w:tcPr>
            <w:tcW w:w="2865" w:type="dxa"/>
            <w:shd w:val="clear" w:color="auto" w:fill="E0E0E0"/>
          </w:tcPr>
          <w:p w14:paraId="34BE041A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Filename:</w:t>
            </w:r>
          </w:p>
        </w:tc>
        <w:tc>
          <w:tcPr>
            <w:tcW w:w="4208" w:type="dxa"/>
          </w:tcPr>
          <w:p w14:paraId="78B0366E" w14:textId="2910BCAE" w:rsidR="002A7F51" w:rsidRPr="00814F8C" w:rsidRDefault="00F01378" w:rsidP="009200E2">
            <w:r>
              <w:t>{</w:t>
            </w:r>
            <w:proofErr w:type="gramStart"/>
            <w:r w:rsidR="009200E2">
              <w:rPr>
                <w:b/>
              </w:rPr>
              <w:t>APPNAME</w:t>
            </w:r>
            <w:r>
              <w:t>}yyyymmddHHmm</w:t>
            </w:r>
            <w:r w:rsidR="00814F8C" w:rsidRPr="00814F8C">
              <w:t>ss.csv</w:t>
            </w:r>
            <w:proofErr w:type="gramEnd"/>
          </w:p>
        </w:tc>
      </w:tr>
      <w:tr w:rsidR="002A7F51" w:rsidRPr="00E20073" w14:paraId="08D3E1F2" w14:textId="77777777" w:rsidTr="0052567D">
        <w:tc>
          <w:tcPr>
            <w:tcW w:w="2865" w:type="dxa"/>
            <w:shd w:val="clear" w:color="auto" w:fill="E0E0E0"/>
          </w:tcPr>
          <w:p w14:paraId="760E1598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Zipped?</w:t>
            </w:r>
          </w:p>
        </w:tc>
        <w:tc>
          <w:tcPr>
            <w:tcW w:w="4208" w:type="dxa"/>
          </w:tcPr>
          <w:p w14:paraId="155F6C8C" w14:textId="77777777" w:rsidR="002A7F51" w:rsidRPr="00E20073" w:rsidRDefault="002A7F51" w:rsidP="0052567D">
            <w:pPr>
              <w:rPr>
                <w:color w:val="808080"/>
              </w:rPr>
            </w:pPr>
            <w:r w:rsidRPr="00E20073">
              <w:rPr>
                <w:color w:val="808080"/>
              </w:rPr>
              <w:t>No</w:t>
            </w:r>
          </w:p>
        </w:tc>
      </w:tr>
      <w:tr w:rsidR="002A7F51" w:rsidRPr="00E20073" w14:paraId="4CE2E892" w14:textId="77777777" w:rsidTr="0052567D">
        <w:tc>
          <w:tcPr>
            <w:tcW w:w="2865" w:type="dxa"/>
            <w:shd w:val="clear" w:color="auto" w:fill="E0E0E0"/>
          </w:tcPr>
          <w:p w14:paraId="438FC566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Zip filename:</w:t>
            </w:r>
          </w:p>
        </w:tc>
        <w:tc>
          <w:tcPr>
            <w:tcW w:w="4208" w:type="dxa"/>
          </w:tcPr>
          <w:p w14:paraId="7D94B4A4" w14:textId="77777777" w:rsidR="002A7F51" w:rsidRPr="00E20073" w:rsidRDefault="002A7F51" w:rsidP="0052567D">
            <w:pPr>
              <w:rPr>
                <w:color w:val="808080"/>
              </w:rPr>
            </w:pPr>
            <w:proofErr w:type="gramStart"/>
            <w:r w:rsidRPr="00E20073">
              <w:rPr>
                <w:color w:val="808080"/>
              </w:rPr>
              <w:t>n</w:t>
            </w:r>
            <w:proofErr w:type="gramEnd"/>
            <w:r w:rsidRPr="00E20073">
              <w:rPr>
                <w:color w:val="808080"/>
              </w:rPr>
              <w:t>/a</w:t>
            </w:r>
          </w:p>
        </w:tc>
      </w:tr>
      <w:tr w:rsidR="002A7F51" w:rsidRPr="00E20073" w14:paraId="2484B959" w14:textId="77777777" w:rsidTr="0052567D">
        <w:tc>
          <w:tcPr>
            <w:tcW w:w="2865" w:type="dxa"/>
            <w:shd w:val="clear" w:color="auto" w:fill="E0E0E0"/>
          </w:tcPr>
          <w:p w14:paraId="3800FF95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Field Delimiter:</w:t>
            </w:r>
          </w:p>
        </w:tc>
        <w:tc>
          <w:tcPr>
            <w:tcW w:w="4208" w:type="dxa"/>
          </w:tcPr>
          <w:p w14:paraId="1959C91A" w14:textId="77777777" w:rsidR="002A7F51" w:rsidRPr="00646D4C" w:rsidRDefault="002A7F51" w:rsidP="0052567D">
            <w:r w:rsidRPr="00646D4C">
              <w:t>Comma</w:t>
            </w:r>
          </w:p>
        </w:tc>
      </w:tr>
      <w:tr w:rsidR="002A7F51" w:rsidRPr="00E20073" w14:paraId="18C35B6D" w14:textId="77777777" w:rsidTr="0052567D">
        <w:tc>
          <w:tcPr>
            <w:tcW w:w="2865" w:type="dxa"/>
            <w:shd w:val="clear" w:color="auto" w:fill="E0E0E0"/>
          </w:tcPr>
          <w:p w14:paraId="12C74913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Record Delimiter:</w:t>
            </w:r>
          </w:p>
        </w:tc>
        <w:tc>
          <w:tcPr>
            <w:tcW w:w="4208" w:type="dxa"/>
          </w:tcPr>
          <w:p w14:paraId="024B2B28" w14:textId="77777777" w:rsidR="002A7F51" w:rsidRPr="00814F8C" w:rsidRDefault="002A7F51" w:rsidP="0052567D">
            <w:r w:rsidRPr="00814F8C">
              <w:t>Carriage Return</w:t>
            </w:r>
          </w:p>
        </w:tc>
      </w:tr>
      <w:tr w:rsidR="002A7F51" w:rsidRPr="00E20073" w14:paraId="13CF6520" w14:textId="77777777" w:rsidTr="0052567D">
        <w:tc>
          <w:tcPr>
            <w:tcW w:w="2865" w:type="dxa"/>
            <w:shd w:val="clear" w:color="auto" w:fill="E0E0E0"/>
          </w:tcPr>
          <w:p w14:paraId="1997196D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Character set:</w:t>
            </w:r>
          </w:p>
        </w:tc>
        <w:tc>
          <w:tcPr>
            <w:tcW w:w="4208" w:type="dxa"/>
          </w:tcPr>
          <w:p w14:paraId="54B73740" w14:textId="77777777" w:rsidR="002A7F51" w:rsidRPr="00DC407E" w:rsidRDefault="00C9211D" w:rsidP="0052567D">
            <w:r>
              <w:t>UTF-8</w:t>
            </w:r>
          </w:p>
        </w:tc>
      </w:tr>
      <w:tr w:rsidR="002A7F51" w:rsidRPr="00E20073" w14:paraId="3DE82D31" w14:textId="77777777" w:rsidTr="0052567D">
        <w:tc>
          <w:tcPr>
            <w:tcW w:w="2865" w:type="dxa"/>
            <w:shd w:val="clear" w:color="auto" w:fill="E0E0E0"/>
          </w:tcPr>
          <w:p w14:paraId="16672C0F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Import Frequency:</w:t>
            </w:r>
          </w:p>
        </w:tc>
        <w:tc>
          <w:tcPr>
            <w:tcW w:w="4208" w:type="dxa"/>
          </w:tcPr>
          <w:p w14:paraId="0F11EE1B" w14:textId="77777777" w:rsidR="002A7F51" w:rsidRPr="00646D4C" w:rsidRDefault="00C9211D" w:rsidP="0052567D">
            <w:r>
              <w:t>On demand</w:t>
            </w:r>
          </w:p>
        </w:tc>
      </w:tr>
      <w:tr w:rsidR="002A7F51" w:rsidRPr="00E20073" w14:paraId="68507820" w14:textId="77777777" w:rsidTr="0052567D">
        <w:tc>
          <w:tcPr>
            <w:tcW w:w="2865" w:type="dxa"/>
            <w:shd w:val="clear" w:color="auto" w:fill="E0E0E0"/>
          </w:tcPr>
          <w:p w14:paraId="0F1A9129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Header row?</w:t>
            </w:r>
          </w:p>
        </w:tc>
        <w:tc>
          <w:tcPr>
            <w:tcW w:w="4208" w:type="dxa"/>
          </w:tcPr>
          <w:p w14:paraId="093F9C01" w14:textId="77777777" w:rsidR="002A7F51" w:rsidRPr="00646D4C" w:rsidRDefault="002A7F51" w:rsidP="0052567D">
            <w:r w:rsidRPr="00646D4C">
              <w:t>Yes</w:t>
            </w:r>
          </w:p>
        </w:tc>
      </w:tr>
      <w:tr w:rsidR="002A7F51" w:rsidRPr="00E20073" w14:paraId="50F77BD8" w14:textId="77777777" w:rsidTr="0052567D">
        <w:tc>
          <w:tcPr>
            <w:tcW w:w="2865" w:type="dxa"/>
            <w:shd w:val="clear" w:color="auto" w:fill="E0E0E0"/>
          </w:tcPr>
          <w:p w14:paraId="721D5271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Footer row?</w:t>
            </w:r>
          </w:p>
        </w:tc>
        <w:tc>
          <w:tcPr>
            <w:tcW w:w="4208" w:type="dxa"/>
          </w:tcPr>
          <w:p w14:paraId="69F0ABB0" w14:textId="77777777" w:rsidR="002A7F51" w:rsidRPr="005C6E24" w:rsidRDefault="002A7F51" w:rsidP="0052567D">
            <w:r w:rsidRPr="005C6E24">
              <w:t>No</w:t>
            </w:r>
          </w:p>
        </w:tc>
      </w:tr>
      <w:tr w:rsidR="002A7F51" w:rsidRPr="00E20073" w14:paraId="2FE50E62" w14:textId="77777777" w:rsidTr="0052567D">
        <w:tc>
          <w:tcPr>
            <w:tcW w:w="2865" w:type="dxa"/>
            <w:shd w:val="clear" w:color="auto" w:fill="E0E0E0"/>
          </w:tcPr>
          <w:p w14:paraId="4156DF71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Retrieval location:</w:t>
            </w:r>
          </w:p>
        </w:tc>
        <w:tc>
          <w:tcPr>
            <w:tcW w:w="4208" w:type="dxa"/>
          </w:tcPr>
          <w:p w14:paraId="3CC6C0F3" w14:textId="77777777" w:rsidR="002A7F51" w:rsidRPr="00E20073" w:rsidRDefault="00F01378" w:rsidP="0052567D">
            <w:pPr>
              <w:rPr>
                <w:color w:val="808080"/>
              </w:rPr>
            </w:pPr>
            <w:r>
              <w:rPr>
                <w:color w:val="808080"/>
              </w:rPr>
              <w:t>User’s local or URL</w:t>
            </w:r>
          </w:p>
        </w:tc>
      </w:tr>
      <w:tr w:rsidR="002A7F51" w:rsidRPr="00E20073" w14:paraId="416EABF7" w14:textId="77777777" w:rsidTr="0052567D">
        <w:tc>
          <w:tcPr>
            <w:tcW w:w="2865" w:type="dxa"/>
            <w:shd w:val="clear" w:color="auto" w:fill="E0E0E0"/>
          </w:tcPr>
          <w:p w14:paraId="016592DB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Import database:</w:t>
            </w:r>
          </w:p>
        </w:tc>
        <w:tc>
          <w:tcPr>
            <w:tcW w:w="4208" w:type="dxa"/>
          </w:tcPr>
          <w:p w14:paraId="30BF9973" w14:textId="77777777" w:rsidR="002A7F51" w:rsidRPr="00646D4C" w:rsidRDefault="00F01378" w:rsidP="0052567D">
            <w:r>
              <w:t>NO</w:t>
            </w:r>
          </w:p>
        </w:tc>
      </w:tr>
    </w:tbl>
    <w:p w14:paraId="4DC80A3E" w14:textId="77777777" w:rsidR="002A7F51" w:rsidRPr="00E20073" w:rsidRDefault="002A7F51" w:rsidP="002A7F51">
      <w:pPr>
        <w:rPr>
          <w:color w:val="808080"/>
        </w:rPr>
      </w:pPr>
    </w:p>
    <w:p w14:paraId="0E3DD713" w14:textId="77777777" w:rsidR="00F01378" w:rsidRDefault="002A7F51" w:rsidP="002A7F51">
      <w:r w:rsidRPr="005C6E24">
        <w:rPr>
          <w:u w:val="single"/>
        </w:rPr>
        <w:t>Header</w:t>
      </w:r>
      <w:r w:rsidRPr="005C6E24">
        <w:t>: </w:t>
      </w:r>
    </w:p>
    <w:p w14:paraId="7570B29D" w14:textId="77777777" w:rsidR="00A801E0" w:rsidRPr="00F01378" w:rsidRDefault="002A7F51" w:rsidP="002A7F51">
      <w:pPr>
        <w:rPr>
          <w:sz w:val="18"/>
          <w:szCs w:val="18"/>
        </w:rPr>
      </w:pPr>
      <w:r w:rsidRPr="005C6E24">
        <w:t xml:space="preserve"> </w:t>
      </w:r>
    </w:p>
    <w:p w14:paraId="7F813282" w14:textId="77777777" w:rsidR="002A7F51" w:rsidRPr="00F01378" w:rsidRDefault="00F01378" w:rsidP="00F01378">
      <w:pPr>
        <w:rPr>
          <w:rStyle w:val="Strong"/>
          <w:sz w:val="16"/>
          <w:szCs w:val="16"/>
        </w:rPr>
      </w:pPr>
      <w:r w:rsidRPr="00F01378">
        <w:rPr>
          <w:rStyle w:val="Strong"/>
          <w:sz w:val="16"/>
          <w:szCs w:val="16"/>
        </w:rPr>
        <w:t>"User-Name","Tweet","Time-stamp","Location","Latitude","Longitude","Image-link","TweetID"</w:t>
      </w:r>
    </w:p>
    <w:p w14:paraId="1A7BA0A3" w14:textId="77777777" w:rsidR="00F01378" w:rsidRPr="00F01378" w:rsidRDefault="00F01378" w:rsidP="00F01378">
      <w:pPr>
        <w:rPr>
          <w:rStyle w:val="Strong"/>
          <w:sz w:val="16"/>
          <w:szCs w:val="16"/>
        </w:rPr>
      </w:pPr>
    </w:p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1784"/>
        <w:gridCol w:w="995"/>
        <w:gridCol w:w="619"/>
        <w:gridCol w:w="715"/>
        <w:gridCol w:w="5235"/>
      </w:tblGrid>
      <w:tr w:rsidR="005C6E24" w:rsidRPr="00E20073" w14:paraId="3D9786C9" w14:textId="77777777" w:rsidTr="00F01378">
        <w:trPr>
          <w:cantSplit/>
        </w:trPr>
        <w:tc>
          <w:tcPr>
            <w:tcW w:w="200" w:type="pct"/>
            <w:shd w:val="pct12" w:color="auto" w:fill="FFFFFF"/>
          </w:tcPr>
          <w:p w14:paraId="13CE46FD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#</w:t>
            </w:r>
          </w:p>
        </w:tc>
        <w:tc>
          <w:tcPr>
            <w:tcW w:w="916" w:type="pct"/>
            <w:shd w:val="pct12" w:color="auto" w:fill="FFFFFF"/>
          </w:tcPr>
          <w:p w14:paraId="6B860D1B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Column Name</w:t>
            </w:r>
            <w:r w:rsidRPr="00E20073">
              <w:rPr>
                <w:b/>
                <w:bCs/>
                <w:color w:val="000000"/>
              </w:rPr>
              <w:tab/>
            </w:r>
            <w:r w:rsidRPr="00E20073">
              <w:rPr>
                <w:b/>
                <w:bCs/>
                <w:color w:val="000000"/>
              </w:rPr>
              <w:tab/>
            </w:r>
          </w:p>
        </w:tc>
        <w:tc>
          <w:tcPr>
            <w:tcW w:w="511" w:type="pct"/>
            <w:shd w:val="pct12" w:color="auto" w:fill="FFFFFF"/>
          </w:tcPr>
          <w:p w14:paraId="10B1C3AA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Type</w:t>
            </w:r>
          </w:p>
        </w:tc>
        <w:tc>
          <w:tcPr>
            <w:tcW w:w="318" w:type="pct"/>
            <w:shd w:val="pct12" w:color="auto" w:fill="FFFFFF"/>
          </w:tcPr>
          <w:p w14:paraId="0EAC182B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Len</w:t>
            </w:r>
          </w:p>
        </w:tc>
        <w:tc>
          <w:tcPr>
            <w:tcW w:w="367" w:type="pct"/>
            <w:shd w:val="pct12" w:color="auto" w:fill="FFFFFF"/>
          </w:tcPr>
          <w:p w14:paraId="7B27E111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M/O</w:t>
            </w:r>
          </w:p>
        </w:tc>
        <w:tc>
          <w:tcPr>
            <w:tcW w:w="2688" w:type="pct"/>
            <w:shd w:val="pct12" w:color="auto" w:fill="FFFFFF"/>
          </w:tcPr>
          <w:p w14:paraId="43F232E6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Comments/Data Mapping</w:t>
            </w:r>
          </w:p>
        </w:tc>
      </w:tr>
      <w:tr w:rsidR="005C6E24" w:rsidRPr="00E20073" w14:paraId="1DE0FB60" w14:textId="77777777" w:rsidTr="00F01378">
        <w:trPr>
          <w:cantSplit/>
        </w:trPr>
        <w:tc>
          <w:tcPr>
            <w:tcW w:w="200" w:type="pct"/>
          </w:tcPr>
          <w:p w14:paraId="791A8FB4" w14:textId="77777777" w:rsidR="005C6E24" w:rsidRPr="00E20073" w:rsidRDefault="005C6E24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1</w:t>
            </w:r>
          </w:p>
        </w:tc>
        <w:tc>
          <w:tcPr>
            <w:tcW w:w="916" w:type="pct"/>
          </w:tcPr>
          <w:p w14:paraId="0B07DF8F" w14:textId="77777777" w:rsidR="005C6E24" w:rsidRPr="005C6E24" w:rsidRDefault="00F01378" w:rsidP="0052567D">
            <w:r>
              <w:t>User-Name</w:t>
            </w:r>
          </w:p>
        </w:tc>
        <w:tc>
          <w:tcPr>
            <w:tcW w:w="511" w:type="pct"/>
          </w:tcPr>
          <w:p w14:paraId="48182B78" w14:textId="77777777" w:rsidR="005C6E24" w:rsidRPr="005C6E24" w:rsidRDefault="005C6E24" w:rsidP="006464D7"/>
        </w:tc>
        <w:tc>
          <w:tcPr>
            <w:tcW w:w="318" w:type="pct"/>
          </w:tcPr>
          <w:p w14:paraId="62486F1C" w14:textId="77777777" w:rsidR="005C6E24" w:rsidRPr="005C6E24" w:rsidRDefault="005C6E24" w:rsidP="006464D7"/>
        </w:tc>
        <w:tc>
          <w:tcPr>
            <w:tcW w:w="367" w:type="pct"/>
          </w:tcPr>
          <w:p w14:paraId="0FDB812E" w14:textId="77777777" w:rsidR="005C6E24" w:rsidRPr="005C6E24" w:rsidRDefault="00D3468C" w:rsidP="0052567D">
            <w:r>
              <w:t>M</w:t>
            </w:r>
          </w:p>
        </w:tc>
        <w:tc>
          <w:tcPr>
            <w:tcW w:w="2688" w:type="pct"/>
          </w:tcPr>
          <w:p w14:paraId="72F78CC9" w14:textId="77777777" w:rsidR="005C6E24" w:rsidRPr="005C6E24" w:rsidRDefault="00D3468C" w:rsidP="0052567D">
            <w:r>
              <w:t>Tweet user name/ tweet handler</w:t>
            </w:r>
          </w:p>
        </w:tc>
      </w:tr>
      <w:tr w:rsidR="005C6E24" w:rsidRPr="00E20073" w14:paraId="09A259F5" w14:textId="77777777" w:rsidTr="00F01378">
        <w:trPr>
          <w:cantSplit/>
        </w:trPr>
        <w:tc>
          <w:tcPr>
            <w:tcW w:w="200" w:type="pct"/>
          </w:tcPr>
          <w:p w14:paraId="5B184B32" w14:textId="77777777" w:rsidR="005C6E24" w:rsidRPr="00E20073" w:rsidRDefault="005C6E24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2</w:t>
            </w:r>
          </w:p>
        </w:tc>
        <w:tc>
          <w:tcPr>
            <w:tcW w:w="916" w:type="pct"/>
          </w:tcPr>
          <w:p w14:paraId="4E099547" w14:textId="77777777" w:rsidR="005C6E24" w:rsidRPr="005C6E24" w:rsidRDefault="00F01378" w:rsidP="0052567D">
            <w:r>
              <w:t>Tweet</w:t>
            </w:r>
          </w:p>
        </w:tc>
        <w:tc>
          <w:tcPr>
            <w:tcW w:w="511" w:type="pct"/>
          </w:tcPr>
          <w:p w14:paraId="60B0B602" w14:textId="77777777" w:rsidR="005C6E24" w:rsidRPr="005C6E24" w:rsidRDefault="005C6E24" w:rsidP="0052567D"/>
        </w:tc>
        <w:tc>
          <w:tcPr>
            <w:tcW w:w="318" w:type="pct"/>
          </w:tcPr>
          <w:p w14:paraId="7643562C" w14:textId="77777777" w:rsidR="005C6E24" w:rsidRPr="005C6E24" w:rsidRDefault="005C6E24" w:rsidP="0052567D"/>
        </w:tc>
        <w:tc>
          <w:tcPr>
            <w:tcW w:w="367" w:type="pct"/>
          </w:tcPr>
          <w:p w14:paraId="104DC1F6" w14:textId="77777777" w:rsidR="005C6E24" w:rsidRPr="005C6E24" w:rsidRDefault="005C6E24" w:rsidP="0052567D">
            <w:r w:rsidRPr="005C6E24">
              <w:t>M</w:t>
            </w:r>
          </w:p>
        </w:tc>
        <w:tc>
          <w:tcPr>
            <w:tcW w:w="2688" w:type="pct"/>
          </w:tcPr>
          <w:p w14:paraId="1216A41B" w14:textId="77777777" w:rsidR="005C6E24" w:rsidRPr="005C6E24" w:rsidRDefault="00D3468C" w:rsidP="00AD67A6">
            <w:r>
              <w:t>Tweet text</w:t>
            </w:r>
          </w:p>
        </w:tc>
      </w:tr>
      <w:tr w:rsidR="005C6E24" w:rsidRPr="00E20073" w14:paraId="29E7B304" w14:textId="77777777" w:rsidTr="00F01378">
        <w:trPr>
          <w:cantSplit/>
        </w:trPr>
        <w:tc>
          <w:tcPr>
            <w:tcW w:w="200" w:type="pct"/>
          </w:tcPr>
          <w:p w14:paraId="3461BDAF" w14:textId="77777777" w:rsidR="005C6E24" w:rsidRPr="00E20073" w:rsidRDefault="005C6E24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3</w:t>
            </w:r>
          </w:p>
        </w:tc>
        <w:tc>
          <w:tcPr>
            <w:tcW w:w="916" w:type="pct"/>
          </w:tcPr>
          <w:p w14:paraId="24B6A676" w14:textId="77777777" w:rsidR="005C6E24" w:rsidRPr="005C6E24" w:rsidRDefault="005C6E24" w:rsidP="00F01378">
            <w:r w:rsidRPr="005C6E24">
              <w:t>T</w:t>
            </w:r>
            <w:r w:rsidR="00F01378">
              <w:t>ime-stamp</w:t>
            </w:r>
          </w:p>
        </w:tc>
        <w:tc>
          <w:tcPr>
            <w:tcW w:w="511" w:type="pct"/>
          </w:tcPr>
          <w:p w14:paraId="0E1CC613" w14:textId="77777777" w:rsidR="005C6E24" w:rsidRPr="005C6E24" w:rsidRDefault="005C6E24" w:rsidP="0052567D"/>
        </w:tc>
        <w:tc>
          <w:tcPr>
            <w:tcW w:w="318" w:type="pct"/>
          </w:tcPr>
          <w:p w14:paraId="00E78C24" w14:textId="77777777" w:rsidR="005C6E24" w:rsidRPr="005C6E24" w:rsidRDefault="005C6E24" w:rsidP="0052567D"/>
        </w:tc>
        <w:tc>
          <w:tcPr>
            <w:tcW w:w="367" w:type="pct"/>
          </w:tcPr>
          <w:p w14:paraId="4DF7EE42" w14:textId="77777777" w:rsidR="005C6E24" w:rsidRPr="005C6E24" w:rsidRDefault="005C6E24" w:rsidP="0052567D">
            <w:r w:rsidRPr="005C6E24">
              <w:t>M</w:t>
            </w:r>
          </w:p>
        </w:tc>
        <w:tc>
          <w:tcPr>
            <w:tcW w:w="2688" w:type="pct"/>
          </w:tcPr>
          <w:p w14:paraId="3B7C481F" w14:textId="77777777" w:rsidR="005C6E24" w:rsidRPr="005C6E24" w:rsidRDefault="00D3468C" w:rsidP="0052567D">
            <w:r>
              <w:t>Tweet created date/time</w:t>
            </w:r>
          </w:p>
        </w:tc>
      </w:tr>
      <w:tr w:rsidR="005C6E24" w:rsidRPr="00E20073" w14:paraId="1F8A9F98" w14:textId="77777777" w:rsidTr="00F01378">
        <w:trPr>
          <w:cantSplit/>
        </w:trPr>
        <w:tc>
          <w:tcPr>
            <w:tcW w:w="200" w:type="pct"/>
          </w:tcPr>
          <w:p w14:paraId="38CB6D8E" w14:textId="77777777" w:rsidR="005C6E24" w:rsidRPr="00E20073" w:rsidRDefault="005C6E24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4</w:t>
            </w:r>
          </w:p>
        </w:tc>
        <w:tc>
          <w:tcPr>
            <w:tcW w:w="916" w:type="pct"/>
          </w:tcPr>
          <w:p w14:paraId="6F36B6E7" w14:textId="77777777" w:rsidR="005C6E24" w:rsidRPr="005C6E24" w:rsidRDefault="00F01378" w:rsidP="0052567D">
            <w:r>
              <w:t>Location</w:t>
            </w:r>
          </w:p>
        </w:tc>
        <w:tc>
          <w:tcPr>
            <w:tcW w:w="511" w:type="pct"/>
          </w:tcPr>
          <w:p w14:paraId="21139F5A" w14:textId="77777777" w:rsidR="005C6E24" w:rsidRPr="005C6E24" w:rsidRDefault="005C6E24" w:rsidP="0052567D"/>
        </w:tc>
        <w:tc>
          <w:tcPr>
            <w:tcW w:w="318" w:type="pct"/>
          </w:tcPr>
          <w:p w14:paraId="08D4F4AC" w14:textId="77777777" w:rsidR="005C6E24" w:rsidRPr="005C6E24" w:rsidRDefault="005C6E24" w:rsidP="0052567D"/>
        </w:tc>
        <w:tc>
          <w:tcPr>
            <w:tcW w:w="367" w:type="pct"/>
          </w:tcPr>
          <w:p w14:paraId="6CBB2E11" w14:textId="77777777" w:rsidR="005C6E24" w:rsidRPr="005C6E24" w:rsidRDefault="005C6E24" w:rsidP="0052567D"/>
        </w:tc>
        <w:tc>
          <w:tcPr>
            <w:tcW w:w="2688" w:type="pct"/>
          </w:tcPr>
          <w:p w14:paraId="63E33C3B" w14:textId="77777777" w:rsidR="005C6E24" w:rsidRPr="005C6E24" w:rsidRDefault="00D3468C" w:rsidP="005C6E24">
            <w:r>
              <w:t xml:space="preserve">Image </w:t>
            </w:r>
            <w:proofErr w:type="spellStart"/>
            <w:r>
              <w:t>url</w:t>
            </w:r>
            <w:proofErr w:type="spellEnd"/>
            <w:r>
              <w:t xml:space="preserve"> or Video ID</w:t>
            </w:r>
          </w:p>
        </w:tc>
      </w:tr>
      <w:tr w:rsidR="00814F8C" w:rsidRPr="00E20073" w14:paraId="56990D55" w14:textId="77777777" w:rsidTr="00F01378">
        <w:trPr>
          <w:cantSplit/>
        </w:trPr>
        <w:tc>
          <w:tcPr>
            <w:tcW w:w="200" w:type="pct"/>
          </w:tcPr>
          <w:p w14:paraId="24193CDF" w14:textId="77777777" w:rsidR="00814F8C" w:rsidRPr="00E20073" w:rsidRDefault="00814F8C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5</w:t>
            </w:r>
          </w:p>
        </w:tc>
        <w:tc>
          <w:tcPr>
            <w:tcW w:w="916" w:type="pct"/>
          </w:tcPr>
          <w:p w14:paraId="774108C1" w14:textId="77777777" w:rsidR="00814F8C" w:rsidRPr="005C6E24" w:rsidRDefault="00F01378" w:rsidP="0052567D">
            <w:r>
              <w:t>Latitude</w:t>
            </w:r>
          </w:p>
        </w:tc>
        <w:tc>
          <w:tcPr>
            <w:tcW w:w="511" w:type="pct"/>
          </w:tcPr>
          <w:p w14:paraId="14F9DAD6" w14:textId="77777777" w:rsidR="00814F8C" w:rsidRPr="005C6E24" w:rsidRDefault="00814F8C" w:rsidP="006464D7"/>
        </w:tc>
        <w:tc>
          <w:tcPr>
            <w:tcW w:w="318" w:type="pct"/>
          </w:tcPr>
          <w:p w14:paraId="504D0DFF" w14:textId="77777777" w:rsidR="00814F8C" w:rsidRPr="005C6E24" w:rsidRDefault="00814F8C" w:rsidP="006464D7"/>
        </w:tc>
        <w:tc>
          <w:tcPr>
            <w:tcW w:w="367" w:type="pct"/>
          </w:tcPr>
          <w:p w14:paraId="371EC9B4" w14:textId="77777777" w:rsidR="00814F8C" w:rsidRPr="005C6E24" w:rsidRDefault="00D3468C" w:rsidP="0052567D">
            <w:r>
              <w:t>O</w:t>
            </w:r>
          </w:p>
        </w:tc>
        <w:tc>
          <w:tcPr>
            <w:tcW w:w="2688" w:type="pct"/>
          </w:tcPr>
          <w:p w14:paraId="332CBE9B" w14:textId="77777777" w:rsidR="00814F8C" w:rsidRPr="005C6E24" w:rsidRDefault="00D3468C" w:rsidP="0052567D">
            <w:proofErr w:type="gramStart"/>
            <w:r>
              <w:t>latitude</w:t>
            </w:r>
            <w:proofErr w:type="gramEnd"/>
          </w:p>
        </w:tc>
      </w:tr>
      <w:tr w:rsidR="00814F8C" w:rsidRPr="00E20073" w14:paraId="3C64DAE0" w14:textId="77777777" w:rsidTr="00F01378">
        <w:trPr>
          <w:cantSplit/>
          <w:trHeight w:val="77"/>
        </w:trPr>
        <w:tc>
          <w:tcPr>
            <w:tcW w:w="200" w:type="pct"/>
          </w:tcPr>
          <w:p w14:paraId="48A16B97" w14:textId="77777777" w:rsidR="00814F8C" w:rsidRPr="00E20073" w:rsidRDefault="00814F8C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6</w:t>
            </w:r>
          </w:p>
        </w:tc>
        <w:tc>
          <w:tcPr>
            <w:tcW w:w="916" w:type="pct"/>
          </w:tcPr>
          <w:p w14:paraId="73A96767" w14:textId="77777777" w:rsidR="00814F8C" w:rsidRPr="005C6E24" w:rsidRDefault="00F01378" w:rsidP="0052567D">
            <w:r>
              <w:t>Longitude</w:t>
            </w:r>
          </w:p>
        </w:tc>
        <w:tc>
          <w:tcPr>
            <w:tcW w:w="511" w:type="pct"/>
          </w:tcPr>
          <w:p w14:paraId="44F0DBAB" w14:textId="77777777" w:rsidR="00814F8C" w:rsidRPr="005C6E24" w:rsidRDefault="00814F8C" w:rsidP="0052567D"/>
        </w:tc>
        <w:tc>
          <w:tcPr>
            <w:tcW w:w="318" w:type="pct"/>
          </w:tcPr>
          <w:p w14:paraId="672815B2" w14:textId="77777777" w:rsidR="00814F8C" w:rsidRPr="005C6E24" w:rsidRDefault="00814F8C" w:rsidP="0052567D"/>
        </w:tc>
        <w:tc>
          <w:tcPr>
            <w:tcW w:w="367" w:type="pct"/>
          </w:tcPr>
          <w:p w14:paraId="07D5410F" w14:textId="77777777" w:rsidR="00814F8C" w:rsidRPr="005C6E24" w:rsidRDefault="00814F8C" w:rsidP="0052567D">
            <w:r>
              <w:t>O</w:t>
            </w:r>
          </w:p>
        </w:tc>
        <w:tc>
          <w:tcPr>
            <w:tcW w:w="2688" w:type="pct"/>
          </w:tcPr>
          <w:p w14:paraId="1B2D8570" w14:textId="77777777" w:rsidR="00814F8C" w:rsidRPr="005C6E24" w:rsidRDefault="00D3468C" w:rsidP="0052567D">
            <w:proofErr w:type="gramStart"/>
            <w:r>
              <w:t>longitude</w:t>
            </w:r>
            <w:proofErr w:type="gramEnd"/>
          </w:p>
        </w:tc>
      </w:tr>
      <w:tr w:rsidR="00814F8C" w:rsidRPr="00E20073" w14:paraId="60B994C7" w14:textId="77777777" w:rsidTr="00F01378">
        <w:trPr>
          <w:cantSplit/>
          <w:trHeight w:val="77"/>
        </w:trPr>
        <w:tc>
          <w:tcPr>
            <w:tcW w:w="200" w:type="pct"/>
          </w:tcPr>
          <w:p w14:paraId="042D9E44" w14:textId="77777777" w:rsidR="00814F8C" w:rsidRPr="00E20073" w:rsidRDefault="00814F8C" w:rsidP="0052567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16" w:type="pct"/>
          </w:tcPr>
          <w:p w14:paraId="651D56D7" w14:textId="77777777" w:rsidR="00814F8C" w:rsidRPr="005C6E24" w:rsidRDefault="00F01378" w:rsidP="0052567D">
            <w:r>
              <w:t>Image-link</w:t>
            </w:r>
          </w:p>
        </w:tc>
        <w:tc>
          <w:tcPr>
            <w:tcW w:w="511" w:type="pct"/>
          </w:tcPr>
          <w:p w14:paraId="31996287" w14:textId="77777777" w:rsidR="00814F8C" w:rsidRPr="005C6E24" w:rsidRDefault="00814F8C" w:rsidP="0052567D"/>
        </w:tc>
        <w:tc>
          <w:tcPr>
            <w:tcW w:w="318" w:type="pct"/>
          </w:tcPr>
          <w:p w14:paraId="6465A883" w14:textId="77777777" w:rsidR="00814F8C" w:rsidRPr="005C6E24" w:rsidRDefault="00814F8C" w:rsidP="0052567D"/>
        </w:tc>
        <w:tc>
          <w:tcPr>
            <w:tcW w:w="367" w:type="pct"/>
          </w:tcPr>
          <w:p w14:paraId="2AFE90C5" w14:textId="77777777" w:rsidR="00814F8C" w:rsidRPr="005C6E24" w:rsidRDefault="00814F8C" w:rsidP="0052567D">
            <w:r>
              <w:t>O</w:t>
            </w:r>
          </w:p>
        </w:tc>
        <w:tc>
          <w:tcPr>
            <w:tcW w:w="2688" w:type="pct"/>
          </w:tcPr>
          <w:p w14:paraId="03048D9E" w14:textId="77777777" w:rsidR="00814F8C" w:rsidRPr="005C6E24" w:rsidRDefault="00D3468C" w:rsidP="0052567D">
            <w:r>
              <w:t xml:space="preserve">Image </w:t>
            </w:r>
            <w:proofErr w:type="spellStart"/>
            <w:r>
              <w:t>url</w:t>
            </w:r>
            <w:proofErr w:type="spellEnd"/>
            <w:r>
              <w:t xml:space="preserve"> or Video ID</w:t>
            </w:r>
          </w:p>
        </w:tc>
      </w:tr>
      <w:tr w:rsidR="00814F8C" w:rsidRPr="00E20073" w14:paraId="42211A28" w14:textId="77777777" w:rsidTr="00F01378">
        <w:trPr>
          <w:cantSplit/>
          <w:trHeight w:val="77"/>
        </w:trPr>
        <w:tc>
          <w:tcPr>
            <w:tcW w:w="200" w:type="pct"/>
          </w:tcPr>
          <w:p w14:paraId="4A8D80D8" w14:textId="77777777" w:rsidR="00814F8C" w:rsidRDefault="00814F8C" w:rsidP="0052567D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6" w:type="pct"/>
          </w:tcPr>
          <w:p w14:paraId="3194B430" w14:textId="77777777" w:rsidR="00814F8C" w:rsidRPr="005C6E24" w:rsidRDefault="00F01378" w:rsidP="0052567D">
            <w:proofErr w:type="spellStart"/>
            <w:r>
              <w:t>Tweet</w:t>
            </w:r>
            <w:r w:rsidR="00814F8C" w:rsidRPr="005C6E24">
              <w:t>ID</w:t>
            </w:r>
            <w:proofErr w:type="spellEnd"/>
          </w:p>
        </w:tc>
        <w:tc>
          <w:tcPr>
            <w:tcW w:w="511" w:type="pct"/>
          </w:tcPr>
          <w:p w14:paraId="30D1677C" w14:textId="77777777" w:rsidR="00814F8C" w:rsidRPr="005C6E24" w:rsidRDefault="00814F8C" w:rsidP="0052567D"/>
        </w:tc>
        <w:tc>
          <w:tcPr>
            <w:tcW w:w="318" w:type="pct"/>
          </w:tcPr>
          <w:p w14:paraId="6C7BD5EA" w14:textId="77777777" w:rsidR="00814F8C" w:rsidRPr="005C6E24" w:rsidRDefault="00814F8C" w:rsidP="0052567D"/>
        </w:tc>
        <w:tc>
          <w:tcPr>
            <w:tcW w:w="367" w:type="pct"/>
          </w:tcPr>
          <w:p w14:paraId="65CA51FD" w14:textId="77777777" w:rsidR="00814F8C" w:rsidRPr="005C6E24" w:rsidRDefault="00D3468C" w:rsidP="0052567D">
            <w:r>
              <w:t>M</w:t>
            </w:r>
          </w:p>
        </w:tc>
        <w:tc>
          <w:tcPr>
            <w:tcW w:w="2688" w:type="pct"/>
          </w:tcPr>
          <w:p w14:paraId="1DB84AFA" w14:textId="77777777" w:rsidR="00814F8C" w:rsidRPr="005C6E24" w:rsidRDefault="00D3468C" w:rsidP="0052567D">
            <w:proofErr w:type="spellStart"/>
            <w:r>
              <w:t>TweetID</w:t>
            </w:r>
            <w:proofErr w:type="spellEnd"/>
          </w:p>
        </w:tc>
      </w:tr>
    </w:tbl>
    <w:p w14:paraId="0AF5595C" w14:textId="77777777" w:rsidR="002A7F51" w:rsidRDefault="002A7F51" w:rsidP="002A7F51">
      <w:pPr>
        <w:pStyle w:val="Heading3"/>
      </w:pPr>
      <w:bookmarkStart w:id="22" w:name="_Toc278973001"/>
      <w:r w:rsidRPr="00E20073">
        <w:t>Sample Data</w:t>
      </w:r>
      <w:bookmarkEnd w:id="22"/>
    </w:p>
    <w:p w14:paraId="0171D653" w14:textId="77777777" w:rsidR="00D52620" w:rsidRPr="00D52620" w:rsidRDefault="00D52620" w:rsidP="00D52620"/>
    <w:p w14:paraId="0737CE9A" w14:textId="77777777" w:rsidR="00D52620" w:rsidRPr="00F92620" w:rsidRDefault="00D52620" w:rsidP="00D52620">
      <w:pPr>
        <w:rPr>
          <w:rFonts w:cs="Arial"/>
          <w:b/>
          <w:szCs w:val="20"/>
          <w:lang w:eastAsia="en-US"/>
        </w:rPr>
      </w:pPr>
      <w:r w:rsidRPr="00F92620">
        <w:rPr>
          <w:rFonts w:cs="Arial"/>
          <w:b/>
          <w:szCs w:val="20"/>
          <w:lang w:eastAsia="en-US"/>
        </w:rPr>
        <w:t xml:space="preserve">Example </w:t>
      </w:r>
      <w:r w:rsidR="00D3468C">
        <w:rPr>
          <w:rFonts w:cs="Arial"/>
          <w:b/>
          <w:szCs w:val="20"/>
          <w:lang w:eastAsia="en-US"/>
        </w:rPr>
        <w:t>AIDR Collection</w:t>
      </w:r>
      <w:r w:rsidRPr="00F92620">
        <w:rPr>
          <w:rFonts w:cs="Arial"/>
          <w:b/>
          <w:szCs w:val="20"/>
          <w:lang w:eastAsia="en-US"/>
        </w:rPr>
        <w:t xml:space="preserve"> file </w:t>
      </w:r>
      <w:proofErr w:type="gramStart"/>
      <w:r w:rsidRPr="00F92620">
        <w:rPr>
          <w:rFonts w:cs="Arial"/>
          <w:b/>
          <w:szCs w:val="20"/>
          <w:lang w:eastAsia="en-US"/>
        </w:rPr>
        <w:t>format</w:t>
      </w:r>
      <w:r w:rsidR="00B2011E">
        <w:rPr>
          <w:rFonts w:cs="Arial"/>
          <w:b/>
          <w:szCs w:val="20"/>
          <w:lang w:eastAsia="en-US"/>
        </w:rPr>
        <w:t>(</w:t>
      </w:r>
      <w:proofErr w:type="gramEnd"/>
      <w:r w:rsidR="00B2011E">
        <w:rPr>
          <w:rFonts w:cs="Arial"/>
          <w:b/>
          <w:szCs w:val="20"/>
          <w:lang w:eastAsia="en-US"/>
        </w:rPr>
        <w:t>.</w:t>
      </w:r>
      <w:proofErr w:type="spellStart"/>
      <w:r w:rsidR="00B2011E">
        <w:rPr>
          <w:rFonts w:cs="Arial"/>
          <w:b/>
          <w:szCs w:val="20"/>
          <w:lang w:eastAsia="en-US"/>
        </w:rPr>
        <w:t>cvs</w:t>
      </w:r>
      <w:proofErr w:type="spellEnd"/>
      <w:r w:rsidR="00B2011E">
        <w:rPr>
          <w:rFonts w:cs="Arial"/>
          <w:b/>
          <w:szCs w:val="20"/>
          <w:lang w:eastAsia="en-US"/>
        </w:rPr>
        <w:t>)</w:t>
      </w:r>
      <w:r w:rsidRPr="00F92620">
        <w:rPr>
          <w:rFonts w:cs="Arial"/>
          <w:b/>
          <w:szCs w:val="20"/>
          <w:lang w:eastAsia="en-US"/>
        </w:rPr>
        <w:t>:</w:t>
      </w:r>
    </w:p>
    <w:p w14:paraId="02FD9004" w14:textId="77777777" w:rsidR="00D52620" w:rsidRPr="00F92620" w:rsidRDefault="00D52620" w:rsidP="00D52620">
      <w:pPr>
        <w:rPr>
          <w:rFonts w:cs="Arial"/>
          <w:szCs w:val="20"/>
          <w:lang w:eastAsia="en-US"/>
        </w:rPr>
      </w:pPr>
    </w:p>
    <w:p w14:paraId="548A8C8E" w14:textId="77777777" w:rsidR="00B2011E" w:rsidRP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ind w:right="-700"/>
        <w:rPr>
          <w:rFonts w:ascii="Menlo Regular" w:hAnsi="Menlo Regular" w:cs="Menlo Regular"/>
          <w:b/>
          <w:color w:val="000000"/>
          <w:szCs w:val="20"/>
          <w:lang w:eastAsia="en-US"/>
        </w:rPr>
      </w:pPr>
      <w:proofErr w:type="gramStart"/>
      <w:r w:rsidRPr="00B2011E">
        <w:rPr>
          <w:rFonts w:ascii="Menlo Regular" w:hAnsi="Menlo Regular" w:cs="Menlo Regular"/>
          <w:b/>
          <w:color w:val="000000"/>
          <w:szCs w:val="20"/>
          <w:lang w:eastAsia="en-US"/>
        </w:rPr>
        <w:t>twee</w:t>
      </w:r>
      <w:r w:rsidRPr="00B2011E">
        <w:rPr>
          <w:rFonts w:ascii="Menlo Regular" w:hAnsi="Menlo Regular" w:cs="Menlo Regular"/>
          <w:b/>
          <w:color w:val="000000"/>
          <w:szCs w:val="20"/>
          <w:lang w:eastAsia="en-US"/>
        </w:rPr>
        <w:t>t</w:t>
      </w:r>
      <w:r w:rsidRPr="00B2011E">
        <w:rPr>
          <w:rFonts w:ascii="Menlo Regular" w:hAnsi="Menlo Regular" w:cs="Menlo Regular"/>
          <w:b/>
          <w:color w:val="000000"/>
          <w:szCs w:val="20"/>
          <w:lang w:eastAsia="en-US"/>
        </w:rPr>
        <w:t>ID,message,userID,userName,userURL,createdAt,tweetURL,crisisName,labelName,labelDescription,confidence,humanLabeled</w:t>
      </w:r>
      <w:proofErr w:type="gramEnd"/>
    </w:p>
    <w:p w14:paraId="623F1464" w14:textId="77777777" w:rsidR="00B2011E" w:rsidRP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0"/>
          <w:lang w:eastAsia="en-US"/>
        </w:rPr>
      </w:pPr>
      <w:r w:rsidRPr="00B2011E">
        <w:rPr>
          <w:rFonts w:ascii="Menlo Regular" w:hAnsi="Menlo Regular" w:cs="Menlo Regular"/>
          <w:color w:val="000000"/>
          <w:szCs w:val="20"/>
          <w:lang w:eastAsia="en-US"/>
        </w:rPr>
        <w:t>469254005130948608,RT @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gnkdinamo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: Respect to our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neighbour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and fellow athlete @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DjokerNole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for raising awareness in the world! #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CroatiaFloods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#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SerbiaFloods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#</w:t>
      </w:r>
      <w:proofErr w:type="gram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Bo…,362315991,rmatosevic,null,2014</w:t>
      </w:r>
      <w:proofErr w:type="gram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-05-21T23:10Z,https://twitter.com/rmatosevic/status/469254005130948608,balkanfloods,"""Other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need"";""Photo"";""Donations"";""Not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related to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crisis"";","""Any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other kind of need/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request"";""Contains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a still photo or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album"";""Requests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or offers donations of goods or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services"";""Not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related to the cr</w:t>
      </w:r>
      <w:r w:rsidRPr="00B2011E">
        <w:rPr>
          <w:rFonts w:ascii="Menlo Regular" w:hAnsi="Menlo Regular" w:cs="Menlo Regular"/>
          <w:color w:val="000000"/>
          <w:szCs w:val="20"/>
          <w:lang w:eastAsia="en-US"/>
        </w:rPr>
        <w:t>i</w:t>
      </w:r>
      <w:r w:rsidRPr="00B2011E">
        <w:rPr>
          <w:rFonts w:ascii="Menlo Regular" w:hAnsi="Menlo Regular" w:cs="Menlo Regular"/>
          <w:color w:val="000000"/>
          <w:szCs w:val="20"/>
          <w:lang w:eastAsia="en-US"/>
        </w:rPr>
        <w:t>sis"";",1;0.9;0.6;0.8;,false;false;false;false;</w:t>
      </w:r>
    </w:p>
    <w:p w14:paraId="28FE2F99" w14:textId="77777777" w:rsidR="00B2011E" w:rsidRP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0"/>
          <w:lang w:eastAsia="en-US"/>
        </w:rPr>
      </w:pPr>
      <w:r w:rsidRPr="00B2011E">
        <w:rPr>
          <w:rFonts w:ascii="Menlo Regular" w:hAnsi="Menlo Regular" w:cs="Menlo Regular"/>
          <w:color w:val="000000"/>
          <w:szCs w:val="20"/>
          <w:lang w:eastAsia="en-US"/>
        </w:rPr>
        <w:t>469254017902997505</w:t>
      </w:r>
      <w:proofErr w:type="gram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,@djMikeHawkins</w:t>
      </w:r>
      <w:proofErr w:type="gram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Happy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bday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man ;) Many luck with music and stay cool :)</w:t>
      </w:r>
      <w:proofErr w:type="gram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,333623094,ImTwiiG</w:t>
      </w:r>
      <w:proofErr w:type="gram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,"""https://soundcloud.com/imtwiig""",2014-05-21T23:10Z,https://twitter.com/ImTwiiG/status/469254017902997505,balkanfloods,"""Other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need"";""Photo"";""Donations"";""Not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related to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crisis"";","""Any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other kind of need/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request"";""Contains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a still photo or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album"";""Requests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or offers donations of goods or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services"";""Not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related to the cr</w:t>
      </w:r>
      <w:r w:rsidRPr="00B2011E">
        <w:rPr>
          <w:rFonts w:ascii="Menlo Regular" w:hAnsi="Menlo Regular" w:cs="Menlo Regular"/>
          <w:color w:val="000000"/>
          <w:szCs w:val="20"/>
          <w:lang w:eastAsia="en-US"/>
        </w:rPr>
        <w:t>i</w:t>
      </w:r>
      <w:r w:rsidRPr="00B2011E">
        <w:rPr>
          <w:rFonts w:ascii="Menlo Regular" w:hAnsi="Menlo Regular" w:cs="Menlo Regular"/>
          <w:color w:val="000000"/>
          <w:szCs w:val="20"/>
          <w:lang w:eastAsia="en-US"/>
        </w:rPr>
        <w:t>sis"";",1;0.6;0.6;1;,false;false;false;false;</w:t>
      </w:r>
    </w:p>
    <w:p w14:paraId="3A74D04E" w14:textId="77777777" w:rsidR="005C6E24" w:rsidRDefault="005C6E24" w:rsidP="00D52620">
      <w:pPr>
        <w:rPr>
          <w:rFonts w:cs="Arial"/>
          <w:szCs w:val="20"/>
          <w:lang w:eastAsia="en-US"/>
        </w:rPr>
      </w:pPr>
    </w:p>
    <w:p w14:paraId="2E68245E" w14:textId="77777777" w:rsidR="00B2011E" w:rsidRPr="00F92620" w:rsidRDefault="00B2011E" w:rsidP="00B2011E">
      <w:pPr>
        <w:rPr>
          <w:rFonts w:cs="Arial"/>
          <w:b/>
          <w:szCs w:val="20"/>
          <w:lang w:eastAsia="en-US"/>
        </w:rPr>
      </w:pPr>
      <w:r w:rsidRPr="00F92620">
        <w:rPr>
          <w:rFonts w:cs="Arial"/>
          <w:b/>
          <w:szCs w:val="20"/>
          <w:lang w:eastAsia="en-US"/>
        </w:rPr>
        <w:t xml:space="preserve">Example </w:t>
      </w:r>
      <w:r>
        <w:rPr>
          <w:rFonts w:cs="Arial"/>
          <w:b/>
          <w:szCs w:val="20"/>
          <w:lang w:eastAsia="en-US"/>
        </w:rPr>
        <w:t>AIDR Collection</w:t>
      </w:r>
      <w:r w:rsidRPr="00F92620">
        <w:rPr>
          <w:rFonts w:cs="Arial"/>
          <w:b/>
          <w:szCs w:val="20"/>
          <w:lang w:eastAsia="en-US"/>
        </w:rPr>
        <w:t xml:space="preserve"> file </w:t>
      </w:r>
      <w:proofErr w:type="gramStart"/>
      <w:r w:rsidRPr="00F92620">
        <w:rPr>
          <w:rFonts w:cs="Arial"/>
          <w:b/>
          <w:szCs w:val="20"/>
          <w:lang w:eastAsia="en-US"/>
        </w:rPr>
        <w:t>format</w:t>
      </w:r>
      <w:r>
        <w:rPr>
          <w:rFonts w:cs="Arial"/>
          <w:b/>
          <w:szCs w:val="20"/>
          <w:lang w:eastAsia="en-US"/>
        </w:rPr>
        <w:t>(</w:t>
      </w:r>
      <w:proofErr w:type="gramEnd"/>
      <w:r>
        <w:rPr>
          <w:rFonts w:cs="Arial"/>
          <w:b/>
          <w:szCs w:val="20"/>
          <w:lang w:eastAsia="en-US"/>
        </w:rPr>
        <w:t>.</w:t>
      </w:r>
      <w:proofErr w:type="spellStart"/>
      <w:r>
        <w:rPr>
          <w:rFonts w:cs="Arial"/>
          <w:b/>
          <w:szCs w:val="20"/>
          <w:lang w:eastAsia="en-US"/>
        </w:rPr>
        <w:t>json</w:t>
      </w:r>
      <w:proofErr w:type="spellEnd"/>
      <w:r>
        <w:rPr>
          <w:rFonts w:cs="Arial"/>
          <w:b/>
          <w:szCs w:val="20"/>
          <w:lang w:eastAsia="en-US"/>
        </w:rPr>
        <w:t>)</w:t>
      </w:r>
      <w:r w:rsidRPr="00F92620">
        <w:rPr>
          <w:rFonts w:cs="Arial"/>
          <w:b/>
          <w:szCs w:val="20"/>
          <w:lang w:eastAsia="en-US"/>
        </w:rPr>
        <w:t>:</w:t>
      </w:r>
    </w:p>
    <w:p w14:paraId="6C47F06E" w14:textId="77777777" w:rsidR="00B2011E" w:rsidRDefault="00B2011E" w:rsidP="00D52620">
      <w:pPr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{"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filter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_level":"medium","contributors":null,"text":"Floods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in Serbia: 798 people reported missing, 215 found so far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SerbiaFloods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SerbiaNee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d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sHelp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http://t.co/SS7U3QkKBQ http://t.co/hmwO8F7lyQ","geo":null,"retweeted":false,"in_reply_to_screen_name":null,"possibly_sensitive":false,"truncated":false,"lang":"en","ent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ties":{"trends":[],"symbols":[],"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urls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":[{"expanded_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":"http://serb.in/n1","indices":[95,117],"display_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":"serb.in/n1","url":"http://t.co/SS7U3QkKBQ"},{"expanded_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":"http://fb.me/6vms54MwX","indices":[118,140],"di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play_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":"fb.me/6vms54MwX","url":"http://t.co/hmwO8F7lyQ"}],"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hashtags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":[{"text":"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SerbiaFloods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","indices":[64,77]},{"text":"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SerbiaNeedsHelp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","indi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es":[78,94]}],"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user_mentions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":[]},"in_reply_to_status_id_str":null,"id":469178498901237760,"source":"&lt;a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href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=\"http://www.facebook.com/twitter\" rel=\"nofollow\"&gt;Facebook&lt;\/a&gt;","in_reply_to_user_id_str":null,"favorited":false,"in_reply_to_status_id":null,"retweet_count":0,"created_at":"Wed May 21 18:10:45 +0000 2014","in_reply_to_user_id":null,"favorite_count":0,"id_str":"469178498901237760","place":null,"user":{"location":"Southampton","default_profile":false,"profile_background_tile":true,"statuses_count":1352,"lang":"en","profile_link_color":"FF0000","profile_banner_url":"https://pbs.twimg.com/profile_banners/363565500/1400413474","id":363565500,"following":null,"protected":false,"favourites_count":4,"profile_text_color":"3D1957","ver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fied":false,"description":null,"contributors_enabled":false,"profile_sidebar_border_color":"65B0DA","name":"Julie Summe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r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ton","profile_background_color":"642D8B","created_at":"Sun Aug 28 09:05:46 +0000 2011","default_profile_image":false,"followers_count":9,"profile_image_url_https":"https://pbs.twimg.com/profile_images/468714135056678912/YKN9cXfP_normal.jpeg","geo_enabled":true,"profile_background_image_url":"http://abs.twimg.com/images/themes/theme10/bg.gif","profile_background_image_url_https":"https://abs.twimg.com/images/themes/theme10/bg.gif","follow_request_sent":null,"url":null,"utc_offset":3600,"time_zone":"London","notific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a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ions":null,"profile_use_background_image":true,"friends_count":58,"profile_sidebar_fill_color":"7AC3EE","screen_name":"jansum888","id_str":"363565500","profile_image_url":"http://pbs.twimg.com/profile_images/468714135056678912/YKN9cXfP_normal.jpeg","listed_count":0,"is_translator":false},"coordinates":null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aidr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":{"crisis_code":"2014-05-balkanfloods","crisis_name":"balkanfloods","doctype":"twitter"}}</w:t>
      </w:r>
    </w:p>
    <w:p w14:paraId="1EDF9457" w14:textId="77777777" w:rsidR="00B2011E" w:rsidRDefault="00B2011E" w:rsidP="00D52620">
      <w:pPr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</w:p>
    <w:p w14:paraId="024A8222" w14:textId="77777777" w:rsidR="00B2011E" w:rsidRPr="00F92620" w:rsidRDefault="00B2011E" w:rsidP="00B2011E">
      <w:pPr>
        <w:rPr>
          <w:rFonts w:cs="Arial"/>
          <w:b/>
          <w:szCs w:val="20"/>
          <w:lang w:eastAsia="en-US"/>
        </w:rPr>
      </w:pPr>
      <w:r w:rsidRPr="00F92620">
        <w:rPr>
          <w:rFonts w:cs="Arial"/>
          <w:b/>
          <w:szCs w:val="20"/>
          <w:lang w:eastAsia="en-US"/>
        </w:rPr>
        <w:t xml:space="preserve">Example </w:t>
      </w:r>
      <w:proofErr w:type="spellStart"/>
      <w:r>
        <w:rPr>
          <w:rFonts w:cs="Arial"/>
          <w:b/>
          <w:szCs w:val="20"/>
          <w:lang w:eastAsia="en-US"/>
        </w:rPr>
        <w:t>MicroFilers</w:t>
      </w:r>
      <w:proofErr w:type="spellEnd"/>
      <w:r w:rsidRPr="00F92620">
        <w:rPr>
          <w:rFonts w:cs="Arial"/>
          <w:b/>
          <w:szCs w:val="20"/>
          <w:lang w:eastAsia="en-US"/>
        </w:rPr>
        <w:t xml:space="preserve"> file </w:t>
      </w:r>
      <w:proofErr w:type="gramStart"/>
      <w:r w:rsidRPr="00F92620">
        <w:rPr>
          <w:rFonts w:cs="Arial"/>
          <w:b/>
          <w:szCs w:val="20"/>
          <w:lang w:eastAsia="en-US"/>
        </w:rPr>
        <w:t>format</w:t>
      </w:r>
      <w:r>
        <w:rPr>
          <w:rFonts w:cs="Arial"/>
          <w:b/>
          <w:szCs w:val="20"/>
          <w:lang w:eastAsia="en-US"/>
        </w:rPr>
        <w:t>(</w:t>
      </w:r>
      <w:proofErr w:type="gramEnd"/>
      <w:r>
        <w:rPr>
          <w:rFonts w:cs="Arial"/>
          <w:b/>
          <w:szCs w:val="20"/>
          <w:lang w:eastAsia="en-US"/>
        </w:rPr>
        <w:t>.</w:t>
      </w:r>
      <w:proofErr w:type="spellStart"/>
      <w:r>
        <w:rPr>
          <w:rFonts w:cs="Arial"/>
          <w:b/>
          <w:szCs w:val="20"/>
          <w:lang w:eastAsia="en-US"/>
        </w:rPr>
        <w:t>cvs</w:t>
      </w:r>
      <w:proofErr w:type="spellEnd"/>
      <w:r>
        <w:rPr>
          <w:rFonts w:cs="Arial"/>
          <w:b/>
          <w:szCs w:val="20"/>
          <w:lang w:eastAsia="en-US"/>
        </w:rPr>
        <w:t>)</w:t>
      </w:r>
      <w:r w:rsidRPr="00F92620">
        <w:rPr>
          <w:rFonts w:cs="Arial"/>
          <w:b/>
          <w:szCs w:val="20"/>
          <w:lang w:eastAsia="en-US"/>
        </w:rPr>
        <w:t>:</w:t>
      </w:r>
    </w:p>
    <w:p w14:paraId="7F6F127D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"User-Name","Tweet","Time-stamp","Location","Latitude","Longitude","Image-link","TweetID"</w:t>
      </w:r>
    </w:p>
    <w:p w14:paraId="632531D5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"DustinJ85588790","#competition #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philippines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Not a way.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brings this again!!  http://t.co/DbmGykeO2G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-  http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://t.co/E5hElMyWPm","2013-11-08 21:00:03","","","","","398917857024557056"</w:t>
      </w:r>
    </w:p>
    <w:p w14:paraId="24F5A2DB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jacquelineeli18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","RT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chematierra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: ALERTA! El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TifÛn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Haiyan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podrÌa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recordado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como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la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tormenta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m·s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poderosa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jam·s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registrada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en la Tierra. http://t.co/O24Ö","2013-11-08 21:00:09","","","","","398917884392382464"</w:t>
      </w:r>
    </w:p>
    <w:p w14:paraId="7E75634D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CSISFood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","@WFP estimates 2.5m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ppl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will require immediate food assi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tance in the #Philippines after the #typhoon http://t.co/WiFeGc7b1R","2013-11-08 21:00:21","","","","","398917932123574272"</w:t>
      </w:r>
    </w:p>
    <w:p w14:paraId="786F8691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CodydotWilliams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","From the new http://t.co/sX7LVjffJj: Super Typhoon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Haiyan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slams Philippines http://t.co/tRnImamqHl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cnn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This storm is 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n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sane."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,"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2013-11-08 21:00:21","","","","","398917935361585153"</w:t>
      </w:r>
    </w:p>
    <w:p w14:paraId="698A63C8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HeathNOLA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","RT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JournoMaggie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: Amazing picture of the eye of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Haiyan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#Philippines #Weather from University of Wisconsin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CIMSS_Satellite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team http://t.cÖ","2013-11-08 21:00:33","","","","","398917985198276608"</w:t>
      </w:r>
    </w:p>
    <w:p w14:paraId="7D22DA47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powpow57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","Daily Deal Quality Control Specialist (#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SanJose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, CA) https://t.co/Tu17DWuLP0","2013-11-08 21:00:40","","","","","398918012394164224"</w:t>
      </w:r>
    </w:p>
    <w:p w14:paraId="3D1CC1D7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LoveTheBrethren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","Another blow to the Philippines - ""strongest typhoon of the year""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grasswire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Haiyan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http://t.co/uAeBHZgP7A","2013-11-08 21:00:43","","","","","398918024293400577"</w:t>
      </w:r>
    </w:p>
    <w:p w14:paraId="13452C40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asmoore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","RT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LADNvillacorte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: Am writing about the super typhoon in the Philippines. If you know someone who is directly affected, or is co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l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lecting dÖ","2013-11-08 21:00:47","","","","","398918042991611904"</w:t>
      </w:r>
    </w:p>
    <w:p w14:paraId="5FBF503D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tirzah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wethern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","Another typhoon through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philippines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.... The bi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g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gest one in recorded history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.... ?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???","2013-11-08 21:01:50","","","","","398918305672478720"</w:t>
      </w:r>
    </w:p>
    <w:p w14:paraId="49762ED1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coreysloan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","CIMMS satellite VIIRS image of Super Typhoon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yan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(Yolanda).  Image was taken on 11-7-13 at 1615Z. http://t.co/skjqR5BiB3","2013-11-08 21:02:01","","","","","398918351470092289"</w:t>
      </w:r>
    </w:p>
    <w:p w14:paraId="55EEEF07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CatholicRelief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","RT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jenhardy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: RT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cnni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: As Typhoon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Haiyan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wreaks ha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v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oc, why is the Philippines one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worldís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most disaster-hit countries? http://t.co/LyrÖ","2013-11-08 21:02:04","","","","","398918365462274048"</w:t>
      </w:r>
    </w:p>
    <w:p w14:paraId="4A54B6FC" w14:textId="77777777" w:rsidR="00B2011E" w:rsidRPr="00B2011E" w:rsidRDefault="00B2011E" w:rsidP="00B2011E">
      <w:pPr>
        <w:rPr>
          <w:rFonts w:cs="Arial"/>
          <w:b/>
          <w:szCs w:val="20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Baytongrupo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Buscamos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ASESOR COMERCIAL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empleos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trabajo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http://t.co/PsH361sX4O Con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experiencia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en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seguros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salud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, AFJP, BANCOS.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Zona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#Rosario, #SantaFe","2013-11-08 21:02:05","","","","","398918369379753984"</w:t>
      </w:r>
    </w:p>
    <w:p w14:paraId="2EFCBA6A" w14:textId="77777777" w:rsidR="00D37926" w:rsidRDefault="00D37926" w:rsidP="00760DB3">
      <w:pPr>
        <w:pStyle w:val="Heading2"/>
      </w:pPr>
      <w:bookmarkStart w:id="23" w:name="_Toc278973002"/>
      <w:r>
        <w:t>UI/UX functional</w:t>
      </w:r>
      <w:bookmarkEnd w:id="23"/>
    </w:p>
    <w:p w14:paraId="30883852" w14:textId="0B4C6934" w:rsidR="004A33AA" w:rsidRDefault="00FE7C06" w:rsidP="004A33AA">
      <w:pPr>
        <w:pStyle w:val="Heading3"/>
      </w:pPr>
      <w:bookmarkStart w:id="24" w:name="_Toc278973003"/>
      <w:r>
        <w:t>U</w:t>
      </w:r>
      <w:r w:rsidR="00FA6714">
        <w:t>I</w:t>
      </w:r>
      <w:r>
        <w:t xml:space="preserve"> </w:t>
      </w:r>
      <w:r w:rsidR="00050318">
        <w:t>prototype</w:t>
      </w:r>
      <w:bookmarkEnd w:id="24"/>
    </w:p>
    <w:p w14:paraId="74E56406" w14:textId="77777777" w:rsidR="004A33AA" w:rsidRDefault="004A33AA" w:rsidP="004A33AA"/>
    <w:p w14:paraId="1F3B29E6" w14:textId="2E3EF769" w:rsidR="004A33AA" w:rsidRPr="004A33AA" w:rsidRDefault="00FE7C06" w:rsidP="004A33AA">
      <w:r>
        <w:rPr>
          <w:noProof/>
          <w:lang w:eastAsia="en-US"/>
        </w:rPr>
        <w:drawing>
          <wp:inline distT="0" distB="0" distL="0" distR="0" wp14:anchorId="40A633FD" wp14:editId="05C61B0D">
            <wp:extent cx="6126480" cy="503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filters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2FCD" w14:textId="77777777" w:rsidR="00D37926" w:rsidRDefault="00D37926" w:rsidP="00D37926"/>
    <w:p w14:paraId="1709CB81" w14:textId="6C4B5B85" w:rsidR="00FA6714" w:rsidRDefault="00FA6714" w:rsidP="00FA6714">
      <w:pPr>
        <w:pStyle w:val="Heading3"/>
      </w:pPr>
      <w:bookmarkStart w:id="25" w:name="_Toc278973004"/>
      <w:r>
        <w:t>Color schema, outline info.</w:t>
      </w:r>
      <w:bookmarkEnd w:id="25"/>
    </w:p>
    <w:p w14:paraId="4A0D9DBE" w14:textId="37A9ED25" w:rsidR="00D37926" w:rsidRDefault="00FA6714" w:rsidP="00D37926">
      <w:proofErr w:type="spellStart"/>
      <w:r>
        <w:t>Microfilters</w:t>
      </w:r>
      <w:proofErr w:type="spellEnd"/>
      <w:r>
        <w:t xml:space="preserve"> will be </w:t>
      </w:r>
      <w:r w:rsidR="000C4006">
        <w:t>integrated</w:t>
      </w:r>
      <w:r>
        <w:t xml:space="preserve"> into Clickers.micromappers.org. Therefore, its header/footer/ co</w:t>
      </w:r>
      <w:r>
        <w:t>l</w:t>
      </w:r>
      <w:r>
        <w:t xml:space="preserve">or schema should </w:t>
      </w:r>
      <w:r w:rsidR="000C4006">
        <w:t>follow clickers.micromappers.org.</w:t>
      </w:r>
    </w:p>
    <w:p w14:paraId="07696CCD" w14:textId="1B34739B" w:rsidR="004A33AA" w:rsidRPr="00D37926" w:rsidRDefault="004A33AA" w:rsidP="00D37926"/>
    <w:p w14:paraId="727FA1BA" w14:textId="77777777" w:rsidR="00D8266D" w:rsidRPr="00E20073" w:rsidRDefault="00D8266D" w:rsidP="00760DB3">
      <w:pPr>
        <w:pStyle w:val="Heading2"/>
      </w:pPr>
      <w:bookmarkStart w:id="26" w:name="_Toc278973005"/>
      <w:r w:rsidRPr="00E20073">
        <w:t>Non-functional</w:t>
      </w:r>
      <w:bookmarkEnd w:id="26"/>
    </w:p>
    <w:p w14:paraId="256C51AF" w14:textId="77777777" w:rsidR="00DB7245" w:rsidRPr="00E20073" w:rsidRDefault="00DB7245" w:rsidP="00760DB3">
      <w:pPr>
        <w:pStyle w:val="Heading3"/>
      </w:pPr>
      <w:bookmarkStart w:id="27" w:name="_Toc278973006"/>
      <w:r w:rsidRPr="00E20073">
        <w:t>Security</w:t>
      </w:r>
      <w:bookmarkEnd w:id="27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E20073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E20073" w:rsidRDefault="000D5534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0D5534" w:rsidRPr="00E20073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4D76F2" w:rsidRDefault="004D76F2" w:rsidP="00793B0B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0B79B6B0" w14:textId="707F3E2D" w:rsidR="000D5534" w:rsidRPr="00A801E0" w:rsidRDefault="00B2011E" w:rsidP="00793B0B">
            <w:pPr>
              <w:pStyle w:val="CellBase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User Login </w:t>
            </w:r>
            <w:r w:rsidR="00A94A93">
              <w:rPr>
                <w:i/>
                <w:color w:val="FF0000"/>
              </w:rPr>
              <w:t>integration (</w:t>
            </w:r>
            <w:r>
              <w:rPr>
                <w:i/>
                <w:color w:val="FF0000"/>
              </w:rPr>
              <w:t>Phrase 2)</w:t>
            </w:r>
          </w:p>
        </w:tc>
        <w:tc>
          <w:tcPr>
            <w:tcW w:w="990" w:type="dxa"/>
          </w:tcPr>
          <w:p w14:paraId="57623C0D" w14:textId="77777777" w:rsidR="000D5534" w:rsidRPr="00DC407E" w:rsidRDefault="000D5534" w:rsidP="00793B0B">
            <w:pPr>
              <w:pStyle w:val="CellBase"/>
            </w:pPr>
          </w:p>
        </w:tc>
        <w:tc>
          <w:tcPr>
            <w:tcW w:w="630" w:type="dxa"/>
          </w:tcPr>
          <w:p w14:paraId="6EA6AED0" w14:textId="77777777" w:rsidR="000D5534" w:rsidRPr="00DC407E" w:rsidRDefault="000D5534" w:rsidP="00793B0B">
            <w:pPr>
              <w:pStyle w:val="CellBase"/>
            </w:pPr>
          </w:p>
        </w:tc>
      </w:tr>
    </w:tbl>
    <w:p w14:paraId="48657F8A" w14:textId="366DEA9C" w:rsidR="00DC407E" w:rsidRPr="00E20073" w:rsidRDefault="00BF4CBF" w:rsidP="00DC407E">
      <w:pPr>
        <w:pStyle w:val="Heading3"/>
      </w:pPr>
      <w:bookmarkStart w:id="28" w:name="_Toc278973007"/>
      <w:r>
        <w:t>QA/</w:t>
      </w:r>
      <w:r w:rsidR="00DC407E">
        <w:t>Testing</w:t>
      </w:r>
      <w:bookmarkEnd w:id="28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690017" w:rsidRPr="00E20073" w14:paraId="1D20F4A4" w14:textId="77777777" w:rsidTr="00E455DA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625D5" w14:textId="77777777" w:rsidR="00690017" w:rsidRPr="00E20073" w:rsidRDefault="00690017" w:rsidP="00E455DA">
            <w:pPr>
              <w:pStyle w:val="CellBase"/>
              <w:rPr>
                <w:b/>
                <w:sz w:val="18"/>
              </w:rPr>
            </w:pPr>
            <w:bookmarkStart w:id="29" w:name="_Toc278973008"/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4876115A" w14:textId="77777777" w:rsidR="00690017" w:rsidRPr="00E20073" w:rsidRDefault="00690017" w:rsidP="00E455DA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48493A4" w14:textId="77777777" w:rsidR="00690017" w:rsidRPr="00E20073" w:rsidRDefault="00690017" w:rsidP="00E455DA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690017" w:rsidRPr="00E20073" w14:paraId="1EDE6934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455E703" w14:textId="77777777" w:rsidR="00690017" w:rsidRPr="004D76F2" w:rsidRDefault="00690017" w:rsidP="00E455DA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884" w:type="dxa"/>
          </w:tcPr>
          <w:p w14:paraId="3E8C10BE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40kb.csv) with single user</w:t>
            </w:r>
          </w:p>
        </w:tc>
        <w:tc>
          <w:tcPr>
            <w:tcW w:w="1701" w:type="dxa"/>
          </w:tcPr>
          <w:p w14:paraId="1E6B1AC6" w14:textId="77777777" w:rsidR="00690017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2-12-2014/pass</w:t>
            </w:r>
          </w:p>
          <w:p w14:paraId="0DEED7ED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7CACEF25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576BC04" w14:textId="77777777" w:rsidR="00690017" w:rsidRPr="004D76F2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6884" w:type="dxa"/>
          </w:tcPr>
          <w:p w14:paraId="4717D446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400kb.csv) with single user</w:t>
            </w:r>
          </w:p>
        </w:tc>
        <w:tc>
          <w:tcPr>
            <w:tcW w:w="1701" w:type="dxa"/>
          </w:tcPr>
          <w:p w14:paraId="78374DB4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2-12-2014/pass</w:t>
            </w:r>
          </w:p>
        </w:tc>
      </w:tr>
      <w:tr w:rsidR="00690017" w:rsidRPr="00E20073" w14:paraId="1ECD8BEA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15F48EB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6884" w:type="dxa"/>
          </w:tcPr>
          <w:p w14:paraId="0F7D1732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1mb.csv) with single user</w:t>
            </w:r>
          </w:p>
        </w:tc>
        <w:tc>
          <w:tcPr>
            <w:tcW w:w="1701" w:type="dxa"/>
          </w:tcPr>
          <w:p w14:paraId="4CEF9901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2-12-2014/ pass</w:t>
            </w:r>
          </w:p>
        </w:tc>
      </w:tr>
      <w:tr w:rsidR="00690017" w:rsidRPr="00E20073" w14:paraId="6710DDBF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E7D4D99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4.</w:t>
            </w:r>
          </w:p>
        </w:tc>
        <w:tc>
          <w:tcPr>
            <w:tcW w:w="6884" w:type="dxa"/>
          </w:tcPr>
          <w:p w14:paraId="3816CC43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2014-07-anti-_and_pro-semitism_last_100k_tweets_filtered.csv) with single user</w:t>
            </w:r>
          </w:p>
          <w:p w14:paraId="5DA6EC79" w14:textId="77777777" w:rsidR="00690017" w:rsidRPr="0078119D" w:rsidRDefault="00690017" w:rsidP="00E455DA">
            <w:pPr>
              <w:pStyle w:val="CellBase"/>
              <w:rPr>
                <w:rFonts w:cstheme="minorBidi"/>
                <w:color w:val="FF0000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67CAB865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2-12-2014/ pass</w:t>
            </w:r>
          </w:p>
        </w:tc>
      </w:tr>
      <w:tr w:rsidR="00690017" w:rsidRPr="00E20073" w14:paraId="6996BC67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D17C72D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5.</w:t>
            </w:r>
          </w:p>
        </w:tc>
        <w:tc>
          <w:tcPr>
            <w:tcW w:w="6884" w:type="dxa"/>
          </w:tcPr>
          <w:p w14:paraId="6440B434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400kb-all-image.csv) with single user</w:t>
            </w:r>
          </w:p>
          <w:p w14:paraId="214E2B33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File is empty</w:t>
            </w:r>
          </w:p>
        </w:tc>
        <w:tc>
          <w:tcPr>
            <w:tcW w:w="1701" w:type="dxa"/>
          </w:tcPr>
          <w:p w14:paraId="4EDC041D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2-12-2014/ fail</w:t>
            </w:r>
          </w:p>
        </w:tc>
      </w:tr>
      <w:tr w:rsidR="00690017" w:rsidRPr="00E20073" w14:paraId="5AB35260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6C69C86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6.</w:t>
            </w:r>
          </w:p>
        </w:tc>
        <w:tc>
          <w:tcPr>
            <w:tcW w:w="6884" w:type="dxa"/>
          </w:tcPr>
          <w:p w14:paraId="1C6FAA1B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Class</w:t>
            </w:r>
            <w:r w:rsidRPr="0078119D">
              <w:rPr>
                <w:rFonts w:cstheme="minorBidi"/>
                <w:sz w:val="18"/>
                <w:szCs w:val="18"/>
              </w:rPr>
              <w:t>i</w:t>
            </w:r>
            <w:r w:rsidRPr="0078119D">
              <w:rPr>
                <w:rFonts w:cstheme="minorBidi"/>
                <w:sz w:val="18"/>
                <w:szCs w:val="18"/>
              </w:rPr>
              <w:t>fied_2014-05-balkanfloods_last_100k_tweets-1.csv) with single user</w:t>
            </w:r>
          </w:p>
          <w:p w14:paraId="02DD9718" w14:textId="77777777" w:rsidR="00690017" w:rsidRPr="0078119D" w:rsidRDefault="00690017" w:rsidP="00E455DA">
            <w:pPr>
              <w:pStyle w:val="CellBase"/>
              <w:rPr>
                <w:rFonts w:cstheme="minorBidi"/>
                <w:color w:val="FF0000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09FA1990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2-12-2014/ pass</w:t>
            </w:r>
          </w:p>
        </w:tc>
      </w:tr>
      <w:tr w:rsidR="00690017" w:rsidRPr="00E20073" w14:paraId="26C3A1D7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C6C0C07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7.</w:t>
            </w:r>
          </w:p>
        </w:tc>
        <w:tc>
          <w:tcPr>
            <w:tcW w:w="6884" w:type="dxa"/>
          </w:tcPr>
          <w:p w14:paraId="481626F5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40kb.csv) with multiple users</w:t>
            </w:r>
          </w:p>
        </w:tc>
        <w:tc>
          <w:tcPr>
            <w:tcW w:w="1701" w:type="dxa"/>
          </w:tcPr>
          <w:p w14:paraId="14E16A9C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692E6B48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A246D4D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8.</w:t>
            </w:r>
          </w:p>
        </w:tc>
        <w:tc>
          <w:tcPr>
            <w:tcW w:w="6884" w:type="dxa"/>
          </w:tcPr>
          <w:p w14:paraId="228205A8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400kb.csv) with multiple users</w:t>
            </w:r>
          </w:p>
        </w:tc>
        <w:tc>
          <w:tcPr>
            <w:tcW w:w="1701" w:type="dxa"/>
          </w:tcPr>
          <w:p w14:paraId="711FB9F9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7EDA9AFC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4D6A3AA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9.</w:t>
            </w:r>
          </w:p>
        </w:tc>
        <w:tc>
          <w:tcPr>
            <w:tcW w:w="6884" w:type="dxa"/>
          </w:tcPr>
          <w:p w14:paraId="295189ED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file:1mb.csv) with multiple users</w:t>
            </w:r>
          </w:p>
        </w:tc>
        <w:tc>
          <w:tcPr>
            <w:tcW w:w="1701" w:type="dxa"/>
          </w:tcPr>
          <w:p w14:paraId="3825026B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14A4FEDB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378A6C4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10.</w:t>
            </w:r>
          </w:p>
        </w:tc>
        <w:tc>
          <w:tcPr>
            <w:tcW w:w="6884" w:type="dxa"/>
          </w:tcPr>
          <w:p w14:paraId="66A2725C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2014-07-anti-_and_pro-semitism_last_100k_tweets_filtered.csv) with multiple users</w:t>
            </w:r>
          </w:p>
          <w:p w14:paraId="010A265E" w14:textId="77777777" w:rsidR="00690017" w:rsidRPr="0078119D" w:rsidRDefault="00690017" w:rsidP="00E455DA">
            <w:pPr>
              <w:pStyle w:val="CellBase"/>
              <w:rPr>
                <w:rFonts w:cstheme="minorBidi"/>
                <w:color w:val="FF0000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Took long time/ files Created for 1 user only</w:t>
            </w:r>
          </w:p>
        </w:tc>
        <w:tc>
          <w:tcPr>
            <w:tcW w:w="1701" w:type="dxa"/>
          </w:tcPr>
          <w:p w14:paraId="7D6E89AF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3-12-2014/fail</w:t>
            </w:r>
          </w:p>
        </w:tc>
      </w:tr>
      <w:tr w:rsidR="00690017" w:rsidRPr="00E20073" w14:paraId="1C9FC8F8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8D1D561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11.</w:t>
            </w:r>
          </w:p>
        </w:tc>
        <w:tc>
          <w:tcPr>
            <w:tcW w:w="6884" w:type="dxa"/>
          </w:tcPr>
          <w:p w14:paraId="44F39818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400kb-all-image.csv) with multiple users</w:t>
            </w:r>
          </w:p>
          <w:p w14:paraId="501EB0DA" w14:textId="77777777" w:rsidR="00690017" w:rsidRPr="0078119D" w:rsidRDefault="00690017" w:rsidP="00E455DA">
            <w:pPr>
              <w:pStyle w:val="CellBase"/>
              <w:rPr>
                <w:rFonts w:cstheme="minorBidi"/>
                <w:color w:val="FF0000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Files are empty</w:t>
            </w:r>
          </w:p>
        </w:tc>
        <w:tc>
          <w:tcPr>
            <w:tcW w:w="1701" w:type="dxa"/>
          </w:tcPr>
          <w:p w14:paraId="447376C2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3-12-2014/fail</w:t>
            </w:r>
          </w:p>
        </w:tc>
      </w:tr>
      <w:tr w:rsidR="00690017" w:rsidRPr="00E20073" w14:paraId="5C7FED2F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8ED996D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12.</w:t>
            </w:r>
          </w:p>
        </w:tc>
        <w:tc>
          <w:tcPr>
            <w:tcW w:w="6884" w:type="dxa"/>
          </w:tcPr>
          <w:p w14:paraId="0E23C171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Class</w:t>
            </w:r>
            <w:r w:rsidRPr="0078119D">
              <w:rPr>
                <w:rFonts w:cstheme="minorBidi"/>
                <w:sz w:val="18"/>
                <w:szCs w:val="18"/>
              </w:rPr>
              <w:t>i</w:t>
            </w:r>
            <w:r w:rsidRPr="0078119D">
              <w:rPr>
                <w:rFonts w:cstheme="minorBidi"/>
                <w:sz w:val="18"/>
                <w:szCs w:val="18"/>
              </w:rPr>
              <w:t>fied_2014-05-balkanfloods_last_100k_tweets-1.csv) with multiple users</w:t>
            </w:r>
          </w:p>
        </w:tc>
        <w:tc>
          <w:tcPr>
            <w:tcW w:w="1701" w:type="dxa"/>
          </w:tcPr>
          <w:p w14:paraId="0CC0D389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2FDE3102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2BB09AE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13.</w:t>
            </w:r>
          </w:p>
        </w:tc>
        <w:tc>
          <w:tcPr>
            <w:tcW w:w="6884" w:type="dxa"/>
          </w:tcPr>
          <w:p w14:paraId="4C6F1760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40kb.csv) with multiple users</w:t>
            </w:r>
          </w:p>
        </w:tc>
        <w:tc>
          <w:tcPr>
            <w:tcW w:w="1701" w:type="dxa"/>
          </w:tcPr>
          <w:p w14:paraId="5CE09C6F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2F422467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AD5AA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14.</w:t>
            </w:r>
          </w:p>
        </w:tc>
        <w:tc>
          <w:tcPr>
            <w:tcW w:w="6884" w:type="dxa"/>
          </w:tcPr>
          <w:p w14:paraId="0CB3E6F4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40kb.csv) with single user</w:t>
            </w:r>
          </w:p>
        </w:tc>
        <w:tc>
          <w:tcPr>
            <w:tcW w:w="1701" w:type="dxa"/>
          </w:tcPr>
          <w:p w14:paraId="6CAFCC6B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1110465F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77B3CE4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15.</w:t>
            </w:r>
          </w:p>
        </w:tc>
        <w:tc>
          <w:tcPr>
            <w:tcW w:w="6884" w:type="dxa"/>
          </w:tcPr>
          <w:p w14:paraId="6DDBB684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400kb.csv) with multiple users</w:t>
            </w:r>
          </w:p>
        </w:tc>
        <w:tc>
          <w:tcPr>
            <w:tcW w:w="1701" w:type="dxa"/>
          </w:tcPr>
          <w:p w14:paraId="20F5CEEE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68033A68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868700C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16.</w:t>
            </w:r>
          </w:p>
        </w:tc>
        <w:tc>
          <w:tcPr>
            <w:tcW w:w="6884" w:type="dxa"/>
          </w:tcPr>
          <w:p w14:paraId="199F456B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400kb.csv) with single user</w:t>
            </w:r>
          </w:p>
        </w:tc>
        <w:tc>
          <w:tcPr>
            <w:tcW w:w="1701" w:type="dxa"/>
          </w:tcPr>
          <w:p w14:paraId="0E36D12C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3664C4D1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EE4952D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17.</w:t>
            </w:r>
          </w:p>
        </w:tc>
        <w:tc>
          <w:tcPr>
            <w:tcW w:w="6884" w:type="dxa"/>
          </w:tcPr>
          <w:p w14:paraId="023BC0AF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1mb.csv) with single user</w:t>
            </w:r>
          </w:p>
          <w:p w14:paraId="495BAB2D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5CC2C0A1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4276BBAC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DF6815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18.</w:t>
            </w:r>
          </w:p>
        </w:tc>
        <w:tc>
          <w:tcPr>
            <w:tcW w:w="6884" w:type="dxa"/>
          </w:tcPr>
          <w:p w14:paraId="5FA8C585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1mb.csv) with multiple users</w:t>
            </w:r>
          </w:p>
          <w:p w14:paraId="68AE5BA0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03FE00F0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66C62026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00A9012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19.</w:t>
            </w:r>
          </w:p>
        </w:tc>
        <w:tc>
          <w:tcPr>
            <w:tcW w:w="6884" w:type="dxa"/>
          </w:tcPr>
          <w:p w14:paraId="1045F389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400kb-all-image.csv) with single user</w:t>
            </w:r>
          </w:p>
          <w:p w14:paraId="669C7EF2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File is empty</w:t>
            </w:r>
          </w:p>
        </w:tc>
        <w:tc>
          <w:tcPr>
            <w:tcW w:w="1701" w:type="dxa"/>
          </w:tcPr>
          <w:p w14:paraId="1CBF0240" w14:textId="77777777" w:rsidR="00690017" w:rsidRPr="005F0D13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4-12-2014/ fail</w:t>
            </w:r>
          </w:p>
        </w:tc>
      </w:tr>
      <w:tr w:rsidR="00690017" w:rsidRPr="00E20073" w14:paraId="60C694F5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9CC35E8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20.</w:t>
            </w:r>
          </w:p>
        </w:tc>
        <w:tc>
          <w:tcPr>
            <w:tcW w:w="6884" w:type="dxa"/>
          </w:tcPr>
          <w:p w14:paraId="0A3CF8E6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400kb-all-image.csv) with multiple users</w:t>
            </w:r>
          </w:p>
          <w:p w14:paraId="60254D72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Files are empty</w:t>
            </w:r>
          </w:p>
        </w:tc>
        <w:tc>
          <w:tcPr>
            <w:tcW w:w="1701" w:type="dxa"/>
          </w:tcPr>
          <w:p w14:paraId="1218E99B" w14:textId="77777777" w:rsidR="00690017" w:rsidRPr="005F0D13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4-12-2014/ fail</w:t>
            </w:r>
          </w:p>
        </w:tc>
      </w:tr>
      <w:tr w:rsidR="00690017" w:rsidRPr="00E20073" w14:paraId="4A310960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4D56F1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21.</w:t>
            </w:r>
          </w:p>
        </w:tc>
        <w:tc>
          <w:tcPr>
            <w:tcW w:w="6884" w:type="dxa"/>
          </w:tcPr>
          <w:p w14:paraId="5B0D3085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2014-07-anti-_and_pro-semitism_last_100k_tweets_filtered.csv) with single user</w:t>
            </w:r>
          </w:p>
          <w:p w14:paraId="240B3768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 xml:space="preserve">Took </w:t>
            </w:r>
            <w:r>
              <w:rPr>
                <w:rFonts w:cstheme="minorBidi"/>
                <w:color w:val="FF0000"/>
                <w:sz w:val="18"/>
                <w:szCs w:val="18"/>
              </w:rPr>
              <w:t xml:space="preserve">very </w:t>
            </w:r>
            <w:r w:rsidRPr="0078119D">
              <w:rPr>
                <w:rFonts w:cstheme="minorBidi"/>
                <w:color w:val="FF0000"/>
                <w:sz w:val="18"/>
                <w:szCs w:val="18"/>
              </w:rPr>
              <w:t>long time –big file size</w:t>
            </w:r>
          </w:p>
        </w:tc>
        <w:tc>
          <w:tcPr>
            <w:tcW w:w="1701" w:type="dxa"/>
          </w:tcPr>
          <w:p w14:paraId="5D59697F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4-12-2014/</w:t>
            </w:r>
          </w:p>
        </w:tc>
      </w:tr>
      <w:tr w:rsidR="00690017" w:rsidRPr="00E20073" w14:paraId="52935F88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641725A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22.</w:t>
            </w:r>
          </w:p>
        </w:tc>
        <w:tc>
          <w:tcPr>
            <w:tcW w:w="6884" w:type="dxa"/>
          </w:tcPr>
          <w:p w14:paraId="27CCD5AA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2014-07-anti-_and_pro-semitism_last_100k_tweets_filtered.csv) with multiple users</w:t>
            </w:r>
          </w:p>
          <w:p w14:paraId="782DB4F8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 xml:space="preserve">Took </w:t>
            </w:r>
            <w:r>
              <w:rPr>
                <w:rFonts w:cstheme="minorBidi"/>
                <w:color w:val="FF0000"/>
                <w:sz w:val="18"/>
                <w:szCs w:val="18"/>
              </w:rPr>
              <w:t xml:space="preserve">very </w:t>
            </w:r>
            <w:r w:rsidRPr="0078119D">
              <w:rPr>
                <w:rFonts w:cstheme="minorBidi"/>
                <w:color w:val="FF0000"/>
                <w:sz w:val="18"/>
                <w:szCs w:val="18"/>
              </w:rPr>
              <w:t>long time- big file size</w:t>
            </w:r>
          </w:p>
        </w:tc>
        <w:tc>
          <w:tcPr>
            <w:tcW w:w="1701" w:type="dxa"/>
          </w:tcPr>
          <w:p w14:paraId="0C84829C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4-12-2014/ pass</w:t>
            </w:r>
          </w:p>
        </w:tc>
      </w:tr>
      <w:tr w:rsidR="00690017" w:rsidRPr="00E20073" w14:paraId="4BE6425E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C4BB78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23.</w:t>
            </w:r>
          </w:p>
        </w:tc>
        <w:tc>
          <w:tcPr>
            <w:tcW w:w="6884" w:type="dxa"/>
          </w:tcPr>
          <w:p w14:paraId="6858ED57" w14:textId="77777777" w:rsidR="00690017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Class</w:t>
            </w:r>
            <w:r w:rsidRPr="0078119D">
              <w:rPr>
                <w:rFonts w:cstheme="minorBidi"/>
                <w:sz w:val="18"/>
                <w:szCs w:val="18"/>
              </w:rPr>
              <w:t>i</w:t>
            </w:r>
            <w:r w:rsidRPr="0078119D">
              <w:rPr>
                <w:rFonts w:cstheme="minorBidi"/>
                <w:sz w:val="18"/>
                <w:szCs w:val="18"/>
              </w:rPr>
              <w:t>fied_2014-05-balkanfloods_last_100k_tweets-1.csv) with single user</w:t>
            </w:r>
          </w:p>
          <w:p w14:paraId="36962176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A00758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  <w:r>
              <w:rPr>
                <w:rFonts w:cstheme="minorBidi"/>
                <w:color w:val="FF0000"/>
                <w:sz w:val="18"/>
                <w:szCs w:val="18"/>
              </w:rPr>
              <w:t>, status remained as “Working…”</w:t>
            </w:r>
          </w:p>
        </w:tc>
        <w:tc>
          <w:tcPr>
            <w:tcW w:w="1701" w:type="dxa"/>
          </w:tcPr>
          <w:p w14:paraId="388E7333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E5D35">
              <w:rPr>
                <w:rFonts w:cstheme="minorBidi"/>
                <w:sz w:val="18"/>
                <w:szCs w:val="18"/>
              </w:rPr>
              <w:t>4-12-2014/fail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</w:p>
        </w:tc>
      </w:tr>
      <w:tr w:rsidR="00690017" w:rsidRPr="00E20073" w14:paraId="5EDA1BAE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B8CFDFE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24.</w:t>
            </w:r>
          </w:p>
        </w:tc>
        <w:tc>
          <w:tcPr>
            <w:tcW w:w="6884" w:type="dxa"/>
          </w:tcPr>
          <w:p w14:paraId="4AF8DE0D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Class</w:t>
            </w:r>
            <w:r w:rsidRPr="0078119D">
              <w:rPr>
                <w:rFonts w:cstheme="minorBidi"/>
                <w:sz w:val="18"/>
                <w:szCs w:val="18"/>
              </w:rPr>
              <w:t>i</w:t>
            </w:r>
            <w:r w:rsidRPr="0078119D">
              <w:rPr>
                <w:rFonts w:cstheme="minorBidi"/>
                <w:sz w:val="18"/>
                <w:szCs w:val="18"/>
              </w:rPr>
              <w:t>fied_2014-05-balkanfloods_last_100k_tweets-1.csv) with multiple users</w:t>
            </w:r>
          </w:p>
        </w:tc>
        <w:tc>
          <w:tcPr>
            <w:tcW w:w="1701" w:type="dxa"/>
          </w:tcPr>
          <w:p w14:paraId="486B7E53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3A367A73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064C0C5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25.</w:t>
            </w:r>
          </w:p>
        </w:tc>
        <w:tc>
          <w:tcPr>
            <w:tcW w:w="6884" w:type="dxa"/>
          </w:tcPr>
          <w:p w14:paraId="6444283F" w14:textId="77777777" w:rsidR="00690017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40kb.csv) with single user</w:t>
            </w:r>
          </w:p>
          <w:p w14:paraId="25C8DB45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color w:val="FF0000"/>
                <w:sz w:val="18"/>
                <w:szCs w:val="18"/>
              </w:rPr>
              <w:t>File is empty</w:t>
            </w:r>
          </w:p>
        </w:tc>
        <w:tc>
          <w:tcPr>
            <w:tcW w:w="1701" w:type="dxa"/>
          </w:tcPr>
          <w:p w14:paraId="2590AC80" w14:textId="77777777" w:rsidR="00690017" w:rsidRPr="004B45DE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4-12-2014/ pass</w:t>
            </w:r>
          </w:p>
        </w:tc>
      </w:tr>
      <w:tr w:rsidR="00690017" w:rsidRPr="00E20073" w14:paraId="006BDDE7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7046059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26.</w:t>
            </w:r>
          </w:p>
        </w:tc>
        <w:tc>
          <w:tcPr>
            <w:tcW w:w="6884" w:type="dxa"/>
          </w:tcPr>
          <w:p w14:paraId="5DF1169D" w14:textId="77777777" w:rsidR="00690017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40kb.csv) with multiple users</w:t>
            </w:r>
          </w:p>
          <w:p w14:paraId="04FD6E8A" w14:textId="77777777" w:rsidR="00690017" w:rsidRPr="00A00758" w:rsidRDefault="00690017" w:rsidP="00E455DA">
            <w:pPr>
              <w:pStyle w:val="CellBase"/>
              <w:rPr>
                <w:rFonts w:cstheme="minorBidi"/>
                <w:color w:val="FF0000"/>
                <w:sz w:val="18"/>
                <w:szCs w:val="18"/>
              </w:rPr>
            </w:pPr>
            <w:r w:rsidRPr="00A00758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09864E05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A00758">
              <w:rPr>
                <w:rFonts w:cstheme="minorBidi"/>
                <w:sz w:val="18"/>
                <w:szCs w:val="18"/>
              </w:rPr>
              <w:t>4-12-2014/fail</w:t>
            </w:r>
          </w:p>
        </w:tc>
      </w:tr>
      <w:tr w:rsidR="00690017" w:rsidRPr="00E20073" w14:paraId="4DAFF89D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52C905A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27.</w:t>
            </w:r>
          </w:p>
        </w:tc>
        <w:tc>
          <w:tcPr>
            <w:tcW w:w="6884" w:type="dxa"/>
          </w:tcPr>
          <w:p w14:paraId="59AAB7B1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400kb.csv) with single user</w:t>
            </w:r>
          </w:p>
        </w:tc>
        <w:tc>
          <w:tcPr>
            <w:tcW w:w="1701" w:type="dxa"/>
          </w:tcPr>
          <w:p w14:paraId="0555F54B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4-12-2014/ pass</w:t>
            </w:r>
          </w:p>
        </w:tc>
      </w:tr>
      <w:tr w:rsidR="00690017" w:rsidRPr="00E20073" w14:paraId="24AA5B8E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2E18BFA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28.</w:t>
            </w:r>
          </w:p>
        </w:tc>
        <w:tc>
          <w:tcPr>
            <w:tcW w:w="6884" w:type="dxa"/>
          </w:tcPr>
          <w:p w14:paraId="51C3FA11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400kb.csv) with multiple users</w:t>
            </w:r>
          </w:p>
        </w:tc>
        <w:tc>
          <w:tcPr>
            <w:tcW w:w="1701" w:type="dxa"/>
          </w:tcPr>
          <w:p w14:paraId="665D4EF1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37BFBA28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6870E8F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29.</w:t>
            </w:r>
          </w:p>
        </w:tc>
        <w:tc>
          <w:tcPr>
            <w:tcW w:w="6884" w:type="dxa"/>
          </w:tcPr>
          <w:p w14:paraId="764651B9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1mb.csv) with multiple users</w:t>
            </w:r>
          </w:p>
        </w:tc>
        <w:tc>
          <w:tcPr>
            <w:tcW w:w="1701" w:type="dxa"/>
          </w:tcPr>
          <w:p w14:paraId="02BA14E1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73DD4BE7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1554FC6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30.</w:t>
            </w:r>
          </w:p>
        </w:tc>
        <w:tc>
          <w:tcPr>
            <w:tcW w:w="6884" w:type="dxa"/>
          </w:tcPr>
          <w:p w14:paraId="50E23519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1mb.csv) with single user</w:t>
            </w:r>
          </w:p>
        </w:tc>
        <w:tc>
          <w:tcPr>
            <w:tcW w:w="1701" w:type="dxa"/>
          </w:tcPr>
          <w:p w14:paraId="111BD594" w14:textId="77777777" w:rsidR="00690017" w:rsidRPr="0082277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2277D">
              <w:rPr>
                <w:rFonts w:cstheme="minorBidi"/>
                <w:sz w:val="18"/>
                <w:szCs w:val="18"/>
              </w:rPr>
              <w:t>4-12-2014/ pass</w:t>
            </w:r>
          </w:p>
        </w:tc>
      </w:tr>
      <w:tr w:rsidR="00690017" w:rsidRPr="00E20073" w14:paraId="39B145CF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BB5E584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31.</w:t>
            </w:r>
          </w:p>
        </w:tc>
        <w:tc>
          <w:tcPr>
            <w:tcW w:w="6884" w:type="dxa"/>
          </w:tcPr>
          <w:p w14:paraId="5C32B186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400kb-all-image.csv) with multiple users</w:t>
            </w:r>
          </w:p>
        </w:tc>
        <w:tc>
          <w:tcPr>
            <w:tcW w:w="1701" w:type="dxa"/>
          </w:tcPr>
          <w:p w14:paraId="1FD140D7" w14:textId="77777777" w:rsidR="00690017" w:rsidRPr="0082277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52783333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0CFD789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32.</w:t>
            </w:r>
          </w:p>
        </w:tc>
        <w:tc>
          <w:tcPr>
            <w:tcW w:w="6884" w:type="dxa"/>
          </w:tcPr>
          <w:p w14:paraId="208C8B99" w14:textId="77777777" w:rsidR="00690017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Video Clicker App </w:t>
            </w:r>
            <w:r>
              <w:rPr>
                <w:rFonts w:cstheme="minorBidi"/>
                <w:sz w:val="18"/>
                <w:szCs w:val="18"/>
              </w:rPr>
              <w:t xml:space="preserve">Type, data source (file: </w:t>
            </w:r>
            <w:r w:rsidRPr="0078119D">
              <w:rPr>
                <w:rFonts w:cstheme="minorBidi"/>
                <w:sz w:val="18"/>
                <w:szCs w:val="18"/>
              </w:rPr>
              <w:t>400kb-all-image.csv) with single user</w:t>
            </w:r>
          </w:p>
          <w:p w14:paraId="4AD4247A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4788497E" w14:textId="77777777" w:rsidR="00690017" w:rsidRPr="0082277D" w:rsidRDefault="00690017" w:rsidP="00E455DA">
            <w:pPr>
              <w:pStyle w:val="CellBase"/>
              <w:rPr>
                <w:rFonts w:cstheme="minorBidi"/>
                <w:sz w:val="18"/>
                <w:szCs w:val="18"/>
                <w:highlight w:val="cyan"/>
              </w:rPr>
            </w:pPr>
            <w:r w:rsidRPr="00A00758">
              <w:rPr>
                <w:rFonts w:cstheme="minorBidi"/>
                <w:sz w:val="18"/>
                <w:szCs w:val="18"/>
              </w:rPr>
              <w:t>4-12-2014/ fail</w:t>
            </w:r>
          </w:p>
        </w:tc>
      </w:tr>
      <w:tr w:rsidR="00690017" w:rsidRPr="00E20073" w14:paraId="4E29A2D3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8510FDB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33.</w:t>
            </w:r>
          </w:p>
        </w:tc>
        <w:tc>
          <w:tcPr>
            <w:tcW w:w="6884" w:type="dxa"/>
          </w:tcPr>
          <w:p w14:paraId="08DA26B8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 xml:space="preserve">link: http://aidr-prod.qcri.org/data/persister/2014-05-emsc_landslides_2014/2014-05-emsc_landslides_2014_last_100k_tweets_filtered.csv) with single user </w:t>
            </w:r>
          </w:p>
        </w:tc>
        <w:tc>
          <w:tcPr>
            <w:tcW w:w="1701" w:type="dxa"/>
          </w:tcPr>
          <w:p w14:paraId="340C125F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4-12-2014/ pass</w:t>
            </w:r>
          </w:p>
        </w:tc>
      </w:tr>
      <w:tr w:rsidR="00690017" w:rsidRPr="00E20073" w14:paraId="049B9623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E584A1A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34.</w:t>
            </w:r>
          </w:p>
        </w:tc>
        <w:tc>
          <w:tcPr>
            <w:tcW w:w="6884" w:type="dxa"/>
          </w:tcPr>
          <w:p w14:paraId="0C1F8BEF" w14:textId="77777777" w:rsidR="00690017" w:rsidRPr="0078119D" w:rsidRDefault="00690017" w:rsidP="00E455DA">
            <w:pPr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Image Clicker App Type, data source (link: </w:t>
            </w:r>
            <w:r>
              <w:fldChar w:fldCharType="begin"/>
            </w:r>
            <w:r>
              <w:instrText xml:space="preserve"> HYPERLINK "http://www.google.com/url?q=http%3A%2F%2Faidr-prod.qcri.org%2Fdata%2Fpersister%2F20141202-1140-PeterMosur-%2F20141202-1140-PeterMosur-_last_100k_tweets.csv&amp;sa=D&amp;sntz=1&amp;usg=AFQjCNH6ffH4J_l8PQMSm2xoygXHn1Towg" \t "_blank" </w:instrText>
            </w:r>
            <w:r>
              <w:fldChar w:fldCharType="separate"/>
            </w:r>
            <w:r w:rsidRPr="0078119D">
              <w:rPr>
                <w:rStyle w:val="Hyperlink"/>
                <w:rFonts w:cstheme="minorBidi"/>
                <w:sz w:val="18"/>
                <w:szCs w:val="18"/>
              </w:rPr>
              <w:t>http://aidr-prod.qcri.org/data/persister/20141202-1140-PeterMosur-/20141202-1140-PeterMosur-_last_100k_tweets.csv</w:t>
            </w:r>
            <w:r>
              <w:rPr>
                <w:rStyle w:val="Hyperlink"/>
                <w:rFonts w:cstheme="minorBidi"/>
                <w:sz w:val="18"/>
                <w:szCs w:val="18"/>
              </w:rPr>
              <w:fldChar w:fldCharType="end"/>
            </w:r>
            <w:r w:rsidRPr="0078119D">
              <w:rPr>
                <w:rFonts w:cstheme="minorBidi"/>
                <w:sz w:val="18"/>
                <w:szCs w:val="18"/>
              </w:rPr>
              <w:t>) with single user</w:t>
            </w:r>
          </w:p>
          <w:p w14:paraId="3148040D" w14:textId="77777777" w:rsidR="00690017" w:rsidRPr="004B45DE" w:rsidRDefault="00690017" w:rsidP="00E455DA">
            <w:pPr>
              <w:rPr>
                <w:rFonts w:cstheme="minorBidi"/>
                <w:sz w:val="18"/>
                <w:szCs w:val="18"/>
              </w:rPr>
            </w:pPr>
            <w:r w:rsidRPr="004B45DE">
              <w:rPr>
                <w:rFonts w:cstheme="minorBidi"/>
                <w:sz w:val="18"/>
                <w:szCs w:val="18"/>
                <w:highlight w:val="yellow"/>
              </w:rPr>
              <w:t xml:space="preserve">New </w:t>
            </w:r>
            <w:r>
              <w:rPr>
                <w:rFonts w:cstheme="minorBidi"/>
                <w:sz w:val="18"/>
                <w:szCs w:val="18"/>
                <w:highlight w:val="yellow"/>
              </w:rPr>
              <w:t xml:space="preserve">file </w:t>
            </w:r>
            <w:r w:rsidRPr="004B45DE">
              <w:rPr>
                <w:rFonts w:cstheme="minorBidi"/>
                <w:sz w:val="18"/>
                <w:szCs w:val="18"/>
                <w:highlight w:val="yellow"/>
              </w:rPr>
              <w:t xml:space="preserve">link from </w:t>
            </w:r>
            <w:proofErr w:type="spellStart"/>
            <w:r w:rsidRPr="004B45DE">
              <w:rPr>
                <w:rFonts w:cstheme="minorBidi"/>
                <w:sz w:val="18"/>
                <w:szCs w:val="18"/>
                <w:highlight w:val="yellow"/>
              </w:rPr>
              <w:t>Ji</w:t>
            </w:r>
            <w:proofErr w:type="spellEnd"/>
          </w:p>
          <w:p w14:paraId="32D0315A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color w:val="FF0000"/>
                <w:sz w:val="18"/>
                <w:szCs w:val="18"/>
              </w:rPr>
              <w:t xml:space="preserve">Took long time, file not </w:t>
            </w:r>
            <w:proofErr w:type="gramStart"/>
            <w:r w:rsidRPr="005F0D13">
              <w:rPr>
                <w:rFonts w:cstheme="minorBidi"/>
                <w:color w:val="FF0000"/>
                <w:sz w:val="18"/>
                <w:szCs w:val="18"/>
              </w:rPr>
              <w:t>created(</w:t>
            </w:r>
            <w:proofErr w:type="gramEnd"/>
            <w:r w:rsidRPr="005F0D13">
              <w:rPr>
                <w:rFonts w:cstheme="minorBidi"/>
                <w:color w:val="FF0000"/>
                <w:sz w:val="18"/>
                <w:szCs w:val="18"/>
              </w:rPr>
              <w:t xml:space="preserve">start generating @12pm, not finished until </w:t>
            </w:r>
            <w:r>
              <w:rPr>
                <w:rFonts w:cstheme="minorBidi"/>
                <w:color w:val="FF0000"/>
                <w:sz w:val="18"/>
                <w:szCs w:val="18"/>
              </w:rPr>
              <w:t>3pm</w:t>
            </w:r>
            <w:r w:rsidRPr="005F0D13">
              <w:rPr>
                <w:rFonts w:cstheme="minorBidi"/>
                <w:color w:val="FF0000"/>
                <w:sz w:val="18"/>
                <w:szCs w:val="18"/>
              </w:rPr>
              <w:t>)</w:t>
            </w:r>
            <w:r>
              <w:rPr>
                <w:rFonts w:cstheme="minorBidi"/>
                <w:color w:val="FF0000"/>
                <w:sz w:val="18"/>
                <w:szCs w:val="18"/>
              </w:rPr>
              <w:t xml:space="preserve"> status remained as “Working…”</w:t>
            </w:r>
          </w:p>
        </w:tc>
        <w:tc>
          <w:tcPr>
            <w:tcW w:w="1701" w:type="dxa"/>
          </w:tcPr>
          <w:p w14:paraId="7802203C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4-12-2014 /fail</w:t>
            </w:r>
          </w:p>
        </w:tc>
      </w:tr>
      <w:tr w:rsidR="00690017" w:rsidRPr="00E20073" w14:paraId="28C85870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FDB6566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35.</w:t>
            </w:r>
          </w:p>
        </w:tc>
        <w:tc>
          <w:tcPr>
            <w:tcW w:w="6884" w:type="dxa"/>
          </w:tcPr>
          <w:p w14:paraId="7ECDEC18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link: http://aidr-prod.qcri.org/data/persister/2014-05-emsc_landslides_2014/2014-05-emsc_landslides_2014_last_100k_tweets_filtered.csv) with multiple u</w:t>
            </w:r>
            <w:r w:rsidRPr="0078119D">
              <w:rPr>
                <w:rFonts w:cstheme="minorBidi"/>
                <w:sz w:val="18"/>
                <w:szCs w:val="18"/>
              </w:rPr>
              <w:t>s</w:t>
            </w:r>
            <w:r w:rsidRPr="0078119D">
              <w:rPr>
                <w:rFonts w:cstheme="minorBidi"/>
                <w:sz w:val="18"/>
                <w:szCs w:val="18"/>
              </w:rPr>
              <w:t xml:space="preserve">ers </w:t>
            </w:r>
          </w:p>
          <w:p w14:paraId="3CE74017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0E929770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4-12-2014/ pass</w:t>
            </w:r>
          </w:p>
        </w:tc>
      </w:tr>
      <w:tr w:rsidR="00690017" w:rsidRPr="00E20073" w14:paraId="7630D02A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8F595BC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36.</w:t>
            </w:r>
          </w:p>
        </w:tc>
        <w:tc>
          <w:tcPr>
            <w:tcW w:w="6884" w:type="dxa"/>
          </w:tcPr>
          <w:p w14:paraId="707E06FD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(link: http://aidr-prod.qcri.org/data/persister/2014-05-emsc_landslides_2014/2014-05-emsc_landslides_2014_last_100k_tweets_filtered.csv) with single user</w:t>
            </w:r>
          </w:p>
          <w:p w14:paraId="2DDF12DE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 xml:space="preserve">Took </w:t>
            </w:r>
            <w:r>
              <w:rPr>
                <w:rFonts w:cstheme="minorBidi"/>
                <w:color w:val="FF0000"/>
                <w:sz w:val="18"/>
                <w:szCs w:val="18"/>
              </w:rPr>
              <w:t xml:space="preserve">very </w:t>
            </w:r>
            <w:r w:rsidRPr="0078119D">
              <w:rPr>
                <w:rFonts w:cstheme="minorBidi"/>
                <w:color w:val="FF0000"/>
                <w:sz w:val="18"/>
                <w:szCs w:val="18"/>
              </w:rPr>
              <w:t>long time</w:t>
            </w:r>
            <w:r>
              <w:rPr>
                <w:rFonts w:cstheme="minorBidi"/>
                <w:color w:val="FF0000"/>
                <w:sz w:val="18"/>
                <w:szCs w:val="18"/>
              </w:rPr>
              <w:t>- more than 2hrs, file is big</w:t>
            </w:r>
          </w:p>
        </w:tc>
        <w:tc>
          <w:tcPr>
            <w:tcW w:w="1701" w:type="dxa"/>
          </w:tcPr>
          <w:p w14:paraId="61E3AB55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 xml:space="preserve">4-12-2014/ </w:t>
            </w:r>
            <w:r>
              <w:rPr>
                <w:rFonts w:cstheme="minorBidi"/>
                <w:sz w:val="18"/>
                <w:szCs w:val="18"/>
              </w:rPr>
              <w:t>fail</w:t>
            </w:r>
          </w:p>
        </w:tc>
      </w:tr>
      <w:tr w:rsidR="00690017" w:rsidRPr="00E20073" w14:paraId="1C451511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9AED7DD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37.</w:t>
            </w:r>
          </w:p>
        </w:tc>
        <w:tc>
          <w:tcPr>
            <w:tcW w:w="6884" w:type="dxa"/>
          </w:tcPr>
          <w:p w14:paraId="539C15D2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(link: http://aidr-prod.qcri.org/data/persister/2014-05-emsc_landslides_2014/2014-05-emsc_landslides_2014_last_100k_tweets_filtered.csv) with multiple u</w:t>
            </w:r>
            <w:r w:rsidRPr="0078119D">
              <w:rPr>
                <w:rFonts w:cstheme="minorBidi"/>
                <w:sz w:val="18"/>
                <w:szCs w:val="18"/>
              </w:rPr>
              <w:t>s</w:t>
            </w:r>
            <w:r w:rsidRPr="0078119D">
              <w:rPr>
                <w:rFonts w:cstheme="minorBidi"/>
                <w:sz w:val="18"/>
                <w:szCs w:val="18"/>
              </w:rPr>
              <w:t>ers</w:t>
            </w:r>
          </w:p>
        </w:tc>
        <w:tc>
          <w:tcPr>
            <w:tcW w:w="1701" w:type="dxa"/>
          </w:tcPr>
          <w:p w14:paraId="25FDFFA5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1DD8F044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145E287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38.</w:t>
            </w:r>
          </w:p>
        </w:tc>
        <w:tc>
          <w:tcPr>
            <w:tcW w:w="6884" w:type="dxa"/>
          </w:tcPr>
          <w:p w14:paraId="1110151C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(link: http://aidr-prod.qcri.org/data/persister/2014-05-emsc_landslides_2014/2014-05-emsc_landslides_2014_last_100k_tweets_filtered.csv) with single user</w:t>
            </w:r>
          </w:p>
          <w:p w14:paraId="31069243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425EBEE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3E843D19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861C46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39.</w:t>
            </w:r>
          </w:p>
        </w:tc>
        <w:tc>
          <w:tcPr>
            <w:tcW w:w="6884" w:type="dxa"/>
          </w:tcPr>
          <w:p w14:paraId="01F76C6B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(link: http://aidr-prod.qcri.org/data/persister/2014-05-emsc_landslides_2014/2014-05-emsc_landslides_2014_last_100k_tweets_filtered.csv) with multiple u</w:t>
            </w:r>
            <w:r w:rsidRPr="0078119D">
              <w:rPr>
                <w:rFonts w:cstheme="minorBidi"/>
                <w:sz w:val="18"/>
                <w:szCs w:val="18"/>
              </w:rPr>
              <w:t>s</w:t>
            </w:r>
            <w:r w:rsidRPr="0078119D">
              <w:rPr>
                <w:rFonts w:cstheme="minorBidi"/>
                <w:sz w:val="18"/>
                <w:szCs w:val="18"/>
              </w:rPr>
              <w:t>ers</w:t>
            </w:r>
          </w:p>
          <w:p w14:paraId="0C070730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4AB6667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</w:tbl>
    <w:p w14:paraId="1DD8E65D" w14:textId="77777777" w:rsidR="008A1BB0" w:rsidRPr="00E20073" w:rsidRDefault="008A1BB0" w:rsidP="00DC407E">
      <w:pPr>
        <w:pStyle w:val="Heading1"/>
        <w:numPr>
          <w:ilvl w:val="0"/>
          <w:numId w:val="0"/>
        </w:numPr>
      </w:pPr>
      <w:r w:rsidRPr="00E20073">
        <w:t>Issues/Questions</w:t>
      </w:r>
      <w:bookmarkEnd w:id="2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E20073" w:rsidRDefault="009B198C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A99FBA5" w14:textId="77777777" w:rsidR="00C538AA" w:rsidRPr="00E20073" w:rsidRDefault="00C538AA" w:rsidP="00B2011E">
            <w:pPr>
              <w:pStyle w:val="CellBase"/>
              <w:ind w:left="720"/>
            </w:pPr>
          </w:p>
        </w:tc>
        <w:tc>
          <w:tcPr>
            <w:tcW w:w="2610" w:type="dxa"/>
          </w:tcPr>
          <w:p w14:paraId="6057DDD4" w14:textId="77777777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98562B4" w14:textId="77777777" w:rsidR="00784CB4" w:rsidRDefault="00784CB4" w:rsidP="00F56DF8">
            <w:pPr>
              <w:pStyle w:val="CellBase"/>
            </w:pPr>
          </w:p>
          <w:p w14:paraId="6D288030" w14:textId="77777777" w:rsidR="00784CB4" w:rsidRPr="00784CB4" w:rsidRDefault="00784CB4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30" w:name="_Toc278973009"/>
      <w:r w:rsidRPr="00E20073">
        <w:t>R</w:t>
      </w:r>
      <w:r w:rsidR="005E312B" w:rsidRPr="00E20073">
        <w:t>evision History</w:t>
      </w:r>
      <w:bookmarkEnd w:id="30"/>
    </w:p>
    <w:p w14:paraId="2D9E7700" w14:textId="77777777" w:rsidR="005E312B" w:rsidRPr="00E20073" w:rsidRDefault="005E312B" w:rsidP="00894838">
      <w:pPr>
        <w:pStyle w:val="BodyText"/>
      </w:pPr>
      <w:proofErr w:type="gramStart"/>
      <w:r w:rsidRPr="00E20073">
        <w:t>Changes to the text of this document are indicated by bars in the outside margin adjacent to the affected text</w:t>
      </w:r>
      <w:proofErr w:type="gramEnd"/>
      <w:r w:rsidRPr="00E20073"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524D2BD1" w14:textId="19F1F738" w:rsidR="004F6826" w:rsidRDefault="004F6826" w:rsidP="005257A4">
            <w:pPr>
              <w:pStyle w:val="CellBase"/>
            </w:pPr>
            <w:r>
              <w:t>Initial draft.</w:t>
            </w: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72A5D969" w:rsidR="004F6826" w:rsidRPr="00E20073" w:rsidRDefault="004F6826" w:rsidP="005257A4">
            <w:pPr>
              <w:pStyle w:val="CellBase"/>
              <w:rPr>
                <w:bCs/>
              </w:rPr>
            </w:pPr>
            <w:r>
              <w:rPr>
                <w:bCs/>
              </w:rPr>
              <w:t>June 17, 2014</w:t>
            </w:r>
          </w:p>
        </w:tc>
        <w:tc>
          <w:tcPr>
            <w:tcW w:w="7776" w:type="dxa"/>
          </w:tcPr>
          <w:p w14:paraId="05C5647C" w14:textId="138E844A" w:rsidR="004F6826" w:rsidRDefault="004F6826" w:rsidP="005257A4">
            <w:pPr>
              <w:pStyle w:val="CellBase"/>
            </w:pPr>
            <w:r>
              <w:t>1</w:t>
            </w:r>
            <w:r w:rsidRPr="004F6826">
              <w:rPr>
                <w:vertAlign w:val="superscript"/>
              </w:rPr>
              <w:t>st</w:t>
            </w:r>
            <w:r>
              <w:t xml:space="preserve"> draft of requirement is completed</w:t>
            </w: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77777777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15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FA6714" w:rsidRDefault="00FA6714">
      <w:r>
        <w:separator/>
      </w:r>
    </w:p>
  </w:endnote>
  <w:endnote w:type="continuationSeparator" w:id="0">
    <w:p w14:paraId="52FA21BA" w14:textId="77777777" w:rsidR="00FA6714" w:rsidRDefault="00FA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FA6714" w:rsidRPr="007B589E" w:rsidRDefault="00FA6714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C1A7C">
      <w:rPr>
        <w:noProof/>
      </w:rPr>
      <w:t>6</w:t>
    </w:r>
    <w:r>
      <w:fldChar w:fldCharType="end"/>
    </w:r>
    <w:r>
      <w:t xml:space="preserve"> of </w:t>
    </w:r>
    <w:fldSimple w:instr=" SECTIONPAGES ">
      <w:r w:rsidR="000C1A7C">
        <w:rPr>
          <w:noProof/>
        </w:rPr>
        <w:t>17</w:t>
      </w:r>
    </w:fldSimple>
  </w:p>
  <w:p w14:paraId="1A4E6633" w14:textId="77777777" w:rsidR="00FA6714" w:rsidRDefault="00FA6714" w:rsidP="004E4C2D">
    <w:pPr>
      <w:pStyle w:val="Footer"/>
      <w:ind w:hanging="900"/>
    </w:pPr>
  </w:p>
  <w:p w14:paraId="4CB37909" w14:textId="77777777" w:rsidR="00FA6714" w:rsidRPr="007B589E" w:rsidRDefault="00FA6714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FA6714" w:rsidRDefault="00FA6714">
      <w:r>
        <w:separator/>
      </w:r>
    </w:p>
  </w:footnote>
  <w:footnote w:type="continuationSeparator" w:id="0">
    <w:p w14:paraId="0ED27F5B" w14:textId="77777777" w:rsidR="00FA6714" w:rsidRDefault="00FA6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5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18"/>
  </w:num>
  <w:num w:numId="4">
    <w:abstractNumId w:val="14"/>
  </w:num>
  <w:num w:numId="5">
    <w:abstractNumId w:val="17"/>
  </w:num>
  <w:num w:numId="6">
    <w:abstractNumId w:val="9"/>
  </w:num>
  <w:num w:numId="7">
    <w:abstractNumId w:val="3"/>
  </w:num>
  <w:num w:numId="8">
    <w:abstractNumId w:val="11"/>
  </w:num>
  <w:num w:numId="9">
    <w:abstractNumId w:val="6"/>
  </w:num>
  <w:num w:numId="10">
    <w:abstractNumId w:val="24"/>
  </w:num>
  <w:num w:numId="11">
    <w:abstractNumId w:val="21"/>
  </w:num>
  <w:num w:numId="12">
    <w:abstractNumId w:val="5"/>
  </w:num>
  <w:num w:numId="13">
    <w:abstractNumId w:val="19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0"/>
  </w:num>
  <w:num w:numId="17">
    <w:abstractNumId w:val="13"/>
  </w:num>
  <w:num w:numId="18">
    <w:abstractNumId w:val="0"/>
  </w:num>
  <w:num w:numId="19">
    <w:abstractNumId w:val="8"/>
  </w:num>
  <w:num w:numId="20">
    <w:abstractNumId w:val="10"/>
  </w:num>
  <w:num w:numId="21">
    <w:abstractNumId w:val="23"/>
  </w:num>
  <w:num w:numId="22">
    <w:abstractNumId w:val="4"/>
  </w:num>
  <w:num w:numId="23">
    <w:abstractNumId w:val="7"/>
  </w:num>
  <w:num w:numId="24">
    <w:abstractNumId w:val="15"/>
  </w:num>
  <w:num w:numId="25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3A33"/>
    <w:rsid w:val="00047841"/>
    <w:rsid w:val="00050318"/>
    <w:rsid w:val="0005099F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1A7C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716D"/>
    <w:rsid w:val="000F2F8D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5163B"/>
    <w:rsid w:val="00152704"/>
    <w:rsid w:val="0015503F"/>
    <w:rsid w:val="00156F37"/>
    <w:rsid w:val="00157A14"/>
    <w:rsid w:val="00160727"/>
    <w:rsid w:val="001607D7"/>
    <w:rsid w:val="0016266E"/>
    <w:rsid w:val="00165B81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52A9"/>
    <w:rsid w:val="001E544D"/>
    <w:rsid w:val="001F1B11"/>
    <w:rsid w:val="001F2516"/>
    <w:rsid w:val="001F33F4"/>
    <w:rsid w:val="001F7A76"/>
    <w:rsid w:val="0021047F"/>
    <w:rsid w:val="00211E4F"/>
    <w:rsid w:val="002127E5"/>
    <w:rsid w:val="002274F2"/>
    <w:rsid w:val="002333C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774F"/>
    <w:rsid w:val="002C253A"/>
    <w:rsid w:val="002C5251"/>
    <w:rsid w:val="002D54CC"/>
    <w:rsid w:val="002E1F21"/>
    <w:rsid w:val="002E2B2E"/>
    <w:rsid w:val="002E6D82"/>
    <w:rsid w:val="0030420E"/>
    <w:rsid w:val="00304905"/>
    <w:rsid w:val="003068E4"/>
    <w:rsid w:val="003118A1"/>
    <w:rsid w:val="00311DBF"/>
    <w:rsid w:val="0031764F"/>
    <w:rsid w:val="00321EE0"/>
    <w:rsid w:val="0033108C"/>
    <w:rsid w:val="003324FA"/>
    <w:rsid w:val="00343B20"/>
    <w:rsid w:val="003655FF"/>
    <w:rsid w:val="00372884"/>
    <w:rsid w:val="00376201"/>
    <w:rsid w:val="003769B2"/>
    <w:rsid w:val="003853CA"/>
    <w:rsid w:val="00385F65"/>
    <w:rsid w:val="003A4420"/>
    <w:rsid w:val="003A5460"/>
    <w:rsid w:val="003B2409"/>
    <w:rsid w:val="003C31D0"/>
    <w:rsid w:val="003C71E9"/>
    <w:rsid w:val="003D0866"/>
    <w:rsid w:val="003D326B"/>
    <w:rsid w:val="003E1DD3"/>
    <w:rsid w:val="003E3AB7"/>
    <w:rsid w:val="00402870"/>
    <w:rsid w:val="00402A55"/>
    <w:rsid w:val="004137AB"/>
    <w:rsid w:val="004155D4"/>
    <w:rsid w:val="00417BDA"/>
    <w:rsid w:val="00422D99"/>
    <w:rsid w:val="00424E38"/>
    <w:rsid w:val="00433418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98C"/>
    <w:rsid w:val="00470A89"/>
    <w:rsid w:val="004772D2"/>
    <w:rsid w:val="0048116D"/>
    <w:rsid w:val="004958C0"/>
    <w:rsid w:val="00497DB2"/>
    <w:rsid w:val="004A142D"/>
    <w:rsid w:val="004A33AA"/>
    <w:rsid w:val="004A5A76"/>
    <w:rsid w:val="004B1FCF"/>
    <w:rsid w:val="004B2527"/>
    <w:rsid w:val="004C1F6E"/>
    <w:rsid w:val="004C31FC"/>
    <w:rsid w:val="004C6525"/>
    <w:rsid w:val="004C6FB7"/>
    <w:rsid w:val="004D20E1"/>
    <w:rsid w:val="004D3749"/>
    <w:rsid w:val="004D76F2"/>
    <w:rsid w:val="004E1205"/>
    <w:rsid w:val="004E304B"/>
    <w:rsid w:val="004E4C2D"/>
    <w:rsid w:val="004F05DB"/>
    <w:rsid w:val="004F1F6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2C01"/>
    <w:rsid w:val="00552E8A"/>
    <w:rsid w:val="00555050"/>
    <w:rsid w:val="00562893"/>
    <w:rsid w:val="00565C77"/>
    <w:rsid w:val="00566024"/>
    <w:rsid w:val="00567416"/>
    <w:rsid w:val="00572504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E3"/>
    <w:rsid w:val="00656E5B"/>
    <w:rsid w:val="00667164"/>
    <w:rsid w:val="00677223"/>
    <w:rsid w:val="00683E55"/>
    <w:rsid w:val="0068666B"/>
    <w:rsid w:val="00686C98"/>
    <w:rsid w:val="00690017"/>
    <w:rsid w:val="00690C9F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5F0C"/>
    <w:rsid w:val="0070105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60C25"/>
    <w:rsid w:val="0096100B"/>
    <w:rsid w:val="00971533"/>
    <w:rsid w:val="00973063"/>
    <w:rsid w:val="00981A18"/>
    <w:rsid w:val="00982035"/>
    <w:rsid w:val="00993A28"/>
    <w:rsid w:val="009942B2"/>
    <w:rsid w:val="009967E8"/>
    <w:rsid w:val="009A0FFA"/>
    <w:rsid w:val="009A65F7"/>
    <w:rsid w:val="009B198C"/>
    <w:rsid w:val="009B2ED7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4F2"/>
    <w:rsid w:val="009F28E3"/>
    <w:rsid w:val="009F40FC"/>
    <w:rsid w:val="009F6E2D"/>
    <w:rsid w:val="00A030AA"/>
    <w:rsid w:val="00A0362C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44D5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4113F"/>
    <w:rsid w:val="00C44D98"/>
    <w:rsid w:val="00C51648"/>
    <w:rsid w:val="00C538AA"/>
    <w:rsid w:val="00C54C74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A48"/>
    <w:rsid w:val="00D020E1"/>
    <w:rsid w:val="00D1368B"/>
    <w:rsid w:val="00D22BF1"/>
    <w:rsid w:val="00D32E1D"/>
    <w:rsid w:val="00D3468C"/>
    <w:rsid w:val="00D37926"/>
    <w:rsid w:val="00D445C0"/>
    <w:rsid w:val="00D51F6C"/>
    <w:rsid w:val="00D52620"/>
    <w:rsid w:val="00D64702"/>
    <w:rsid w:val="00D6603A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88"/>
    <w:rsid w:val="00E20073"/>
    <w:rsid w:val="00E2072A"/>
    <w:rsid w:val="00E23E47"/>
    <w:rsid w:val="00E3139B"/>
    <w:rsid w:val="00E33000"/>
    <w:rsid w:val="00E33122"/>
    <w:rsid w:val="00E36D65"/>
    <w:rsid w:val="00E3759A"/>
    <w:rsid w:val="00E52DAA"/>
    <w:rsid w:val="00E53637"/>
    <w:rsid w:val="00E560B8"/>
    <w:rsid w:val="00E60B36"/>
    <w:rsid w:val="00E662BE"/>
    <w:rsid w:val="00E721A9"/>
    <w:rsid w:val="00E72BD9"/>
    <w:rsid w:val="00E740FB"/>
    <w:rsid w:val="00E90A3D"/>
    <w:rsid w:val="00E9305B"/>
    <w:rsid w:val="00E9407B"/>
    <w:rsid w:val="00E9433F"/>
    <w:rsid w:val="00EA3CC9"/>
    <w:rsid w:val="00EA5196"/>
    <w:rsid w:val="00EA5BC9"/>
    <w:rsid w:val="00ED541A"/>
    <w:rsid w:val="00EE3A18"/>
    <w:rsid w:val="00EE658C"/>
    <w:rsid w:val="00EF2117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63CB"/>
    <w:rsid w:val="00F56DF8"/>
    <w:rsid w:val="00F6099E"/>
    <w:rsid w:val="00F7069A"/>
    <w:rsid w:val="00F74D16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qcricl1linuxvm2.cloudapp.net:8081/hello/" TargetMode="External"/><Relationship Id="rId12" Type="http://schemas.openxmlformats.org/officeDocument/2006/relationships/hyperlink" Target="https://qcricl1linuxvm2.cloudapp.net:4848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idr-dev.qcri.org/AIDRFetchManager/" TargetMode="External"/><Relationship Id="rId10" Type="http://schemas.openxmlformats.org/officeDocument/2006/relationships/hyperlink" Target="http://microfilters.micromapper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03D06-8A06-9044-9746-6198C8C1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110</TotalTime>
  <Pages>17</Pages>
  <Words>3861</Words>
  <Characters>22011</Characters>
  <Application>Microsoft Macintosh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25821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47</cp:revision>
  <cp:lastPrinted>2014-06-09T20:30:00Z</cp:lastPrinted>
  <dcterms:created xsi:type="dcterms:W3CDTF">2014-06-10T15:11:00Z</dcterms:created>
  <dcterms:modified xsi:type="dcterms:W3CDTF">2015-04-21T08:17:00Z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