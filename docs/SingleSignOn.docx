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75954D4A" w:rsidR="001C6A31" w:rsidRPr="00F00521" w:rsidRDefault="005F7F5C" w:rsidP="00DF4B25">
      <w:pPr>
        <w:pStyle w:val="Title1"/>
        <w:rPr>
          <w:rFonts w:ascii="Helvetica" w:hAnsi="Helvetica"/>
        </w:rPr>
      </w:pPr>
      <w:r>
        <w:rPr>
          <w:rFonts w:ascii="Helvetica" w:hAnsi="Helvetica"/>
        </w:rPr>
        <w:t>Single Sign On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F00521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F00521" w:rsidRDefault="004C6FB7" w:rsidP="00DF4B25">
            <w:pPr>
              <w:pStyle w:val="Title2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REQ No.</w:t>
            </w:r>
          </w:p>
          <w:p w14:paraId="54C61813" w14:textId="77777777" w:rsidR="005F3916" w:rsidRPr="00F00521" w:rsidRDefault="00797124" w:rsidP="00DF4B25">
            <w:pPr>
              <w:pStyle w:val="Title3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F00521" w:rsidRDefault="004F05DB" w:rsidP="00DF4B25">
            <w:pPr>
              <w:pStyle w:val="Title2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Project</w:t>
            </w:r>
          </w:p>
          <w:p w14:paraId="7EC2C793" w14:textId="0202B3B6" w:rsidR="005F3916" w:rsidRPr="00F00521" w:rsidRDefault="005F7F5C" w:rsidP="00DF4B25">
            <w:pPr>
              <w:pStyle w:val="Title3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SSO</w:t>
            </w:r>
          </w:p>
        </w:tc>
      </w:tr>
    </w:tbl>
    <w:p w14:paraId="77A9AB81" w14:textId="77777777" w:rsidR="007B589E" w:rsidRPr="00F00521" w:rsidRDefault="007B589E" w:rsidP="00DF4B25">
      <w:pPr>
        <w:pStyle w:val="BodyText"/>
        <w:pBdr>
          <w:bottom w:val="single" w:sz="18" w:space="1" w:color="auto"/>
        </w:pBdr>
        <w:rPr>
          <w:rFonts w:ascii="Helvetica" w:hAnsi="Helvetica"/>
        </w:rPr>
      </w:pPr>
    </w:p>
    <w:p w14:paraId="432558B8" w14:textId="77777777" w:rsidR="00CF6A48" w:rsidRPr="00F00521" w:rsidRDefault="00CF6A48" w:rsidP="00293E77">
      <w:pPr>
        <w:pStyle w:val="Bodytext0"/>
        <w:rPr>
          <w:rFonts w:ascii="Helvetica" w:hAnsi="Helvetica"/>
          <w:color w:val="000080"/>
          <w:sz w:val="24"/>
        </w:rPr>
      </w:pPr>
    </w:p>
    <w:p w14:paraId="0AC95134" w14:textId="77777777" w:rsidR="007B589E" w:rsidRPr="00F00521" w:rsidRDefault="007B589E" w:rsidP="00293E77">
      <w:pPr>
        <w:pStyle w:val="Bodytext0"/>
        <w:rPr>
          <w:rFonts w:ascii="Helvetica" w:hAnsi="Helvetica"/>
          <w:color w:val="000080"/>
          <w:sz w:val="24"/>
        </w:rPr>
      </w:pPr>
      <w:r w:rsidRPr="00F00521">
        <w:rPr>
          <w:rFonts w:ascii="Helvetica" w:hAnsi="Helvetica"/>
          <w:color w:val="000080"/>
          <w:sz w:val="24"/>
        </w:rPr>
        <w:t>Abstract</w:t>
      </w:r>
    </w:p>
    <w:p w14:paraId="075741B5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3980764D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0472EA2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5D4BB58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D23E52E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051BD0C2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17245B0D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p w14:paraId="68C5BA84" w14:textId="77777777" w:rsidR="0082768B" w:rsidRPr="00F00521" w:rsidRDefault="0082768B" w:rsidP="00293E77">
      <w:pPr>
        <w:pStyle w:val="Abstract"/>
        <w:rPr>
          <w:rFonts w:ascii="Helvetica" w:hAnsi="Helvetica"/>
          <w:color w:val="000000"/>
        </w:rPr>
      </w:pPr>
    </w:p>
    <w:p w14:paraId="04914E05" w14:textId="77777777" w:rsidR="0082768B" w:rsidRPr="00F00521" w:rsidRDefault="0082768B" w:rsidP="00293E77">
      <w:pPr>
        <w:pStyle w:val="Abstract"/>
        <w:rPr>
          <w:rFonts w:ascii="Helvetica" w:hAnsi="Helvetica"/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F00521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F00521" w:rsidRDefault="00A47B59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Status</w:t>
            </w:r>
          </w:p>
        </w:tc>
      </w:tr>
      <w:tr w:rsidR="007B79C5" w:rsidRPr="00F00521" w14:paraId="7F8CBAC2" w14:textId="77777777" w:rsidTr="00C54C74">
        <w:tc>
          <w:tcPr>
            <w:tcW w:w="1188" w:type="dxa"/>
          </w:tcPr>
          <w:p w14:paraId="677890E9" w14:textId="77777777" w:rsidR="007B79C5" w:rsidRPr="00F00521" w:rsidRDefault="002B774F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1</w:t>
            </w:r>
          </w:p>
        </w:tc>
        <w:tc>
          <w:tcPr>
            <w:tcW w:w="1920" w:type="dxa"/>
          </w:tcPr>
          <w:p w14:paraId="175C1DA1" w14:textId="6CABE505" w:rsidR="007B79C5" w:rsidRPr="00F00521" w:rsidRDefault="005F7F5C" w:rsidP="00C54C74">
            <w:pPr>
              <w:pStyle w:val="CellBase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Dec. 01</w:t>
            </w:r>
            <w:r w:rsidR="004700C9">
              <w:rPr>
                <w:rFonts w:ascii="Helvetica" w:hAnsi="Helvetica"/>
              </w:rPr>
              <w:t>, 2015</w:t>
            </w:r>
          </w:p>
        </w:tc>
        <w:tc>
          <w:tcPr>
            <w:tcW w:w="2310" w:type="dxa"/>
          </w:tcPr>
          <w:p w14:paraId="43E95AF1" w14:textId="77777777" w:rsidR="007B79C5" w:rsidRPr="00F00521" w:rsidRDefault="00A47B59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Ji Lucas</w:t>
            </w:r>
          </w:p>
        </w:tc>
        <w:tc>
          <w:tcPr>
            <w:tcW w:w="4140" w:type="dxa"/>
          </w:tcPr>
          <w:p w14:paraId="6A52A4E4" w14:textId="77777777" w:rsidR="007B79C5" w:rsidRPr="00F00521" w:rsidRDefault="002B774F" w:rsidP="00C54C74">
            <w:pPr>
              <w:pStyle w:val="CellBase"/>
              <w:jc w:val="center"/>
              <w:rPr>
                <w:rFonts w:ascii="Helvetica" w:hAnsi="Helvetica"/>
                <w:color w:val="000000"/>
              </w:rPr>
            </w:pPr>
            <w:r w:rsidRPr="00F00521">
              <w:rPr>
                <w:rFonts w:ascii="Helvetica" w:hAnsi="Helvetica"/>
                <w:color w:val="000000"/>
              </w:rPr>
              <w:t>First draft</w:t>
            </w:r>
          </w:p>
        </w:tc>
      </w:tr>
      <w:tr w:rsidR="00706A19" w:rsidRPr="00F00521" w14:paraId="155B85C1" w14:textId="77777777" w:rsidTr="00C54C74">
        <w:tc>
          <w:tcPr>
            <w:tcW w:w="1188" w:type="dxa"/>
          </w:tcPr>
          <w:p w14:paraId="37E5534A" w14:textId="2C53A082" w:rsidR="00706A19" w:rsidRPr="00F00521" w:rsidRDefault="000E2709" w:rsidP="00C54C74">
            <w:pPr>
              <w:pStyle w:val="CellBase"/>
              <w:jc w:val="center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2</w:t>
            </w:r>
          </w:p>
        </w:tc>
        <w:tc>
          <w:tcPr>
            <w:tcW w:w="1920" w:type="dxa"/>
          </w:tcPr>
          <w:p w14:paraId="73B8FE78" w14:textId="77777777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2310" w:type="dxa"/>
          </w:tcPr>
          <w:p w14:paraId="1B073177" w14:textId="31DF9C1C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4140" w:type="dxa"/>
          </w:tcPr>
          <w:p w14:paraId="7E015D0C" w14:textId="6A74A8E0" w:rsidR="00706A19" w:rsidRPr="00F00521" w:rsidRDefault="00706A19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</w:tr>
      <w:tr w:rsidR="007B79C5" w:rsidRPr="00F00521" w14:paraId="12EA19F3" w14:textId="77777777" w:rsidTr="00C54C74">
        <w:tc>
          <w:tcPr>
            <w:tcW w:w="1188" w:type="dxa"/>
          </w:tcPr>
          <w:p w14:paraId="54E58EF3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1920" w:type="dxa"/>
          </w:tcPr>
          <w:p w14:paraId="05A9DE77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2310" w:type="dxa"/>
          </w:tcPr>
          <w:p w14:paraId="60C83B11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  <w:tc>
          <w:tcPr>
            <w:tcW w:w="4140" w:type="dxa"/>
          </w:tcPr>
          <w:p w14:paraId="7C8EF215" w14:textId="77777777" w:rsidR="007B79C5" w:rsidRPr="00F00521" w:rsidRDefault="007B79C5" w:rsidP="00C54C74">
            <w:pPr>
              <w:pStyle w:val="CellBase"/>
              <w:jc w:val="center"/>
              <w:rPr>
                <w:rFonts w:ascii="Helvetica" w:hAnsi="Helvetica"/>
              </w:rPr>
            </w:pPr>
          </w:p>
        </w:tc>
      </w:tr>
    </w:tbl>
    <w:p w14:paraId="39F23EBE" w14:textId="77777777" w:rsidR="00E03EC0" w:rsidRPr="00F00521" w:rsidRDefault="00E03EC0" w:rsidP="00D94A5D">
      <w:pPr>
        <w:pStyle w:val="SectionHeading"/>
        <w:rPr>
          <w:rFonts w:ascii="Helvetica" w:hAnsi="Helvetica"/>
          <w:color w:val="000080"/>
        </w:rPr>
      </w:pPr>
    </w:p>
    <w:p w14:paraId="1D5DD318" w14:textId="77777777" w:rsidR="005E312B" w:rsidRPr="00F00521" w:rsidRDefault="00E03EC0" w:rsidP="00D94A5D">
      <w:pPr>
        <w:pStyle w:val="SectionHeading"/>
        <w:rPr>
          <w:rFonts w:ascii="Helvetica" w:hAnsi="Helvetica"/>
          <w:color w:val="000080"/>
        </w:rPr>
      </w:pPr>
      <w:r w:rsidRPr="00F00521">
        <w:rPr>
          <w:rFonts w:ascii="Helvetica" w:hAnsi="Helvetica"/>
          <w:color w:val="000080"/>
        </w:rPr>
        <w:br w:type="page"/>
      </w:r>
      <w:r w:rsidR="005E312B" w:rsidRPr="00F00521">
        <w:rPr>
          <w:rFonts w:ascii="Helvetica" w:hAnsi="Helvetica"/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F00521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F00521" w:rsidRDefault="00433418" w:rsidP="00656CE3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F00521" w:rsidRDefault="00433418" w:rsidP="00656CE3">
            <w:pPr>
              <w:pStyle w:val="CellBase"/>
              <w:jc w:val="center"/>
              <w:rPr>
                <w:rFonts w:ascii="Helvetica" w:hAnsi="Helvetica"/>
                <w:b/>
                <w:color w:val="000080"/>
              </w:rPr>
            </w:pPr>
            <w:r w:rsidRPr="00F00521">
              <w:rPr>
                <w:rFonts w:ascii="Helvetica" w:hAnsi="Helvetica"/>
                <w:b/>
                <w:color w:val="000080"/>
              </w:rPr>
              <w:t>FYI</w:t>
            </w:r>
          </w:p>
        </w:tc>
      </w:tr>
      <w:tr w:rsidR="00433418" w:rsidRPr="00F00521" w14:paraId="78582774" w14:textId="77777777" w:rsidTr="00656CE3">
        <w:tc>
          <w:tcPr>
            <w:tcW w:w="2578" w:type="pct"/>
            <w:shd w:val="clear" w:color="auto" w:fill="auto"/>
          </w:tcPr>
          <w:p w14:paraId="1FF27EB7" w14:textId="77777777" w:rsidR="00AA63AC" w:rsidRPr="00F00521" w:rsidRDefault="00AA63AC" w:rsidP="00AA63AC">
            <w:pPr>
              <w:pStyle w:val="NormalWeb"/>
              <w:spacing w:before="0" w:beforeAutospacing="0" w:after="0" w:afterAutospacing="0"/>
              <w:rPr>
                <w:rFonts w:ascii="Helvetica" w:hAnsi="Helvetica"/>
                <w:szCs w:val="20"/>
              </w:rPr>
            </w:pPr>
            <w:r w:rsidRPr="00F00521">
              <w:rPr>
                <w:rFonts w:ascii="Helvetica" w:hAnsi="Helvetica"/>
                <w:szCs w:val="20"/>
              </w:rPr>
              <w:t>Ji Lucas</w:t>
            </w:r>
          </w:p>
          <w:p w14:paraId="34F3E5CF" w14:textId="77777777" w:rsidR="00AA63AC" w:rsidRPr="00F00521" w:rsidRDefault="00AA63AC" w:rsidP="00AA63AC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0BC3F9F0" w14:textId="77777777" w:rsidR="0082768B" w:rsidRPr="00F00521" w:rsidRDefault="0082768B" w:rsidP="00842D31">
            <w:pPr>
              <w:pStyle w:val="NormalWeb"/>
              <w:spacing w:before="0" w:beforeAutospacing="0" w:after="0" w:afterAutospacing="0"/>
              <w:rPr>
                <w:rFonts w:ascii="Helvetica" w:hAnsi="Helvetica"/>
                <w:color w:val="808080"/>
                <w:szCs w:val="20"/>
              </w:rPr>
            </w:pPr>
          </w:p>
        </w:tc>
      </w:tr>
    </w:tbl>
    <w:p w14:paraId="68EE80FA" w14:textId="77777777" w:rsidR="005E312B" w:rsidRPr="00F00521" w:rsidRDefault="00541278" w:rsidP="00D94A5D">
      <w:pPr>
        <w:pStyle w:val="SectionHeading"/>
        <w:rPr>
          <w:rFonts w:ascii="Helvetica" w:hAnsi="Helvetica"/>
          <w:color w:val="000080"/>
        </w:rPr>
      </w:pPr>
      <w:r w:rsidRPr="00F00521">
        <w:rPr>
          <w:rFonts w:ascii="Helvetica" w:hAnsi="Helvetica"/>
        </w:rPr>
        <w:br w:type="page"/>
      </w:r>
      <w:r w:rsidR="005E312B" w:rsidRPr="00F00521">
        <w:rPr>
          <w:rFonts w:ascii="Helvetica" w:hAnsi="Helvetica"/>
          <w:color w:val="000080"/>
        </w:rPr>
        <w:t xml:space="preserve"> </w:t>
      </w:r>
      <w:r w:rsidR="00C73EBC" w:rsidRPr="00F00521">
        <w:rPr>
          <w:rFonts w:ascii="Helvetica" w:hAnsi="Helvetica"/>
          <w:color w:val="000080"/>
        </w:rPr>
        <w:t>Table of Contents</w:t>
      </w:r>
    </w:p>
    <w:p w14:paraId="1822CF1D" w14:textId="77777777" w:rsidR="00FB4507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00521">
        <w:rPr>
          <w:rFonts w:ascii="Helvetica" w:hAnsi="Helvetica"/>
        </w:rPr>
        <w:fldChar w:fldCharType="begin"/>
      </w:r>
      <w:r w:rsidRPr="00F00521">
        <w:rPr>
          <w:rFonts w:ascii="Helvetica" w:hAnsi="Helvetica"/>
        </w:rPr>
        <w:instrText xml:space="preserve"> TOC \o "1-3" \h \z </w:instrText>
      </w:r>
      <w:r w:rsidRPr="00F00521">
        <w:rPr>
          <w:rFonts w:ascii="Helvetica" w:hAnsi="Helvetica"/>
        </w:rPr>
        <w:fldChar w:fldCharType="separate"/>
      </w:r>
      <w:r w:rsidR="00FB4507" w:rsidRPr="00F33DF3">
        <w:rPr>
          <w:rFonts w:ascii="Helvetica" w:hAnsi="Helvetica"/>
          <w:noProof/>
        </w:rPr>
        <w:t>1. Introduction</w:t>
      </w:r>
      <w:r w:rsidR="00FB4507">
        <w:rPr>
          <w:noProof/>
        </w:rPr>
        <w:tab/>
      </w:r>
      <w:r w:rsidR="00FB4507">
        <w:rPr>
          <w:noProof/>
        </w:rPr>
        <w:fldChar w:fldCharType="begin"/>
      </w:r>
      <w:r w:rsidR="00FB4507">
        <w:rPr>
          <w:noProof/>
        </w:rPr>
        <w:instrText xml:space="preserve"> PAGEREF _Toc310701343 \h </w:instrText>
      </w:r>
      <w:r w:rsidR="00FB4507">
        <w:rPr>
          <w:noProof/>
        </w:rPr>
      </w:r>
      <w:r w:rsidR="00FB4507">
        <w:rPr>
          <w:noProof/>
        </w:rPr>
        <w:fldChar w:fldCharType="separate"/>
      </w:r>
      <w:r w:rsidR="00FB4507">
        <w:rPr>
          <w:noProof/>
        </w:rPr>
        <w:t>4</w:t>
      </w:r>
      <w:r w:rsidR="00FB4507">
        <w:rPr>
          <w:noProof/>
        </w:rPr>
        <w:fldChar w:fldCharType="end"/>
      </w:r>
    </w:p>
    <w:p w14:paraId="0A704349" w14:textId="77777777" w:rsidR="00FB4507" w:rsidRDefault="00FB450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33DF3">
        <w:rPr>
          <w:rFonts w:ascii="Helvetica" w:hAnsi="Helvetica"/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_Toc310701344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D20065" w14:textId="77777777" w:rsidR="00FB4507" w:rsidRDefault="00FB450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33DF3">
        <w:rPr>
          <w:rFonts w:ascii="Helvetica" w:hAnsi="Helvetica"/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_Toc310701345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65D100" w14:textId="77777777" w:rsidR="00FB4507" w:rsidRDefault="00FB450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33DF3">
        <w:rPr>
          <w:rFonts w:ascii="Helvetica" w:hAnsi="Helvetica"/>
          <w:noProof/>
        </w:rPr>
        <w:t>4.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_Toc310701346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0FAA38" w14:textId="77777777" w:rsidR="00FB4507" w:rsidRDefault="00FB450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33DF3">
        <w:rPr>
          <w:rFonts w:ascii="Helvetica" w:hAnsi="Helvetica"/>
          <w:noProof/>
        </w:rPr>
        <w:t>4.1. 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_Toc310701347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01E92D" w14:textId="77777777" w:rsidR="00FB4507" w:rsidRDefault="00FB450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33DF3">
        <w:rPr>
          <w:rFonts w:ascii="Helvetica" w:hAnsi="Helvetica"/>
          <w:noProof/>
        </w:rPr>
        <w:t>4.2.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_Toc310701348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5B6473" w14:textId="77777777" w:rsidR="00FB4507" w:rsidRDefault="00FB450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33DF3">
        <w:rPr>
          <w:rFonts w:ascii="Helvetica" w:hAnsi="Helvetica"/>
          <w:noProof/>
        </w:rPr>
        <w:t>4.3. 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_Toc310701349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29686A" w14:textId="77777777" w:rsidR="00FB4507" w:rsidRDefault="00FB450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33DF3">
        <w:rPr>
          <w:rFonts w:ascii="Helvetica" w:hAnsi="Helvetica"/>
          <w:noProof/>
        </w:rPr>
        <w:t>4.4.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_Toc310701350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97A625" w14:textId="77777777" w:rsidR="00FB4507" w:rsidRDefault="00FB450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33DF3">
        <w:rPr>
          <w:rFonts w:ascii="Helvetica" w:hAnsi="Helvetica"/>
          <w:noProof/>
        </w:rPr>
        <w:t>4.5.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_Toc310701351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CD81D4" w14:textId="77777777" w:rsidR="00FB4507" w:rsidRDefault="00FB450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33DF3">
        <w:rPr>
          <w:rFonts w:ascii="Helvetica" w:hAnsi="Helvetica"/>
          <w:noProof/>
        </w:rPr>
        <w:t>4.6.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_Toc310701352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FA7830" w14:textId="77777777" w:rsidR="00FB4507" w:rsidRDefault="00FB450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33DF3">
        <w:rPr>
          <w:rFonts w:ascii="Helvetica" w:hAnsi="Helvetica"/>
          <w:noProof/>
        </w:rPr>
        <w:t>4.7.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_Toc310701353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E17891" w14:textId="77777777" w:rsidR="00FB4507" w:rsidRDefault="00FB450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33DF3">
        <w:rPr>
          <w:rFonts w:ascii="Helvetica" w:hAnsi="Helvetica"/>
          <w:noProof/>
        </w:rPr>
        <w:t>5.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_Toc310701354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DB362E" w14:textId="77777777" w:rsidR="00FB4507" w:rsidRDefault="00FB450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33DF3">
        <w:rPr>
          <w:rFonts w:ascii="Helvetica" w:hAnsi="Helvetica"/>
          <w:noProof/>
        </w:rPr>
        <w:t>5.1.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_Toc310701355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BA64F2" w14:textId="77777777" w:rsidR="00FB4507" w:rsidRDefault="00FB450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33DF3">
        <w:rPr>
          <w:rFonts w:ascii="Helvetica" w:hAnsi="Helvetica"/>
          <w:noProof/>
        </w:rPr>
        <w:t>5.2.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_Toc310701356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BF5068" w14:textId="77777777" w:rsidR="00FB4507" w:rsidRDefault="00FB4507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33DF3">
        <w:rPr>
          <w:rFonts w:ascii="Helvetica" w:hAnsi="Helvetica"/>
          <w:noProof/>
        </w:rPr>
        <w:t>5.3. 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_Toc310701357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7CA456" w14:textId="77777777" w:rsidR="00FB4507" w:rsidRDefault="00FB4507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33DF3">
        <w:rPr>
          <w:rFonts w:ascii="Helvetica" w:hAnsi="Helvetica"/>
          <w:noProof/>
        </w:rPr>
        <w:t>5.3.1.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_Toc310701358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B94923" w14:textId="77777777" w:rsidR="00FB4507" w:rsidRDefault="00FB4507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33DF3">
        <w:rPr>
          <w:rFonts w:ascii="Helvetica" w:hAnsi="Helvetica"/>
          <w:noProof/>
        </w:rPr>
        <w:t>5.3.2. QA/Testing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_Toc310701359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37B202" w14:textId="77777777" w:rsidR="00FB4507" w:rsidRDefault="00FB450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33DF3">
        <w:rPr>
          <w:rFonts w:ascii="Helvetica" w:hAnsi="Helvetica"/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_Toc310701360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B4DEF3" w14:textId="77777777" w:rsidR="00FB4507" w:rsidRDefault="00FB4507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33DF3">
        <w:rPr>
          <w:rFonts w:ascii="Helvetica" w:hAnsi="Helvetica"/>
          <w:noProof/>
        </w:rPr>
        <w:t>6.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_Toc310701361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07F56F" w14:textId="77777777" w:rsidR="00C73EBC" w:rsidRPr="00F00521" w:rsidRDefault="00142401" w:rsidP="001A3786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fldChar w:fldCharType="end"/>
      </w:r>
    </w:p>
    <w:p w14:paraId="395F8ABA" w14:textId="58E1A330" w:rsidR="00C73EBC" w:rsidRPr="00F00521" w:rsidRDefault="00E03EC0" w:rsidP="008F4A83">
      <w:pPr>
        <w:pStyle w:val="Title0"/>
        <w:jc w:val="center"/>
        <w:rPr>
          <w:rFonts w:ascii="Helvetica" w:hAnsi="Helvetica"/>
        </w:rPr>
      </w:pPr>
      <w:r w:rsidRPr="00F00521">
        <w:rPr>
          <w:rFonts w:ascii="Helvetica" w:hAnsi="Helvetica"/>
        </w:rPr>
        <w:br w:type="page"/>
      </w:r>
      <w:r w:rsidR="00B935C3">
        <w:rPr>
          <w:rFonts w:ascii="Helvetica" w:hAnsi="Helvetica"/>
        </w:rPr>
        <w:t>Single Sign On</w:t>
      </w:r>
    </w:p>
    <w:p w14:paraId="2159CE86" w14:textId="77777777" w:rsidR="009D4DF2" w:rsidRPr="00F00521" w:rsidRDefault="00C73EBC" w:rsidP="00760DB3">
      <w:pPr>
        <w:pStyle w:val="Heading1"/>
        <w:rPr>
          <w:rFonts w:ascii="Helvetica" w:hAnsi="Helvetica"/>
        </w:rPr>
      </w:pPr>
      <w:bookmarkStart w:id="0" w:name="_Toc310701343"/>
      <w:r w:rsidRPr="00F00521">
        <w:rPr>
          <w:rFonts w:ascii="Helvetica" w:hAnsi="Helvetica"/>
        </w:rPr>
        <w:t>Introduction</w:t>
      </w:r>
      <w:bookmarkEnd w:id="0"/>
    </w:p>
    <w:p w14:paraId="0F64EDE0" w14:textId="77777777" w:rsidR="009B396F" w:rsidRPr="00F00521" w:rsidRDefault="009B396F" w:rsidP="009B396F">
      <w:pPr>
        <w:pStyle w:val="BodyNarrative"/>
        <w:ind w:left="720" w:firstLine="0"/>
        <w:jc w:val="left"/>
        <w:rPr>
          <w:rFonts w:ascii="Helvetica" w:hAnsi="Helvetica"/>
          <w:szCs w:val="24"/>
          <w:lang w:eastAsia="en-GB"/>
        </w:rPr>
      </w:pPr>
      <w:bookmarkStart w:id="1" w:name="_Toc72549694"/>
      <w:bookmarkStart w:id="2" w:name="_Toc81281991"/>
    </w:p>
    <w:p w14:paraId="549B26D8" w14:textId="77777777" w:rsidR="00B970B9" w:rsidRPr="00F00521" w:rsidRDefault="00B970B9" w:rsidP="00B970B9">
      <w:pPr>
        <w:pStyle w:val="BodyNarrative"/>
        <w:ind w:firstLine="0"/>
        <w:jc w:val="left"/>
        <w:rPr>
          <w:rFonts w:ascii="Helvetica" w:hAnsi="Helvetica"/>
          <w:szCs w:val="24"/>
          <w:lang w:eastAsia="en-GB"/>
        </w:rPr>
      </w:pPr>
    </w:p>
    <w:p w14:paraId="5F2E21F4" w14:textId="77777777" w:rsidR="00E72BD9" w:rsidRPr="00F00521" w:rsidRDefault="00E72BD9" w:rsidP="00760DB3">
      <w:pPr>
        <w:pStyle w:val="Heading1"/>
        <w:rPr>
          <w:rFonts w:ascii="Helvetica" w:hAnsi="Helvetica"/>
        </w:rPr>
      </w:pPr>
      <w:bookmarkStart w:id="3" w:name="_Toc310701344"/>
      <w:r w:rsidRPr="00F00521">
        <w:rPr>
          <w:rFonts w:ascii="Helvetica" w:hAnsi="Helvetica"/>
        </w:rPr>
        <w:t>Related Documents/Links</w:t>
      </w:r>
      <w:bookmarkEnd w:id="1"/>
      <w:bookmarkEnd w:id="2"/>
      <w:r w:rsidR="006B2048" w:rsidRPr="00F00521">
        <w:rPr>
          <w:rFonts w:ascii="Helvetica" w:hAnsi="Helvetica"/>
        </w:rPr>
        <w:t>/People</w:t>
      </w:r>
      <w:bookmarkEnd w:id="3"/>
    </w:p>
    <w:p w14:paraId="07D986A7" w14:textId="77777777" w:rsidR="00FF48FC" w:rsidRPr="00F00521" w:rsidRDefault="00E72BD9" w:rsidP="002C5251">
      <w:pPr>
        <w:pStyle w:val="BodyText"/>
        <w:rPr>
          <w:rFonts w:ascii="Helvetica" w:hAnsi="Helvetica"/>
          <w:szCs w:val="20"/>
        </w:rPr>
      </w:pPr>
      <w:r w:rsidRPr="00F00521">
        <w:rPr>
          <w:rFonts w:ascii="Helvetica" w:hAnsi="Helvetica"/>
          <w:szCs w:val="20"/>
        </w:rPr>
        <w:t>References in the text</w:t>
      </w:r>
      <w:r w:rsidR="00D9645E" w:rsidRPr="00F00521">
        <w:rPr>
          <w:rFonts w:ascii="Helvetica" w:hAnsi="Helvetica"/>
          <w:szCs w:val="20"/>
        </w:rPr>
        <w:t xml:space="preserve"> throughout this document</w:t>
      </w:r>
      <w:r w:rsidRPr="00F00521">
        <w:rPr>
          <w:rFonts w:ascii="Helvetica" w:hAnsi="Helvetica"/>
          <w:szCs w:val="20"/>
        </w:rPr>
        <w:t xml:space="preserve"> appear in square brackets (e.g., [</w:t>
      </w:r>
      <w:r w:rsidR="00E560B8" w:rsidRPr="00F00521">
        <w:rPr>
          <w:rFonts w:ascii="Helvetica" w:hAnsi="Helvetica"/>
          <w:szCs w:val="20"/>
        </w:rPr>
        <w:t>1</w:t>
      </w:r>
      <w:r w:rsidRPr="00F00521">
        <w:rPr>
          <w:rFonts w:ascii="Helvetica" w:hAnsi="Helvetica"/>
          <w:szCs w:val="20"/>
        </w:rPr>
        <w:t>]</w:t>
      </w:r>
      <w:r w:rsidR="009F24F2" w:rsidRPr="00F00521">
        <w:rPr>
          <w:rFonts w:ascii="Helvetica" w:hAnsi="Helvetica"/>
          <w:szCs w:val="20"/>
        </w:rPr>
        <w:t>, [JS]</w:t>
      </w:r>
      <w:r w:rsidRPr="00F00521">
        <w:rPr>
          <w:rFonts w:ascii="Helvetica" w:hAnsi="Helvetica"/>
          <w:szCs w:val="20"/>
        </w:rPr>
        <w:t>).</w:t>
      </w:r>
    </w:p>
    <w:p w14:paraId="3F0F758E" w14:textId="77777777" w:rsidR="002C5251" w:rsidRPr="00F00521" w:rsidRDefault="002C5251" w:rsidP="001A3786">
      <w:pPr>
        <w:pStyle w:val="BodyText"/>
        <w:rPr>
          <w:rFonts w:ascii="Helvetica" w:hAnsi="Helvetica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F00521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F00521" w:rsidRDefault="00F56DF8" w:rsidP="00F56DF8">
            <w:pPr>
              <w:pStyle w:val="CellBase"/>
              <w:rPr>
                <w:rFonts w:ascii="Helvetica" w:hAnsi="Helvetica"/>
                <w:b/>
                <w:szCs w:val="20"/>
              </w:rPr>
            </w:pPr>
            <w:r w:rsidRPr="00F00521">
              <w:rPr>
                <w:rFonts w:ascii="Helvetica" w:hAnsi="Helvetica"/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F00521" w:rsidRDefault="00F56DF8" w:rsidP="00F56DF8">
            <w:pPr>
              <w:pStyle w:val="CellBase"/>
              <w:rPr>
                <w:rFonts w:ascii="Helvetica" w:hAnsi="Helvetica"/>
                <w:b/>
                <w:szCs w:val="20"/>
              </w:rPr>
            </w:pPr>
            <w:r w:rsidRPr="00F00521">
              <w:rPr>
                <w:rFonts w:ascii="Helvetica" w:hAnsi="Helvetica"/>
                <w:b/>
                <w:szCs w:val="20"/>
              </w:rPr>
              <w:t>Document/Link</w:t>
            </w:r>
            <w:r w:rsidR="009F24F2" w:rsidRPr="00F00521">
              <w:rPr>
                <w:rFonts w:ascii="Helvetica" w:hAnsi="Helvetica"/>
                <w:b/>
                <w:szCs w:val="20"/>
              </w:rPr>
              <w:t>/Person</w:t>
            </w:r>
            <w:r w:rsidR="008A1329" w:rsidRPr="00F00521">
              <w:rPr>
                <w:rFonts w:ascii="Helvetica" w:hAnsi="Helvetica"/>
                <w:b/>
                <w:szCs w:val="20"/>
              </w:rPr>
              <w:t>/Application</w:t>
            </w:r>
          </w:p>
        </w:tc>
      </w:tr>
      <w:tr w:rsidR="00F56DF8" w:rsidRPr="00F00521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F00521" w:rsidRDefault="00F56DF8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5B4701FC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465C3AC2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0D105366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0AB6420B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0F9964A2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7B629274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0243BAD1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B82E7C" w:rsidRPr="00F00521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F00521" w:rsidRDefault="00B82E7C" w:rsidP="00F41219">
            <w:pPr>
              <w:pStyle w:val="CellBase"/>
              <w:numPr>
                <w:ilvl w:val="0"/>
                <w:numId w:val="3"/>
              </w:numPr>
              <w:rPr>
                <w:rFonts w:ascii="Helvetica" w:hAnsi="Helvetica"/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F00521" w:rsidRDefault="00B82E7C" w:rsidP="00F56DF8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</w:tbl>
    <w:p w14:paraId="05E06E18" w14:textId="77777777" w:rsidR="008F7062" w:rsidRPr="00F00521" w:rsidRDefault="008F7062" w:rsidP="00760DB3">
      <w:pPr>
        <w:pStyle w:val="Heading1"/>
        <w:rPr>
          <w:rFonts w:ascii="Helvetica" w:hAnsi="Helvetica"/>
        </w:rPr>
      </w:pPr>
      <w:bookmarkStart w:id="4" w:name="_Ref90869722"/>
      <w:bookmarkStart w:id="5" w:name="_Toc310701345"/>
      <w:r w:rsidRPr="00F00521">
        <w:rPr>
          <w:rFonts w:ascii="Helvetica" w:hAnsi="Helvetica"/>
        </w:rPr>
        <w:t>Glossary</w:t>
      </w:r>
      <w:bookmarkEnd w:id="5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F00521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F00521" w:rsidRDefault="008F7062" w:rsidP="00F97634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F00521" w:rsidRDefault="008F7062" w:rsidP="00F97634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Definition</w:t>
            </w:r>
          </w:p>
        </w:tc>
      </w:tr>
      <w:tr w:rsidR="0047098C" w:rsidRPr="00F00521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77777777" w:rsidR="0047098C" w:rsidRPr="00F00521" w:rsidRDefault="00127CF5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 w:rsidRPr="00F00521">
              <w:rPr>
                <w:rFonts w:ascii="Helvetica" w:hAnsi="Helvetica"/>
                <w:bCs/>
                <w:szCs w:val="20"/>
              </w:rPr>
              <w:t>AIDR</w:t>
            </w:r>
          </w:p>
        </w:tc>
        <w:tc>
          <w:tcPr>
            <w:tcW w:w="7776" w:type="dxa"/>
          </w:tcPr>
          <w:p w14:paraId="0EFB214B" w14:textId="2BC0F01D" w:rsidR="00127CF5" w:rsidRPr="00F00521" w:rsidRDefault="00127CF5" w:rsidP="00127CF5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47098C" w:rsidRPr="00F00521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77777777" w:rsidR="0047098C" w:rsidRPr="00F00521" w:rsidRDefault="005E2C67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 w:rsidRPr="00F00521">
              <w:rPr>
                <w:rFonts w:ascii="Helvetica" w:hAnsi="Helvetica"/>
                <w:bCs/>
                <w:szCs w:val="20"/>
              </w:rPr>
              <w:t>MicroMappers</w:t>
            </w:r>
          </w:p>
        </w:tc>
        <w:tc>
          <w:tcPr>
            <w:tcW w:w="7776" w:type="dxa"/>
          </w:tcPr>
          <w:p w14:paraId="3E6605BF" w14:textId="23C85A95" w:rsidR="0047098C" w:rsidRPr="00F00521" w:rsidRDefault="0047098C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CA6BEA" w:rsidRPr="00F00521" w14:paraId="1A7C0CC4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7BAC3A36" w14:textId="7F6B6623" w:rsidR="00CA6BEA" w:rsidRPr="00F00521" w:rsidRDefault="005F466F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>
              <w:rPr>
                <w:rFonts w:ascii="Helvetica" w:hAnsi="Helvetica"/>
                <w:bCs/>
                <w:szCs w:val="20"/>
              </w:rPr>
              <w:t>Clickers</w:t>
            </w:r>
          </w:p>
        </w:tc>
        <w:tc>
          <w:tcPr>
            <w:tcW w:w="7776" w:type="dxa"/>
          </w:tcPr>
          <w:p w14:paraId="19422B19" w14:textId="5847DBFF" w:rsidR="00CA6BEA" w:rsidRPr="00F00521" w:rsidRDefault="00CA6BEA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F90B01" w:rsidRPr="00F00521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57CFA59E" w:rsidR="00F90B01" w:rsidRPr="00F00521" w:rsidRDefault="003D68EA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>
              <w:rPr>
                <w:rFonts w:ascii="Helvetica" w:hAnsi="Helvetica"/>
                <w:bCs/>
                <w:szCs w:val="20"/>
              </w:rPr>
              <w:t>AIDR DATA</w:t>
            </w:r>
          </w:p>
        </w:tc>
        <w:tc>
          <w:tcPr>
            <w:tcW w:w="7776" w:type="dxa"/>
          </w:tcPr>
          <w:p w14:paraId="4E8EE8C2" w14:textId="77777777" w:rsidR="00F90B01" w:rsidRPr="00F00521" w:rsidRDefault="00F90B01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3D68EA" w:rsidRPr="00F00521" w14:paraId="315D9F5B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9D2599B" w14:textId="6FB727B1" w:rsidR="003D68EA" w:rsidRPr="00F00521" w:rsidRDefault="003D68EA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>
              <w:rPr>
                <w:rFonts w:ascii="Helvetica" w:hAnsi="Helvetica"/>
                <w:bCs/>
                <w:szCs w:val="20"/>
              </w:rPr>
              <w:t>MicroMaps</w:t>
            </w:r>
          </w:p>
        </w:tc>
        <w:tc>
          <w:tcPr>
            <w:tcW w:w="7776" w:type="dxa"/>
          </w:tcPr>
          <w:p w14:paraId="15C4938F" w14:textId="77777777" w:rsidR="003D68EA" w:rsidRPr="00F00521" w:rsidRDefault="003D68EA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  <w:tr w:rsidR="0047098C" w:rsidRPr="00F00521" w14:paraId="6D9BD2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C1C7EF8" w14:textId="4D5840D9" w:rsidR="0047098C" w:rsidRPr="00F00521" w:rsidRDefault="00965B95" w:rsidP="0047098C">
            <w:pPr>
              <w:pStyle w:val="CellBase"/>
              <w:rPr>
                <w:rFonts w:ascii="Helvetica" w:hAnsi="Helvetica"/>
                <w:bCs/>
                <w:szCs w:val="20"/>
              </w:rPr>
            </w:pPr>
            <w:r>
              <w:rPr>
                <w:rFonts w:ascii="Helvetica" w:hAnsi="Helvetica"/>
                <w:bCs/>
                <w:szCs w:val="20"/>
              </w:rPr>
              <w:t>User Agreement sample</w:t>
            </w:r>
          </w:p>
        </w:tc>
        <w:tc>
          <w:tcPr>
            <w:tcW w:w="7776" w:type="dxa"/>
          </w:tcPr>
          <w:p w14:paraId="6C3FFB62" w14:textId="77777777" w:rsidR="0047098C" w:rsidRPr="00F00521" w:rsidRDefault="0047098C" w:rsidP="00F97634">
            <w:pPr>
              <w:pStyle w:val="CellBase"/>
              <w:rPr>
                <w:rFonts w:ascii="Helvetica" w:hAnsi="Helvetica"/>
                <w:szCs w:val="20"/>
              </w:rPr>
            </w:pPr>
          </w:p>
        </w:tc>
      </w:tr>
    </w:tbl>
    <w:p w14:paraId="0DDC6C50" w14:textId="487BA123" w:rsidR="0028358A" w:rsidRPr="00F00521" w:rsidRDefault="00DB7245" w:rsidP="00760DB3">
      <w:pPr>
        <w:pStyle w:val="Heading1"/>
        <w:rPr>
          <w:rFonts w:ascii="Helvetica" w:hAnsi="Helvetica"/>
        </w:rPr>
      </w:pPr>
      <w:bookmarkStart w:id="6" w:name="_Toc310701346"/>
      <w:bookmarkEnd w:id="4"/>
      <w:r w:rsidRPr="00F00521">
        <w:rPr>
          <w:rFonts w:ascii="Helvetica" w:hAnsi="Helvetica"/>
        </w:rPr>
        <w:t>S</w:t>
      </w:r>
      <w:r w:rsidR="002B52B1" w:rsidRPr="00F00521">
        <w:rPr>
          <w:rFonts w:ascii="Helvetica" w:hAnsi="Helvetica"/>
        </w:rPr>
        <w:t>cope</w:t>
      </w:r>
      <w:bookmarkEnd w:id="6"/>
    </w:p>
    <w:p w14:paraId="5C33F4EE" w14:textId="77777777" w:rsidR="002B52B1" w:rsidRDefault="002B52B1" w:rsidP="00760DB3">
      <w:pPr>
        <w:pStyle w:val="Heading2"/>
        <w:rPr>
          <w:rFonts w:ascii="Helvetica" w:hAnsi="Helvetica"/>
        </w:rPr>
      </w:pPr>
      <w:bookmarkStart w:id="7" w:name="_Toc310701347"/>
      <w:r w:rsidRPr="00F00521">
        <w:rPr>
          <w:rFonts w:ascii="Helvetica" w:hAnsi="Helvetica"/>
        </w:rPr>
        <w:t xml:space="preserve">Goals </w:t>
      </w:r>
      <w:r w:rsidR="00DB7245" w:rsidRPr="00F00521">
        <w:rPr>
          <w:rFonts w:ascii="Helvetica" w:hAnsi="Helvetica"/>
        </w:rPr>
        <w:t>and</w:t>
      </w:r>
      <w:r w:rsidRPr="00F00521">
        <w:rPr>
          <w:rFonts w:ascii="Helvetica" w:hAnsi="Helvetica"/>
        </w:rPr>
        <w:t xml:space="preserve"> Objectives</w:t>
      </w:r>
      <w:bookmarkEnd w:id="7"/>
    </w:p>
    <w:p w14:paraId="7BFF7AFA" w14:textId="77777777" w:rsidR="001C6A31" w:rsidRDefault="001C6A31" w:rsidP="001C6A31">
      <w:pPr>
        <w:pStyle w:val="Heading2"/>
        <w:rPr>
          <w:rFonts w:ascii="Helvetica" w:hAnsi="Helvetica"/>
        </w:rPr>
      </w:pPr>
      <w:bookmarkStart w:id="8" w:name="_Toc310701348"/>
      <w:r w:rsidRPr="00F00521">
        <w:rPr>
          <w:rFonts w:ascii="Helvetica" w:hAnsi="Helvetica"/>
        </w:rPr>
        <w:t>In Scope</w:t>
      </w:r>
      <w:bookmarkEnd w:id="8"/>
    </w:p>
    <w:p w14:paraId="1E5E568B" w14:textId="55647B16" w:rsidR="00DC7298" w:rsidRDefault="003D68EA" w:rsidP="00DC7298">
      <w:pPr>
        <w:pStyle w:val="ListParagraph"/>
        <w:numPr>
          <w:ilvl w:val="0"/>
          <w:numId w:val="32"/>
        </w:numPr>
      </w:pPr>
      <w:r>
        <w:t xml:space="preserve">Single </w:t>
      </w:r>
      <w:r w:rsidR="00BD5174">
        <w:t>Sign On via twitter, Facebook, G</w:t>
      </w:r>
      <w:r>
        <w:t>oogle</w:t>
      </w:r>
    </w:p>
    <w:p w14:paraId="5EA4EBD9" w14:textId="5B88EA6E" w:rsidR="003D68EA" w:rsidRDefault="003D68EA" w:rsidP="00DC7298">
      <w:pPr>
        <w:pStyle w:val="ListParagraph"/>
        <w:numPr>
          <w:ilvl w:val="0"/>
          <w:numId w:val="32"/>
        </w:numPr>
      </w:pPr>
      <w:r>
        <w:t>TOS has to be accepted</w:t>
      </w:r>
    </w:p>
    <w:p w14:paraId="20BBB12E" w14:textId="2DDBB7ED" w:rsidR="003D68EA" w:rsidRDefault="006D693B" w:rsidP="00DC7298">
      <w:pPr>
        <w:pStyle w:val="ListParagraph"/>
        <w:numPr>
          <w:ilvl w:val="0"/>
          <w:numId w:val="32"/>
        </w:numPr>
      </w:pPr>
      <w:r>
        <w:t>Show twitter tos</w:t>
      </w:r>
    </w:p>
    <w:p w14:paraId="1EA4A85D" w14:textId="47D17BB4" w:rsidR="006D693B" w:rsidRDefault="001640BD" w:rsidP="00DC7298">
      <w:pPr>
        <w:pStyle w:val="ListParagraph"/>
        <w:numPr>
          <w:ilvl w:val="0"/>
          <w:numId w:val="32"/>
        </w:numPr>
      </w:pPr>
      <w:r>
        <w:t xml:space="preserve">Crisis Computing ToS Should be enforced to any </w:t>
      </w:r>
      <w:r w:rsidR="006D693B">
        <w:t>download or any data downlo</w:t>
      </w:r>
      <w:r>
        <w:t>adable pages</w:t>
      </w:r>
      <w:r w:rsidR="006D693B">
        <w:t>.</w:t>
      </w:r>
    </w:p>
    <w:p w14:paraId="24A142C2" w14:textId="2B935EC8" w:rsidR="006D693B" w:rsidRDefault="00AF4A0D" w:rsidP="00DC7298">
      <w:pPr>
        <w:pStyle w:val="ListParagraph"/>
        <w:numPr>
          <w:ilvl w:val="0"/>
          <w:numId w:val="32"/>
        </w:numPr>
      </w:pPr>
      <w:r>
        <w:t>ToS, Privacy policy and data policy has to be provided.</w:t>
      </w:r>
    </w:p>
    <w:p w14:paraId="39E1EECF" w14:textId="77777777" w:rsidR="00AF4A0D" w:rsidRDefault="00AF4A0D" w:rsidP="00AF4A0D">
      <w:pPr>
        <w:pStyle w:val="ListParagraph"/>
      </w:pPr>
    </w:p>
    <w:p w14:paraId="2CCD226A" w14:textId="77777777" w:rsidR="00D45E70" w:rsidRDefault="00D45E70" w:rsidP="00D45E70">
      <w:pPr>
        <w:pStyle w:val="ListParagraph"/>
      </w:pPr>
    </w:p>
    <w:p w14:paraId="4BB3F69C" w14:textId="77777777" w:rsidR="00D45E70" w:rsidRPr="00DC7298" w:rsidRDefault="00D45E70" w:rsidP="00D45E70">
      <w:pPr>
        <w:pStyle w:val="ListParagraph"/>
      </w:pPr>
    </w:p>
    <w:p w14:paraId="0A1AD9B7" w14:textId="77777777" w:rsidR="001C6A31" w:rsidRPr="00F00521" w:rsidRDefault="001C6A31" w:rsidP="001C6A31">
      <w:pPr>
        <w:pStyle w:val="Heading2"/>
        <w:rPr>
          <w:rFonts w:ascii="Helvetica" w:hAnsi="Helvetica"/>
        </w:rPr>
      </w:pPr>
      <w:bookmarkStart w:id="9" w:name="_Toc310701349"/>
      <w:r w:rsidRPr="00F00521">
        <w:rPr>
          <w:rFonts w:ascii="Helvetica" w:hAnsi="Helvetica"/>
        </w:rPr>
        <w:t>Out of Scope</w:t>
      </w:r>
      <w:bookmarkEnd w:id="9"/>
    </w:p>
    <w:p w14:paraId="30389F65" w14:textId="2C7A4E04" w:rsidR="00DA6647" w:rsidRPr="001E6BD9" w:rsidRDefault="002B52B1" w:rsidP="001E6BD9">
      <w:pPr>
        <w:pStyle w:val="Heading2"/>
        <w:rPr>
          <w:rFonts w:ascii="Helvetica" w:hAnsi="Helvetica"/>
        </w:rPr>
      </w:pPr>
      <w:bookmarkStart w:id="10" w:name="_Toc310701350"/>
      <w:r w:rsidRPr="00F00521">
        <w:rPr>
          <w:rFonts w:ascii="Helvetica" w:hAnsi="Helvetica"/>
        </w:rPr>
        <w:t>Assumptions</w:t>
      </w:r>
      <w:bookmarkEnd w:id="10"/>
    </w:p>
    <w:p w14:paraId="654A6DEC" w14:textId="77777777" w:rsidR="002B52B1" w:rsidRPr="00F00521" w:rsidRDefault="002B52B1" w:rsidP="00760DB3">
      <w:pPr>
        <w:pStyle w:val="Heading2"/>
        <w:rPr>
          <w:rFonts w:ascii="Helvetica" w:hAnsi="Helvetica"/>
        </w:rPr>
      </w:pPr>
      <w:bookmarkStart w:id="11" w:name="_Toc310701351"/>
      <w:r w:rsidRPr="00F00521">
        <w:rPr>
          <w:rFonts w:ascii="Helvetica" w:hAnsi="Helvetica"/>
        </w:rPr>
        <w:t>Constraints</w:t>
      </w:r>
      <w:bookmarkEnd w:id="11"/>
    </w:p>
    <w:p w14:paraId="003A250A" w14:textId="77777777" w:rsidR="00566024" w:rsidRPr="00F00521" w:rsidRDefault="00566024" w:rsidP="00566024">
      <w:pPr>
        <w:rPr>
          <w:ins w:id="12" w:author="Rein, Bethany R" w:date="2013-01-16T14:37:00Z"/>
          <w:rFonts w:ascii="Helvetica" w:hAnsi="Helvetica"/>
        </w:rPr>
      </w:pPr>
    </w:p>
    <w:p w14:paraId="51ABA588" w14:textId="77777777" w:rsidR="002B52B1" w:rsidRPr="00F00521" w:rsidRDefault="002B52B1" w:rsidP="00760DB3">
      <w:pPr>
        <w:pStyle w:val="Heading2"/>
        <w:rPr>
          <w:rFonts w:ascii="Helvetica" w:hAnsi="Helvetica"/>
        </w:rPr>
      </w:pPr>
      <w:bookmarkStart w:id="13" w:name="_Toc310701352"/>
      <w:r w:rsidRPr="00F00521">
        <w:rPr>
          <w:rFonts w:ascii="Helvetica" w:hAnsi="Helvetica"/>
        </w:rPr>
        <w:t>Dependencies</w:t>
      </w:r>
      <w:bookmarkEnd w:id="13"/>
    </w:p>
    <w:p w14:paraId="5A8DE782" w14:textId="021E940F" w:rsidR="00552C01" w:rsidRPr="00AF4A0D" w:rsidRDefault="00AF4A0D" w:rsidP="00AF4A0D">
      <w:pPr>
        <w:pStyle w:val="ListParagraph"/>
        <w:numPr>
          <w:ilvl w:val="0"/>
          <w:numId w:val="38"/>
        </w:numPr>
        <w:rPr>
          <w:rFonts w:ascii="Helvetica" w:hAnsi="Helvetica"/>
        </w:rPr>
      </w:pPr>
      <w:r w:rsidRPr="00AF4A0D">
        <w:rPr>
          <w:rFonts w:ascii="Helvetica" w:hAnsi="Helvetica"/>
        </w:rPr>
        <w:t>AIDR</w:t>
      </w:r>
    </w:p>
    <w:p w14:paraId="2664BFCB" w14:textId="50EA529B" w:rsidR="00AF4A0D" w:rsidRPr="00AF4A0D" w:rsidRDefault="00AF4A0D" w:rsidP="00AF4A0D">
      <w:pPr>
        <w:pStyle w:val="ListParagraph"/>
        <w:numPr>
          <w:ilvl w:val="0"/>
          <w:numId w:val="38"/>
        </w:numPr>
        <w:rPr>
          <w:rFonts w:ascii="Helvetica" w:hAnsi="Helvetica"/>
        </w:rPr>
      </w:pPr>
      <w:r w:rsidRPr="00AF4A0D">
        <w:rPr>
          <w:rFonts w:ascii="Helvetica" w:hAnsi="Helvetica"/>
        </w:rPr>
        <w:t>AIDR-DATA</w:t>
      </w:r>
    </w:p>
    <w:p w14:paraId="6A22B799" w14:textId="76EE8271" w:rsidR="00AF4A0D" w:rsidRPr="00AF4A0D" w:rsidRDefault="00FB4507" w:rsidP="00AF4A0D">
      <w:pPr>
        <w:pStyle w:val="ListParagraph"/>
        <w:numPr>
          <w:ilvl w:val="0"/>
          <w:numId w:val="38"/>
        </w:numPr>
        <w:rPr>
          <w:rFonts w:ascii="Helvetica" w:hAnsi="Helvetica"/>
        </w:rPr>
      </w:pPr>
      <w:r>
        <w:rPr>
          <w:rFonts w:ascii="Helvetica" w:hAnsi="Helvetica"/>
        </w:rPr>
        <w:t>Micro</w:t>
      </w:r>
      <w:r w:rsidR="00AF4A0D" w:rsidRPr="00AF4A0D">
        <w:rPr>
          <w:rFonts w:ascii="Helvetica" w:hAnsi="Helvetica"/>
        </w:rPr>
        <w:t>Map</w:t>
      </w:r>
    </w:p>
    <w:p w14:paraId="59DEFD2A" w14:textId="77777777" w:rsidR="006A6901" w:rsidRPr="00F00521" w:rsidRDefault="006A6901" w:rsidP="00760DB3">
      <w:pPr>
        <w:pStyle w:val="Heading2"/>
        <w:rPr>
          <w:rFonts w:ascii="Helvetica" w:hAnsi="Helvetica"/>
        </w:rPr>
      </w:pPr>
      <w:bookmarkStart w:id="14" w:name="_Toc310701353"/>
      <w:r w:rsidRPr="00F00521">
        <w:rPr>
          <w:rFonts w:ascii="Helvetica" w:hAnsi="Helvetica"/>
        </w:rPr>
        <w:t>Risks</w:t>
      </w:r>
      <w:bookmarkEnd w:id="14"/>
    </w:p>
    <w:p w14:paraId="05A29115" w14:textId="77777777" w:rsidR="001A35BD" w:rsidRPr="00F00521" w:rsidRDefault="001A35BD" w:rsidP="001A35BD">
      <w:pPr>
        <w:pStyle w:val="ListParagraph"/>
        <w:rPr>
          <w:rFonts w:ascii="Helvetica" w:hAnsi="Helvetica"/>
        </w:rPr>
      </w:pPr>
    </w:p>
    <w:p w14:paraId="48A498C3" w14:textId="77777777" w:rsidR="00470A89" w:rsidRPr="00F00521" w:rsidRDefault="009D4DF2" w:rsidP="00760DB3">
      <w:pPr>
        <w:pStyle w:val="Heading1"/>
        <w:rPr>
          <w:rFonts w:ascii="Helvetica" w:hAnsi="Helvetica"/>
        </w:rPr>
      </w:pPr>
      <w:bookmarkStart w:id="15" w:name="_Toc310701354"/>
      <w:r w:rsidRPr="00F00521">
        <w:rPr>
          <w:rFonts w:ascii="Helvetica" w:hAnsi="Helvetica"/>
        </w:rPr>
        <w:t>Requirements</w:t>
      </w:r>
      <w:bookmarkEnd w:id="15"/>
    </w:p>
    <w:p w14:paraId="6D854B47" w14:textId="77777777" w:rsidR="00E72BD9" w:rsidRPr="00F00521" w:rsidRDefault="00E72BD9" w:rsidP="001A3786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t>The following subsections define software requirements.</w:t>
      </w:r>
      <w:r w:rsidR="00CA3918" w:rsidRPr="00F00521">
        <w:rPr>
          <w:rFonts w:ascii="Helvetica" w:hAnsi="Helvetica"/>
        </w:rPr>
        <w:t xml:space="preserve"> </w:t>
      </w:r>
      <w:r w:rsidRPr="00F00521">
        <w:rPr>
          <w:rFonts w:ascii="Helvetica" w:hAnsi="Helvetica"/>
        </w:rPr>
        <w:t xml:space="preserve"> Each requirement is labeled as follows:</w:t>
      </w:r>
    </w:p>
    <w:p w14:paraId="2DA5C5DA" w14:textId="77777777" w:rsidR="00E72BD9" w:rsidRPr="00F00521" w:rsidRDefault="0007285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ID</w:t>
      </w:r>
      <w:r w:rsidR="00FF1962" w:rsidRPr="00F00521">
        <w:rPr>
          <w:rFonts w:ascii="Helvetica" w:hAnsi="Helvetica"/>
          <w:b/>
        </w:rPr>
        <w:t xml:space="preserve">. </w:t>
      </w:r>
      <w:r w:rsidR="00FF1962" w:rsidRPr="00F00521">
        <w:rPr>
          <w:rFonts w:ascii="Helvetica" w:hAnsi="Helvetica"/>
        </w:rPr>
        <w:t>The unique identifier for the requirement.</w:t>
      </w:r>
    </w:p>
    <w:p w14:paraId="4BA3F4C4" w14:textId="77777777" w:rsidR="00FF1962" w:rsidRPr="00F00521" w:rsidRDefault="00FF196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Requirement.</w:t>
      </w:r>
      <w:r w:rsidRPr="00F00521">
        <w:rPr>
          <w:rFonts w:ascii="Helvetica" w:hAnsi="Helvetica"/>
        </w:rPr>
        <w:t xml:space="preserve"> A clear and concise description of the requirement.</w:t>
      </w:r>
    </w:p>
    <w:p w14:paraId="6BF1E25C" w14:textId="77777777" w:rsidR="00FF1962" w:rsidRPr="00F00521" w:rsidRDefault="00FF1962" w:rsidP="00FF1962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Source.</w:t>
      </w:r>
      <w:r w:rsidRPr="00F00521">
        <w:rPr>
          <w:rFonts w:ascii="Helvetica" w:hAnsi="Helvetica"/>
        </w:rPr>
        <w:t xml:space="preserve"> A cross-reference to the source of the requirement.</w:t>
      </w:r>
    </w:p>
    <w:p w14:paraId="3985D77D" w14:textId="77777777" w:rsidR="00FF1962" w:rsidRPr="00F00521" w:rsidRDefault="00FF1962" w:rsidP="002A7F51">
      <w:pPr>
        <w:pStyle w:val="ListBullet"/>
        <w:rPr>
          <w:rFonts w:ascii="Helvetica" w:hAnsi="Helvetica"/>
        </w:rPr>
      </w:pPr>
      <w:r w:rsidRPr="00F00521">
        <w:rPr>
          <w:rFonts w:ascii="Helvetica" w:hAnsi="Helvetica"/>
          <w:b/>
        </w:rPr>
        <w:t>Cat</w:t>
      </w:r>
      <w:r w:rsidRPr="00F00521">
        <w:rPr>
          <w:rFonts w:ascii="Helvetica" w:hAnsi="Helvetica"/>
        </w:rPr>
        <w:t>egory</w:t>
      </w:r>
      <w:r w:rsidRPr="00F00521">
        <w:rPr>
          <w:rFonts w:ascii="Helvetica" w:hAnsi="Helvetica"/>
          <w:b/>
        </w:rPr>
        <w:t>.</w:t>
      </w:r>
      <w:r w:rsidRPr="00F00521">
        <w:rPr>
          <w:rFonts w:ascii="Helvetica" w:hAnsi="Helvetica"/>
        </w:rPr>
        <w:t xml:space="preserve"> A classification for the requirement using the selections from Table 1.</w:t>
      </w:r>
    </w:p>
    <w:p w14:paraId="5EA897D2" w14:textId="77777777" w:rsidR="002A7F51" w:rsidRPr="00F00521" w:rsidRDefault="002A7F51" w:rsidP="002A7F51">
      <w:pPr>
        <w:pStyle w:val="ListBullet"/>
        <w:numPr>
          <w:ilvl w:val="0"/>
          <w:numId w:val="0"/>
        </w:numPr>
        <w:ind w:left="360"/>
        <w:rPr>
          <w:rFonts w:ascii="Helvetica" w:hAnsi="Helvetica"/>
        </w:rPr>
      </w:pPr>
    </w:p>
    <w:p w14:paraId="04D54316" w14:textId="77777777" w:rsidR="00C16585" w:rsidRPr="00F00521" w:rsidRDefault="00C16585" w:rsidP="00C16585">
      <w:pPr>
        <w:pStyle w:val="Caption"/>
        <w:rPr>
          <w:rFonts w:ascii="Helvetica" w:hAnsi="Helvetica"/>
        </w:rPr>
      </w:pPr>
      <w:bookmarkStart w:id="16" w:name="_Ref77476447"/>
      <w:r w:rsidRPr="00F00521">
        <w:rPr>
          <w:rFonts w:ascii="Helvetica" w:hAnsi="Helvetica"/>
        </w:rPr>
        <w:t xml:space="preserve">Table </w:t>
      </w:r>
      <w:r w:rsidR="00D22F00" w:rsidRPr="00F00521">
        <w:rPr>
          <w:rFonts w:ascii="Helvetica" w:hAnsi="Helvetica"/>
        </w:rPr>
        <w:fldChar w:fldCharType="begin"/>
      </w:r>
      <w:r w:rsidR="00D22F00" w:rsidRPr="00F00521">
        <w:rPr>
          <w:rFonts w:ascii="Helvetica" w:hAnsi="Helvetica"/>
        </w:rPr>
        <w:instrText xml:space="preserve"> SEQ Table \* ARABIC </w:instrText>
      </w:r>
      <w:r w:rsidR="00D22F00" w:rsidRPr="00F00521">
        <w:rPr>
          <w:rFonts w:ascii="Helvetica" w:hAnsi="Helvetica"/>
        </w:rPr>
        <w:fldChar w:fldCharType="separate"/>
      </w:r>
      <w:r w:rsidR="00FB4507">
        <w:rPr>
          <w:rFonts w:ascii="Helvetica" w:hAnsi="Helvetica"/>
          <w:noProof/>
        </w:rPr>
        <w:t>1</w:t>
      </w:r>
      <w:r w:rsidR="00D22F00" w:rsidRPr="00F00521">
        <w:rPr>
          <w:rFonts w:ascii="Helvetica" w:hAnsi="Helvetica"/>
          <w:noProof/>
        </w:rPr>
        <w:fldChar w:fldCharType="end"/>
      </w:r>
      <w:bookmarkEnd w:id="16"/>
      <w:r w:rsidRPr="00F00521">
        <w:rPr>
          <w:rFonts w:ascii="Helvetica" w:hAnsi="Helvetica"/>
        </w:rPr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5989"/>
      </w:tblGrid>
      <w:tr w:rsidR="00C16585" w:rsidRPr="00F00521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F00521" w:rsidRDefault="00C16585" w:rsidP="00656CE3">
            <w:pPr>
              <w:pStyle w:val="CellDescription"/>
              <w:keepNext/>
              <w:keepLines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F00521" w:rsidRDefault="00C16585" w:rsidP="00656CE3">
            <w:pPr>
              <w:pStyle w:val="CellDescription"/>
              <w:keepNext/>
              <w:keepLines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Description</w:t>
            </w:r>
          </w:p>
        </w:tc>
      </w:tr>
      <w:tr w:rsidR="00C16585" w:rsidRPr="00F00521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M</w:t>
            </w:r>
            <w:r w:rsidRPr="00F00521">
              <w:rPr>
                <w:rFonts w:ascii="Helvetica" w:hAnsi="Helvetica"/>
              </w:rPr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Required minimum functionality.</w:t>
            </w:r>
          </w:p>
        </w:tc>
      </w:tr>
      <w:tr w:rsidR="00C16585" w:rsidRPr="00F00521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O</w:t>
            </w:r>
            <w:r w:rsidRPr="00F00521">
              <w:rPr>
                <w:rFonts w:ascii="Helvetica" w:hAnsi="Helvetica"/>
              </w:rPr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F00521" w:rsidRDefault="00C16585" w:rsidP="00DD2029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Nice to have and will be implemented if time permits.</w:t>
            </w:r>
          </w:p>
        </w:tc>
      </w:tr>
      <w:tr w:rsidR="00CE12F3" w:rsidRPr="00F00521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F00521" w:rsidRDefault="00CE12F3" w:rsidP="00683E55">
            <w:pPr>
              <w:pStyle w:val="CellDescription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F</w:t>
            </w:r>
            <w:r w:rsidRPr="00F00521">
              <w:rPr>
                <w:rFonts w:ascii="Helvetica" w:hAnsi="Helvetica"/>
              </w:rPr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F00521" w:rsidRDefault="00B440AB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Will not be implemented now but should be considered for a future enhancement.</w:t>
            </w:r>
          </w:p>
        </w:tc>
      </w:tr>
      <w:tr w:rsidR="00C16585" w:rsidRPr="00F00521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D</w:t>
            </w:r>
            <w:r w:rsidRPr="00F00521">
              <w:rPr>
                <w:rFonts w:ascii="Helvetica" w:hAnsi="Helvetica"/>
              </w:rPr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 xml:space="preserve">Requirement determined to be completely out of scope </w:t>
            </w:r>
            <w:r w:rsidRPr="00F00521">
              <w:rPr>
                <w:rFonts w:ascii="Helvetica" w:hAnsi="Helvetica"/>
                <w:b/>
              </w:rPr>
              <w:t>after</w:t>
            </w:r>
            <w:r w:rsidRPr="00F00521">
              <w:rPr>
                <w:rFonts w:ascii="Helvetica" w:hAnsi="Helvetica"/>
              </w:rPr>
              <w:t xml:space="preserve"> baseline.</w:t>
            </w:r>
          </w:p>
        </w:tc>
      </w:tr>
      <w:tr w:rsidR="00C16585" w:rsidRPr="00F00521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E</w:t>
            </w:r>
            <w:r w:rsidRPr="00F00521">
              <w:rPr>
                <w:rFonts w:ascii="Helvetica" w:hAnsi="Helvetica"/>
              </w:rPr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Functionality already present in the software (for documentation purposes).</w:t>
            </w:r>
          </w:p>
        </w:tc>
      </w:tr>
      <w:tr w:rsidR="00C16585" w:rsidRPr="00F00521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F00521" w:rsidRDefault="00C16585" w:rsidP="00683E55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  <w:b/>
              </w:rPr>
              <w:t>Op</w:t>
            </w:r>
            <w:r w:rsidRPr="00F00521">
              <w:rPr>
                <w:rFonts w:ascii="Helvetica" w:hAnsi="Helvetica"/>
              </w:rPr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F00521" w:rsidRDefault="00C16585" w:rsidP="00DD2029">
            <w:pPr>
              <w:pStyle w:val="CellDescription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Will not be addressed in the software (documented for training purposes). This requirement should have a related item in the issue list in order to identify an owner.</w:t>
            </w:r>
          </w:p>
        </w:tc>
      </w:tr>
    </w:tbl>
    <w:p w14:paraId="501D16FE" w14:textId="77777777" w:rsidR="00356AE5" w:rsidRDefault="00356AE5" w:rsidP="00D72720"/>
    <w:p w14:paraId="3074454E" w14:textId="77777777" w:rsidR="00356AE5" w:rsidRPr="00D72720" w:rsidRDefault="00356AE5" w:rsidP="00D72720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686"/>
        <w:gridCol w:w="1080"/>
        <w:gridCol w:w="810"/>
      </w:tblGrid>
      <w:tr w:rsidR="002A7F51" w:rsidRPr="00F00521" w14:paraId="02152C08" w14:textId="77777777" w:rsidTr="002A7F51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1E5DAB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686" w:type="dxa"/>
            <w:tcBorders>
              <w:left w:val="single" w:sz="4" w:space="0" w:color="auto"/>
            </w:tcBorders>
            <w:shd w:val="clear" w:color="auto" w:fill="D9D9D9"/>
          </w:tcPr>
          <w:p w14:paraId="27FC2943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Requirement</w:t>
            </w:r>
          </w:p>
        </w:tc>
        <w:tc>
          <w:tcPr>
            <w:tcW w:w="1080" w:type="dxa"/>
            <w:shd w:val="clear" w:color="auto" w:fill="D9D9D9"/>
          </w:tcPr>
          <w:p w14:paraId="0FC7B567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Source</w:t>
            </w:r>
          </w:p>
        </w:tc>
        <w:tc>
          <w:tcPr>
            <w:tcW w:w="810" w:type="dxa"/>
            <w:shd w:val="clear" w:color="auto" w:fill="D9D9D9"/>
          </w:tcPr>
          <w:p w14:paraId="7B86EBE8" w14:textId="77777777" w:rsidR="002A7F51" w:rsidRPr="00F00521" w:rsidRDefault="002A7F51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Cat</w:t>
            </w:r>
          </w:p>
        </w:tc>
      </w:tr>
      <w:tr w:rsidR="002A7F51" w:rsidRPr="00F00521" w14:paraId="2E22DB8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146CF0E" w14:textId="77777777" w:rsidR="002A7F51" w:rsidRPr="00F00521" w:rsidRDefault="00B970B9" w:rsidP="00793B0B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686" w:type="dxa"/>
          </w:tcPr>
          <w:p w14:paraId="57C41D79" w14:textId="6CFACC7B" w:rsidR="00C9211D" w:rsidRPr="00F00521" w:rsidRDefault="001E123F" w:rsidP="00356AE5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User shouldn’t be able to see any aidr-data until sign-in</w:t>
            </w:r>
          </w:p>
        </w:tc>
        <w:tc>
          <w:tcPr>
            <w:tcW w:w="1080" w:type="dxa"/>
          </w:tcPr>
          <w:p w14:paraId="19AB9D27" w14:textId="77777777" w:rsidR="002A7F51" w:rsidRPr="00F00521" w:rsidRDefault="002A7F51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67B88DC0" w14:textId="77777777" w:rsidR="002A7F51" w:rsidRPr="00F00521" w:rsidRDefault="008E4E56" w:rsidP="00793B0B">
            <w:pPr>
              <w:pStyle w:val="CellBase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M</w:t>
            </w:r>
          </w:p>
        </w:tc>
      </w:tr>
      <w:tr w:rsidR="00356AE5" w:rsidRPr="00F00521" w14:paraId="01C1DE0B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DD46B0A" w14:textId="056FF117" w:rsidR="00356AE5" w:rsidRPr="00F00521" w:rsidRDefault="00356AE5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.2</w:t>
            </w:r>
          </w:p>
        </w:tc>
        <w:tc>
          <w:tcPr>
            <w:tcW w:w="6686" w:type="dxa"/>
          </w:tcPr>
          <w:p w14:paraId="391B5026" w14:textId="609BF68F" w:rsidR="00356AE5" w:rsidRPr="00356AE5" w:rsidRDefault="001E123F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User should be able to sign in twitter, facebook, gmail</w:t>
            </w:r>
          </w:p>
        </w:tc>
        <w:tc>
          <w:tcPr>
            <w:tcW w:w="1080" w:type="dxa"/>
          </w:tcPr>
          <w:p w14:paraId="67DEA2C3" w14:textId="77777777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6316EE53" w14:textId="5C3493D1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356AE5" w:rsidRPr="00F00521" w14:paraId="188F717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7F8EA04" w14:textId="3280AF77" w:rsidR="00356AE5" w:rsidRPr="00F00521" w:rsidRDefault="00356AE5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.3</w:t>
            </w:r>
          </w:p>
        </w:tc>
        <w:tc>
          <w:tcPr>
            <w:tcW w:w="6686" w:type="dxa"/>
          </w:tcPr>
          <w:p w14:paraId="13365EE4" w14:textId="4DFF740B" w:rsidR="00356AE5" w:rsidRPr="001E123F" w:rsidRDefault="004D17B6" w:rsidP="00166C1A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User should be able to enter his/her email via profile page</w:t>
            </w:r>
          </w:p>
        </w:tc>
        <w:tc>
          <w:tcPr>
            <w:tcW w:w="1080" w:type="dxa"/>
          </w:tcPr>
          <w:p w14:paraId="27E31697" w14:textId="77777777" w:rsidR="00356AE5" w:rsidRPr="00F00521" w:rsidRDefault="00356AE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4DE65674" w14:textId="3D8B2922" w:rsidR="00356AE5" w:rsidRPr="00F00521" w:rsidRDefault="00166C1A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66C1A" w:rsidRPr="00F00521" w14:paraId="613C9BD5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00D74A5" w14:textId="118377F4" w:rsidR="00166C1A" w:rsidRPr="00F00521" w:rsidRDefault="00166C1A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.4</w:t>
            </w:r>
          </w:p>
        </w:tc>
        <w:tc>
          <w:tcPr>
            <w:tcW w:w="6686" w:type="dxa"/>
          </w:tcPr>
          <w:p w14:paraId="7F40CCFB" w14:textId="7AA80690" w:rsidR="00166C1A" w:rsidRPr="00166C1A" w:rsidRDefault="004D17B6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User’s info should be stored into the DB</w:t>
            </w:r>
          </w:p>
        </w:tc>
        <w:tc>
          <w:tcPr>
            <w:tcW w:w="1080" w:type="dxa"/>
          </w:tcPr>
          <w:p w14:paraId="7404C0BA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5629009" w14:textId="1EB5C43C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66C1A" w:rsidRPr="00F00521" w14:paraId="5F3B8B3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FF37991" w14:textId="3AB6083A" w:rsidR="00166C1A" w:rsidRPr="00F00521" w:rsidRDefault="00180C65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.5</w:t>
            </w:r>
          </w:p>
        </w:tc>
        <w:tc>
          <w:tcPr>
            <w:tcW w:w="6686" w:type="dxa"/>
          </w:tcPr>
          <w:p w14:paraId="4A8B955A" w14:textId="528E25BE" w:rsidR="00166C1A" w:rsidRPr="004D17B6" w:rsidRDefault="004D17B6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User’s activity should be traced and should be stored into DB</w:t>
            </w:r>
          </w:p>
        </w:tc>
        <w:tc>
          <w:tcPr>
            <w:tcW w:w="1080" w:type="dxa"/>
          </w:tcPr>
          <w:p w14:paraId="67ED8A30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EDB543E" w14:textId="324AD8C5" w:rsidR="00166C1A" w:rsidRPr="00F00521" w:rsidRDefault="004D17B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66C1A" w:rsidRPr="00F00521" w14:paraId="62D988C3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6DE787D" w14:textId="1C6628F7" w:rsidR="00166C1A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.6</w:t>
            </w:r>
          </w:p>
        </w:tc>
        <w:tc>
          <w:tcPr>
            <w:tcW w:w="6686" w:type="dxa"/>
          </w:tcPr>
          <w:p w14:paraId="3FC10DC8" w14:textId="17B818D0" w:rsidR="00166C1A" w:rsidRPr="00180C65" w:rsidRDefault="00180C65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The system should displace tOS when user signin or try to download</w:t>
            </w:r>
          </w:p>
        </w:tc>
        <w:tc>
          <w:tcPr>
            <w:tcW w:w="1080" w:type="dxa"/>
          </w:tcPr>
          <w:p w14:paraId="6C3A783D" w14:textId="77777777" w:rsidR="00166C1A" w:rsidRPr="00F00521" w:rsidRDefault="00166C1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A239A0C" w14:textId="142058E2" w:rsidR="00166C1A" w:rsidRPr="00F00521" w:rsidRDefault="00867CD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80C65" w:rsidRPr="00F00521" w14:paraId="16900935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097C63D0" w14:textId="163E5FBA" w:rsidR="00180C65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.7</w:t>
            </w:r>
          </w:p>
        </w:tc>
        <w:tc>
          <w:tcPr>
            <w:tcW w:w="6686" w:type="dxa"/>
          </w:tcPr>
          <w:p w14:paraId="040DDBBD" w14:textId="27FF876F" w:rsidR="00867CD6" w:rsidRPr="00867CD6" w:rsidRDefault="00180C65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 xml:space="preserve">For </w:t>
            </w:r>
            <w:r>
              <w:rPr>
                <w:rFonts w:ascii="Helvetica" w:hAnsi="Helvetica"/>
              </w:rPr>
              <w:t>tweet, daily limit is max 50000 / user.</w:t>
            </w:r>
          </w:p>
        </w:tc>
        <w:tc>
          <w:tcPr>
            <w:tcW w:w="1080" w:type="dxa"/>
          </w:tcPr>
          <w:p w14:paraId="22B3857A" w14:textId="77777777" w:rsidR="00180C65" w:rsidRPr="00F00521" w:rsidRDefault="00180C6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5C146C6A" w14:textId="37FE817C" w:rsidR="00180C65" w:rsidRPr="00F00521" w:rsidRDefault="00867CD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80C65" w:rsidRPr="00F00521" w14:paraId="21B2213E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64D9A89" w14:textId="71EB2DCC" w:rsidR="00180C65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.8</w:t>
            </w:r>
          </w:p>
        </w:tc>
        <w:tc>
          <w:tcPr>
            <w:tcW w:w="6686" w:type="dxa"/>
          </w:tcPr>
          <w:p w14:paraId="0A2E4334" w14:textId="6648D308" w:rsidR="00867CD6" w:rsidRPr="00180C65" w:rsidRDefault="00867CD6" w:rsidP="00867CD6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one download per day per user due to the .7</w:t>
            </w:r>
          </w:p>
        </w:tc>
        <w:tc>
          <w:tcPr>
            <w:tcW w:w="1080" w:type="dxa"/>
          </w:tcPr>
          <w:p w14:paraId="2BD4D5AB" w14:textId="77777777" w:rsidR="00180C65" w:rsidRPr="00F00521" w:rsidRDefault="00180C6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F15C84E" w14:textId="39BA5268" w:rsidR="00180C65" w:rsidRPr="00F00521" w:rsidRDefault="00867CD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180C65" w:rsidRPr="00F00521" w14:paraId="55631B9C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220DF4A0" w14:textId="53447125" w:rsidR="00180C65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.9</w:t>
            </w:r>
          </w:p>
        </w:tc>
        <w:tc>
          <w:tcPr>
            <w:tcW w:w="6686" w:type="dxa"/>
          </w:tcPr>
          <w:p w14:paraId="0C6E7220" w14:textId="6E79D745" w:rsidR="00180C65" w:rsidRPr="00867CD6" w:rsidRDefault="00867CD6" w:rsidP="007B2560">
            <w:pPr>
              <w:pStyle w:val="CellBase"/>
              <w:rPr>
                <w:rFonts w:ascii="Helvetica" w:hAnsi="Helvetica"/>
              </w:rPr>
            </w:pPr>
            <w:r w:rsidRPr="00867CD6">
              <w:rPr>
                <w:rFonts w:ascii="Helvetica" w:hAnsi="Helvetica"/>
              </w:rPr>
              <w:t>Admin</w:t>
            </w:r>
            <w:r>
              <w:rPr>
                <w:rFonts w:ascii="Helvetica" w:hAnsi="Helvetica"/>
              </w:rPr>
              <w:t xml:space="preserve"> can bypass 50000 download restriction</w:t>
            </w:r>
          </w:p>
        </w:tc>
        <w:tc>
          <w:tcPr>
            <w:tcW w:w="1080" w:type="dxa"/>
          </w:tcPr>
          <w:p w14:paraId="041CDA7E" w14:textId="77777777" w:rsidR="00180C65" w:rsidRPr="00F00521" w:rsidRDefault="00180C65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61F6D555" w14:textId="3BF829E3" w:rsidR="00180C65" w:rsidRPr="00F00521" w:rsidRDefault="00867CD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867CD6" w:rsidRPr="00F00521" w14:paraId="35838EDF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A19FB73" w14:textId="03B574AF" w:rsidR="00867CD6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.10</w:t>
            </w:r>
          </w:p>
        </w:tc>
        <w:tc>
          <w:tcPr>
            <w:tcW w:w="6686" w:type="dxa"/>
          </w:tcPr>
          <w:p w14:paraId="61D04F08" w14:textId="340C62DA" w:rsidR="00867CD6" w:rsidRPr="00180C65" w:rsidRDefault="00867CD6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If user doesn’t sign-in, the system redirect users to sign-in page</w:t>
            </w:r>
          </w:p>
        </w:tc>
        <w:tc>
          <w:tcPr>
            <w:tcW w:w="1080" w:type="dxa"/>
          </w:tcPr>
          <w:p w14:paraId="0F74C119" w14:textId="77777777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0D2091BC" w14:textId="3A6BB598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867CD6" w:rsidRPr="00F00521" w14:paraId="221F3C8E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F68C189" w14:textId="5A391D3C" w:rsidR="00867CD6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.11</w:t>
            </w:r>
          </w:p>
        </w:tc>
        <w:tc>
          <w:tcPr>
            <w:tcW w:w="6686" w:type="dxa"/>
          </w:tcPr>
          <w:p w14:paraId="00D58F06" w14:textId="1BE4A649" w:rsidR="00867CD6" w:rsidRPr="00180C65" w:rsidRDefault="00867CD6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If user is not active more than 30min, the session has to be killed. And, re-login is required</w:t>
            </w:r>
          </w:p>
        </w:tc>
        <w:tc>
          <w:tcPr>
            <w:tcW w:w="1080" w:type="dxa"/>
          </w:tcPr>
          <w:p w14:paraId="1BDC7C06" w14:textId="77777777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48EB769" w14:textId="512250AC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867CD6" w:rsidRPr="00F00521" w14:paraId="110A5216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5D83BDF" w14:textId="2DCC0301" w:rsidR="00867CD6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.12</w:t>
            </w:r>
          </w:p>
        </w:tc>
        <w:tc>
          <w:tcPr>
            <w:tcW w:w="6686" w:type="dxa"/>
          </w:tcPr>
          <w:p w14:paraId="137DAF22" w14:textId="1A3171A5" w:rsidR="00867CD6" w:rsidRPr="00180C65" w:rsidRDefault="00867CD6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Capture user ip into database</w:t>
            </w:r>
          </w:p>
        </w:tc>
        <w:tc>
          <w:tcPr>
            <w:tcW w:w="1080" w:type="dxa"/>
          </w:tcPr>
          <w:p w14:paraId="57B46C03" w14:textId="77777777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3FA0A5ED" w14:textId="2C7DC920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867CD6" w:rsidRPr="00F00521" w14:paraId="4A2553CF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6E9006A8" w14:textId="75E195D7" w:rsidR="00867CD6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.13</w:t>
            </w:r>
          </w:p>
        </w:tc>
        <w:tc>
          <w:tcPr>
            <w:tcW w:w="6686" w:type="dxa"/>
          </w:tcPr>
          <w:p w14:paraId="265C3C4A" w14:textId="07F9348A" w:rsidR="00867CD6" w:rsidRPr="00180C65" w:rsidRDefault="007F1F3E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</w:t>
            </w:r>
            <w:r w:rsidR="00867CD6">
              <w:rPr>
                <w:rFonts w:ascii="Helvetica" w:hAnsi="Helvetica"/>
              </w:rPr>
              <w:t>idr interactive download page should have ToS, privacy policy, data pol</w:t>
            </w:r>
            <w:r w:rsidR="00867CD6">
              <w:rPr>
                <w:rFonts w:ascii="Helvetica" w:hAnsi="Helvetica"/>
              </w:rPr>
              <w:t>i</w:t>
            </w:r>
            <w:r w:rsidR="00867CD6">
              <w:rPr>
                <w:rFonts w:ascii="Helvetica" w:hAnsi="Helvetica"/>
              </w:rPr>
              <w:t>cy link</w:t>
            </w:r>
          </w:p>
        </w:tc>
        <w:tc>
          <w:tcPr>
            <w:tcW w:w="1080" w:type="dxa"/>
          </w:tcPr>
          <w:p w14:paraId="3B81B408" w14:textId="77777777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9E465E1" w14:textId="7099A704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867CD6" w:rsidRPr="00F00521" w14:paraId="0A11B661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140B7C0" w14:textId="51A92EDA" w:rsidR="00867CD6" w:rsidRPr="00F00521" w:rsidRDefault="00867CD6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.14</w:t>
            </w:r>
          </w:p>
        </w:tc>
        <w:tc>
          <w:tcPr>
            <w:tcW w:w="6686" w:type="dxa"/>
          </w:tcPr>
          <w:p w14:paraId="6AD613EB" w14:textId="3381073B" w:rsidR="00867CD6" w:rsidRPr="00180C65" w:rsidRDefault="00867CD6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Once user login, user should be able to browser data dictionary/UI. Ot</w:t>
            </w:r>
            <w:r>
              <w:rPr>
                <w:rFonts w:ascii="Helvetica" w:hAnsi="Helvetica"/>
              </w:rPr>
              <w:t>h</w:t>
            </w:r>
            <w:r>
              <w:rPr>
                <w:rFonts w:ascii="Helvetica" w:hAnsi="Helvetica"/>
              </w:rPr>
              <w:t>erwise, user shouldn’t be able to see any info</w:t>
            </w:r>
          </w:p>
        </w:tc>
        <w:tc>
          <w:tcPr>
            <w:tcW w:w="1080" w:type="dxa"/>
          </w:tcPr>
          <w:p w14:paraId="31C7100A" w14:textId="77777777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3CBF183D" w14:textId="77FF35AD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867CD6" w:rsidRPr="00F00521" w14:paraId="1C1C532F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79236FE" w14:textId="69CF6C84" w:rsidR="00867CD6" w:rsidRPr="00F00521" w:rsidRDefault="00AB1B6A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.15</w:t>
            </w:r>
          </w:p>
        </w:tc>
        <w:tc>
          <w:tcPr>
            <w:tcW w:w="6686" w:type="dxa"/>
          </w:tcPr>
          <w:p w14:paraId="6F7DF60A" w14:textId="77777777" w:rsidR="00867CD6" w:rsidRDefault="00AB1B6A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Whenever user clicks download, user agreement should be displayed and user should be agreed</w:t>
            </w:r>
          </w:p>
          <w:p w14:paraId="4E54DB5D" w14:textId="77D9D13E" w:rsidR="00D50BC0" w:rsidRDefault="00D50BC0" w:rsidP="00D50BC0">
            <w:pPr>
              <w:pStyle w:val="CellBase"/>
              <w:numPr>
                <w:ilvl w:val="0"/>
                <w:numId w:val="38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aidr</w:t>
            </w:r>
          </w:p>
          <w:p w14:paraId="7A3D3DDE" w14:textId="77777777" w:rsidR="00D50BC0" w:rsidRDefault="00D50BC0" w:rsidP="00D50BC0">
            <w:pPr>
              <w:pStyle w:val="CellBase"/>
              <w:numPr>
                <w:ilvl w:val="0"/>
                <w:numId w:val="38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aidr-data</w:t>
            </w:r>
          </w:p>
          <w:p w14:paraId="3F5497DA" w14:textId="0A606AE5" w:rsidR="00D50BC0" w:rsidRPr="00180C65" w:rsidRDefault="00D50BC0" w:rsidP="00D50BC0">
            <w:pPr>
              <w:pStyle w:val="CellBase"/>
              <w:numPr>
                <w:ilvl w:val="0"/>
                <w:numId w:val="38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micromap</w:t>
            </w:r>
            <w:bookmarkStart w:id="17" w:name="_GoBack"/>
            <w:bookmarkEnd w:id="17"/>
          </w:p>
        </w:tc>
        <w:tc>
          <w:tcPr>
            <w:tcW w:w="1080" w:type="dxa"/>
          </w:tcPr>
          <w:p w14:paraId="2B524E0E" w14:textId="77777777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0F8929FC" w14:textId="21822518" w:rsidR="00867CD6" w:rsidRPr="00F00521" w:rsidRDefault="00AB1B6A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867CD6" w:rsidRPr="00F00521" w14:paraId="403728A2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450ED77" w14:textId="1A7B61B7" w:rsidR="00867CD6" w:rsidRPr="00F00521" w:rsidRDefault="00505A35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.16</w:t>
            </w:r>
          </w:p>
        </w:tc>
        <w:tc>
          <w:tcPr>
            <w:tcW w:w="6686" w:type="dxa"/>
          </w:tcPr>
          <w:p w14:paraId="6FB2CFB6" w14:textId="1F553213" w:rsidR="00867CD6" w:rsidRPr="00180C65" w:rsidRDefault="00505A35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MicroM</w:t>
            </w:r>
            <w:r w:rsidR="007F1F3E">
              <w:rPr>
                <w:rFonts w:ascii="Helvetica" w:hAnsi="Helvetica"/>
              </w:rPr>
              <w:t>aps should push/pull user login activity log</w:t>
            </w:r>
          </w:p>
        </w:tc>
        <w:tc>
          <w:tcPr>
            <w:tcW w:w="1080" w:type="dxa"/>
          </w:tcPr>
          <w:p w14:paraId="39D75F05" w14:textId="77777777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6651DDB" w14:textId="226EC07F" w:rsidR="00867CD6" w:rsidRPr="00F00521" w:rsidRDefault="007F1F3E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867CD6" w:rsidRPr="00F00521" w14:paraId="759B62DD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5EFCA73" w14:textId="0DDB8774" w:rsidR="00867CD6" w:rsidRPr="00F00521" w:rsidRDefault="007F1F3E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.17</w:t>
            </w:r>
          </w:p>
        </w:tc>
        <w:tc>
          <w:tcPr>
            <w:tcW w:w="6686" w:type="dxa"/>
          </w:tcPr>
          <w:p w14:paraId="1B366C3B" w14:textId="2DFCE9C0" w:rsidR="00867CD6" w:rsidRPr="00180C65" w:rsidRDefault="007F1F3E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MicroMaps – Only authorized users should be able to download kml/geojson</w:t>
            </w:r>
          </w:p>
        </w:tc>
        <w:tc>
          <w:tcPr>
            <w:tcW w:w="1080" w:type="dxa"/>
          </w:tcPr>
          <w:p w14:paraId="11E2CDBB" w14:textId="77777777" w:rsidR="00867CD6" w:rsidRPr="00F00521" w:rsidRDefault="00867CD6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44FB3E8C" w14:textId="5AA03E38" w:rsidR="00867CD6" w:rsidRPr="00F00521" w:rsidRDefault="007F1F3E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7F1F3E" w:rsidRPr="00F00521" w14:paraId="48C4BC02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3EECB52D" w14:textId="61C821C0" w:rsidR="007F1F3E" w:rsidRPr="00F00521" w:rsidRDefault="00026BBC" w:rsidP="00793B0B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.18</w:t>
            </w:r>
          </w:p>
        </w:tc>
        <w:tc>
          <w:tcPr>
            <w:tcW w:w="6686" w:type="dxa"/>
          </w:tcPr>
          <w:p w14:paraId="19EF65ED" w14:textId="5A36CFC0" w:rsidR="007F1F3E" w:rsidRPr="00180C65" w:rsidRDefault="00026BBC" w:rsidP="007B2560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aidr should provide api for item 17</w:t>
            </w:r>
          </w:p>
        </w:tc>
        <w:tc>
          <w:tcPr>
            <w:tcW w:w="1080" w:type="dxa"/>
          </w:tcPr>
          <w:p w14:paraId="10260221" w14:textId="77777777" w:rsidR="007F1F3E" w:rsidRPr="00F00521" w:rsidRDefault="007F1F3E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1D2C54FA" w14:textId="03CCD2F8" w:rsidR="007F1F3E" w:rsidRPr="00F00521" w:rsidRDefault="00026BBC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  <w:tr w:rsidR="007F1F3E" w:rsidRPr="00F00521" w14:paraId="4E1C857E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27FC91" w14:textId="77777777" w:rsidR="007F1F3E" w:rsidRPr="00F00521" w:rsidRDefault="007F1F3E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261142FC" w14:textId="77777777" w:rsidR="007F1F3E" w:rsidRPr="00180C65" w:rsidRDefault="007F1F3E" w:rsidP="007B2560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1080" w:type="dxa"/>
          </w:tcPr>
          <w:p w14:paraId="7F437E35" w14:textId="77777777" w:rsidR="007F1F3E" w:rsidRPr="00F00521" w:rsidRDefault="007F1F3E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5B4DAE17" w14:textId="77777777" w:rsidR="007F1F3E" w:rsidRPr="00F00521" w:rsidRDefault="007F1F3E" w:rsidP="00793B0B">
            <w:pPr>
              <w:pStyle w:val="CellBase"/>
              <w:rPr>
                <w:rFonts w:ascii="Helvetica" w:hAnsi="Helvetica"/>
              </w:rPr>
            </w:pPr>
          </w:p>
        </w:tc>
      </w:tr>
      <w:tr w:rsidR="00552E8A" w:rsidRPr="00F00521" w14:paraId="0CC2AE67" w14:textId="77777777" w:rsidTr="002A7F51">
        <w:trPr>
          <w:cantSplit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10D586A" w14:textId="5FCE89A5" w:rsidR="00552E8A" w:rsidRPr="00F00521" w:rsidRDefault="00552E8A" w:rsidP="00793B0B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6686" w:type="dxa"/>
          </w:tcPr>
          <w:p w14:paraId="2805BE64" w14:textId="04701AF7" w:rsidR="00552E8A" w:rsidRPr="00180C65" w:rsidRDefault="00552E8A" w:rsidP="007B2560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1080" w:type="dxa"/>
          </w:tcPr>
          <w:p w14:paraId="7F65BABF" w14:textId="77777777" w:rsidR="00552E8A" w:rsidRPr="00F00521" w:rsidRDefault="00552E8A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810" w:type="dxa"/>
          </w:tcPr>
          <w:p w14:paraId="7CBA28F8" w14:textId="77777777" w:rsidR="00552E8A" w:rsidRPr="00F00521" w:rsidRDefault="00552E8A" w:rsidP="00793B0B">
            <w:pPr>
              <w:pStyle w:val="CellBase"/>
              <w:rPr>
                <w:rFonts w:ascii="Helvetica" w:hAnsi="Helvetica"/>
              </w:rPr>
            </w:pPr>
          </w:p>
        </w:tc>
      </w:tr>
    </w:tbl>
    <w:p w14:paraId="0171D653" w14:textId="77777777" w:rsidR="00D52620" w:rsidRPr="00F00521" w:rsidRDefault="00D52620" w:rsidP="00D52620">
      <w:pPr>
        <w:rPr>
          <w:rFonts w:ascii="Helvetica" w:hAnsi="Helvetica"/>
        </w:rPr>
      </w:pPr>
    </w:p>
    <w:p w14:paraId="07696CCD" w14:textId="1B34739B" w:rsidR="004A33AA" w:rsidRPr="00F00521" w:rsidRDefault="004A33AA" w:rsidP="00D37926">
      <w:pPr>
        <w:rPr>
          <w:rFonts w:ascii="Helvetica" w:hAnsi="Helvetica"/>
        </w:rPr>
      </w:pPr>
    </w:p>
    <w:p w14:paraId="582DFA49" w14:textId="5D18C155" w:rsidR="002E057A" w:rsidRPr="002E057A" w:rsidRDefault="002E057A" w:rsidP="00EA2F83"/>
    <w:p w14:paraId="230F3552" w14:textId="7925D632" w:rsidR="005F466F" w:rsidRDefault="005F466F" w:rsidP="00760DB3">
      <w:pPr>
        <w:pStyle w:val="Heading2"/>
        <w:rPr>
          <w:rFonts w:ascii="Helvetica" w:hAnsi="Helvetica"/>
        </w:rPr>
      </w:pPr>
      <w:bookmarkStart w:id="18" w:name="_Toc310701355"/>
      <w:r>
        <w:rPr>
          <w:rFonts w:ascii="Helvetica" w:hAnsi="Helvetica"/>
        </w:rPr>
        <w:t>UI</w:t>
      </w:r>
      <w:bookmarkEnd w:id="18"/>
    </w:p>
    <w:p w14:paraId="6316DDFF" w14:textId="7F4F6011" w:rsidR="00C5459A" w:rsidRPr="00C5459A" w:rsidRDefault="00C5459A" w:rsidP="00C5459A">
      <w:r>
        <w:t>Single Sign-in</w:t>
      </w:r>
    </w:p>
    <w:p w14:paraId="05250207" w14:textId="3E1907F0" w:rsidR="00893E32" w:rsidRDefault="003A1EBF" w:rsidP="005F466F">
      <w:r>
        <w:rPr>
          <w:noProof/>
          <w:lang w:eastAsia="en-US"/>
        </w:rPr>
        <w:drawing>
          <wp:inline distT="0" distB="0" distL="0" distR="0" wp14:anchorId="61526790" wp14:editId="3E5BBEF7">
            <wp:extent cx="6126480" cy="3173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B2CC" w14:textId="77777777" w:rsidR="00893E32" w:rsidRDefault="00893E32" w:rsidP="005F466F"/>
    <w:p w14:paraId="2325639D" w14:textId="77777777" w:rsidR="00C5459A" w:rsidRDefault="00C5459A" w:rsidP="005F466F"/>
    <w:p w14:paraId="6C6B4630" w14:textId="7D334DB3" w:rsidR="00C5459A" w:rsidRDefault="00C5459A" w:rsidP="005F466F">
      <w:r>
        <w:t>User Agreement.</w:t>
      </w:r>
    </w:p>
    <w:p w14:paraId="6A709C91" w14:textId="0098756D" w:rsidR="00C5459A" w:rsidRDefault="00C5459A" w:rsidP="005F466F">
      <w:r>
        <w:rPr>
          <w:noProof/>
          <w:lang w:eastAsia="en-US"/>
        </w:rPr>
        <w:drawing>
          <wp:inline distT="0" distB="0" distL="0" distR="0" wp14:anchorId="73DD819B" wp14:editId="13CE4AC4">
            <wp:extent cx="612648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ag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1BCC" w14:textId="55B223EC" w:rsidR="00893E32" w:rsidRPr="005F466F" w:rsidRDefault="00893E32" w:rsidP="005F466F"/>
    <w:p w14:paraId="21B9F257" w14:textId="190C00AE" w:rsidR="00AF4A0D" w:rsidRDefault="00AF4A0D" w:rsidP="00760DB3">
      <w:pPr>
        <w:pStyle w:val="Heading2"/>
        <w:rPr>
          <w:rFonts w:ascii="Helvetica" w:hAnsi="Helvetica"/>
        </w:rPr>
      </w:pPr>
      <w:bookmarkStart w:id="19" w:name="_Toc310701356"/>
      <w:r>
        <w:rPr>
          <w:rFonts w:ascii="Helvetica" w:hAnsi="Helvetica"/>
        </w:rPr>
        <w:t>Database</w:t>
      </w:r>
      <w:bookmarkEnd w:id="19"/>
    </w:p>
    <w:p w14:paraId="25C03693" w14:textId="59FA5D86" w:rsidR="00AF4A0D" w:rsidRPr="00AF4A0D" w:rsidRDefault="00AF4A0D" w:rsidP="00AF4A0D">
      <w:r>
        <w:t>Table : account_log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7062"/>
      </w:tblGrid>
      <w:tr w:rsidR="00AF4A0D" w14:paraId="43B113F9" w14:textId="77777777" w:rsidTr="00AF4A0D">
        <w:tc>
          <w:tcPr>
            <w:tcW w:w="2802" w:type="dxa"/>
          </w:tcPr>
          <w:p w14:paraId="1B4FB9B7" w14:textId="33141D99" w:rsidR="00AF4A0D" w:rsidRDefault="00AF4A0D" w:rsidP="00AF4A0D">
            <w:r>
              <w:t>Column</w:t>
            </w:r>
          </w:p>
        </w:tc>
        <w:tc>
          <w:tcPr>
            <w:tcW w:w="7062" w:type="dxa"/>
          </w:tcPr>
          <w:p w14:paraId="5C946344" w14:textId="74E2B964" w:rsidR="00AF4A0D" w:rsidRDefault="00AF4A0D" w:rsidP="00AF4A0D">
            <w:r>
              <w:t>Description</w:t>
            </w:r>
          </w:p>
        </w:tc>
      </w:tr>
      <w:tr w:rsidR="00AF4A0D" w14:paraId="66BCED45" w14:textId="77777777" w:rsidTr="00AF4A0D">
        <w:tc>
          <w:tcPr>
            <w:tcW w:w="2802" w:type="dxa"/>
          </w:tcPr>
          <w:p w14:paraId="7B58235A" w14:textId="38EF17C2" w:rsidR="00AF4A0D" w:rsidRDefault="00AF4A0D" w:rsidP="00AF4A0D">
            <w:r>
              <w:t>id</w:t>
            </w:r>
          </w:p>
        </w:tc>
        <w:tc>
          <w:tcPr>
            <w:tcW w:w="7062" w:type="dxa"/>
          </w:tcPr>
          <w:p w14:paraId="7F51231C" w14:textId="68F03EE0" w:rsidR="00AF4A0D" w:rsidRDefault="009627D8" w:rsidP="00AF4A0D">
            <w:r>
              <w:t>identit</w:t>
            </w:r>
            <w:r w:rsidR="00AF4A0D">
              <w:t>y</w:t>
            </w:r>
          </w:p>
        </w:tc>
      </w:tr>
      <w:tr w:rsidR="00AF4A0D" w14:paraId="62177F0F" w14:textId="77777777" w:rsidTr="00AF4A0D">
        <w:tc>
          <w:tcPr>
            <w:tcW w:w="2802" w:type="dxa"/>
          </w:tcPr>
          <w:p w14:paraId="78E752E5" w14:textId="13996C4E" w:rsidR="00AF4A0D" w:rsidRDefault="00AF4A0D" w:rsidP="00AF4A0D">
            <w:r>
              <w:t>created_at</w:t>
            </w:r>
          </w:p>
        </w:tc>
        <w:tc>
          <w:tcPr>
            <w:tcW w:w="7062" w:type="dxa"/>
          </w:tcPr>
          <w:p w14:paraId="5D640B6F" w14:textId="56C026BD" w:rsidR="00AF4A0D" w:rsidRDefault="00AF4A0D" w:rsidP="00AF4A0D">
            <w:r>
              <w:t>Sign-in date/time</w:t>
            </w:r>
          </w:p>
        </w:tc>
      </w:tr>
      <w:tr w:rsidR="00AF4A0D" w14:paraId="3FF9BDF7" w14:textId="77777777" w:rsidTr="00AF4A0D">
        <w:tc>
          <w:tcPr>
            <w:tcW w:w="2802" w:type="dxa"/>
          </w:tcPr>
          <w:p w14:paraId="3A724535" w14:textId="1630E599" w:rsidR="00AF4A0D" w:rsidRDefault="00AF4A0D" w:rsidP="00AF4A0D">
            <w:r>
              <w:t>account_ip</w:t>
            </w:r>
          </w:p>
        </w:tc>
        <w:tc>
          <w:tcPr>
            <w:tcW w:w="7062" w:type="dxa"/>
          </w:tcPr>
          <w:p w14:paraId="4CD5C52A" w14:textId="68DFEE29" w:rsidR="00AF4A0D" w:rsidRDefault="00AF4A0D" w:rsidP="00AF4A0D">
            <w:r>
              <w:t>Option, get user’s ip</w:t>
            </w:r>
          </w:p>
        </w:tc>
      </w:tr>
      <w:tr w:rsidR="00AF4A0D" w14:paraId="49393787" w14:textId="77777777" w:rsidTr="00AF4A0D">
        <w:tc>
          <w:tcPr>
            <w:tcW w:w="2802" w:type="dxa"/>
          </w:tcPr>
          <w:p w14:paraId="6AF9812C" w14:textId="4A933780" w:rsidR="00AF4A0D" w:rsidRDefault="00AF4A0D" w:rsidP="00AF4A0D">
            <w:r>
              <w:t>login_port</w:t>
            </w:r>
          </w:p>
        </w:tc>
        <w:tc>
          <w:tcPr>
            <w:tcW w:w="7062" w:type="dxa"/>
          </w:tcPr>
          <w:p w14:paraId="00DD6A07" w14:textId="3A9505F7" w:rsidR="00AF4A0D" w:rsidRDefault="00AF4A0D" w:rsidP="00AF4A0D">
            <w:r>
              <w:t>Login from, aidr,aidr-data or microMap</w:t>
            </w:r>
          </w:p>
        </w:tc>
      </w:tr>
    </w:tbl>
    <w:p w14:paraId="7592BA8F" w14:textId="77777777" w:rsidR="00AF4A0D" w:rsidRDefault="00AF4A0D" w:rsidP="00AF4A0D"/>
    <w:p w14:paraId="0F6C1BDB" w14:textId="4C39F98C" w:rsidR="00AF4A0D" w:rsidRDefault="00AF4A0D" w:rsidP="00AF4A0D">
      <w:r>
        <w:t>Table : download_activity_log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7062"/>
      </w:tblGrid>
      <w:tr w:rsidR="00AF4A0D" w14:paraId="04088CCB" w14:textId="77777777" w:rsidTr="00505A35">
        <w:tc>
          <w:tcPr>
            <w:tcW w:w="2802" w:type="dxa"/>
          </w:tcPr>
          <w:p w14:paraId="672741E7" w14:textId="77777777" w:rsidR="00AF4A0D" w:rsidRDefault="00AF4A0D" w:rsidP="00505A35">
            <w:r>
              <w:t>Column</w:t>
            </w:r>
          </w:p>
        </w:tc>
        <w:tc>
          <w:tcPr>
            <w:tcW w:w="7062" w:type="dxa"/>
          </w:tcPr>
          <w:p w14:paraId="68183726" w14:textId="77777777" w:rsidR="00AF4A0D" w:rsidRDefault="00AF4A0D" w:rsidP="00505A35">
            <w:r>
              <w:t>Description</w:t>
            </w:r>
          </w:p>
        </w:tc>
      </w:tr>
      <w:tr w:rsidR="00AF4A0D" w14:paraId="57F97573" w14:textId="77777777" w:rsidTr="00505A35">
        <w:tc>
          <w:tcPr>
            <w:tcW w:w="2802" w:type="dxa"/>
          </w:tcPr>
          <w:p w14:paraId="570DEF02" w14:textId="77777777" w:rsidR="00AF4A0D" w:rsidRDefault="00AF4A0D" w:rsidP="00505A35">
            <w:r>
              <w:t>id</w:t>
            </w:r>
          </w:p>
        </w:tc>
        <w:tc>
          <w:tcPr>
            <w:tcW w:w="7062" w:type="dxa"/>
          </w:tcPr>
          <w:p w14:paraId="4C970075" w14:textId="77777777" w:rsidR="00AF4A0D" w:rsidRDefault="00AF4A0D" w:rsidP="00505A35">
            <w:r>
              <w:t>identify</w:t>
            </w:r>
          </w:p>
        </w:tc>
      </w:tr>
      <w:tr w:rsidR="00AF4A0D" w14:paraId="5A6CCB06" w14:textId="77777777" w:rsidTr="00505A35">
        <w:tc>
          <w:tcPr>
            <w:tcW w:w="2802" w:type="dxa"/>
          </w:tcPr>
          <w:p w14:paraId="181B9AAA" w14:textId="57617799" w:rsidR="00AF4A0D" w:rsidRDefault="00AF4A0D" w:rsidP="00505A35">
            <w:r>
              <w:t>account_id</w:t>
            </w:r>
          </w:p>
        </w:tc>
        <w:tc>
          <w:tcPr>
            <w:tcW w:w="7062" w:type="dxa"/>
          </w:tcPr>
          <w:p w14:paraId="76093615" w14:textId="51361BD2" w:rsidR="00AF4A0D" w:rsidRDefault="00AF4A0D" w:rsidP="00505A35"/>
        </w:tc>
      </w:tr>
      <w:tr w:rsidR="00AF4A0D" w14:paraId="22BEF41E" w14:textId="77777777" w:rsidTr="00505A35">
        <w:tc>
          <w:tcPr>
            <w:tcW w:w="2802" w:type="dxa"/>
          </w:tcPr>
          <w:p w14:paraId="1AB587B7" w14:textId="192C0167" w:rsidR="00AF4A0D" w:rsidRDefault="00AF4A0D" w:rsidP="00505A35">
            <w:r>
              <w:t>collection_id</w:t>
            </w:r>
          </w:p>
        </w:tc>
        <w:tc>
          <w:tcPr>
            <w:tcW w:w="7062" w:type="dxa"/>
          </w:tcPr>
          <w:p w14:paraId="4124257D" w14:textId="483E8F2E" w:rsidR="00AF4A0D" w:rsidRDefault="00AF4A0D" w:rsidP="00505A35"/>
        </w:tc>
      </w:tr>
      <w:tr w:rsidR="00AF4A0D" w14:paraId="496689C8" w14:textId="77777777" w:rsidTr="00505A35">
        <w:tc>
          <w:tcPr>
            <w:tcW w:w="2802" w:type="dxa"/>
          </w:tcPr>
          <w:p w14:paraId="12A7F639" w14:textId="008BE240" w:rsidR="00AF4A0D" w:rsidRDefault="00AF4A0D" w:rsidP="00505A35">
            <w:r>
              <w:t>created_at</w:t>
            </w:r>
          </w:p>
        </w:tc>
        <w:tc>
          <w:tcPr>
            <w:tcW w:w="7062" w:type="dxa"/>
          </w:tcPr>
          <w:p w14:paraId="509D9B95" w14:textId="7BFD2784" w:rsidR="00AF4A0D" w:rsidRDefault="00AF4A0D" w:rsidP="00505A35">
            <w:r>
              <w:t>Download date/time</w:t>
            </w:r>
          </w:p>
        </w:tc>
      </w:tr>
    </w:tbl>
    <w:p w14:paraId="41754DE4" w14:textId="77777777" w:rsidR="00AF4A0D" w:rsidRPr="00AF4A0D" w:rsidRDefault="00AF4A0D" w:rsidP="00AF4A0D"/>
    <w:p w14:paraId="727FA1BA" w14:textId="77777777" w:rsidR="00D8266D" w:rsidRDefault="00D8266D" w:rsidP="00760DB3">
      <w:pPr>
        <w:pStyle w:val="Heading2"/>
        <w:rPr>
          <w:rFonts w:ascii="Helvetica" w:hAnsi="Helvetica"/>
        </w:rPr>
      </w:pPr>
      <w:bookmarkStart w:id="20" w:name="_Toc310701357"/>
      <w:r w:rsidRPr="00F00521">
        <w:rPr>
          <w:rFonts w:ascii="Helvetica" w:hAnsi="Helvetica"/>
        </w:rPr>
        <w:t>Non-functional</w:t>
      </w:r>
      <w:bookmarkEnd w:id="20"/>
    </w:p>
    <w:p w14:paraId="29C4220A" w14:textId="77777777" w:rsidR="00893E32" w:rsidRPr="00893E32" w:rsidRDefault="00893E32" w:rsidP="00893E32"/>
    <w:p w14:paraId="256C51AF" w14:textId="77777777" w:rsidR="00DB7245" w:rsidRPr="00F00521" w:rsidRDefault="00DB7245" w:rsidP="00760DB3">
      <w:pPr>
        <w:pStyle w:val="Heading3"/>
        <w:rPr>
          <w:rFonts w:ascii="Helvetica" w:hAnsi="Helvetica"/>
        </w:rPr>
      </w:pPr>
      <w:bookmarkStart w:id="21" w:name="_Toc310701358"/>
      <w:r w:rsidRPr="00F00521">
        <w:rPr>
          <w:rFonts w:ascii="Helvetica" w:hAnsi="Helvetica"/>
        </w:rPr>
        <w:t>Security</w:t>
      </w:r>
      <w:bookmarkEnd w:id="21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F00521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F00521" w:rsidRDefault="000D5534" w:rsidP="00793B0B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Cat</w:t>
            </w:r>
          </w:p>
        </w:tc>
      </w:tr>
      <w:tr w:rsidR="000D5534" w:rsidRPr="00F00521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F00521" w:rsidRDefault="004D76F2" w:rsidP="00793B0B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956" w:type="dxa"/>
          </w:tcPr>
          <w:p w14:paraId="0B79B6B0" w14:textId="4FA7E17E" w:rsidR="000D5534" w:rsidRPr="00994735" w:rsidRDefault="000D5534" w:rsidP="00793B0B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990" w:type="dxa"/>
          </w:tcPr>
          <w:p w14:paraId="57623C0D" w14:textId="77777777" w:rsidR="000D5534" w:rsidRPr="00F00521" w:rsidRDefault="000D5534" w:rsidP="00793B0B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630" w:type="dxa"/>
          </w:tcPr>
          <w:p w14:paraId="6EA6AED0" w14:textId="3BF5ECF9" w:rsidR="000D5534" w:rsidRPr="00F00521" w:rsidRDefault="00994735" w:rsidP="00793B0B">
            <w:pPr>
              <w:pStyle w:val="CellBase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</w:t>
            </w:r>
          </w:p>
        </w:tc>
      </w:tr>
    </w:tbl>
    <w:p w14:paraId="48657F8A" w14:textId="366DEA9C" w:rsidR="00DC407E" w:rsidRPr="00F00521" w:rsidRDefault="00BF4CBF" w:rsidP="00DC407E">
      <w:pPr>
        <w:pStyle w:val="Heading3"/>
        <w:rPr>
          <w:rFonts w:ascii="Helvetica" w:hAnsi="Helvetica"/>
        </w:rPr>
      </w:pPr>
      <w:bookmarkStart w:id="22" w:name="_Toc310701359"/>
      <w:r w:rsidRPr="00F00521">
        <w:rPr>
          <w:rFonts w:ascii="Helvetica" w:hAnsi="Helvetica"/>
        </w:rPr>
        <w:t>QA/</w:t>
      </w:r>
      <w:r w:rsidR="00DC407E" w:rsidRPr="00F00521">
        <w:rPr>
          <w:rFonts w:ascii="Helvetica" w:hAnsi="Helvetica"/>
        </w:rPr>
        <w:t>Testing</w:t>
      </w:r>
      <w:bookmarkEnd w:id="22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884"/>
        <w:gridCol w:w="1701"/>
      </w:tblGrid>
      <w:tr w:rsidR="00690017" w:rsidRPr="00F00521" w14:paraId="1D20F4A4" w14:textId="77777777" w:rsidTr="009B396F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D625D5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</w:rPr>
            </w:pPr>
            <w:r w:rsidRPr="00F00521">
              <w:rPr>
                <w:rFonts w:ascii="Helvetica" w:hAnsi="Helvetica"/>
                <w:b/>
                <w:sz w:val="18"/>
              </w:rPr>
              <w:t>ID</w:t>
            </w:r>
          </w:p>
        </w:tc>
        <w:tc>
          <w:tcPr>
            <w:tcW w:w="6884" w:type="dxa"/>
            <w:tcBorders>
              <w:left w:val="single" w:sz="4" w:space="0" w:color="auto"/>
            </w:tcBorders>
            <w:shd w:val="clear" w:color="auto" w:fill="D9D9D9"/>
          </w:tcPr>
          <w:p w14:paraId="4876115A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  <w:sz w:val="18"/>
                <w:szCs w:val="18"/>
              </w:rPr>
              <w:t>Use Case</w:t>
            </w:r>
          </w:p>
        </w:tc>
        <w:tc>
          <w:tcPr>
            <w:tcW w:w="1701" w:type="dxa"/>
            <w:shd w:val="clear" w:color="auto" w:fill="D9D9D9"/>
          </w:tcPr>
          <w:p w14:paraId="748493A4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</w:rPr>
              <w:t>Date/Status</w:t>
            </w:r>
          </w:p>
        </w:tc>
      </w:tr>
      <w:tr w:rsidR="00690017" w:rsidRPr="00F00521" w14:paraId="1EDE6934" w14:textId="77777777" w:rsidTr="009B396F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1455E703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.1</w:t>
            </w:r>
          </w:p>
        </w:tc>
        <w:tc>
          <w:tcPr>
            <w:tcW w:w="6884" w:type="dxa"/>
          </w:tcPr>
          <w:p w14:paraId="3E8C10BE" w14:textId="7F7175B8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DEED7ED" w14:textId="77777777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</w:tr>
      <w:tr w:rsidR="00690017" w:rsidRPr="00F00521" w14:paraId="7CACEF25" w14:textId="77777777" w:rsidTr="009B396F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5576BC04" w14:textId="77777777" w:rsidR="00690017" w:rsidRPr="00F00521" w:rsidRDefault="00690017" w:rsidP="009B396F">
            <w:pPr>
              <w:pStyle w:val="CellBase"/>
              <w:rPr>
                <w:rFonts w:ascii="Helvetica" w:hAnsi="Helvetica"/>
                <w:bCs/>
              </w:rPr>
            </w:pPr>
            <w:r w:rsidRPr="00F00521">
              <w:rPr>
                <w:rFonts w:ascii="Helvetica" w:hAnsi="Helvetica"/>
                <w:bCs/>
              </w:rPr>
              <w:t>2.</w:t>
            </w:r>
          </w:p>
        </w:tc>
        <w:tc>
          <w:tcPr>
            <w:tcW w:w="6884" w:type="dxa"/>
          </w:tcPr>
          <w:p w14:paraId="4717D446" w14:textId="3EBE2248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8374DB4" w14:textId="1F360989" w:rsidR="00690017" w:rsidRPr="00F00521" w:rsidRDefault="00690017" w:rsidP="009B396F">
            <w:pPr>
              <w:pStyle w:val="CellBase"/>
              <w:rPr>
                <w:rFonts w:ascii="Helvetica" w:hAnsi="Helvetica" w:cstheme="minorBidi"/>
                <w:sz w:val="18"/>
                <w:szCs w:val="18"/>
              </w:rPr>
            </w:pPr>
          </w:p>
        </w:tc>
      </w:tr>
    </w:tbl>
    <w:p w14:paraId="1DD8E65D" w14:textId="77777777" w:rsidR="008A1BB0" w:rsidRPr="00F00521" w:rsidRDefault="008A1BB0" w:rsidP="00DC407E">
      <w:pPr>
        <w:pStyle w:val="Heading1"/>
        <w:numPr>
          <w:ilvl w:val="0"/>
          <w:numId w:val="0"/>
        </w:numPr>
        <w:rPr>
          <w:rFonts w:ascii="Helvetica" w:hAnsi="Helvetica"/>
        </w:rPr>
      </w:pPr>
      <w:bookmarkStart w:id="23" w:name="_Toc310701360"/>
      <w:r w:rsidRPr="00F00521">
        <w:rPr>
          <w:rFonts w:ascii="Helvetica" w:hAnsi="Helvetica"/>
        </w:rPr>
        <w:t>Issues/Questions</w:t>
      </w:r>
      <w:bookmarkEnd w:id="23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F00521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  <w:sz w:val="18"/>
                <w:szCs w:val="18"/>
              </w:rPr>
            </w:pPr>
            <w:r w:rsidRPr="00F00521">
              <w:rPr>
                <w:rFonts w:ascii="Helvetica" w:hAnsi="Helvetica"/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F00521" w:rsidRDefault="009B198C" w:rsidP="00A90E28">
            <w:pPr>
              <w:pStyle w:val="CellBase"/>
              <w:jc w:val="center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Date/Status</w:t>
            </w:r>
          </w:p>
        </w:tc>
      </w:tr>
      <w:tr w:rsidR="009B198C" w:rsidRPr="00F00521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F00521" w:rsidRDefault="009B198C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A99FBA5" w14:textId="77777777" w:rsidR="00C538AA" w:rsidRPr="00F00521" w:rsidRDefault="00C538AA" w:rsidP="00B2011E">
            <w:pPr>
              <w:pStyle w:val="CellBase"/>
              <w:ind w:left="720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6057DDD4" w14:textId="77777777" w:rsidR="00784CB4" w:rsidRPr="00F00521" w:rsidRDefault="00784CB4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98562B4" w14:textId="77777777" w:rsidR="00784CB4" w:rsidRPr="00F00521" w:rsidRDefault="00784CB4" w:rsidP="00F56DF8">
            <w:pPr>
              <w:pStyle w:val="CellBase"/>
              <w:rPr>
                <w:rFonts w:ascii="Helvetica" w:hAnsi="Helvetica"/>
              </w:rPr>
            </w:pPr>
          </w:p>
          <w:p w14:paraId="6D288030" w14:textId="77777777" w:rsidR="00784CB4" w:rsidRPr="00F00521" w:rsidRDefault="00784CB4" w:rsidP="00F56DF8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2610" w:type="dxa"/>
          </w:tcPr>
          <w:p w14:paraId="45CA9864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2D2E1341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5BA56EA4" w14:textId="77777777" w:rsidR="009D795A" w:rsidRPr="00F00521" w:rsidRDefault="009D795A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9D795A" w:rsidRPr="00F00521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F00521" w:rsidRDefault="009D795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5CE9393B" w14:textId="77777777" w:rsidR="007B2560" w:rsidRPr="00F00521" w:rsidRDefault="007B2560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7A457448" w14:textId="77777777" w:rsidR="001B1306" w:rsidRPr="00F00521" w:rsidRDefault="001B1306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784CB4" w:rsidRPr="00F00521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F00521" w:rsidRDefault="00784CB4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6DE260C1" w14:textId="77777777" w:rsidR="00DC407E" w:rsidRPr="00F00521" w:rsidRDefault="00DC407E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20A6B3BE" w14:textId="77777777" w:rsidR="00D76112" w:rsidRPr="00F00521" w:rsidRDefault="00D76112" w:rsidP="00F56DF8">
            <w:pPr>
              <w:pStyle w:val="CellBase"/>
              <w:rPr>
                <w:rFonts w:ascii="Helvetica" w:hAnsi="Helvetica"/>
              </w:rPr>
            </w:pPr>
          </w:p>
        </w:tc>
      </w:tr>
      <w:tr w:rsidR="00417BDA" w:rsidRPr="00F00521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F00521" w:rsidRDefault="00417BDA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30512891" w14:textId="77777777" w:rsidR="00417BDA" w:rsidRPr="00F00521" w:rsidRDefault="00417BDA" w:rsidP="00F56DF8">
            <w:pPr>
              <w:pStyle w:val="CellBase"/>
              <w:rPr>
                <w:rFonts w:ascii="Helvetica" w:hAnsi="Helvetica"/>
              </w:rPr>
            </w:pPr>
          </w:p>
        </w:tc>
        <w:tc>
          <w:tcPr>
            <w:tcW w:w="2610" w:type="dxa"/>
          </w:tcPr>
          <w:p w14:paraId="348E1300" w14:textId="77777777" w:rsidR="00417BDA" w:rsidRPr="00F00521" w:rsidRDefault="00417BDA" w:rsidP="00F56DF8">
            <w:pPr>
              <w:pStyle w:val="CellBase"/>
              <w:rPr>
                <w:rFonts w:ascii="Helvetica" w:hAnsi="Helvetica"/>
                <w:b/>
              </w:rPr>
            </w:pPr>
          </w:p>
        </w:tc>
      </w:tr>
      <w:tr w:rsidR="004C1F6E" w:rsidRPr="00F00521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F00521" w:rsidRDefault="004C1F6E" w:rsidP="00F41219">
            <w:pPr>
              <w:pStyle w:val="CellBase"/>
              <w:numPr>
                <w:ilvl w:val="0"/>
                <w:numId w:val="5"/>
              </w:numPr>
              <w:rPr>
                <w:rFonts w:ascii="Helvetica" w:hAnsi="Helvetica"/>
              </w:rPr>
            </w:pPr>
          </w:p>
        </w:tc>
        <w:tc>
          <w:tcPr>
            <w:tcW w:w="0" w:type="auto"/>
          </w:tcPr>
          <w:p w14:paraId="712B206D" w14:textId="77777777" w:rsidR="004C1F6E" w:rsidRPr="00F00521" w:rsidRDefault="004C1F6E" w:rsidP="00F56DF8">
            <w:pPr>
              <w:pStyle w:val="CellBase"/>
              <w:rPr>
                <w:rFonts w:ascii="Helvetica" w:hAnsi="Helvetica"/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F00521" w:rsidRDefault="004C1F6E" w:rsidP="00F56DF8">
            <w:pPr>
              <w:pStyle w:val="CellBase"/>
              <w:rPr>
                <w:rFonts w:ascii="Helvetica" w:hAnsi="Helvetica"/>
                <w:b/>
              </w:rPr>
            </w:pPr>
          </w:p>
        </w:tc>
      </w:tr>
    </w:tbl>
    <w:p w14:paraId="3627BD85" w14:textId="77777777" w:rsidR="005E312B" w:rsidRPr="00F00521" w:rsidRDefault="00CE12F3" w:rsidP="00760DB3">
      <w:pPr>
        <w:pStyle w:val="Heading1"/>
        <w:rPr>
          <w:rFonts w:ascii="Helvetica" w:hAnsi="Helvetica"/>
        </w:rPr>
      </w:pPr>
      <w:bookmarkStart w:id="24" w:name="_Toc310701361"/>
      <w:r w:rsidRPr="00F00521">
        <w:rPr>
          <w:rFonts w:ascii="Helvetica" w:hAnsi="Helvetica"/>
        </w:rPr>
        <w:t>R</w:t>
      </w:r>
      <w:r w:rsidR="005E312B" w:rsidRPr="00F00521">
        <w:rPr>
          <w:rFonts w:ascii="Helvetica" w:hAnsi="Helvetica"/>
        </w:rPr>
        <w:t>evision History</w:t>
      </w:r>
      <w:bookmarkEnd w:id="24"/>
    </w:p>
    <w:p w14:paraId="2D9E7700" w14:textId="77777777" w:rsidR="005E312B" w:rsidRPr="00F00521" w:rsidRDefault="005E312B" w:rsidP="00894838">
      <w:pPr>
        <w:pStyle w:val="BodyText"/>
        <w:rPr>
          <w:rFonts w:ascii="Helvetica" w:hAnsi="Helvetica"/>
        </w:rPr>
      </w:pPr>
      <w:r w:rsidRPr="00F00521">
        <w:rPr>
          <w:rFonts w:ascii="Helvetica" w:hAnsi="Helvetica"/>
        </w:rPr>
        <w:t>Changes to the text of this document are indicated by bars in the outside margin adjacent to the affected text.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F00521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F00521" w:rsidRDefault="005E312B" w:rsidP="005257A4">
            <w:pPr>
              <w:pStyle w:val="CellBase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F00521" w:rsidRDefault="005E312B" w:rsidP="005257A4">
            <w:pPr>
              <w:pStyle w:val="CellBase"/>
              <w:rPr>
                <w:rFonts w:ascii="Helvetica" w:hAnsi="Helvetica"/>
                <w:b/>
              </w:rPr>
            </w:pPr>
            <w:r w:rsidRPr="00F00521">
              <w:rPr>
                <w:rFonts w:ascii="Helvetica" w:hAnsi="Helvetica"/>
                <w:b/>
              </w:rPr>
              <w:t>Change Description</w:t>
            </w:r>
          </w:p>
        </w:tc>
      </w:tr>
      <w:tr w:rsidR="004F6826" w:rsidRPr="00F00521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067C6F29" w:rsidR="004F6826" w:rsidRPr="00F00521" w:rsidRDefault="00AF4A0D" w:rsidP="005257A4">
            <w:pPr>
              <w:pStyle w:val="CellBase"/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12</w:t>
            </w:r>
            <w:r w:rsidR="00C33419">
              <w:rPr>
                <w:rFonts w:ascii="Helvetica" w:hAnsi="Helvetica"/>
                <w:bCs/>
              </w:rPr>
              <w:t>/01/2015</w:t>
            </w:r>
          </w:p>
        </w:tc>
        <w:tc>
          <w:tcPr>
            <w:tcW w:w="7776" w:type="dxa"/>
          </w:tcPr>
          <w:p w14:paraId="524D2BD1" w14:textId="19F1F738" w:rsidR="004F6826" w:rsidRPr="00F00521" w:rsidRDefault="004F6826" w:rsidP="005257A4">
            <w:pPr>
              <w:pStyle w:val="CellBase"/>
              <w:rPr>
                <w:rFonts w:ascii="Helvetica" w:hAnsi="Helvetica"/>
              </w:rPr>
            </w:pPr>
            <w:r w:rsidRPr="00F00521">
              <w:rPr>
                <w:rFonts w:ascii="Helvetica" w:hAnsi="Helvetica"/>
              </w:rPr>
              <w:t>Initial draft.</w:t>
            </w:r>
          </w:p>
        </w:tc>
      </w:tr>
      <w:tr w:rsidR="004F6826" w:rsidRPr="00F00521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77777777" w:rsidR="004F6826" w:rsidRPr="00F00521" w:rsidRDefault="004F6826" w:rsidP="005257A4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7776" w:type="dxa"/>
          </w:tcPr>
          <w:p w14:paraId="3035FD01" w14:textId="77777777" w:rsidR="004F6826" w:rsidRPr="00F00521" w:rsidRDefault="004F6826" w:rsidP="005257A4">
            <w:pPr>
              <w:pStyle w:val="CellBase"/>
              <w:rPr>
                <w:rFonts w:ascii="Helvetica" w:hAnsi="Helvetica"/>
              </w:rPr>
            </w:pPr>
          </w:p>
        </w:tc>
      </w:tr>
      <w:tr w:rsidR="008931DC" w:rsidRPr="00F00521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F00521" w:rsidRDefault="008931DC" w:rsidP="005257A4">
            <w:pPr>
              <w:pStyle w:val="CellBase"/>
              <w:rPr>
                <w:rFonts w:ascii="Helvetica" w:hAnsi="Helvetica"/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F00521" w:rsidRDefault="008931DC" w:rsidP="005257A4">
            <w:pPr>
              <w:pStyle w:val="CellBase"/>
              <w:rPr>
                <w:rFonts w:ascii="Helvetica" w:hAnsi="Helvetica"/>
              </w:rPr>
            </w:pPr>
          </w:p>
        </w:tc>
      </w:tr>
    </w:tbl>
    <w:p w14:paraId="5E3A1E18" w14:textId="77777777" w:rsidR="00862220" w:rsidRPr="00F00521" w:rsidRDefault="00862220" w:rsidP="00D51F6C">
      <w:pPr>
        <w:pStyle w:val="BodyText"/>
        <w:rPr>
          <w:rFonts w:ascii="Helvetica" w:hAnsi="Helvetica"/>
        </w:rPr>
      </w:pPr>
    </w:p>
    <w:sectPr w:rsidR="00862220" w:rsidRPr="00F00521" w:rsidSect="00AC6B5D">
      <w:footerReference w:type="default" r:id="rId11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026BBC" w:rsidRDefault="00026BBC">
      <w:r>
        <w:separator/>
      </w:r>
    </w:p>
  </w:endnote>
  <w:endnote w:type="continuationSeparator" w:id="0">
    <w:p w14:paraId="52FA21BA" w14:textId="77777777" w:rsidR="00026BBC" w:rsidRDefault="00026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026BBC" w:rsidRPr="007B589E" w:rsidRDefault="00026BBC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50BC0">
      <w:rPr>
        <w:noProof/>
      </w:rPr>
      <w:t>6</w:t>
    </w:r>
    <w:r>
      <w:fldChar w:fldCharType="end"/>
    </w:r>
    <w:r>
      <w:t xml:space="preserve"> of </w:t>
    </w:r>
    <w:fldSimple w:instr=" SECTIONPAGES ">
      <w:r w:rsidR="00D50BC0">
        <w:rPr>
          <w:noProof/>
        </w:rPr>
        <w:t>8</w:t>
      </w:r>
    </w:fldSimple>
  </w:p>
  <w:p w14:paraId="1A4E6633" w14:textId="77777777" w:rsidR="00026BBC" w:rsidRDefault="00026BBC" w:rsidP="004E4C2D">
    <w:pPr>
      <w:pStyle w:val="Footer"/>
      <w:ind w:hanging="900"/>
    </w:pPr>
  </w:p>
  <w:p w14:paraId="4CB37909" w14:textId="77777777" w:rsidR="00026BBC" w:rsidRPr="007B589E" w:rsidRDefault="00026BBC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026BBC" w:rsidRDefault="00026BBC">
      <w:r>
        <w:separator/>
      </w:r>
    </w:p>
  </w:footnote>
  <w:footnote w:type="continuationSeparator" w:id="0">
    <w:p w14:paraId="0ED27F5B" w14:textId="77777777" w:rsidR="00026BBC" w:rsidRDefault="00026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3197B6D"/>
    <w:multiLevelType w:val="hybridMultilevel"/>
    <w:tmpl w:val="D016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B6552"/>
    <w:multiLevelType w:val="hybridMultilevel"/>
    <w:tmpl w:val="A3BC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3C447D"/>
    <w:multiLevelType w:val="hybridMultilevel"/>
    <w:tmpl w:val="400ED328"/>
    <w:lvl w:ilvl="0" w:tplc="B22E368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9920D3"/>
    <w:multiLevelType w:val="hybridMultilevel"/>
    <w:tmpl w:val="07BAE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CD34BF"/>
    <w:multiLevelType w:val="hybridMultilevel"/>
    <w:tmpl w:val="EDA8F074"/>
    <w:lvl w:ilvl="0" w:tplc="B22E368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A0880"/>
    <w:multiLevelType w:val="hybridMultilevel"/>
    <w:tmpl w:val="7CC0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5B2A3D"/>
    <w:multiLevelType w:val="hybridMultilevel"/>
    <w:tmpl w:val="5CA49B82"/>
    <w:lvl w:ilvl="0" w:tplc="F8A0CBA8">
      <w:start w:val="1"/>
      <w:numFmt w:val="decimal"/>
      <w:pStyle w:val="ListNumber"/>
      <w:lvlText w:val="Figure %1."/>
      <w:lvlJc w:val="left"/>
      <w:pPr>
        <w:ind w:left="1080" w:hanging="360"/>
      </w:pPr>
      <w:rPr>
        <w:rFonts w:cs="Times New Roman" w:hint="default"/>
      </w:rPr>
    </w:lvl>
    <w:lvl w:ilvl="1" w:tplc="892E362E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E25EC05E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80966B50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3830FD08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C9B48022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3CB69872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F39A0B72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67A24AE0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2AFB199B"/>
    <w:multiLevelType w:val="multilevel"/>
    <w:tmpl w:val="122EE2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  <w:rPr>
        <w:rFonts w:cs="Times New Roman"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>
    <w:nsid w:val="2D8032F7"/>
    <w:multiLevelType w:val="hybridMultilevel"/>
    <w:tmpl w:val="9FF89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3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57062C"/>
    <w:multiLevelType w:val="hybridMultilevel"/>
    <w:tmpl w:val="D078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AC6EAC"/>
    <w:multiLevelType w:val="multilevel"/>
    <w:tmpl w:val="2248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FB56BD"/>
    <w:multiLevelType w:val="hybridMultilevel"/>
    <w:tmpl w:val="C71A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BF01BF"/>
    <w:multiLevelType w:val="hybridMultilevel"/>
    <w:tmpl w:val="8A7418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5C51E4"/>
    <w:multiLevelType w:val="hybridMultilevel"/>
    <w:tmpl w:val="DA58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29"/>
  </w:num>
  <w:num w:numId="4">
    <w:abstractNumId w:val="22"/>
  </w:num>
  <w:num w:numId="5">
    <w:abstractNumId w:val="28"/>
  </w:num>
  <w:num w:numId="6">
    <w:abstractNumId w:val="17"/>
  </w:num>
  <w:num w:numId="7">
    <w:abstractNumId w:val="5"/>
  </w:num>
  <w:num w:numId="8">
    <w:abstractNumId w:val="19"/>
  </w:num>
  <w:num w:numId="9">
    <w:abstractNumId w:val="10"/>
  </w:num>
  <w:num w:numId="10">
    <w:abstractNumId w:val="37"/>
  </w:num>
  <w:num w:numId="11">
    <w:abstractNumId w:val="32"/>
  </w:num>
  <w:num w:numId="12">
    <w:abstractNumId w:val="9"/>
  </w:num>
  <w:num w:numId="13">
    <w:abstractNumId w:val="30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1"/>
  </w:num>
  <w:num w:numId="17">
    <w:abstractNumId w:val="21"/>
  </w:num>
  <w:num w:numId="18">
    <w:abstractNumId w:val="0"/>
  </w:num>
  <w:num w:numId="19">
    <w:abstractNumId w:val="16"/>
  </w:num>
  <w:num w:numId="20">
    <w:abstractNumId w:val="18"/>
  </w:num>
  <w:num w:numId="21">
    <w:abstractNumId w:val="34"/>
  </w:num>
  <w:num w:numId="22">
    <w:abstractNumId w:val="8"/>
  </w:num>
  <w:num w:numId="23">
    <w:abstractNumId w:val="13"/>
  </w:num>
  <w:num w:numId="24">
    <w:abstractNumId w:val="23"/>
  </w:num>
  <w:num w:numId="25">
    <w:abstractNumId w:val="24"/>
  </w:num>
  <w:num w:numId="26">
    <w:abstractNumId w:val="2"/>
  </w:num>
  <w:num w:numId="27">
    <w:abstractNumId w:val="7"/>
  </w:num>
  <w:num w:numId="28">
    <w:abstractNumId w:val="27"/>
  </w:num>
  <w:num w:numId="29">
    <w:abstractNumId w:val="26"/>
  </w:num>
  <w:num w:numId="30">
    <w:abstractNumId w:val="4"/>
  </w:num>
  <w:num w:numId="31">
    <w:abstractNumId w:val="12"/>
  </w:num>
  <w:num w:numId="32">
    <w:abstractNumId w:val="36"/>
  </w:num>
  <w:num w:numId="33">
    <w:abstractNumId w:val="14"/>
  </w:num>
  <w:num w:numId="34">
    <w:abstractNumId w:val="15"/>
  </w:num>
  <w:num w:numId="35">
    <w:abstractNumId w:val="35"/>
  </w:num>
  <w:num w:numId="36">
    <w:abstractNumId w:val="25"/>
  </w:num>
  <w:num w:numId="37">
    <w:abstractNumId w:val="11"/>
  </w:num>
  <w:num w:numId="38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6386"/>
    <w:rsid w:val="00021B50"/>
    <w:rsid w:val="00024A0A"/>
    <w:rsid w:val="00025768"/>
    <w:rsid w:val="00026BBC"/>
    <w:rsid w:val="000337E0"/>
    <w:rsid w:val="00043A33"/>
    <w:rsid w:val="00047841"/>
    <w:rsid w:val="00050318"/>
    <w:rsid w:val="0005099F"/>
    <w:rsid w:val="00056E5D"/>
    <w:rsid w:val="00072852"/>
    <w:rsid w:val="00076CD0"/>
    <w:rsid w:val="00077147"/>
    <w:rsid w:val="00080A56"/>
    <w:rsid w:val="00082038"/>
    <w:rsid w:val="00082BAB"/>
    <w:rsid w:val="00083231"/>
    <w:rsid w:val="00085AE8"/>
    <w:rsid w:val="00090AED"/>
    <w:rsid w:val="000931A4"/>
    <w:rsid w:val="000A0581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5534"/>
    <w:rsid w:val="000E0084"/>
    <w:rsid w:val="000E2709"/>
    <w:rsid w:val="000E50BB"/>
    <w:rsid w:val="000E5325"/>
    <w:rsid w:val="000E716D"/>
    <w:rsid w:val="000F2F8D"/>
    <w:rsid w:val="001010F7"/>
    <w:rsid w:val="001025FC"/>
    <w:rsid w:val="00104567"/>
    <w:rsid w:val="001055A7"/>
    <w:rsid w:val="00113720"/>
    <w:rsid w:val="0012004F"/>
    <w:rsid w:val="0012268E"/>
    <w:rsid w:val="00124483"/>
    <w:rsid w:val="00125684"/>
    <w:rsid w:val="00127CF5"/>
    <w:rsid w:val="00133D71"/>
    <w:rsid w:val="00134FCE"/>
    <w:rsid w:val="00142401"/>
    <w:rsid w:val="00142FE8"/>
    <w:rsid w:val="001443A5"/>
    <w:rsid w:val="0015163B"/>
    <w:rsid w:val="00152704"/>
    <w:rsid w:val="0015503F"/>
    <w:rsid w:val="001566AC"/>
    <w:rsid w:val="00156F37"/>
    <w:rsid w:val="00157A14"/>
    <w:rsid w:val="00160727"/>
    <w:rsid w:val="001607D7"/>
    <w:rsid w:val="0016266E"/>
    <w:rsid w:val="001640BD"/>
    <w:rsid w:val="00165B81"/>
    <w:rsid w:val="00166C1A"/>
    <w:rsid w:val="001711F3"/>
    <w:rsid w:val="00173C80"/>
    <w:rsid w:val="00175081"/>
    <w:rsid w:val="00177B4F"/>
    <w:rsid w:val="00180765"/>
    <w:rsid w:val="00180C65"/>
    <w:rsid w:val="00194E2B"/>
    <w:rsid w:val="001959E8"/>
    <w:rsid w:val="00197CFF"/>
    <w:rsid w:val="001A35BD"/>
    <w:rsid w:val="001A3786"/>
    <w:rsid w:val="001B118B"/>
    <w:rsid w:val="001B1306"/>
    <w:rsid w:val="001B25F6"/>
    <w:rsid w:val="001C0F08"/>
    <w:rsid w:val="001C6A31"/>
    <w:rsid w:val="001D2203"/>
    <w:rsid w:val="001D5098"/>
    <w:rsid w:val="001E123F"/>
    <w:rsid w:val="001E52A9"/>
    <w:rsid w:val="001E544D"/>
    <w:rsid w:val="001E6BD9"/>
    <w:rsid w:val="001F1B11"/>
    <w:rsid w:val="001F2516"/>
    <w:rsid w:val="001F33F4"/>
    <w:rsid w:val="001F7A76"/>
    <w:rsid w:val="0021047F"/>
    <w:rsid w:val="00211E4F"/>
    <w:rsid w:val="002127E5"/>
    <w:rsid w:val="002274F2"/>
    <w:rsid w:val="002333CA"/>
    <w:rsid w:val="00241DF7"/>
    <w:rsid w:val="00244D64"/>
    <w:rsid w:val="00246358"/>
    <w:rsid w:val="00247D5D"/>
    <w:rsid w:val="002510D0"/>
    <w:rsid w:val="00253268"/>
    <w:rsid w:val="00253E8D"/>
    <w:rsid w:val="0025494F"/>
    <w:rsid w:val="00263214"/>
    <w:rsid w:val="002675B1"/>
    <w:rsid w:val="0028358A"/>
    <w:rsid w:val="0029342B"/>
    <w:rsid w:val="00293A44"/>
    <w:rsid w:val="00293E77"/>
    <w:rsid w:val="002A4A7C"/>
    <w:rsid w:val="002A77EF"/>
    <w:rsid w:val="002A7F51"/>
    <w:rsid w:val="002B0179"/>
    <w:rsid w:val="002B3E66"/>
    <w:rsid w:val="002B52B1"/>
    <w:rsid w:val="002B774F"/>
    <w:rsid w:val="002C253A"/>
    <w:rsid w:val="002C5251"/>
    <w:rsid w:val="002D54CC"/>
    <w:rsid w:val="002E057A"/>
    <w:rsid w:val="002E1F21"/>
    <w:rsid w:val="002E2B2E"/>
    <w:rsid w:val="002E6CAE"/>
    <w:rsid w:val="002E6D82"/>
    <w:rsid w:val="0030420E"/>
    <w:rsid w:val="00304905"/>
    <w:rsid w:val="003068E4"/>
    <w:rsid w:val="003118A1"/>
    <w:rsid w:val="00311DBF"/>
    <w:rsid w:val="0031764F"/>
    <w:rsid w:val="00321EE0"/>
    <w:rsid w:val="0033108C"/>
    <w:rsid w:val="003324FA"/>
    <w:rsid w:val="00343B20"/>
    <w:rsid w:val="00356AE5"/>
    <w:rsid w:val="003655FF"/>
    <w:rsid w:val="00372884"/>
    <w:rsid w:val="00376201"/>
    <w:rsid w:val="003769B2"/>
    <w:rsid w:val="003853CA"/>
    <w:rsid w:val="00385F65"/>
    <w:rsid w:val="003A1EBF"/>
    <w:rsid w:val="003A4420"/>
    <w:rsid w:val="003A4BB5"/>
    <w:rsid w:val="003A5460"/>
    <w:rsid w:val="003B2409"/>
    <w:rsid w:val="003C31D0"/>
    <w:rsid w:val="003C71E9"/>
    <w:rsid w:val="003D0866"/>
    <w:rsid w:val="003D326B"/>
    <w:rsid w:val="003D68EA"/>
    <w:rsid w:val="003E1DD3"/>
    <w:rsid w:val="003E3AB7"/>
    <w:rsid w:val="003E3CB3"/>
    <w:rsid w:val="003F6C1F"/>
    <w:rsid w:val="00402870"/>
    <w:rsid w:val="00402A55"/>
    <w:rsid w:val="004137AB"/>
    <w:rsid w:val="004155D4"/>
    <w:rsid w:val="00417BDA"/>
    <w:rsid w:val="00422D99"/>
    <w:rsid w:val="00424E38"/>
    <w:rsid w:val="00433418"/>
    <w:rsid w:val="00452993"/>
    <w:rsid w:val="004578CC"/>
    <w:rsid w:val="004605CA"/>
    <w:rsid w:val="00460DD6"/>
    <w:rsid w:val="00464989"/>
    <w:rsid w:val="00464AF2"/>
    <w:rsid w:val="00464C31"/>
    <w:rsid w:val="00465BE2"/>
    <w:rsid w:val="00466B56"/>
    <w:rsid w:val="004700C9"/>
    <w:rsid w:val="0047098C"/>
    <w:rsid w:val="00470A89"/>
    <w:rsid w:val="0047180B"/>
    <w:rsid w:val="004772D2"/>
    <w:rsid w:val="0048116D"/>
    <w:rsid w:val="004958C0"/>
    <w:rsid w:val="00497DB2"/>
    <w:rsid w:val="004A142D"/>
    <w:rsid w:val="004A33AA"/>
    <w:rsid w:val="004A5A76"/>
    <w:rsid w:val="004B1FCF"/>
    <w:rsid w:val="004B2527"/>
    <w:rsid w:val="004C1F6E"/>
    <w:rsid w:val="004C31FC"/>
    <w:rsid w:val="004C6525"/>
    <w:rsid w:val="004C6FB7"/>
    <w:rsid w:val="004D17B6"/>
    <w:rsid w:val="004D20E1"/>
    <w:rsid w:val="004D3749"/>
    <w:rsid w:val="004D76F2"/>
    <w:rsid w:val="004E1205"/>
    <w:rsid w:val="004E304B"/>
    <w:rsid w:val="004E4C2D"/>
    <w:rsid w:val="004F05DB"/>
    <w:rsid w:val="004F1F69"/>
    <w:rsid w:val="004F3109"/>
    <w:rsid w:val="004F4136"/>
    <w:rsid w:val="004F6826"/>
    <w:rsid w:val="004F742B"/>
    <w:rsid w:val="00500E8D"/>
    <w:rsid w:val="00505A35"/>
    <w:rsid w:val="00506328"/>
    <w:rsid w:val="00520E1D"/>
    <w:rsid w:val="005230A6"/>
    <w:rsid w:val="0052567D"/>
    <w:rsid w:val="005257A4"/>
    <w:rsid w:val="00525EE4"/>
    <w:rsid w:val="005307D7"/>
    <w:rsid w:val="00532096"/>
    <w:rsid w:val="00541278"/>
    <w:rsid w:val="0054577C"/>
    <w:rsid w:val="005517E9"/>
    <w:rsid w:val="00552C01"/>
    <w:rsid w:val="00552E8A"/>
    <w:rsid w:val="00555050"/>
    <w:rsid w:val="00562893"/>
    <w:rsid w:val="00565C77"/>
    <w:rsid w:val="00566024"/>
    <w:rsid w:val="00567416"/>
    <w:rsid w:val="00572504"/>
    <w:rsid w:val="005971F1"/>
    <w:rsid w:val="005A2208"/>
    <w:rsid w:val="005A549B"/>
    <w:rsid w:val="005A6D35"/>
    <w:rsid w:val="005C320E"/>
    <w:rsid w:val="005C41A9"/>
    <w:rsid w:val="005C6E24"/>
    <w:rsid w:val="005E2C67"/>
    <w:rsid w:val="005E312B"/>
    <w:rsid w:val="005E6FB1"/>
    <w:rsid w:val="005F3916"/>
    <w:rsid w:val="005F3930"/>
    <w:rsid w:val="005F466F"/>
    <w:rsid w:val="005F66CB"/>
    <w:rsid w:val="005F7F5C"/>
    <w:rsid w:val="00604C80"/>
    <w:rsid w:val="006065EF"/>
    <w:rsid w:val="00623A8A"/>
    <w:rsid w:val="006262D9"/>
    <w:rsid w:val="0063100B"/>
    <w:rsid w:val="00632FE9"/>
    <w:rsid w:val="006331B5"/>
    <w:rsid w:val="00641882"/>
    <w:rsid w:val="0064489B"/>
    <w:rsid w:val="006464D7"/>
    <w:rsid w:val="00646D4C"/>
    <w:rsid w:val="00656CE3"/>
    <w:rsid w:val="00656E5B"/>
    <w:rsid w:val="006638DA"/>
    <w:rsid w:val="00667164"/>
    <w:rsid w:val="00677223"/>
    <w:rsid w:val="00683E55"/>
    <w:rsid w:val="0068666B"/>
    <w:rsid w:val="00686C98"/>
    <w:rsid w:val="00690017"/>
    <w:rsid w:val="00690C9F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C78F5"/>
    <w:rsid w:val="006D0625"/>
    <w:rsid w:val="006D0707"/>
    <w:rsid w:val="006D4151"/>
    <w:rsid w:val="006D456B"/>
    <w:rsid w:val="006D4A73"/>
    <w:rsid w:val="006D6088"/>
    <w:rsid w:val="006D6403"/>
    <w:rsid w:val="006D693B"/>
    <w:rsid w:val="006E4E55"/>
    <w:rsid w:val="006F3676"/>
    <w:rsid w:val="006F5F0C"/>
    <w:rsid w:val="0070105B"/>
    <w:rsid w:val="00706A19"/>
    <w:rsid w:val="0071272F"/>
    <w:rsid w:val="00721D75"/>
    <w:rsid w:val="00721E70"/>
    <w:rsid w:val="007310AB"/>
    <w:rsid w:val="00731F88"/>
    <w:rsid w:val="007330A6"/>
    <w:rsid w:val="007368FC"/>
    <w:rsid w:val="007430E4"/>
    <w:rsid w:val="007505A1"/>
    <w:rsid w:val="007521EE"/>
    <w:rsid w:val="00753A17"/>
    <w:rsid w:val="00760DB3"/>
    <w:rsid w:val="00761755"/>
    <w:rsid w:val="00763ACE"/>
    <w:rsid w:val="00766FEF"/>
    <w:rsid w:val="00774A6E"/>
    <w:rsid w:val="00776E1E"/>
    <w:rsid w:val="00783B2F"/>
    <w:rsid w:val="00784934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6682"/>
    <w:rsid w:val="007B2560"/>
    <w:rsid w:val="007B3C96"/>
    <w:rsid w:val="007B589E"/>
    <w:rsid w:val="007B79C5"/>
    <w:rsid w:val="007C6D25"/>
    <w:rsid w:val="007D0A35"/>
    <w:rsid w:val="007D12D8"/>
    <w:rsid w:val="007E0E93"/>
    <w:rsid w:val="007E5553"/>
    <w:rsid w:val="007F1F3E"/>
    <w:rsid w:val="007F5914"/>
    <w:rsid w:val="00801C1A"/>
    <w:rsid w:val="00811B3E"/>
    <w:rsid w:val="008148E4"/>
    <w:rsid w:val="00814F8C"/>
    <w:rsid w:val="008171DA"/>
    <w:rsid w:val="0082047D"/>
    <w:rsid w:val="0082768B"/>
    <w:rsid w:val="0083464C"/>
    <w:rsid w:val="00842D31"/>
    <w:rsid w:val="008430F3"/>
    <w:rsid w:val="00846BA4"/>
    <w:rsid w:val="00854CD5"/>
    <w:rsid w:val="00862220"/>
    <w:rsid w:val="00867CD6"/>
    <w:rsid w:val="00881AB3"/>
    <w:rsid w:val="00884C6F"/>
    <w:rsid w:val="00891148"/>
    <w:rsid w:val="008931DC"/>
    <w:rsid w:val="00893E32"/>
    <w:rsid w:val="00894838"/>
    <w:rsid w:val="008A1329"/>
    <w:rsid w:val="008A1BB0"/>
    <w:rsid w:val="008A2D60"/>
    <w:rsid w:val="008B32E9"/>
    <w:rsid w:val="008B773C"/>
    <w:rsid w:val="008C5883"/>
    <w:rsid w:val="008D3FEC"/>
    <w:rsid w:val="008E3EF4"/>
    <w:rsid w:val="008E42BB"/>
    <w:rsid w:val="008E4E56"/>
    <w:rsid w:val="008F4A83"/>
    <w:rsid w:val="008F7062"/>
    <w:rsid w:val="00901425"/>
    <w:rsid w:val="00904818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5506B"/>
    <w:rsid w:val="00960C25"/>
    <w:rsid w:val="0096100B"/>
    <w:rsid w:val="009627D8"/>
    <w:rsid w:val="00965B95"/>
    <w:rsid w:val="00971533"/>
    <w:rsid w:val="00973063"/>
    <w:rsid w:val="00981A18"/>
    <w:rsid w:val="00982035"/>
    <w:rsid w:val="00993A28"/>
    <w:rsid w:val="009942B2"/>
    <w:rsid w:val="00994735"/>
    <w:rsid w:val="009967E8"/>
    <w:rsid w:val="009A0FFA"/>
    <w:rsid w:val="009A65F7"/>
    <w:rsid w:val="009B198C"/>
    <w:rsid w:val="009B2ED7"/>
    <w:rsid w:val="009B396F"/>
    <w:rsid w:val="009B3D24"/>
    <w:rsid w:val="009B45D2"/>
    <w:rsid w:val="009B4C6F"/>
    <w:rsid w:val="009C0B58"/>
    <w:rsid w:val="009C3425"/>
    <w:rsid w:val="009C5B9E"/>
    <w:rsid w:val="009D0FB0"/>
    <w:rsid w:val="009D4DF2"/>
    <w:rsid w:val="009D795A"/>
    <w:rsid w:val="009F24F2"/>
    <w:rsid w:val="009F28E3"/>
    <w:rsid w:val="009F40FC"/>
    <w:rsid w:val="009F6E2D"/>
    <w:rsid w:val="00A030AA"/>
    <w:rsid w:val="00A0362C"/>
    <w:rsid w:val="00A0364C"/>
    <w:rsid w:val="00A13B25"/>
    <w:rsid w:val="00A20A87"/>
    <w:rsid w:val="00A2515A"/>
    <w:rsid w:val="00A25512"/>
    <w:rsid w:val="00A476F7"/>
    <w:rsid w:val="00A47B59"/>
    <w:rsid w:val="00A502CC"/>
    <w:rsid w:val="00A50897"/>
    <w:rsid w:val="00A55D31"/>
    <w:rsid w:val="00A65045"/>
    <w:rsid w:val="00A76B3C"/>
    <w:rsid w:val="00A801E0"/>
    <w:rsid w:val="00A90E28"/>
    <w:rsid w:val="00A93371"/>
    <w:rsid w:val="00A93C65"/>
    <w:rsid w:val="00A94A93"/>
    <w:rsid w:val="00A95559"/>
    <w:rsid w:val="00A96D09"/>
    <w:rsid w:val="00AA1116"/>
    <w:rsid w:val="00AA63AC"/>
    <w:rsid w:val="00AB0772"/>
    <w:rsid w:val="00AB1B6A"/>
    <w:rsid w:val="00AB2C36"/>
    <w:rsid w:val="00AC2D08"/>
    <w:rsid w:val="00AC6067"/>
    <w:rsid w:val="00AC6B5D"/>
    <w:rsid w:val="00AD4236"/>
    <w:rsid w:val="00AD67A6"/>
    <w:rsid w:val="00AD684C"/>
    <w:rsid w:val="00AD7CE0"/>
    <w:rsid w:val="00AF4A0D"/>
    <w:rsid w:val="00AF6894"/>
    <w:rsid w:val="00B01E9F"/>
    <w:rsid w:val="00B144D5"/>
    <w:rsid w:val="00B16722"/>
    <w:rsid w:val="00B17E3B"/>
    <w:rsid w:val="00B2011E"/>
    <w:rsid w:val="00B26BB7"/>
    <w:rsid w:val="00B311E9"/>
    <w:rsid w:val="00B33587"/>
    <w:rsid w:val="00B40BED"/>
    <w:rsid w:val="00B440AB"/>
    <w:rsid w:val="00B54D40"/>
    <w:rsid w:val="00B55419"/>
    <w:rsid w:val="00B6212D"/>
    <w:rsid w:val="00B62AA5"/>
    <w:rsid w:val="00B66030"/>
    <w:rsid w:val="00B7489B"/>
    <w:rsid w:val="00B7618D"/>
    <w:rsid w:val="00B82E7C"/>
    <w:rsid w:val="00B844EB"/>
    <w:rsid w:val="00B8652A"/>
    <w:rsid w:val="00B86DC5"/>
    <w:rsid w:val="00B935C3"/>
    <w:rsid w:val="00B96D4B"/>
    <w:rsid w:val="00B970B9"/>
    <w:rsid w:val="00B97689"/>
    <w:rsid w:val="00BA6A1B"/>
    <w:rsid w:val="00BA747B"/>
    <w:rsid w:val="00BB3ABE"/>
    <w:rsid w:val="00BB5B12"/>
    <w:rsid w:val="00BB7F06"/>
    <w:rsid w:val="00BC380C"/>
    <w:rsid w:val="00BC3B96"/>
    <w:rsid w:val="00BC6A35"/>
    <w:rsid w:val="00BD5174"/>
    <w:rsid w:val="00BD77E9"/>
    <w:rsid w:val="00BD7B6F"/>
    <w:rsid w:val="00BE1393"/>
    <w:rsid w:val="00BE6A5D"/>
    <w:rsid w:val="00BF1E36"/>
    <w:rsid w:val="00BF4CBF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24AB8"/>
    <w:rsid w:val="00C33419"/>
    <w:rsid w:val="00C4113F"/>
    <w:rsid w:val="00C44D98"/>
    <w:rsid w:val="00C51648"/>
    <w:rsid w:val="00C538AA"/>
    <w:rsid w:val="00C5459A"/>
    <w:rsid w:val="00C54C74"/>
    <w:rsid w:val="00C63E7C"/>
    <w:rsid w:val="00C64B89"/>
    <w:rsid w:val="00C659BE"/>
    <w:rsid w:val="00C73EBC"/>
    <w:rsid w:val="00C8051C"/>
    <w:rsid w:val="00C82ED8"/>
    <w:rsid w:val="00C83C52"/>
    <w:rsid w:val="00C87DBB"/>
    <w:rsid w:val="00C920C9"/>
    <w:rsid w:val="00C9211D"/>
    <w:rsid w:val="00C92787"/>
    <w:rsid w:val="00C95BE5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E12F3"/>
    <w:rsid w:val="00CE4177"/>
    <w:rsid w:val="00CE484F"/>
    <w:rsid w:val="00CE4FBA"/>
    <w:rsid w:val="00CE5798"/>
    <w:rsid w:val="00CE69DE"/>
    <w:rsid w:val="00CF6608"/>
    <w:rsid w:val="00CF6A48"/>
    <w:rsid w:val="00D020E1"/>
    <w:rsid w:val="00D1368B"/>
    <w:rsid w:val="00D22BF1"/>
    <w:rsid w:val="00D22F00"/>
    <w:rsid w:val="00D32E1D"/>
    <w:rsid w:val="00D3468C"/>
    <w:rsid w:val="00D37926"/>
    <w:rsid w:val="00D445C0"/>
    <w:rsid w:val="00D45E70"/>
    <w:rsid w:val="00D50BC0"/>
    <w:rsid w:val="00D51F6C"/>
    <w:rsid w:val="00D52620"/>
    <w:rsid w:val="00D64702"/>
    <w:rsid w:val="00D6603A"/>
    <w:rsid w:val="00D72720"/>
    <w:rsid w:val="00D76112"/>
    <w:rsid w:val="00D8266D"/>
    <w:rsid w:val="00D91FFF"/>
    <w:rsid w:val="00D94A5D"/>
    <w:rsid w:val="00D9645E"/>
    <w:rsid w:val="00DA1C75"/>
    <w:rsid w:val="00DA4227"/>
    <w:rsid w:val="00DA436A"/>
    <w:rsid w:val="00DA4679"/>
    <w:rsid w:val="00DA6647"/>
    <w:rsid w:val="00DB0E46"/>
    <w:rsid w:val="00DB7245"/>
    <w:rsid w:val="00DC241A"/>
    <w:rsid w:val="00DC36C6"/>
    <w:rsid w:val="00DC407E"/>
    <w:rsid w:val="00DC7298"/>
    <w:rsid w:val="00DD2029"/>
    <w:rsid w:val="00DD4AEA"/>
    <w:rsid w:val="00DE101E"/>
    <w:rsid w:val="00DE35CE"/>
    <w:rsid w:val="00DE49CE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0E73"/>
    <w:rsid w:val="00E136A8"/>
    <w:rsid w:val="00E13988"/>
    <w:rsid w:val="00E16190"/>
    <w:rsid w:val="00E20073"/>
    <w:rsid w:val="00E2072A"/>
    <w:rsid w:val="00E23E47"/>
    <w:rsid w:val="00E3139B"/>
    <w:rsid w:val="00E33000"/>
    <w:rsid w:val="00E33122"/>
    <w:rsid w:val="00E34B99"/>
    <w:rsid w:val="00E36D65"/>
    <w:rsid w:val="00E3759A"/>
    <w:rsid w:val="00E5249A"/>
    <w:rsid w:val="00E52DAA"/>
    <w:rsid w:val="00E53637"/>
    <w:rsid w:val="00E560B8"/>
    <w:rsid w:val="00E60699"/>
    <w:rsid w:val="00E60B36"/>
    <w:rsid w:val="00E662BE"/>
    <w:rsid w:val="00E721A9"/>
    <w:rsid w:val="00E72BD9"/>
    <w:rsid w:val="00E740FB"/>
    <w:rsid w:val="00E80242"/>
    <w:rsid w:val="00E90A3D"/>
    <w:rsid w:val="00E9305B"/>
    <w:rsid w:val="00E9407B"/>
    <w:rsid w:val="00E9433F"/>
    <w:rsid w:val="00EA2F83"/>
    <w:rsid w:val="00EA3CC9"/>
    <w:rsid w:val="00EA5196"/>
    <w:rsid w:val="00EA5BC9"/>
    <w:rsid w:val="00ED541A"/>
    <w:rsid w:val="00EE3A18"/>
    <w:rsid w:val="00EE658C"/>
    <w:rsid w:val="00EF2117"/>
    <w:rsid w:val="00F00521"/>
    <w:rsid w:val="00F01378"/>
    <w:rsid w:val="00F10CD5"/>
    <w:rsid w:val="00F22B63"/>
    <w:rsid w:val="00F27F12"/>
    <w:rsid w:val="00F34B4D"/>
    <w:rsid w:val="00F35D1E"/>
    <w:rsid w:val="00F36BBB"/>
    <w:rsid w:val="00F40163"/>
    <w:rsid w:val="00F41219"/>
    <w:rsid w:val="00F445CC"/>
    <w:rsid w:val="00F5265B"/>
    <w:rsid w:val="00F535F8"/>
    <w:rsid w:val="00F563CB"/>
    <w:rsid w:val="00F56DF8"/>
    <w:rsid w:val="00F6099E"/>
    <w:rsid w:val="00F7069A"/>
    <w:rsid w:val="00F74D16"/>
    <w:rsid w:val="00F90B01"/>
    <w:rsid w:val="00F97634"/>
    <w:rsid w:val="00FA6714"/>
    <w:rsid w:val="00FB4507"/>
    <w:rsid w:val="00FC00DE"/>
    <w:rsid w:val="00FC3C3B"/>
    <w:rsid w:val="00FD29D2"/>
    <w:rsid w:val="00FD58C8"/>
    <w:rsid w:val="00FE028E"/>
    <w:rsid w:val="00FE1FFB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aliases w:val="Heading.CAPS,Section Heading,H1,Section,Section Head,Lev 1,lev1,PA Chapter,ICL Title,Title 1,h1,1,section,Project 1,RFS,Chapter Heading,No numbers,Header 1,II+,I,1st level,I1,Chapter title,l1,l1+toc 1,Level 11,Head 1,Head 11,Head 12,Head 111"/>
    <w:basedOn w:val="Normal"/>
    <w:next w:val="Normal"/>
    <w:link w:val="Heading1Char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aliases w:val="PARA2,H2,2,Reset numbering,Lev 2,head2nd,ctf345-2,H21,H22,H23,H24,H25,H26,H27,H28,H29,Major,hd2,PA Major Section,h2,l2,level 2 no toc,level2,Titre 2,ICL,h 3,Heading 2subnumbered,Chapter Title,Response Code, ICL,Project 2,Level 2,Section Title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aliases w:val="Level 1 - 1,Lev 3,Minor,H3,H31,H32,H33,H34,H35,H36,H37,H38,t3,PA Minor Section,Label,Label1,(Alt+3),(Alt+3)1,(Alt+3)2,(Alt+3)3,(Alt+3)4,(Alt+3)5,(Alt+3)6,(Alt+3)11,(Alt+3)21,(Alt+3)31,(Alt+3)41,(Alt+3)7,(Alt+3)12,(Alt+3)22,(Alt+3)32,(Alt+3)42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aliases w:val="Level 2 - a,h4,PA Micro Section,H4,alpha,(Alt+4),H41,(Alt+4)1,H42,(Alt+4)2,H43,(Alt+4)3,H44,(Alt+4)4,H45,(Alt+4)5,H411,(Alt+4)11,H421,(Alt+4)21,H431,(Alt+4)31,H46,(Alt+4)6,H412,(Alt+4)12,H422,(Alt+4)22,H432,(Alt+4)32,H47,(Alt+4)7,H48,(Alt+4)8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aliases w:val="Level 3 - i,h5,Second Subheading,Lev 5,Subheading,H5,Block Label,level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aliases w:val="Legal Level 1.,bullet2,h6,Lev 6,Third Subheading,H6,Appendix,T1,level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aliases w:val="Legal Level 1.1.,Lev 7,h7,level1-noHeading,H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aliases w:val="Legal Level 1.1.1.,h8,Lev 8,H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link w:val="TitleChar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uiPriority w:val="20"/>
    <w:qFormat/>
    <w:rPr>
      <w:i/>
    </w:rPr>
  </w:style>
  <w:style w:type="character" w:styleId="Strong">
    <w:name w:val="Strong"/>
    <w:uiPriority w:val="22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aliases w:val="Level 1 - 1 Char,Lev 3 Char,Minor Char,H3 Char,H31 Char,H32 Char,H33 Char,H34 Char,H35 Char,H36 Char,H37 Char,H38 Char,t3 Char,PA Minor Section Char,Label Char,Label1 Char,(Alt+3) Char,(Alt+3)1 Char,(Alt+3)2 Char,(Alt+3)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aliases w:val="PARA2 Char,H2 Char,2 Char,Reset numbering Char,Lev 2 Char,head2nd Char,ctf345-2 Char,H21 Char,H22 Char,H23 Char,H24 Char,H25 Char,H26 Char,H27 Char,H28 Char,H29 Char,Major Char,hd2 Char,PA Major Section Char,h2 Char,l2 Char,level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521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00521"/>
  </w:style>
  <w:style w:type="character" w:customStyle="1" w:styleId="Heading1Char">
    <w:name w:val="Heading 1 Char"/>
    <w:aliases w:val="Heading.CAPS Char,Section Heading Char,H1 Char,Section Char,Section Head Char,Lev 1 Char,lev1 Char,PA Chapter Char,ICL Title Char,Title 1 Char,h1 Char,1 Char,section Char,Project 1 Char,RFS Char,Chapter Heading Char,No numbers Char,I Char"/>
    <w:link w:val="Heading1"/>
    <w:locked/>
    <w:rsid w:val="00965B95"/>
    <w:rPr>
      <w:rFonts w:ascii="Verdana" w:hAnsi="Verdana" w:cs="Arial"/>
      <w:b/>
      <w:bCs/>
      <w:color w:val="000080"/>
      <w:kern w:val="32"/>
      <w:sz w:val="32"/>
      <w:szCs w:val="32"/>
      <w:lang w:eastAsia="en-GB"/>
    </w:rPr>
  </w:style>
  <w:style w:type="character" w:customStyle="1" w:styleId="TitleChar">
    <w:name w:val="Title Char"/>
    <w:link w:val="Title"/>
    <w:locked/>
    <w:rsid w:val="00965B95"/>
    <w:rPr>
      <w:rFonts w:ascii="Verdana" w:hAnsi="Verdana"/>
      <w:color w:val="364395"/>
      <w:sz w:val="48"/>
      <w:szCs w:val="48"/>
      <w:lang w:eastAsia="en-GB"/>
    </w:rPr>
  </w:style>
  <w:style w:type="character" w:customStyle="1" w:styleId="ListParagraphChar">
    <w:name w:val="List Paragraph Char"/>
    <w:link w:val="ListParagraph"/>
    <w:uiPriority w:val="34"/>
    <w:locked/>
    <w:rsid w:val="00965B95"/>
    <w:rPr>
      <w:rFonts w:ascii="Verdana" w:hAnsi="Verdana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aliases w:val="Heading.CAPS,Section Heading,H1,Section,Section Head,Lev 1,lev1,PA Chapter,ICL Title,Title 1,h1,1,section,Project 1,RFS,Chapter Heading,No numbers,Header 1,II+,I,1st level,I1,Chapter title,l1,l1+toc 1,Level 11,Head 1,Head 11,Head 12,Head 111"/>
    <w:basedOn w:val="Normal"/>
    <w:next w:val="Normal"/>
    <w:link w:val="Heading1Char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aliases w:val="PARA2,H2,2,Reset numbering,Lev 2,head2nd,ctf345-2,H21,H22,H23,H24,H25,H26,H27,H28,H29,Major,hd2,PA Major Section,h2,l2,level 2 no toc,level2,Titre 2,ICL,h 3,Heading 2subnumbered,Chapter Title,Response Code, ICL,Project 2,Level 2,Section Title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aliases w:val="Level 1 - 1,Lev 3,Minor,H3,H31,H32,H33,H34,H35,H36,H37,H38,t3,PA Minor Section,Label,Label1,(Alt+3),(Alt+3)1,(Alt+3)2,(Alt+3)3,(Alt+3)4,(Alt+3)5,(Alt+3)6,(Alt+3)11,(Alt+3)21,(Alt+3)31,(Alt+3)41,(Alt+3)7,(Alt+3)12,(Alt+3)22,(Alt+3)32,(Alt+3)42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aliases w:val="Level 2 - a,h4,PA Micro Section,H4,alpha,(Alt+4),H41,(Alt+4)1,H42,(Alt+4)2,H43,(Alt+4)3,H44,(Alt+4)4,H45,(Alt+4)5,H411,(Alt+4)11,H421,(Alt+4)21,H431,(Alt+4)31,H46,(Alt+4)6,H412,(Alt+4)12,H422,(Alt+4)22,H432,(Alt+4)32,H47,(Alt+4)7,H48,(Alt+4)8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aliases w:val="Level 3 - i,h5,Second Subheading,Lev 5,Subheading,H5,Block Label,level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aliases w:val="Legal Level 1.,bullet2,h6,Lev 6,Third Subheading,H6,Appendix,T1,level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aliases w:val="Legal Level 1.1.,Lev 7,h7,level1-noHeading,H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aliases w:val="Legal Level 1.1.1.,h8,Lev 8,H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link w:val="TitleChar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uiPriority w:val="20"/>
    <w:qFormat/>
    <w:rPr>
      <w:i/>
    </w:rPr>
  </w:style>
  <w:style w:type="character" w:styleId="Strong">
    <w:name w:val="Strong"/>
    <w:uiPriority w:val="22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aliases w:val="Level 1 - 1 Char,Lev 3 Char,Minor Char,H3 Char,H31 Char,H32 Char,H33 Char,H34 Char,H35 Char,H36 Char,H37 Char,H38 Char,t3 Char,PA Minor Section Char,Label Char,Label1 Char,(Alt+3) Char,(Alt+3)1 Char,(Alt+3)2 Char,(Alt+3)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aliases w:val="PARA2 Char,H2 Char,2 Char,Reset numbering Char,Lev 2 Char,head2nd Char,ctf345-2 Char,H21 Char,H22 Char,H23 Char,H24 Char,H25 Char,H26 Char,H27 Char,H28 Char,H29 Char,Major Char,hd2 Char,PA Major Section Char,h2 Char,l2 Char,level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521"/>
    <w:rPr>
      <w:rFonts w:ascii="Courier" w:hAnsi="Courier" w:cs="Courier"/>
    </w:rPr>
  </w:style>
  <w:style w:type="character" w:customStyle="1" w:styleId="apple-converted-space">
    <w:name w:val="apple-converted-space"/>
    <w:basedOn w:val="DefaultParagraphFont"/>
    <w:rsid w:val="00F00521"/>
  </w:style>
  <w:style w:type="character" w:customStyle="1" w:styleId="Heading1Char">
    <w:name w:val="Heading 1 Char"/>
    <w:aliases w:val="Heading.CAPS Char,Section Heading Char,H1 Char,Section Char,Section Head Char,Lev 1 Char,lev1 Char,PA Chapter Char,ICL Title Char,Title 1 Char,h1 Char,1 Char,section Char,Project 1 Char,RFS Char,Chapter Heading Char,No numbers Char,I Char"/>
    <w:link w:val="Heading1"/>
    <w:locked/>
    <w:rsid w:val="00965B95"/>
    <w:rPr>
      <w:rFonts w:ascii="Verdana" w:hAnsi="Verdana" w:cs="Arial"/>
      <w:b/>
      <w:bCs/>
      <w:color w:val="000080"/>
      <w:kern w:val="32"/>
      <w:sz w:val="32"/>
      <w:szCs w:val="32"/>
      <w:lang w:eastAsia="en-GB"/>
    </w:rPr>
  </w:style>
  <w:style w:type="character" w:customStyle="1" w:styleId="TitleChar">
    <w:name w:val="Title Char"/>
    <w:link w:val="Title"/>
    <w:locked/>
    <w:rsid w:val="00965B95"/>
    <w:rPr>
      <w:rFonts w:ascii="Verdana" w:hAnsi="Verdana"/>
      <w:color w:val="364395"/>
      <w:sz w:val="48"/>
      <w:szCs w:val="48"/>
      <w:lang w:eastAsia="en-GB"/>
    </w:rPr>
  </w:style>
  <w:style w:type="character" w:customStyle="1" w:styleId="ListParagraphChar">
    <w:name w:val="List Paragraph Char"/>
    <w:link w:val="ListParagraph"/>
    <w:uiPriority w:val="34"/>
    <w:locked/>
    <w:rsid w:val="00965B95"/>
    <w:rPr>
      <w:rFonts w:ascii="Verdana" w:hAnsi="Verdana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6F24E-CBDD-DE4D-8715-2DB92E1B0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494</TotalTime>
  <Pages>8</Pages>
  <Words>727</Words>
  <Characters>4147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4865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13</cp:revision>
  <cp:lastPrinted>2014-06-09T20:30:00Z</cp:lastPrinted>
  <dcterms:created xsi:type="dcterms:W3CDTF">2015-12-01T11:32:00Z</dcterms:created>
  <dcterms:modified xsi:type="dcterms:W3CDTF">2015-12-02T17:03:00Z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