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032A3A8E" w:rsidR="001C6A31" w:rsidRPr="00315368" w:rsidRDefault="000B440E" w:rsidP="00DF4B25">
      <w:pPr>
        <w:pStyle w:val="Title1"/>
        <w:rPr>
          <w:rFonts w:ascii="Arial" w:hAnsi="Arial" w:cs="Arial"/>
        </w:rPr>
      </w:pPr>
      <w:r>
        <w:rPr>
          <w:rFonts w:ascii="Arial" w:hAnsi="Arial" w:cs="Arial"/>
        </w:rPr>
        <w:t xml:space="preserve">AIDR </w:t>
      </w:r>
      <w:proofErr w:type="spellStart"/>
      <w:r>
        <w:rPr>
          <w:rFonts w:ascii="Arial" w:hAnsi="Arial" w:cs="Arial"/>
        </w:rPr>
        <w:t>Persister</w:t>
      </w:r>
      <w:proofErr w:type="spellEnd"/>
      <w:r>
        <w:rPr>
          <w:rFonts w:ascii="Arial" w:hAnsi="Arial" w:cs="Arial"/>
        </w:rPr>
        <w:t xml:space="preserve"> File Parsing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315368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315368" w:rsidRDefault="004C6FB7" w:rsidP="00DF4B25">
            <w:pPr>
              <w:pStyle w:val="Title2"/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REQ No.</w:t>
            </w:r>
          </w:p>
          <w:p w14:paraId="54C61813" w14:textId="77777777" w:rsidR="005F3916" w:rsidRPr="00315368" w:rsidRDefault="00797124" w:rsidP="00DF4B25">
            <w:pPr>
              <w:pStyle w:val="Title3"/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315368" w:rsidRDefault="004F05DB" w:rsidP="00DF4B25">
            <w:pPr>
              <w:pStyle w:val="Title2"/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Project</w:t>
            </w:r>
          </w:p>
          <w:p w14:paraId="7EC2C793" w14:textId="6AA7B75C" w:rsidR="005F3916" w:rsidRPr="00315368" w:rsidRDefault="004F235A" w:rsidP="00DF4B25">
            <w:pPr>
              <w:pStyle w:val="Title3"/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 xml:space="preserve">AIDR </w:t>
            </w:r>
            <w:proofErr w:type="spellStart"/>
            <w:r w:rsidRPr="00315368">
              <w:rPr>
                <w:rFonts w:ascii="Arial" w:hAnsi="Arial" w:cs="Arial"/>
                <w:color w:val="000000"/>
              </w:rPr>
              <w:t>Persister</w:t>
            </w:r>
            <w:proofErr w:type="spellEnd"/>
            <w:r w:rsidRPr="00315368">
              <w:rPr>
                <w:rFonts w:ascii="Arial" w:hAnsi="Arial" w:cs="Arial"/>
                <w:color w:val="000000"/>
              </w:rPr>
              <w:t xml:space="preserve"> Files to Database</w:t>
            </w:r>
          </w:p>
        </w:tc>
      </w:tr>
    </w:tbl>
    <w:p w14:paraId="77A9AB81" w14:textId="77777777" w:rsidR="007B589E" w:rsidRPr="00315368" w:rsidRDefault="007B589E" w:rsidP="00DF4B25">
      <w:pPr>
        <w:pStyle w:val="BodyText"/>
        <w:pBdr>
          <w:bottom w:val="single" w:sz="18" w:space="1" w:color="auto"/>
        </w:pBdr>
        <w:rPr>
          <w:rFonts w:ascii="Arial" w:hAnsi="Arial" w:cs="Arial"/>
        </w:rPr>
      </w:pPr>
    </w:p>
    <w:p w14:paraId="432558B8" w14:textId="77777777" w:rsidR="00CF6A48" w:rsidRPr="00315368" w:rsidRDefault="00CF6A48" w:rsidP="00293E77">
      <w:pPr>
        <w:pStyle w:val="Bodytext0"/>
        <w:rPr>
          <w:rFonts w:ascii="Arial" w:hAnsi="Arial" w:cs="Arial"/>
          <w:color w:val="000080"/>
          <w:sz w:val="24"/>
        </w:rPr>
      </w:pPr>
    </w:p>
    <w:p w14:paraId="0AC95134" w14:textId="77777777" w:rsidR="007B589E" w:rsidRPr="00315368" w:rsidRDefault="007B589E" w:rsidP="00293E77">
      <w:pPr>
        <w:pStyle w:val="Bodytext0"/>
        <w:rPr>
          <w:rFonts w:ascii="Arial" w:hAnsi="Arial" w:cs="Arial"/>
          <w:color w:val="000080"/>
          <w:sz w:val="24"/>
        </w:rPr>
      </w:pPr>
      <w:r w:rsidRPr="00315368">
        <w:rPr>
          <w:rFonts w:ascii="Arial" w:hAnsi="Arial" w:cs="Arial"/>
          <w:color w:val="000080"/>
          <w:sz w:val="24"/>
        </w:rPr>
        <w:t>Abstract</w:t>
      </w:r>
    </w:p>
    <w:p w14:paraId="683D00DE" w14:textId="4892F527" w:rsidR="00452993" w:rsidRPr="00315368" w:rsidRDefault="00AA63AC" w:rsidP="00293E77">
      <w:pPr>
        <w:pStyle w:val="Abstract"/>
        <w:rPr>
          <w:rFonts w:ascii="Arial" w:hAnsi="Arial" w:cs="Arial"/>
        </w:rPr>
      </w:pPr>
      <w:r w:rsidRPr="00315368">
        <w:rPr>
          <w:rFonts w:ascii="Arial" w:hAnsi="Arial" w:cs="Arial"/>
        </w:rPr>
        <w:t xml:space="preserve">This document covers requirements for </w:t>
      </w:r>
      <w:proofErr w:type="spellStart"/>
      <w:r w:rsidR="004F235A" w:rsidRPr="00315368">
        <w:rPr>
          <w:rFonts w:ascii="Arial" w:hAnsi="Arial" w:cs="Arial"/>
        </w:rPr>
        <w:t>aidr</w:t>
      </w:r>
      <w:proofErr w:type="spellEnd"/>
      <w:r w:rsidR="004F235A" w:rsidRPr="00315368">
        <w:rPr>
          <w:rFonts w:ascii="Arial" w:hAnsi="Arial" w:cs="Arial"/>
        </w:rPr>
        <w:t xml:space="preserve"> </w:t>
      </w:r>
      <w:proofErr w:type="spellStart"/>
      <w:r w:rsidR="004F235A" w:rsidRPr="00315368">
        <w:rPr>
          <w:rFonts w:ascii="Arial" w:hAnsi="Arial" w:cs="Arial"/>
        </w:rPr>
        <w:t>persister</w:t>
      </w:r>
      <w:proofErr w:type="spellEnd"/>
      <w:r w:rsidR="004F235A" w:rsidRPr="00315368">
        <w:rPr>
          <w:rFonts w:ascii="Arial" w:hAnsi="Arial" w:cs="Arial"/>
        </w:rPr>
        <w:t xml:space="preserve"> files to database</w:t>
      </w:r>
      <w:r w:rsidR="009E5269">
        <w:rPr>
          <w:rFonts w:ascii="Arial" w:hAnsi="Arial" w:cs="Arial"/>
        </w:rPr>
        <w:t>.</w:t>
      </w:r>
    </w:p>
    <w:p w14:paraId="075741B5" w14:textId="77777777" w:rsidR="0082768B" w:rsidRPr="00315368" w:rsidRDefault="0082768B" w:rsidP="00293E77">
      <w:pPr>
        <w:pStyle w:val="Abstract"/>
        <w:rPr>
          <w:rFonts w:ascii="Arial" w:hAnsi="Arial" w:cs="Arial"/>
          <w:color w:val="808080"/>
        </w:rPr>
      </w:pPr>
    </w:p>
    <w:p w14:paraId="3980764D" w14:textId="77777777" w:rsidR="0082768B" w:rsidRPr="00315368" w:rsidRDefault="0082768B" w:rsidP="00293E77">
      <w:pPr>
        <w:pStyle w:val="Abstract"/>
        <w:rPr>
          <w:rFonts w:ascii="Arial" w:hAnsi="Arial" w:cs="Arial"/>
          <w:color w:val="808080"/>
        </w:rPr>
      </w:pPr>
    </w:p>
    <w:p w14:paraId="10472EA2" w14:textId="77777777" w:rsidR="0082768B" w:rsidRPr="00315368" w:rsidRDefault="0082768B" w:rsidP="00293E77">
      <w:pPr>
        <w:pStyle w:val="Abstract"/>
        <w:rPr>
          <w:rFonts w:ascii="Arial" w:hAnsi="Arial" w:cs="Arial"/>
          <w:color w:val="808080"/>
        </w:rPr>
      </w:pPr>
    </w:p>
    <w:p w14:paraId="15D4BB58" w14:textId="77777777" w:rsidR="0082768B" w:rsidRPr="00315368" w:rsidRDefault="0082768B" w:rsidP="00293E77">
      <w:pPr>
        <w:pStyle w:val="Abstract"/>
        <w:rPr>
          <w:rFonts w:ascii="Arial" w:hAnsi="Arial" w:cs="Arial"/>
          <w:color w:val="808080"/>
        </w:rPr>
      </w:pPr>
    </w:p>
    <w:p w14:paraId="051BD0C2" w14:textId="77777777" w:rsidR="0082768B" w:rsidRPr="00315368" w:rsidRDefault="0082768B" w:rsidP="00293E77">
      <w:pPr>
        <w:pStyle w:val="Abstract"/>
        <w:rPr>
          <w:rFonts w:ascii="Arial" w:hAnsi="Arial" w:cs="Arial"/>
          <w:color w:val="808080"/>
        </w:rPr>
      </w:pPr>
    </w:p>
    <w:p w14:paraId="17245B0D" w14:textId="77777777" w:rsidR="0082768B" w:rsidRPr="00315368" w:rsidRDefault="0082768B" w:rsidP="00293E77">
      <w:pPr>
        <w:pStyle w:val="Abstract"/>
        <w:rPr>
          <w:rFonts w:ascii="Arial" w:hAnsi="Arial" w:cs="Arial"/>
          <w:color w:val="808080"/>
        </w:rPr>
      </w:pPr>
    </w:p>
    <w:p w14:paraId="68C5BA84" w14:textId="77777777" w:rsidR="0082768B" w:rsidRPr="00315368" w:rsidRDefault="0082768B" w:rsidP="00293E77">
      <w:pPr>
        <w:pStyle w:val="Abstract"/>
        <w:rPr>
          <w:rFonts w:ascii="Arial" w:hAnsi="Arial" w:cs="Arial"/>
          <w:color w:val="000000"/>
        </w:rPr>
      </w:pPr>
    </w:p>
    <w:p w14:paraId="04914E05" w14:textId="77777777" w:rsidR="0082768B" w:rsidRPr="00315368" w:rsidRDefault="0082768B" w:rsidP="00293E77">
      <w:pPr>
        <w:pStyle w:val="Abstract"/>
        <w:rPr>
          <w:rFonts w:ascii="Arial" w:hAnsi="Arial" w:cs="Arial"/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315368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315368" w:rsidRDefault="007B79C5" w:rsidP="00C54C74">
            <w:pPr>
              <w:pStyle w:val="CellBase"/>
              <w:jc w:val="center"/>
              <w:rPr>
                <w:rFonts w:ascii="Arial" w:hAnsi="Arial" w:cs="Arial"/>
                <w:b/>
                <w:color w:val="000080"/>
              </w:rPr>
            </w:pPr>
            <w:r w:rsidRPr="00315368">
              <w:rPr>
                <w:rFonts w:ascii="Arial" w:hAnsi="Arial" w:cs="Arial"/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315368" w:rsidRDefault="007B79C5" w:rsidP="00C54C74">
            <w:pPr>
              <w:pStyle w:val="CellBase"/>
              <w:jc w:val="center"/>
              <w:rPr>
                <w:rFonts w:ascii="Arial" w:hAnsi="Arial" w:cs="Arial"/>
                <w:b/>
                <w:color w:val="000080"/>
              </w:rPr>
            </w:pPr>
            <w:r w:rsidRPr="00315368">
              <w:rPr>
                <w:rFonts w:ascii="Arial" w:hAnsi="Arial" w:cs="Arial"/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315368" w:rsidRDefault="00A47B59" w:rsidP="00C54C74">
            <w:pPr>
              <w:pStyle w:val="CellBase"/>
              <w:jc w:val="center"/>
              <w:rPr>
                <w:rFonts w:ascii="Arial" w:hAnsi="Arial" w:cs="Arial"/>
                <w:b/>
                <w:color w:val="000080"/>
              </w:rPr>
            </w:pPr>
            <w:r w:rsidRPr="00315368">
              <w:rPr>
                <w:rFonts w:ascii="Arial" w:hAnsi="Arial" w:cs="Arial"/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315368" w:rsidRDefault="007B79C5" w:rsidP="00C54C74">
            <w:pPr>
              <w:pStyle w:val="CellBase"/>
              <w:jc w:val="center"/>
              <w:rPr>
                <w:rFonts w:ascii="Arial" w:hAnsi="Arial" w:cs="Arial"/>
                <w:b/>
                <w:color w:val="000080"/>
              </w:rPr>
            </w:pPr>
            <w:r w:rsidRPr="00315368">
              <w:rPr>
                <w:rFonts w:ascii="Arial" w:hAnsi="Arial" w:cs="Arial"/>
                <w:b/>
                <w:color w:val="000080"/>
              </w:rPr>
              <w:t>Status</w:t>
            </w:r>
          </w:p>
        </w:tc>
      </w:tr>
      <w:tr w:rsidR="007B79C5" w:rsidRPr="00315368" w14:paraId="7F8CBAC2" w14:textId="77777777" w:rsidTr="00C54C74">
        <w:tc>
          <w:tcPr>
            <w:tcW w:w="1188" w:type="dxa"/>
          </w:tcPr>
          <w:p w14:paraId="677890E9" w14:textId="77777777" w:rsidR="007B79C5" w:rsidRPr="00315368" w:rsidRDefault="002B774F" w:rsidP="00C54C74">
            <w:pPr>
              <w:pStyle w:val="CellBase"/>
              <w:jc w:val="center"/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1</w:t>
            </w:r>
          </w:p>
        </w:tc>
        <w:tc>
          <w:tcPr>
            <w:tcW w:w="1920" w:type="dxa"/>
          </w:tcPr>
          <w:p w14:paraId="175C1DA1" w14:textId="77777777" w:rsidR="007B79C5" w:rsidRPr="00315368" w:rsidRDefault="007B79C5" w:rsidP="00C54C74">
            <w:pPr>
              <w:pStyle w:val="CellBase"/>
              <w:jc w:val="center"/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14:paraId="43E95AF1" w14:textId="77777777" w:rsidR="007B79C5" w:rsidRPr="00315368" w:rsidRDefault="00A47B59" w:rsidP="00C54C74">
            <w:pPr>
              <w:pStyle w:val="CellBase"/>
              <w:jc w:val="center"/>
              <w:rPr>
                <w:rFonts w:ascii="Arial" w:hAnsi="Arial" w:cs="Arial"/>
              </w:rPr>
            </w:pPr>
            <w:proofErr w:type="spellStart"/>
            <w:r w:rsidRPr="00315368">
              <w:rPr>
                <w:rFonts w:ascii="Arial" w:hAnsi="Arial" w:cs="Arial"/>
              </w:rPr>
              <w:t>Ji</w:t>
            </w:r>
            <w:proofErr w:type="spellEnd"/>
            <w:r w:rsidRPr="00315368">
              <w:rPr>
                <w:rFonts w:ascii="Arial" w:hAnsi="Arial" w:cs="Arial"/>
              </w:rPr>
              <w:t xml:space="preserve"> Lucas</w:t>
            </w:r>
          </w:p>
        </w:tc>
        <w:tc>
          <w:tcPr>
            <w:tcW w:w="4140" w:type="dxa"/>
          </w:tcPr>
          <w:p w14:paraId="6A52A4E4" w14:textId="77777777" w:rsidR="007B79C5" w:rsidRPr="00315368" w:rsidRDefault="002B774F" w:rsidP="00C54C74">
            <w:pPr>
              <w:pStyle w:val="CellBase"/>
              <w:jc w:val="center"/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First draft</w:t>
            </w:r>
          </w:p>
        </w:tc>
      </w:tr>
      <w:tr w:rsidR="00706A19" w:rsidRPr="00315368" w14:paraId="155B85C1" w14:textId="77777777" w:rsidTr="00C54C74">
        <w:tc>
          <w:tcPr>
            <w:tcW w:w="1188" w:type="dxa"/>
          </w:tcPr>
          <w:p w14:paraId="37E5534A" w14:textId="2C53A082" w:rsidR="00706A19" w:rsidRPr="00315368" w:rsidRDefault="000E2709" w:rsidP="00C54C74">
            <w:pPr>
              <w:pStyle w:val="CellBase"/>
              <w:jc w:val="center"/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2</w:t>
            </w:r>
          </w:p>
        </w:tc>
        <w:tc>
          <w:tcPr>
            <w:tcW w:w="1920" w:type="dxa"/>
          </w:tcPr>
          <w:p w14:paraId="73B8FE78" w14:textId="77777777" w:rsidR="00706A19" w:rsidRPr="00315368" w:rsidRDefault="00706A19" w:rsidP="00C54C74">
            <w:pPr>
              <w:pStyle w:val="CellBase"/>
              <w:jc w:val="center"/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14:paraId="1B073177" w14:textId="05C3598F" w:rsidR="00706A19" w:rsidRPr="00315368" w:rsidRDefault="00706A19" w:rsidP="00C54C74">
            <w:pPr>
              <w:pStyle w:val="CellBase"/>
              <w:jc w:val="center"/>
              <w:rPr>
                <w:rFonts w:ascii="Arial" w:hAnsi="Arial" w:cs="Arial"/>
              </w:rPr>
            </w:pPr>
          </w:p>
        </w:tc>
        <w:tc>
          <w:tcPr>
            <w:tcW w:w="4140" w:type="dxa"/>
          </w:tcPr>
          <w:p w14:paraId="7E015D0C" w14:textId="324F73BB" w:rsidR="00706A19" w:rsidRPr="00315368" w:rsidRDefault="00706A19" w:rsidP="00C54C74">
            <w:pPr>
              <w:pStyle w:val="CellBase"/>
              <w:jc w:val="center"/>
              <w:rPr>
                <w:rFonts w:ascii="Arial" w:hAnsi="Arial" w:cs="Arial"/>
              </w:rPr>
            </w:pPr>
          </w:p>
        </w:tc>
      </w:tr>
      <w:tr w:rsidR="007B79C5" w:rsidRPr="00315368" w14:paraId="12EA19F3" w14:textId="77777777" w:rsidTr="00C54C74">
        <w:tc>
          <w:tcPr>
            <w:tcW w:w="1188" w:type="dxa"/>
          </w:tcPr>
          <w:p w14:paraId="54E58EF3" w14:textId="77777777" w:rsidR="007B79C5" w:rsidRPr="00315368" w:rsidRDefault="007B79C5" w:rsidP="00C54C74">
            <w:pPr>
              <w:pStyle w:val="CellBase"/>
              <w:jc w:val="center"/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14:paraId="05A9DE77" w14:textId="77777777" w:rsidR="007B79C5" w:rsidRPr="00315368" w:rsidRDefault="007B79C5" w:rsidP="00C54C74">
            <w:pPr>
              <w:pStyle w:val="CellBase"/>
              <w:jc w:val="center"/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14:paraId="60C83B11" w14:textId="77777777" w:rsidR="007B79C5" w:rsidRPr="00315368" w:rsidRDefault="007B79C5" w:rsidP="00C54C74">
            <w:pPr>
              <w:pStyle w:val="CellBase"/>
              <w:jc w:val="center"/>
              <w:rPr>
                <w:rFonts w:ascii="Arial" w:hAnsi="Arial" w:cs="Arial"/>
              </w:rPr>
            </w:pPr>
          </w:p>
        </w:tc>
        <w:tc>
          <w:tcPr>
            <w:tcW w:w="4140" w:type="dxa"/>
          </w:tcPr>
          <w:p w14:paraId="7C8EF215" w14:textId="77777777" w:rsidR="007B79C5" w:rsidRPr="00315368" w:rsidRDefault="007B79C5" w:rsidP="00C54C74">
            <w:pPr>
              <w:pStyle w:val="CellBase"/>
              <w:jc w:val="center"/>
              <w:rPr>
                <w:rFonts w:ascii="Arial" w:hAnsi="Arial" w:cs="Arial"/>
              </w:rPr>
            </w:pPr>
          </w:p>
        </w:tc>
      </w:tr>
    </w:tbl>
    <w:p w14:paraId="39F23EBE" w14:textId="77777777" w:rsidR="00E03EC0" w:rsidRPr="00315368" w:rsidRDefault="00E03EC0" w:rsidP="00D94A5D">
      <w:pPr>
        <w:pStyle w:val="SectionHeading"/>
        <w:rPr>
          <w:rFonts w:ascii="Arial" w:hAnsi="Arial" w:cs="Arial"/>
          <w:color w:val="000080"/>
        </w:rPr>
      </w:pPr>
    </w:p>
    <w:p w14:paraId="1D5DD318" w14:textId="77777777" w:rsidR="005E312B" w:rsidRPr="00315368" w:rsidRDefault="00E03EC0" w:rsidP="00D94A5D">
      <w:pPr>
        <w:pStyle w:val="SectionHeading"/>
        <w:rPr>
          <w:rFonts w:ascii="Arial" w:hAnsi="Arial" w:cs="Arial"/>
          <w:color w:val="000080"/>
        </w:rPr>
      </w:pPr>
      <w:r w:rsidRPr="00315368">
        <w:rPr>
          <w:rFonts w:ascii="Arial" w:hAnsi="Arial" w:cs="Arial"/>
          <w:color w:val="000080"/>
        </w:rPr>
        <w:br w:type="page"/>
      </w:r>
      <w:r w:rsidR="005E312B" w:rsidRPr="00315368">
        <w:rPr>
          <w:rFonts w:ascii="Arial" w:hAnsi="Arial" w:cs="Arial"/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315368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315368" w:rsidRDefault="00433418" w:rsidP="00656CE3">
            <w:pPr>
              <w:pStyle w:val="CellBase"/>
              <w:jc w:val="center"/>
              <w:rPr>
                <w:rFonts w:ascii="Arial" w:hAnsi="Arial" w:cs="Arial"/>
                <w:b/>
                <w:color w:val="000080"/>
              </w:rPr>
            </w:pPr>
            <w:r w:rsidRPr="00315368">
              <w:rPr>
                <w:rFonts w:ascii="Arial" w:hAnsi="Arial" w:cs="Arial"/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315368" w:rsidRDefault="00433418" w:rsidP="00656CE3">
            <w:pPr>
              <w:pStyle w:val="CellBase"/>
              <w:jc w:val="center"/>
              <w:rPr>
                <w:rFonts w:ascii="Arial" w:hAnsi="Arial" w:cs="Arial"/>
                <w:b/>
                <w:color w:val="000080"/>
              </w:rPr>
            </w:pPr>
            <w:r w:rsidRPr="00315368">
              <w:rPr>
                <w:rFonts w:ascii="Arial" w:hAnsi="Arial" w:cs="Arial"/>
                <w:b/>
                <w:color w:val="000080"/>
              </w:rPr>
              <w:t>FYI</w:t>
            </w:r>
          </w:p>
        </w:tc>
      </w:tr>
      <w:tr w:rsidR="00433418" w:rsidRPr="00315368" w14:paraId="78582774" w14:textId="77777777" w:rsidTr="00656CE3">
        <w:tc>
          <w:tcPr>
            <w:tcW w:w="2578" w:type="pct"/>
            <w:shd w:val="clear" w:color="auto" w:fill="auto"/>
          </w:tcPr>
          <w:p w14:paraId="34F3E5CF" w14:textId="1EB061F8" w:rsidR="00AA63AC" w:rsidRPr="00315368" w:rsidRDefault="004F235A" w:rsidP="004F23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808080"/>
                <w:szCs w:val="20"/>
              </w:rPr>
            </w:pPr>
            <w:proofErr w:type="spellStart"/>
            <w:r w:rsidRPr="00315368">
              <w:rPr>
                <w:rFonts w:ascii="Arial" w:hAnsi="Arial" w:cs="Arial"/>
                <w:szCs w:val="20"/>
              </w:rPr>
              <w:t>Ji</w:t>
            </w:r>
            <w:proofErr w:type="spellEnd"/>
            <w:r w:rsidRPr="00315368">
              <w:rPr>
                <w:rFonts w:ascii="Arial" w:hAnsi="Arial" w:cs="Arial"/>
                <w:szCs w:val="20"/>
              </w:rPr>
              <w:t xml:space="preserve"> Lucas</w:t>
            </w: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315368" w:rsidRDefault="0082768B" w:rsidP="00842D3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808080"/>
                <w:szCs w:val="20"/>
              </w:rPr>
            </w:pPr>
          </w:p>
        </w:tc>
      </w:tr>
    </w:tbl>
    <w:p w14:paraId="68EE80FA" w14:textId="77777777" w:rsidR="005E312B" w:rsidRPr="00315368" w:rsidRDefault="00541278" w:rsidP="00D94A5D">
      <w:pPr>
        <w:pStyle w:val="SectionHeading"/>
        <w:rPr>
          <w:rFonts w:ascii="Arial" w:hAnsi="Arial" w:cs="Arial"/>
          <w:color w:val="000080"/>
        </w:rPr>
      </w:pPr>
      <w:r w:rsidRPr="00315368">
        <w:rPr>
          <w:rFonts w:ascii="Arial" w:hAnsi="Arial" w:cs="Arial"/>
        </w:rPr>
        <w:br w:type="page"/>
      </w:r>
      <w:r w:rsidR="005E312B" w:rsidRPr="00315368">
        <w:rPr>
          <w:rFonts w:ascii="Arial" w:hAnsi="Arial" w:cs="Arial"/>
          <w:color w:val="000080"/>
        </w:rPr>
        <w:t xml:space="preserve"> </w:t>
      </w:r>
      <w:r w:rsidR="00C73EBC" w:rsidRPr="00315368">
        <w:rPr>
          <w:rFonts w:ascii="Arial" w:hAnsi="Arial" w:cs="Arial"/>
          <w:color w:val="000080"/>
        </w:rPr>
        <w:t>Table of Contents</w:t>
      </w:r>
    </w:p>
    <w:p w14:paraId="11F1B342" w14:textId="77777777" w:rsidR="006A0E62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315368">
        <w:rPr>
          <w:rFonts w:ascii="Arial" w:hAnsi="Arial" w:cs="Arial"/>
        </w:rPr>
        <w:fldChar w:fldCharType="begin"/>
      </w:r>
      <w:r w:rsidRPr="00315368">
        <w:rPr>
          <w:rFonts w:ascii="Arial" w:hAnsi="Arial" w:cs="Arial"/>
        </w:rPr>
        <w:instrText xml:space="preserve"> TOC \o "1-3" \h \z </w:instrText>
      </w:r>
      <w:r w:rsidRPr="00315368">
        <w:rPr>
          <w:rFonts w:ascii="Arial" w:hAnsi="Arial" w:cs="Arial"/>
        </w:rPr>
        <w:fldChar w:fldCharType="separate"/>
      </w:r>
      <w:r w:rsidR="006A0E62" w:rsidRPr="001C0D80">
        <w:rPr>
          <w:rFonts w:ascii="Arial" w:hAnsi="Arial"/>
          <w:noProof/>
        </w:rPr>
        <w:t>1. Introduction</w:t>
      </w:r>
      <w:r w:rsidR="006A0E62">
        <w:rPr>
          <w:noProof/>
        </w:rPr>
        <w:tab/>
      </w:r>
      <w:r w:rsidR="006A0E62">
        <w:rPr>
          <w:noProof/>
        </w:rPr>
        <w:fldChar w:fldCharType="begin"/>
      </w:r>
      <w:r w:rsidR="006A0E62">
        <w:rPr>
          <w:noProof/>
        </w:rPr>
        <w:instrText xml:space="preserve"> PAGEREF _Toc311794011 \h </w:instrText>
      </w:r>
      <w:r w:rsidR="006A0E62">
        <w:rPr>
          <w:noProof/>
        </w:rPr>
      </w:r>
      <w:r w:rsidR="006A0E62">
        <w:rPr>
          <w:noProof/>
        </w:rPr>
        <w:fldChar w:fldCharType="separate"/>
      </w:r>
      <w:r w:rsidR="00D75666">
        <w:rPr>
          <w:noProof/>
        </w:rPr>
        <w:t>4</w:t>
      </w:r>
      <w:r w:rsidR="006A0E62">
        <w:rPr>
          <w:noProof/>
        </w:rPr>
        <w:fldChar w:fldCharType="end"/>
      </w:r>
    </w:p>
    <w:p w14:paraId="00769D08" w14:textId="77777777" w:rsidR="006A0E62" w:rsidRDefault="006A0E6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_Toc311794012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4</w:t>
      </w:r>
      <w:r>
        <w:rPr>
          <w:noProof/>
        </w:rPr>
        <w:fldChar w:fldCharType="end"/>
      </w:r>
    </w:p>
    <w:p w14:paraId="6172FC45" w14:textId="77777777" w:rsidR="006A0E62" w:rsidRDefault="006A0E6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_Toc311794013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4</w:t>
      </w:r>
      <w:r>
        <w:rPr>
          <w:noProof/>
        </w:rPr>
        <w:fldChar w:fldCharType="end"/>
      </w:r>
    </w:p>
    <w:p w14:paraId="1344BE09" w14:textId="77777777" w:rsidR="006A0E62" w:rsidRDefault="006A0E6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4.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_Toc311794014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5</w:t>
      </w:r>
      <w:r>
        <w:rPr>
          <w:noProof/>
        </w:rPr>
        <w:fldChar w:fldCharType="end"/>
      </w:r>
    </w:p>
    <w:p w14:paraId="4F3B0B7A" w14:textId="77777777" w:rsidR="006A0E62" w:rsidRDefault="006A0E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_Toc311794015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5</w:t>
      </w:r>
      <w:r>
        <w:rPr>
          <w:noProof/>
        </w:rPr>
        <w:fldChar w:fldCharType="end"/>
      </w:r>
    </w:p>
    <w:p w14:paraId="2734279B" w14:textId="77777777" w:rsidR="006A0E62" w:rsidRDefault="006A0E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4.2.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_Toc311794016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5</w:t>
      </w:r>
      <w:r>
        <w:rPr>
          <w:noProof/>
        </w:rPr>
        <w:fldChar w:fldCharType="end"/>
      </w:r>
    </w:p>
    <w:p w14:paraId="16E02872" w14:textId="77777777" w:rsidR="006A0E62" w:rsidRDefault="006A0E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4.3.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_Toc311794017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5</w:t>
      </w:r>
      <w:r>
        <w:rPr>
          <w:noProof/>
        </w:rPr>
        <w:fldChar w:fldCharType="end"/>
      </w:r>
    </w:p>
    <w:p w14:paraId="307C6DAA" w14:textId="77777777" w:rsidR="006A0E62" w:rsidRDefault="006A0E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4.4.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_Toc311794018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5</w:t>
      </w:r>
      <w:r>
        <w:rPr>
          <w:noProof/>
        </w:rPr>
        <w:fldChar w:fldCharType="end"/>
      </w:r>
    </w:p>
    <w:p w14:paraId="3087DAD7" w14:textId="77777777" w:rsidR="006A0E62" w:rsidRDefault="006A0E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4.5.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_Toc311794019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5</w:t>
      </w:r>
      <w:r>
        <w:rPr>
          <w:noProof/>
        </w:rPr>
        <w:fldChar w:fldCharType="end"/>
      </w:r>
    </w:p>
    <w:p w14:paraId="66E339E7" w14:textId="77777777" w:rsidR="006A0E62" w:rsidRDefault="006A0E6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5.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_Toc311794020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5</w:t>
      </w:r>
      <w:r>
        <w:rPr>
          <w:noProof/>
        </w:rPr>
        <w:fldChar w:fldCharType="end"/>
      </w:r>
    </w:p>
    <w:p w14:paraId="36313DEB" w14:textId="77777777" w:rsidR="006A0E62" w:rsidRDefault="006A0E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5.1.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_Toc311794021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5</w:t>
      </w:r>
      <w:r>
        <w:rPr>
          <w:noProof/>
        </w:rPr>
        <w:fldChar w:fldCharType="end"/>
      </w:r>
    </w:p>
    <w:p w14:paraId="1A212289" w14:textId="77777777" w:rsidR="006A0E62" w:rsidRDefault="006A0E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5.2. Database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_Toc311794022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6</w:t>
      </w:r>
      <w:r>
        <w:rPr>
          <w:noProof/>
        </w:rPr>
        <w:fldChar w:fldCharType="end"/>
      </w:r>
    </w:p>
    <w:p w14:paraId="0436A429" w14:textId="77777777" w:rsidR="006A0E62" w:rsidRDefault="006A0E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5.2.1. General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_Toc311794023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6</w:t>
      </w:r>
      <w:r>
        <w:rPr>
          <w:noProof/>
        </w:rPr>
        <w:fldChar w:fldCharType="end"/>
      </w:r>
    </w:p>
    <w:p w14:paraId="3F4469D3" w14:textId="77777777" w:rsidR="006A0E62" w:rsidRDefault="006A0E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5.2.2. File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_Toc311794024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6</w:t>
      </w:r>
      <w:r>
        <w:rPr>
          <w:noProof/>
        </w:rPr>
        <w:fldChar w:fldCharType="end"/>
      </w:r>
    </w:p>
    <w:p w14:paraId="3E9C8E95" w14:textId="77777777" w:rsidR="006A0E62" w:rsidRDefault="006A0E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5.3. Databases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_Toc311794025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7</w:t>
      </w:r>
      <w:r>
        <w:rPr>
          <w:noProof/>
        </w:rPr>
        <w:fldChar w:fldCharType="end"/>
      </w:r>
    </w:p>
    <w:p w14:paraId="1716B62F" w14:textId="77777777" w:rsidR="006A0E62" w:rsidRDefault="006A0E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5.3.1. PostgreSQL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_Toc311794026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7</w:t>
      </w:r>
      <w:r>
        <w:rPr>
          <w:noProof/>
        </w:rPr>
        <w:fldChar w:fldCharType="end"/>
      </w:r>
    </w:p>
    <w:p w14:paraId="5D57EA8F" w14:textId="77777777" w:rsidR="006A0E62" w:rsidRDefault="006A0E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5.3.2. Table : data_collection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_Toc311794027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7</w:t>
      </w:r>
      <w:r>
        <w:rPr>
          <w:noProof/>
        </w:rPr>
        <w:fldChar w:fldCharType="end"/>
      </w:r>
    </w:p>
    <w:p w14:paraId="10CE66B7" w14:textId="77777777" w:rsidR="006A0E62" w:rsidRDefault="006A0E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5.3.3. Table : data_geo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_Toc311794028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8</w:t>
      </w:r>
      <w:r>
        <w:rPr>
          <w:noProof/>
        </w:rPr>
        <w:fldChar w:fldCharType="end"/>
      </w:r>
    </w:p>
    <w:p w14:paraId="59472A22" w14:textId="77777777" w:rsidR="006A0E62" w:rsidRDefault="006A0E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5.4. Non-functional Related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_Toc311794029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9</w:t>
      </w:r>
      <w:r>
        <w:rPr>
          <w:noProof/>
        </w:rPr>
        <w:fldChar w:fldCharType="end"/>
      </w:r>
    </w:p>
    <w:p w14:paraId="1A284846" w14:textId="77777777" w:rsidR="006A0E62" w:rsidRDefault="006A0E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5.4.1.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_Toc311794030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9</w:t>
      </w:r>
      <w:r>
        <w:rPr>
          <w:noProof/>
        </w:rPr>
        <w:fldChar w:fldCharType="end"/>
      </w:r>
    </w:p>
    <w:p w14:paraId="16696AD1" w14:textId="77777777" w:rsidR="006A0E62" w:rsidRDefault="006A0E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5.4.2.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_Toc311794031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9</w:t>
      </w:r>
      <w:r>
        <w:rPr>
          <w:noProof/>
        </w:rPr>
        <w:fldChar w:fldCharType="end"/>
      </w:r>
    </w:p>
    <w:p w14:paraId="65338F0B" w14:textId="77777777" w:rsidR="006A0E62" w:rsidRDefault="006A0E6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_Toc311794032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9</w:t>
      </w:r>
      <w:r>
        <w:rPr>
          <w:noProof/>
        </w:rPr>
        <w:fldChar w:fldCharType="end"/>
      </w:r>
    </w:p>
    <w:p w14:paraId="06037EE7" w14:textId="77777777" w:rsidR="006A0E62" w:rsidRDefault="006A0E6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1C0D80">
        <w:rPr>
          <w:rFonts w:ascii="Arial" w:hAnsi="Arial"/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_Toc311794033 \h </w:instrText>
      </w:r>
      <w:r>
        <w:rPr>
          <w:noProof/>
        </w:rPr>
      </w:r>
      <w:r>
        <w:rPr>
          <w:noProof/>
        </w:rPr>
        <w:fldChar w:fldCharType="separate"/>
      </w:r>
      <w:r w:rsidR="00D75666">
        <w:rPr>
          <w:noProof/>
        </w:rPr>
        <w:t>10</w:t>
      </w:r>
      <w:r>
        <w:rPr>
          <w:noProof/>
        </w:rPr>
        <w:fldChar w:fldCharType="end"/>
      </w:r>
    </w:p>
    <w:p w14:paraId="5107F56F" w14:textId="77777777" w:rsidR="00C73EBC" w:rsidRPr="00315368" w:rsidRDefault="00142401" w:rsidP="001A3786">
      <w:pPr>
        <w:pStyle w:val="BodyText"/>
        <w:rPr>
          <w:rFonts w:ascii="Arial" w:hAnsi="Arial" w:cs="Arial"/>
        </w:rPr>
      </w:pPr>
      <w:r w:rsidRPr="00315368">
        <w:rPr>
          <w:rFonts w:ascii="Arial" w:hAnsi="Arial" w:cs="Arial"/>
        </w:rPr>
        <w:fldChar w:fldCharType="end"/>
      </w:r>
    </w:p>
    <w:p w14:paraId="395F8ABA" w14:textId="7B0BB677" w:rsidR="00C73EBC" w:rsidRPr="00315368" w:rsidRDefault="00E03EC0" w:rsidP="008F4A83">
      <w:pPr>
        <w:pStyle w:val="Title0"/>
        <w:jc w:val="center"/>
        <w:rPr>
          <w:rFonts w:ascii="Arial" w:hAnsi="Arial" w:cs="Arial"/>
        </w:rPr>
      </w:pPr>
      <w:r w:rsidRPr="00315368">
        <w:rPr>
          <w:rFonts w:ascii="Arial" w:hAnsi="Arial" w:cs="Arial"/>
        </w:rPr>
        <w:br w:type="page"/>
      </w:r>
      <w:r w:rsidR="00286423" w:rsidRPr="00315368">
        <w:rPr>
          <w:rFonts w:ascii="Arial" w:hAnsi="Arial" w:cs="Arial"/>
        </w:rPr>
        <w:t xml:space="preserve">AIDR </w:t>
      </w:r>
      <w:proofErr w:type="spellStart"/>
      <w:r w:rsidR="00286423" w:rsidRPr="00315368">
        <w:rPr>
          <w:rFonts w:ascii="Arial" w:hAnsi="Arial" w:cs="Arial"/>
        </w:rPr>
        <w:t>Persister</w:t>
      </w:r>
      <w:proofErr w:type="spellEnd"/>
      <w:r w:rsidR="00286423" w:rsidRPr="00315368">
        <w:rPr>
          <w:rFonts w:ascii="Arial" w:hAnsi="Arial" w:cs="Arial"/>
        </w:rPr>
        <w:t xml:space="preserve"> </w:t>
      </w:r>
      <w:r w:rsidR="009E5269">
        <w:rPr>
          <w:rFonts w:ascii="Arial" w:hAnsi="Arial" w:cs="Arial"/>
        </w:rPr>
        <w:t>File Parsing</w:t>
      </w:r>
    </w:p>
    <w:p w14:paraId="2159CE86" w14:textId="77777777" w:rsidR="009D4DF2" w:rsidRPr="00315368" w:rsidRDefault="00C73EBC" w:rsidP="00760DB3">
      <w:pPr>
        <w:pStyle w:val="Heading1"/>
        <w:rPr>
          <w:rFonts w:ascii="Arial" w:hAnsi="Arial"/>
        </w:rPr>
      </w:pPr>
      <w:bookmarkStart w:id="1" w:name="_Toc311794011"/>
      <w:r w:rsidRPr="00315368">
        <w:rPr>
          <w:rFonts w:ascii="Arial" w:hAnsi="Arial"/>
        </w:rPr>
        <w:t>Introduction</w:t>
      </w:r>
      <w:bookmarkEnd w:id="1"/>
    </w:p>
    <w:p w14:paraId="4B9A7154" w14:textId="77777777" w:rsidR="00286423" w:rsidRPr="00315368" w:rsidRDefault="00286423" w:rsidP="00AA63AC">
      <w:pPr>
        <w:pStyle w:val="BodyNarrative"/>
        <w:ind w:firstLine="0"/>
        <w:jc w:val="left"/>
        <w:rPr>
          <w:rFonts w:ascii="Arial" w:hAnsi="Arial" w:cs="Arial"/>
          <w:szCs w:val="24"/>
          <w:lang w:eastAsia="en-GB"/>
        </w:rPr>
      </w:pPr>
      <w:bookmarkStart w:id="2" w:name="_Toc72549694"/>
      <w:bookmarkStart w:id="3" w:name="_Toc81281991"/>
    </w:p>
    <w:p w14:paraId="549B26D8" w14:textId="77777777" w:rsidR="00B970B9" w:rsidRPr="00315368" w:rsidRDefault="00B970B9" w:rsidP="00B970B9">
      <w:pPr>
        <w:pStyle w:val="BodyNarrative"/>
        <w:ind w:firstLine="0"/>
        <w:jc w:val="left"/>
        <w:rPr>
          <w:rFonts w:ascii="Arial" w:hAnsi="Arial" w:cs="Arial"/>
          <w:szCs w:val="24"/>
          <w:lang w:eastAsia="en-GB"/>
        </w:rPr>
      </w:pPr>
    </w:p>
    <w:p w14:paraId="5F2E21F4" w14:textId="77777777" w:rsidR="00E72BD9" w:rsidRPr="00315368" w:rsidRDefault="00E72BD9" w:rsidP="00760DB3">
      <w:pPr>
        <w:pStyle w:val="Heading1"/>
        <w:rPr>
          <w:rFonts w:ascii="Arial" w:hAnsi="Arial"/>
        </w:rPr>
      </w:pPr>
      <w:bookmarkStart w:id="4" w:name="_Toc311794012"/>
      <w:r w:rsidRPr="00315368">
        <w:rPr>
          <w:rFonts w:ascii="Arial" w:hAnsi="Arial"/>
        </w:rPr>
        <w:t>Related Documents/Links</w:t>
      </w:r>
      <w:bookmarkEnd w:id="2"/>
      <w:bookmarkEnd w:id="3"/>
      <w:r w:rsidR="006B2048" w:rsidRPr="00315368">
        <w:rPr>
          <w:rFonts w:ascii="Arial" w:hAnsi="Arial"/>
        </w:rPr>
        <w:t>/People</w:t>
      </w:r>
      <w:bookmarkEnd w:id="4"/>
    </w:p>
    <w:p w14:paraId="07D986A7" w14:textId="77777777" w:rsidR="00FF48FC" w:rsidRPr="00315368" w:rsidRDefault="00E72BD9" w:rsidP="002C5251">
      <w:pPr>
        <w:pStyle w:val="BodyText"/>
        <w:rPr>
          <w:rFonts w:ascii="Arial" w:hAnsi="Arial" w:cs="Arial"/>
          <w:szCs w:val="20"/>
        </w:rPr>
      </w:pPr>
      <w:r w:rsidRPr="00315368">
        <w:rPr>
          <w:rFonts w:ascii="Arial" w:hAnsi="Arial" w:cs="Arial"/>
          <w:szCs w:val="20"/>
        </w:rPr>
        <w:t>References in the text</w:t>
      </w:r>
      <w:r w:rsidR="00D9645E" w:rsidRPr="00315368">
        <w:rPr>
          <w:rFonts w:ascii="Arial" w:hAnsi="Arial" w:cs="Arial"/>
          <w:szCs w:val="20"/>
        </w:rPr>
        <w:t xml:space="preserve"> throughout this document</w:t>
      </w:r>
      <w:r w:rsidRPr="00315368">
        <w:rPr>
          <w:rFonts w:ascii="Arial" w:hAnsi="Arial" w:cs="Arial"/>
          <w:szCs w:val="20"/>
        </w:rPr>
        <w:t xml:space="preserve"> appear in square brackets (e.g., [</w:t>
      </w:r>
      <w:r w:rsidR="00E560B8" w:rsidRPr="00315368">
        <w:rPr>
          <w:rFonts w:ascii="Arial" w:hAnsi="Arial" w:cs="Arial"/>
          <w:szCs w:val="20"/>
        </w:rPr>
        <w:t>1</w:t>
      </w:r>
      <w:r w:rsidRPr="00315368">
        <w:rPr>
          <w:rFonts w:ascii="Arial" w:hAnsi="Arial" w:cs="Arial"/>
          <w:szCs w:val="20"/>
        </w:rPr>
        <w:t>]</w:t>
      </w:r>
      <w:r w:rsidR="009F24F2" w:rsidRPr="00315368">
        <w:rPr>
          <w:rFonts w:ascii="Arial" w:hAnsi="Arial" w:cs="Arial"/>
          <w:szCs w:val="20"/>
        </w:rPr>
        <w:t>, [JS]</w:t>
      </w:r>
      <w:r w:rsidRPr="00315368">
        <w:rPr>
          <w:rFonts w:ascii="Arial" w:hAnsi="Arial" w:cs="Arial"/>
          <w:szCs w:val="20"/>
        </w:rPr>
        <w:t>).</w:t>
      </w:r>
    </w:p>
    <w:p w14:paraId="3F0F758E" w14:textId="77777777" w:rsidR="002C5251" w:rsidRPr="00315368" w:rsidRDefault="002C5251" w:rsidP="001A3786">
      <w:pPr>
        <w:pStyle w:val="BodyText"/>
        <w:rPr>
          <w:rFonts w:ascii="Arial" w:hAnsi="Arial" w:cs="Arial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315368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315368" w:rsidRDefault="00F56DF8" w:rsidP="00F56DF8">
            <w:pPr>
              <w:pStyle w:val="CellBase"/>
              <w:rPr>
                <w:rFonts w:ascii="Arial" w:hAnsi="Arial" w:cs="Arial"/>
                <w:b/>
                <w:szCs w:val="20"/>
              </w:rPr>
            </w:pPr>
            <w:r w:rsidRPr="00315368">
              <w:rPr>
                <w:rFonts w:ascii="Arial" w:hAnsi="Arial" w:cs="Arial"/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315368" w:rsidRDefault="00F56DF8" w:rsidP="00F56DF8">
            <w:pPr>
              <w:pStyle w:val="CellBase"/>
              <w:rPr>
                <w:rFonts w:ascii="Arial" w:hAnsi="Arial" w:cs="Arial"/>
                <w:b/>
                <w:szCs w:val="20"/>
              </w:rPr>
            </w:pPr>
            <w:r w:rsidRPr="00315368">
              <w:rPr>
                <w:rFonts w:ascii="Arial" w:hAnsi="Arial" w:cs="Arial"/>
                <w:b/>
                <w:szCs w:val="20"/>
              </w:rPr>
              <w:t>Document/Link</w:t>
            </w:r>
            <w:r w:rsidR="009F24F2" w:rsidRPr="00315368">
              <w:rPr>
                <w:rFonts w:ascii="Arial" w:hAnsi="Arial" w:cs="Arial"/>
                <w:b/>
                <w:szCs w:val="20"/>
              </w:rPr>
              <w:t>/Person</w:t>
            </w:r>
            <w:r w:rsidR="008A1329" w:rsidRPr="00315368">
              <w:rPr>
                <w:rFonts w:ascii="Arial" w:hAnsi="Arial" w:cs="Arial"/>
                <w:b/>
                <w:szCs w:val="20"/>
              </w:rPr>
              <w:t>/Application</w:t>
            </w:r>
          </w:p>
        </w:tc>
      </w:tr>
      <w:tr w:rsidR="00F56DF8" w:rsidRPr="00315368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315368" w:rsidRDefault="00F56DF8" w:rsidP="00F41219">
            <w:pPr>
              <w:pStyle w:val="CellBase"/>
              <w:numPr>
                <w:ilvl w:val="0"/>
                <w:numId w:val="3"/>
              </w:num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68BE5CF6" w:rsidR="00B82E7C" w:rsidRPr="00315368" w:rsidRDefault="008A1329" w:rsidP="00F56DF8">
            <w:pPr>
              <w:pStyle w:val="CellBase"/>
              <w:rPr>
                <w:rFonts w:ascii="Arial" w:hAnsi="Arial" w:cs="Arial"/>
                <w:szCs w:val="20"/>
              </w:rPr>
            </w:pPr>
            <w:proofErr w:type="spellStart"/>
            <w:r w:rsidRPr="00315368">
              <w:rPr>
                <w:rFonts w:ascii="Arial" w:hAnsi="Arial" w:cs="Arial"/>
                <w:szCs w:val="20"/>
              </w:rPr>
              <w:t>MicroMappers</w:t>
            </w:r>
            <w:proofErr w:type="spellEnd"/>
            <w:r w:rsidR="00706A19" w:rsidRPr="00315368">
              <w:rPr>
                <w:rFonts w:ascii="Arial" w:hAnsi="Arial" w:cs="Arial"/>
                <w:szCs w:val="20"/>
              </w:rPr>
              <w:t xml:space="preserve"> http://clickers.micromappers.org/</w:t>
            </w:r>
          </w:p>
        </w:tc>
      </w:tr>
      <w:tr w:rsidR="00B82E7C" w:rsidRPr="00315368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315368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25472860" w:rsidR="00B82E7C" w:rsidRPr="00315368" w:rsidRDefault="008A1329" w:rsidP="00F56DF8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>AIDR</w:t>
            </w:r>
            <w:r w:rsidR="00706A19" w:rsidRPr="00315368">
              <w:rPr>
                <w:rFonts w:ascii="Arial" w:hAnsi="Arial" w:cs="Arial"/>
                <w:szCs w:val="20"/>
              </w:rPr>
              <w:t xml:space="preserve"> http://aidr-dev.qcri.org/AIDRFetchManager/</w:t>
            </w:r>
          </w:p>
        </w:tc>
      </w:tr>
      <w:tr w:rsidR="00B82E7C" w:rsidRPr="00315368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315368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77777777" w:rsidR="00B82E7C" w:rsidRPr="00315368" w:rsidRDefault="00D64702" w:rsidP="00F56DF8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 xml:space="preserve">Digital Humanitarian volunteers coordinator </w:t>
            </w:r>
          </w:p>
        </w:tc>
      </w:tr>
      <w:tr w:rsidR="00B82E7C" w:rsidRPr="00315368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315368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7C66DC58" w:rsidR="00B82E7C" w:rsidRPr="00315368" w:rsidRDefault="00DA436A" w:rsidP="00F56DF8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>Image Clicker</w:t>
            </w:r>
            <w:r w:rsidR="00706A19" w:rsidRPr="00315368">
              <w:rPr>
                <w:rFonts w:ascii="Arial" w:hAnsi="Arial" w:cs="Arial"/>
                <w:szCs w:val="20"/>
              </w:rPr>
              <w:t xml:space="preserve"> http://clickers.micromappers.org/app/MM_ImageClicker/</w:t>
            </w:r>
          </w:p>
        </w:tc>
      </w:tr>
      <w:tr w:rsidR="00B82E7C" w:rsidRPr="00315368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315368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6CBA9624" w:rsidR="00B82E7C" w:rsidRPr="00315368" w:rsidRDefault="00DA436A" w:rsidP="00F56DF8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>Text Clicker</w:t>
            </w:r>
            <w:r w:rsidR="00706A19" w:rsidRPr="00315368">
              <w:rPr>
                <w:rFonts w:ascii="Arial" w:hAnsi="Arial" w:cs="Arial"/>
                <w:szCs w:val="20"/>
              </w:rPr>
              <w:t xml:space="preserve"> http://clickers.micromappers.org/app/MM_TextClicker/</w:t>
            </w:r>
          </w:p>
        </w:tc>
      </w:tr>
      <w:tr w:rsidR="00B82E7C" w:rsidRPr="00315368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315368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77777777" w:rsidR="00B82E7C" w:rsidRPr="00315368" w:rsidRDefault="00DA436A" w:rsidP="00F56DF8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>MicroFilters</w:t>
            </w:r>
          </w:p>
        </w:tc>
      </w:tr>
      <w:tr w:rsidR="00B82E7C" w:rsidRPr="00315368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315368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478681F0" w:rsidR="00B82E7C" w:rsidRPr="00315368" w:rsidRDefault="00706A19" w:rsidP="00F56DF8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>Video Clicker http://clickers.micromappers.org/app/MM_VideoClicker/</w:t>
            </w:r>
          </w:p>
        </w:tc>
      </w:tr>
      <w:tr w:rsidR="00286423" w:rsidRPr="00315368" w14:paraId="255F3F7D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C003B50" w14:textId="77777777" w:rsidR="00286423" w:rsidRPr="00315368" w:rsidRDefault="00286423" w:rsidP="00F41219">
            <w:pPr>
              <w:pStyle w:val="CellBase"/>
              <w:numPr>
                <w:ilvl w:val="0"/>
                <w:numId w:val="3"/>
              </w:num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5FF06BAA" w14:textId="77777777" w:rsidR="00286423" w:rsidRPr="00315368" w:rsidRDefault="00286423" w:rsidP="00F56DF8">
            <w:pPr>
              <w:pStyle w:val="CellBase"/>
              <w:rPr>
                <w:rFonts w:ascii="Arial" w:hAnsi="Arial" w:cs="Arial"/>
                <w:szCs w:val="20"/>
              </w:rPr>
            </w:pPr>
          </w:p>
        </w:tc>
      </w:tr>
      <w:tr w:rsidR="00286423" w:rsidRPr="00315368" w14:paraId="42A500BB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A75F662" w14:textId="77777777" w:rsidR="00286423" w:rsidRPr="00315368" w:rsidRDefault="00286423" w:rsidP="00F41219">
            <w:pPr>
              <w:pStyle w:val="CellBase"/>
              <w:numPr>
                <w:ilvl w:val="0"/>
                <w:numId w:val="3"/>
              </w:num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4A79EDCF" w14:textId="77777777" w:rsidR="00286423" w:rsidRPr="00315368" w:rsidRDefault="00286423" w:rsidP="00F56DF8">
            <w:pPr>
              <w:pStyle w:val="CellBase"/>
              <w:rPr>
                <w:rFonts w:ascii="Arial" w:hAnsi="Arial" w:cs="Arial"/>
                <w:szCs w:val="20"/>
              </w:rPr>
            </w:pPr>
          </w:p>
        </w:tc>
      </w:tr>
      <w:tr w:rsidR="00286423" w:rsidRPr="00315368" w14:paraId="04F7C39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49CBD40" w14:textId="77777777" w:rsidR="00286423" w:rsidRPr="00315368" w:rsidRDefault="00286423" w:rsidP="00F41219">
            <w:pPr>
              <w:pStyle w:val="CellBase"/>
              <w:numPr>
                <w:ilvl w:val="0"/>
                <w:numId w:val="3"/>
              </w:num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6C15374F" w14:textId="77777777" w:rsidR="00286423" w:rsidRPr="00315368" w:rsidRDefault="00286423" w:rsidP="00F56DF8">
            <w:pPr>
              <w:pStyle w:val="CellBase"/>
              <w:rPr>
                <w:rFonts w:ascii="Arial" w:hAnsi="Arial" w:cs="Arial"/>
                <w:szCs w:val="20"/>
              </w:rPr>
            </w:pPr>
          </w:p>
        </w:tc>
      </w:tr>
      <w:tr w:rsidR="00286423" w:rsidRPr="00315368" w14:paraId="576C08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1879BF9" w14:textId="77777777" w:rsidR="00286423" w:rsidRPr="00315368" w:rsidRDefault="00286423" w:rsidP="00F41219">
            <w:pPr>
              <w:pStyle w:val="CellBase"/>
              <w:numPr>
                <w:ilvl w:val="0"/>
                <w:numId w:val="3"/>
              </w:num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7A778D13" w14:textId="77777777" w:rsidR="00286423" w:rsidRPr="00315368" w:rsidRDefault="00286423" w:rsidP="00F56DF8">
            <w:pPr>
              <w:pStyle w:val="CellBase"/>
              <w:rPr>
                <w:rFonts w:ascii="Arial" w:hAnsi="Arial" w:cs="Arial"/>
                <w:szCs w:val="20"/>
              </w:rPr>
            </w:pPr>
          </w:p>
        </w:tc>
      </w:tr>
      <w:tr w:rsidR="00B82E7C" w:rsidRPr="00315368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315368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315368" w:rsidRDefault="00B82E7C" w:rsidP="00F56DF8">
            <w:pPr>
              <w:pStyle w:val="CellBase"/>
              <w:rPr>
                <w:rFonts w:ascii="Arial" w:hAnsi="Arial" w:cs="Arial"/>
                <w:szCs w:val="20"/>
              </w:rPr>
            </w:pPr>
          </w:p>
        </w:tc>
      </w:tr>
    </w:tbl>
    <w:p w14:paraId="05E06E18" w14:textId="77777777" w:rsidR="008F7062" w:rsidRPr="00315368" w:rsidRDefault="008F7062" w:rsidP="00760DB3">
      <w:pPr>
        <w:pStyle w:val="Heading1"/>
        <w:rPr>
          <w:rFonts w:ascii="Arial" w:hAnsi="Arial"/>
        </w:rPr>
      </w:pPr>
      <w:bookmarkStart w:id="5" w:name="_Ref90869722"/>
      <w:bookmarkStart w:id="6" w:name="_Toc311794013"/>
      <w:r w:rsidRPr="00315368">
        <w:rPr>
          <w:rFonts w:ascii="Arial" w:hAnsi="Arial"/>
        </w:rPr>
        <w:t>Glossary</w:t>
      </w:r>
      <w:bookmarkEnd w:id="6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315368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315368" w:rsidRDefault="008F7062" w:rsidP="00F97634">
            <w:pPr>
              <w:pStyle w:val="CellBase"/>
              <w:rPr>
                <w:rFonts w:ascii="Arial" w:hAnsi="Arial" w:cs="Arial"/>
                <w:b/>
                <w:sz w:val="18"/>
              </w:rPr>
            </w:pPr>
            <w:r w:rsidRPr="00315368">
              <w:rPr>
                <w:rFonts w:ascii="Arial" w:hAnsi="Arial" w:cs="Arial"/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315368" w:rsidRDefault="008F7062" w:rsidP="00F97634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 w:rsidRPr="00315368">
              <w:rPr>
                <w:rFonts w:ascii="Arial" w:hAnsi="Arial" w:cs="Arial"/>
                <w:b/>
                <w:sz w:val="18"/>
                <w:szCs w:val="18"/>
              </w:rPr>
              <w:t>Definition</w:t>
            </w:r>
          </w:p>
        </w:tc>
      </w:tr>
      <w:tr w:rsidR="0047098C" w:rsidRPr="00315368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7777777" w:rsidR="0047098C" w:rsidRPr="00315368" w:rsidRDefault="00127CF5" w:rsidP="0047098C">
            <w:pPr>
              <w:pStyle w:val="CellBase"/>
              <w:rPr>
                <w:rFonts w:ascii="Arial" w:hAnsi="Arial" w:cs="Arial"/>
                <w:bCs/>
                <w:szCs w:val="20"/>
              </w:rPr>
            </w:pPr>
            <w:r w:rsidRPr="00315368">
              <w:rPr>
                <w:rFonts w:ascii="Arial" w:hAnsi="Arial" w:cs="Arial"/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449B2584" w14:textId="77777777" w:rsidR="0047098C" w:rsidRPr="00315368" w:rsidRDefault="00127CF5" w:rsidP="00127CF5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 xml:space="preserve">Artificial Intelligence for Disaster </w:t>
            </w:r>
            <w:proofErr w:type="gramStart"/>
            <w:r w:rsidRPr="00315368">
              <w:rPr>
                <w:rFonts w:ascii="Arial" w:hAnsi="Arial" w:cs="Arial"/>
                <w:szCs w:val="20"/>
              </w:rPr>
              <w:t>Response :</w:t>
            </w:r>
            <w:proofErr w:type="gramEnd"/>
            <w:r w:rsidRPr="00315368">
              <w:rPr>
                <w:rFonts w:ascii="Arial" w:hAnsi="Arial" w:cs="Arial"/>
                <w:szCs w:val="20"/>
              </w:rPr>
              <w:t xml:space="preserve"> </w:t>
            </w:r>
            <w:hyperlink r:id="rId9" w:history="1">
              <w:r w:rsidRPr="00315368">
                <w:rPr>
                  <w:rStyle w:val="Hyperlink"/>
                  <w:rFonts w:ascii="Arial" w:hAnsi="Arial" w:cs="Arial"/>
                  <w:szCs w:val="20"/>
                </w:rPr>
                <w:t>http://aidr-dev.qcri.org/AIDRFetchManager/</w:t>
              </w:r>
            </w:hyperlink>
          </w:p>
          <w:p w14:paraId="0EFB214B" w14:textId="77777777" w:rsidR="00127CF5" w:rsidRPr="00315368" w:rsidRDefault="00127CF5" w:rsidP="00127CF5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>To use the application, user has to have twitter account</w:t>
            </w:r>
          </w:p>
        </w:tc>
      </w:tr>
      <w:tr w:rsidR="0047098C" w:rsidRPr="00315368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315368" w:rsidRDefault="005E2C67" w:rsidP="0047098C">
            <w:pPr>
              <w:pStyle w:val="CellBase"/>
              <w:rPr>
                <w:rFonts w:ascii="Arial" w:hAnsi="Arial" w:cs="Arial"/>
                <w:bCs/>
                <w:szCs w:val="20"/>
              </w:rPr>
            </w:pPr>
            <w:proofErr w:type="spellStart"/>
            <w:r w:rsidRPr="00315368">
              <w:rPr>
                <w:rFonts w:ascii="Arial" w:hAnsi="Arial" w:cs="Arial"/>
                <w:bCs/>
                <w:szCs w:val="20"/>
              </w:rPr>
              <w:t>MicroMappers</w:t>
            </w:r>
            <w:proofErr w:type="spellEnd"/>
          </w:p>
        </w:tc>
        <w:tc>
          <w:tcPr>
            <w:tcW w:w="7776" w:type="dxa"/>
          </w:tcPr>
          <w:p w14:paraId="3E6605BF" w14:textId="77777777" w:rsidR="0047098C" w:rsidRPr="00315368" w:rsidRDefault="009271EE" w:rsidP="00F97634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 xml:space="preserve">A cloned customized of </w:t>
            </w:r>
            <w:proofErr w:type="spellStart"/>
            <w:r w:rsidRPr="00315368">
              <w:rPr>
                <w:rFonts w:ascii="Arial" w:hAnsi="Arial" w:cs="Arial"/>
                <w:szCs w:val="20"/>
              </w:rPr>
              <w:t>Pybossa</w:t>
            </w:r>
            <w:proofErr w:type="spellEnd"/>
            <w:r w:rsidRPr="00315368">
              <w:rPr>
                <w:rFonts w:ascii="Arial" w:hAnsi="Arial" w:cs="Arial"/>
                <w:szCs w:val="20"/>
              </w:rPr>
              <w:t xml:space="preserve"> platform for tagging by Digital Humanitarians http://clickers.micromappers.org/</w:t>
            </w:r>
          </w:p>
        </w:tc>
      </w:tr>
      <w:tr w:rsidR="00CA6BEA" w:rsidRPr="00315368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5F535F39" w:rsidR="00CA6BEA" w:rsidRPr="00315368" w:rsidRDefault="004A5A76" w:rsidP="0047098C">
            <w:pPr>
              <w:pStyle w:val="CellBase"/>
              <w:rPr>
                <w:rFonts w:ascii="Arial" w:hAnsi="Arial" w:cs="Arial"/>
                <w:bCs/>
                <w:szCs w:val="20"/>
              </w:rPr>
            </w:pPr>
            <w:r w:rsidRPr="00315368">
              <w:rPr>
                <w:rFonts w:ascii="Arial" w:hAnsi="Arial" w:cs="Arial"/>
                <w:bCs/>
                <w:szCs w:val="20"/>
              </w:rPr>
              <w:t>AIDR Collection Data</w:t>
            </w:r>
          </w:p>
        </w:tc>
        <w:tc>
          <w:tcPr>
            <w:tcW w:w="7776" w:type="dxa"/>
          </w:tcPr>
          <w:p w14:paraId="19422B19" w14:textId="77777777" w:rsidR="00CA6BEA" w:rsidRPr="00315368" w:rsidRDefault="004A5A76" w:rsidP="00F97634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>Twitt</w:t>
            </w:r>
            <w:r w:rsidR="00CB2801" w:rsidRPr="00315368">
              <w:rPr>
                <w:rFonts w:ascii="Arial" w:hAnsi="Arial" w:cs="Arial"/>
                <w:szCs w:val="20"/>
              </w:rPr>
              <w:t>er data that is collected by AIDR based on configuration. AIDR Collection output</w:t>
            </w:r>
          </w:p>
        </w:tc>
      </w:tr>
      <w:tr w:rsidR="009D795A" w:rsidRPr="00315368" w14:paraId="221A3E6B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40274E6" w14:textId="77777777" w:rsidR="009D795A" w:rsidRPr="00315368" w:rsidRDefault="00F90B01" w:rsidP="0047098C">
            <w:pPr>
              <w:pStyle w:val="CellBase"/>
              <w:rPr>
                <w:rFonts w:ascii="Arial" w:hAnsi="Arial" w:cs="Arial"/>
                <w:bCs/>
                <w:szCs w:val="20"/>
              </w:rPr>
            </w:pPr>
            <w:r w:rsidRPr="00315368">
              <w:rPr>
                <w:rFonts w:ascii="Arial" w:hAnsi="Arial" w:cs="Arial"/>
                <w:bCs/>
                <w:szCs w:val="20"/>
              </w:rPr>
              <w:t>Text Clicker</w:t>
            </w:r>
          </w:p>
        </w:tc>
        <w:tc>
          <w:tcPr>
            <w:tcW w:w="7776" w:type="dxa"/>
          </w:tcPr>
          <w:p w14:paraId="0D4B7027" w14:textId="77777777" w:rsidR="009D795A" w:rsidRPr="00315368" w:rsidRDefault="00F90B01" w:rsidP="00F97634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>App that displays tweet text only. Then, user selects one of options</w:t>
            </w:r>
          </w:p>
        </w:tc>
      </w:tr>
      <w:tr w:rsidR="008F7062" w:rsidRPr="00315368" w14:paraId="5E4FE553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3D955D4" w14:textId="77777777" w:rsidR="008F7062" w:rsidRPr="00315368" w:rsidRDefault="00F90B01" w:rsidP="0047098C">
            <w:pPr>
              <w:pStyle w:val="CellBase"/>
              <w:rPr>
                <w:rFonts w:ascii="Arial" w:hAnsi="Arial" w:cs="Arial"/>
                <w:bCs/>
                <w:szCs w:val="20"/>
              </w:rPr>
            </w:pPr>
            <w:r w:rsidRPr="00315368">
              <w:rPr>
                <w:rFonts w:ascii="Arial" w:hAnsi="Arial" w:cs="Arial"/>
                <w:bCs/>
                <w:szCs w:val="20"/>
              </w:rPr>
              <w:t>Image Clicker</w:t>
            </w:r>
          </w:p>
        </w:tc>
        <w:tc>
          <w:tcPr>
            <w:tcW w:w="7776" w:type="dxa"/>
          </w:tcPr>
          <w:p w14:paraId="23BE8062" w14:textId="77777777" w:rsidR="008F7062" w:rsidRPr="00315368" w:rsidRDefault="00F90B01" w:rsidP="00F97634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>App that displays image only. Then, user selects one of options</w:t>
            </w:r>
          </w:p>
        </w:tc>
      </w:tr>
      <w:tr w:rsidR="0047098C" w:rsidRPr="00315368" w14:paraId="1391B11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A1D840F" w14:textId="6F70F862" w:rsidR="0047098C" w:rsidRPr="00315368" w:rsidRDefault="00BD77E9" w:rsidP="0047098C">
            <w:pPr>
              <w:pStyle w:val="CellBase"/>
              <w:rPr>
                <w:rFonts w:ascii="Arial" w:hAnsi="Arial" w:cs="Arial"/>
                <w:bCs/>
                <w:szCs w:val="20"/>
              </w:rPr>
            </w:pPr>
            <w:r w:rsidRPr="00315368">
              <w:rPr>
                <w:rFonts w:ascii="Arial" w:hAnsi="Arial" w:cs="Arial"/>
                <w:bCs/>
                <w:szCs w:val="20"/>
              </w:rPr>
              <w:t>Video Clicker</w:t>
            </w:r>
          </w:p>
        </w:tc>
        <w:tc>
          <w:tcPr>
            <w:tcW w:w="7776" w:type="dxa"/>
          </w:tcPr>
          <w:p w14:paraId="1960044D" w14:textId="50FDAE7A" w:rsidR="0047098C" w:rsidRPr="00315368" w:rsidRDefault="00BD77E9" w:rsidP="002E2B2E">
            <w:pPr>
              <w:pStyle w:val="CellBase"/>
              <w:rPr>
                <w:rFonts w:ascii="Arial" w:hAnsi="Arial" w:cs="Arial"/>
                <w:szCs w:val="20"/>
              </w:rPr>
            </w:pPr>
            <w:r w:rsidRPr="00315368">
              <w:rPr>
                <w:rFonts w:ascii="Arial" w:hAnsi="Arial" w:cs="Arial"/>
                <w:szCs w:val="20"/>
              </w:rPr>
              <w:t xml:space="preserve">App that displays </w:t>
            </w:r>
            <w:proofErr w:type="spellStart"/>
            <w:r w:rsidRPr="00315368">
              <w:rPr>
                <w:rFonts w:ascii="Arial" w:hAnsi="Arial" w:cs="Arial"/>
                <w:szCs w:val="20"/>
              </w:rPr>
              <w:t>Youtube</w:t>
            </w:r>
            <w:proofErr w:type="spellEnd"/>
            <w:r w:rsidRPr="00315368">
              <w:rPr>
                <w:rFonts w:ascii="Arial" w:hAnsi="Arial" w:cs="Arial"/>
                <w:szCs w:val="20"/>
              </w:rPr>
              <w:t xml:space="preserve"> video only. Then, user selects all scenes that </w:t>
            </w:r>
            <w:proofErr w:type="gramStart"/>
            <w:r w:rsidRPr="00315368">
              <w:rPr>
                <w:rFonts w:ascii="Arial" w:hAnsi="Arial" w:cs="Arial"/>
                <w:szCs w:val="20"/>
              </w:rPr>
              <w:t>is</w:t>
            </w:r>
            <w:proofErr w:type="gramEnd"/>
            <w:r w:rsidRPr="00315368">
              <w:rPr>
                <w:rFonts w:ascii="Arial" w:hAnsi="Arial" w:cs="Arial"/>
                <w:szCs w:val="20"/>
              </w:rPr>
              <w:t xml:space="preserve"> related damage assessment.</w:t>
            </w:r>
          </w:p>
        </w:tc>
      </w:tr>
      <w:tr w:rsidR="00F90B01" w:rsidRPr="00315368" w14:paraId="1FF2F9D6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5742FB18" w14:textId="2F715186" w:rsidR="00F90B01" w:rsidRPr="00315368" w:rsidRDefault="00A22B9C" w:rsidP="0047098C">
            <w:pPr>
              <w:pStyle w:val="CellBase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Aerial Clicker</w:t>
            </w:r>
          </w:p>
        </w:tc>
        <w:tc>
          <w:tcPr>
            <w:tcW w:w="7776" w:type="dxa"/>
          </w:tcPr>
          <w:p w14:paraId="3FA7B5B7" w14:textId="52135302" w:rsidR="0092237F" w:rsidRPr="00315368" w:rsidRDefault="0092237F" w:rsidP="00286423">
            <w:pPr>
              <w:pStyle w:val="CellBase"/>
              <w:rPr>
                <w:rFonts w:ascii="Arial" w:hAnsi="Arial" w:cs="Arial"/>
                <w:szCs w:val="20"/>
              </w:rPr>
            </w:pPr>
          </w:p>
        </w:tc>
      </w:tr>
      <w:tr w:rsidR="00F90B01" w:rsidRPr="00315368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26694463" w:rsidR="00F90B01" w:rsidRPr="00315368" w:rsidRDefault="00F90B01" w:rsidP="0047098C">
            <w:pPr>
              <w:pStyle w:val="CellBase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5EB861F0" w14:textId="4A646132" w:rsidR="00F90B01" w:rsidRPr="00315368" w:rsidRDefault="00F90B01" w:rsidP="00F97634">
            <w:pPr>
              <w:pStyle w:val="CellBase"/>
              <w:rPr>
                <w:rFonts w:ascii="Arial" w:hAnsi="Arial" w:cs="Arial"/>
                <w:szCs w:val="20"/>
              </w:rPr>
            </w:pPr>
          </w:p>
        </w:tc>
      </w:tr>
      <w:tr w:rsidR="00F90B01" w:rsidRPr="00315368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7777777" w:rsidR="00F90B01" w:rsidRPr="00315368" w:rsidRDefault="00F90B01" w:rsidP="0047098C">
            <w:pPr>
              <w:pStyle w:val="CellBase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77777777" w:rsidR="00F90B01" w:rsidRPr="00315368" w:rsidRDefault="00F90B01" w:rsidP="00F97634">
            <w:pPr>
              <w:pStyle w:val="CellBase"/>
              <w:rPr>
                <w:rFonts w:ascii="Arial" w:hAnsi="Arial" w:cs="Arial"/>
                <w:szCs w:val="20"/>
              </w:rPr>
            </w:pPr>
          </w:p>
        </w:tc>
      </w:tr>
      <w:tr w:rsidR="0047098C" w:rsidRPr="00315368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315368" w:rsidRDefault="0047098C" w:rsidP="0047098C">
            <w:pPr>
              <w:pStyle w:val="CellBase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315368" w:rsidRDefault="0047098C" w:rsidP="00F97634">
            <w:pPr>
              <w:pStyle w:val="CellBase"/>
              <w:rPr>
                <w:rFonts w:ascii="Arial" w:hAnsi="Arial" w:cs="Arial"/>
                <w:szCs w:val="20"/>
              </w:rPr>
            </w:pPr>
          </w:p>
        </w:tc>
      </w:tr>
    </w:tbl>
    <w:p w14:paraId="0DDC6C50" w14:textId="0764B9BC" w:rsidR="0028358A" w:rsidRPr="00315368" w:rsidRDefault="00DB7245" w:rsidP="00760DB3">
      <w:pPr>
        <w:pStyle w:val="Heading1"/>
        <w:rPr>
          <w:rFonts w:ascii="Arial" w:hAnsi="Arial"/>
        </w:rPr>
      </w:pPr>
      <w:bookmarkStart w:id="7" w:name="_Toc311794014"/>
      <w:bookmarkEnd w:id="5"/>
      <w:r w:rsidRPr="00315368">
        <w:rPr>
          <w:rFonts w:ascii="Arial" w:hAnsi="Arial"/>
        </w:rPr>
        <w:t>S</w:t>
      </w:r>
      <w:r w:rsidR="002B52B1" w:rsidRPr="00315368">
        <w:rPr>
          <w:rFonts w:ascii="Arial" w:hAnsi="Arial"/>
        </w:rPr>
        <w:t>cope</w:t>
      </w:r>
      <w:bookmarkEnd w:id="7"/>
    </w:p>
    <w:p w14:paraId="5C33F4EE" w14:textId="77777777" w:rsidR="002B52B1" w:rsidRPr="00315368" w:rsidRDefault="002B52B1" w:rsidP="00760DB3">
      <w:pPr>
        <w:pStyle w:val="Heading2"/>
        <w:rPr>
          <w:rFonts w:ascii="Arial" w:hAnsi="Arial"/>
        </w:rPr>
      </w:pPr>
      <w:bookmarkStart w:id="8" w:name="_Toc311794015"/>
      <w:r w:rsidRPr="00315368">
        <w:rPr>
          <w:rFonts w:ascii="Arial" w:hAnsi="Arial"/>
        </w:rPr>
        <w:t xml:space="preserve">Goals </w:t>
      </w:r>
      <w:r w:rsidR="00DB7245" w:rsidRPr="00315368">
        <w:rPr>
          <w:rFonts w:ascii="Arial" w:hAnsi="Arial"/>
        </w:rPr>
        <w:t>and</w:t>
      </w:r>
      <w:r w:rsidRPr="00315368">
        <w:rPr>
          <w:rFonts w:ascii="Arial" w:hAnsi="Arial"/>
        </w:rPr>
        <w:t xml:space="preserve"> Objectives</w:t>
      </w:r>
      <w:bookmarkEnd w:id="8"/>
    </w:p>
    <w:p w14:paraId="3F3BA944" w14:textId="77777777" w:rsidR="00A20A87" w:rsidRPr="00315368" w:rsidRDefault="00A20A87" w:rsidP="00A20A87">
      <w:pPr>
        <w:rPr>
          <w:rFonts w:ascii="Arial" w:hAnsi="Arial" w:cs="Arial"/>
        </w:rPr>
      </w:pPr>
    </w:p>
    <w:p w14:paraId="52E4967C" w14:textId="77777777" w:rsidR="002B52B1" w:rsidRPr="00315368" w:rsidRDefault="002B52B1" w:rsidP="00760DB3">
      <w:pPr>
        <w:pStyle w:val="Heading2"/>
        <w:rPr>
          <w:rFonts w:ascii="Arial" w:hAnsi="Arial"/>
        </w:rPr>
      </w:pPr>
      <w:bookmarkStart w:id="9" w:name="_Toc311794016"/>
      <w:r w:rsidRPr="00315368">
        <w:rPr>
          <w:rFonts w:ascii="Arial" w:hAnsi="Arial"/>
        </w:rPr>
        <w:t>Assumptions</w:t>
      </w:r>
      <w:bookmarkEnd w:id="9"/>
    </w:p>
    <w:p w14:paraId="30389F65" w14:textId="3EBC04CC" w:rsidR="00DA6647" w:rsidRPr="00C17B5A" w:rsidRDefault="009B2B6D" w:rsidP="00EA09C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17B5A">
        <w:rPr>
          <w:rFonts w:ascii="Arial" w:hAnsi="Arial" w:cs="Arial"/>
        </w:rPr>
        <w:t>Predictable data access pattern</w:t>
      </w:r>
    </w:p>
    <w:p w14:paraId="14D8081D" w14:textId="3373CA8E" w:rsidR="009B2B6D" w:rsidRPr="00C17B5A" w:rsidRDefault="009B2B6D" w:rsidP="00EA09C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17B5A">
        <w:rPr>
          <w:rFonts w:ascii="Arial" w:hAnsi="Arial" w:cs="Arial"/>
        </w:rPr>
        <w:t xml:space="preserve">Well-structured </w:t>
      </w:r>
      <w:proofErr w:type="gramStart"/>
      <w:r w:rsidRPr="00C17B5A">
        <w:rPr>
          <w:rFonts w:ascii="Arial" w:hAnsi="Arial" w:cs="Arial"/>
        </w:rPr>
        <w:t>dataset</w:t>
      </w:r>
      <w:r w:rsidR="00C17B5A" w:rsidRPr="00C17B5A">
        <w:rPr>
          <w:rFonts w:ascii="Arial" w:hAnsi="Arial" w:cs="Arial"/>
        </w:rPr>
        <w:t>(</w:t>
      </w:r>
      <w:proofErr w:type="gramEnd"/>
      <w:r w:rsidR="00C17B5A" w:rsidRPr="00C17B5A">
        <w:rPr>
          <w:rFonts w:ascii="Arial" w:hAnsi="Arial" w:cs="Arial"/>
        </w:rPr>
        <w:t>JSON)</w:t>
      </w:r>
    </w:p>
    <w:p w14:paraId="654A6DEC" w14:textId="77777777" w:rsidR="002B52B1" w:rsidRPr="00315368" w:rsidRDefault="002B52B1" w:rsidP="00760DB3">
      <w:pPr>
        <w:pStyle w:val="Heading2"/>
        <w:rPr>
          <w:rFonts w:ascii="Arial" w:hAnsi="Arial"/>
        </w:rPr>
      </w:pPr>
      <w:bookmarkStart w:id="10" w:name="_Toc311794017"/>
      <w:r w:rsidRPr="00315368">
        <w:rPr>
          <w:rFonts w:ascii="Arial" w:hAnsi="Arial"/>
        </w:rPr>
        <w:t>Constraints</w:t>
      </w:r>
      <w:bookmarkEnd w:id="10"/>
    </w:p>
    <w:p w14:paraId="38697952" w14:textId="160D4ACC" w:rsidR="00C17B5A" w:rsidRPr="00C17B5A" w:rsidRDefault="00C17B5A" w:rsidP="00EA09C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Social Media </w:t>
      </w:r>
      <w:proofErr w:type="spellStart"/>
      <w:r>
        <w:rPr>
          <w:rFonts w:ascii="Arial" w:hAnsi="Arial" w:cs="Arial"/>
        </w:rPr>
        <w:t>api</w:t>
      </w:r>
      <w:proofErr w:type="spellEnd"/>
    </w:p>
    <w:p w14:paraId="41600D50" w14:textId="3D72286C" w:rsidR="00C17B5A" w:rsidRPr="00C17B5A" w:rsidRDefault="00C17B5A" w:rsidP="00EA09C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Application driven</w:t>
      </w:r>
    </w:p>
    <w:p w14:paraId="003A250A" w14:textId="77777777" w:rsidR="00566024" w:rsidRPr="00315368" w:rsidRDefault="00566024" w:rsidP="00C17B5A">
      <w:pPr>
        <w:rPr>
          <w:ins w:id="11" w:author="Rein, Bethany R" w:date="2013-01-16T14:37:00Z"/>
          <w:rFonts w:ascii="Arial" w:hAnsi="Arial" w:cs="Arial"/>
        </w:rPr>
      </w:pPr>
    </w:p>
    <w:p w14:paraId="40FA3563" w14:textId="4F466EE1" w:rsidR="001A35BD" w:rsidRPr="00810710" w:rsidRDefault="002B52B1" w:rsidP="00810710">
      <w:pPr>
        <w:pStyle w:val="Heading2"/>
        <w:rPr>
          <w:rFonts w:ascii="Arial" w:hAnsi="Arial"/>
        </w:rPr>
      </w:pPr>
      <w:bookmarkStart w:id="12" w:name="_Toc311794018"/>
      <w:r w:rsidRPr="00315368">
        <w:rPr>
          <w:rFonts w:ascii="Arial" w:hAnsi="Arial"/>
        </w:rPr>
        <w:t>Dependencies</w:t>
      </w:r>
      <w:bookmarkEnd w:id="12"/>
    </w:p>
    <w:p w14:paraId="5A8DE782" w14:textId="77777777" w:rsidR="00552C01" w:rsidRPr="00315368" w:rsidRDefault="00552C01" w:rsidP="00552C01">
      <w:pPr>
        <w:rPr>
          <w:rFonts w:ascii="Arial" w:hAnsi="Arial" w:cs="Arial"/>
        </w:rPr>
      </w:pPr>
    </w:p>
    <w:p w14:paraId="59DEFD2A" w14:textId="77777777" w:rsidR="006A6901" w:rsidRPr="00315368" w:rsidRDefault="006A6901" w:rsidP="00760DB3">
      <w:pPr>
        <w:pStyle w:val="Heading2"/>
        <w:rPr>
          <w:rFonts w:ascii="Arial" w:hAnsi="Arial"/>
        </w:rPr>
      </w:pPr>
      <w:bookmarkStart w:id="13" w:name="_Toc311794019"/>
      <w:r w:rsidRPr="00315368">
        <w:rPr>
          <w:rFonts w:ascii="Arial" w:hAnsi="Arial"/>
        </w:rPr>
        <w:t>Risks</w:t>
      </w:r>
      <w:bookmarkEnd w:id="13"/>
    </w:p>
    <w:p w14:paraId="05A29115" w14:textId="77777777" w:rsidR="001A35BD" w:rsidRPr="00315368" w:rsidRDefault="001A35BD" w:rsidP="001A35BD">
      <w:pPr>
        <w:pStyle w:val="ListParagraph"/>
        <w:rPr>
          <w:rFonts w:ascii="Arial" w:hAnsi="Arial" w:cs="Arial"/>
        </w:rPr>
      </w:pPr>
    </w:p>
    <w:p w14:paraId="48A498C3" w14:textId="0D14910A" w:rsidR="00470A89" w:rsidRPr="00315368" w:rsidRDefault="00353BA4" w:rsidP="00760DB3">
      <w:pPr>
        <w:pStyle w:val="Heading1"/>
        <w:rPr>
          <w:rFonts w:ascii="Arial" w:hAnsi="Arial"/>
        </w:rPr>
      </w:pPr>
      <w:bookmarkStart w:id="14" w:name="_Toc311794020"/>
      <w:r w:rsidRPr="00315368">
        <w:rPr>
          <w:rFonts w:ascii="Arial" w:hAnsi="Arial"/>
        </w:rPr>
        <w:t>Analysis</w:t>
      </w:r>
      <w:bookmarkEnd w:id="14"/>
    </w:p>
    <w:p w14:paraId="0109E7A2" w14:textId="6AF05BFA" w:rsidR="00253268" w:rsidRPr="00315368" w:rsidRDefault="00253268" w:rsidP="00760DB3">
      <w:pPr>
        <w:pStyle w:val="Heading2"/>
        <w:rPr>
          <w:rFonts w:ascii="Arial" w:hAnsi="Arial"/>
        </w:rPr>
      </w:pPr>
      <w:bookmarkStart w:id="15" w:name="_Toc311794021"/>
      <w:r w:rsidRPr="00315368">
        <w:rPr>
          <w:rFonts w:ascii="Arial" w:hAnsi="Arial"/>
        </w:rPr>
        <w:t>Overview</w:t>
      </w:r>
      <w:bookmarkEnd w:id="15"/>
    </w:p>
    <w:p w14:paraId="390CE092" w14:textId="28CA165C" w:rsidR="00353BA4" w:rsidRPr="00315368" w:rsidRDefault="00353BA4" w:rsidP="00353BA4">
      <w:pPr>
        <w:ind w:left="-709"/>
        <w:rPr>
          <w:rFonts w:ascii="Arial" w:hAnsi="Arial" w:cs="Arial"/>
        </w:rPr>
      </w:pPr>
      <w:r w:rsidRPr="00315368">
        <w:rPr>
          <w:rFonts w:ascii="Arial" w:hAnsi="Arial" w:cs="Arial"/>
          <w:noProof/>
          <w:lang w:eastAsia="en-US"/>
        </w:rPr>
        <w:drawing>
          <wp:inline distT="0" distB="0" distL="0" distR="0" wp14:anchorId="6BC8A06F" wp14:editId="47DC230F">
            <wp:extent cx="6857365" cy="463550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02 at 10.27.0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17" cy="46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E34A" w14:textId="77777777" w:rsidR="00353BA4" w:rsidRPr="00315368" w:rsidRDefault="00353BA4" w:rsidP="00485D6E">
      <w:pPr>
        <w:rPr>
          <w:rFonts w:ascii="Arial" w:hAnsi="Arial" w:cs="Arial"/>
        </w:rPr>
      </w:pPr>
    </w:p>
    <w:p w14:paraId="7EB7002E" w14:textId="53E4CD1A" w:rsidR="002A7F51" w:rsidRPr="00315368" w:rsidRDefault="00485D6E" w:rsidP="00760DB3">
      <w:pPr>
        <w:pStyle w:val="Heading2"/>
        <w:rPr>
          <w:rFonts w:ascii="Arial" w:hAnsi="Arial"/>
        </w:rPr>
      </w:pPr>
      <w:bookmarkStart w:id="16" w:name="_Toc311794022"/>
      <w:r w:rsidRPr="00315368">
        <w:rPr>
          <w:rFonts w:ascii="Arial" w:hAnsi="Arial"/>
        </w:rPr>
        <w:t>Database</w:t>
      </w:r>
      <w:r w:rsidR="002A7F51" w:rsidRPr="00315368">
        <w:rPr>
          <w:rFonts w:ascii="Arial" w:hAnsi="Arial"/>
        </w:rPr>
        <w:t xml:space="preserve"> Requirements</w:t>
      </w:r>
      <w:bookmarkEnd w:id="16"/>
    </w:p>
    <w:p w14:paraId="4D8EF373" w14:textId="77777777" w:rsidR="00E72BD9" w:rsidRPr="00315368" w:rsidRDefault="002A7F51" w:rsidP="002A7F51">
      <w:pPr>
        <w:pStyle w:val="Heading3"/>
        <w:rPr>
          <w:rFonts w:ascii="Arial" w:hAnsi="Arial"/>
        </w:rPr>
      </w:pPr>
      <w:bookmarkStart w:id="17" w:name="_Toc311794023"/>
      <w:r w:rsidRPr="00315368">
        <w:rPr>
          <w:rFonts w:ascii="Arial" w:hAnsi="Arial"/>
        </w:rPr>
        <w:t>General Requirements</w:t>
      </w:r>
      <w:bookmarkEnd w:id="17"/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8018"/>
        <w:gridCol w:w="851"/>
      </w:tblGrid>
      <w:tr w:rsidR="00C17B5A" w:rsidRPr="00315368" w14:paraId="02152C08" w14:textId="77777777" w:rsidTr="00224A3B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  <w:b/>
                <w:sz w:val="18"/>
              </w:rPr>
            </w:pPr>
            <w:r w:rsidRPr="00315368">
              <w:rPr>
                <w:rFonts w:ascii="Arial" w:hAnsi="Arial" w:cs="Arial"/>
                <w:b/>
                <w:sz w:val="18"/>
              </w:rPr>
              <w:t>ID</w:t>
            </w:r>
          </w:p>
        </w:tc>
        <w:tc>
          <w:tcPr>
            <w:tcW w:w="8018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 w:rsidRPr="00315368">
              <w:rPr>
                <w:rFonts w:ascii="Arial" w:hAnsi="Arial" w:cs="Arial"/>
                <w:b/>
                <w:sz w:val="18"/>
                <w:szCs w:val="18"/>
              </w:rPr>
              <w:t>Requirement</w:t>
            </w:r>
          </w:p>
        </w:tc>
        <w:tc>
          <w:tcPr>
            <w:tcW w:w="851" w:type="dxa"/>
            <w:shd w:val="clear" w:color="auto" w:fill="D9D9D9"/>
          </w:tcPr>
          <w:p w14:paraId="7B86EBE8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 w:rsidRPr="00315368">
              <w:rPr>
                <w:rFonts w:ascii="Arial" w:hAnsi="Arial" w:cs="Arial"/>
                <w:b/>
                <w:sz w:val="18"/>
                <w:szCs w:val="18"/>
              </w:rPr>
              <w:t>Cat</w:t>
            </w:r>
          </w:p>
        </w:tc>
      </w:tr>
      <w:tr w:rsidR="00C17B5A" w:rsidRPr="00315368" w14:paraId="2E22DB83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31F75E95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  <w:r w:rsidRPr="00315368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018" w:type="dxa"/>
          </w:tcPr>
          <w:p w14:paraId="57C41D79" w14:textId="15A43FD5" w:rsidR="00C17B5A" w:rsidRPr="00315368" w:rsidRDefault="00C17B5A" w:rsidP="005E64EA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Able to handle big data</w:t>
            </w:r>
          </w:p>
        </w:tc>
        <w:tc>
          <w:tcPr>
            <w:tcW w:w="851" w:type="dxa"/>
          </w:tcPr>
          <w:p w14:paraId="67B88DC0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M</w:t>
            </w:r>
          </w:p>
        </w:tc>
      </w:tr>
      <w:tr w:rsidR="00C17B5A" w:rsidRPr="00315368" w14:paraId="60D72F7F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C11999" w14:textId="79F44FB2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  <w:r w:rsidRPr="00315368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8018" w:type="dxa"/>
          </w:tcPr>
          <w:p w14:paraId="33FFEA5C" w14:textId="59317A83" w:rsidR="00C17B5A" w:rsidRPr="00315368" w:rsidRDefault="00C17B5A" w:rsidP="0096100B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Able to handle JSON</w:t>
            </w:r>
          </w:p>
        </w:tc>
        <w:tc>
          <w:tcPr>
            <w:tcW w:w="851" w:type="dxa"/>
          </w:tcPr>
          <w:p w14:paraId="3F314956" w14:textId="2B4EDE8C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M</w:t>
            </w:r>
          </w:p>
        </w:tc>
      </w:tr>
      <w:tr w:rsidR="00C17B5A" w:rsidRPr="00315368" w14:paraId="0ABD7A9A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1C0FCE" w14:textId="2CA24A24" w:rsidR="00C17B5A" w:rsidRPr="00315368" w:rsidRDefault="00C17B5A" w:rsidP="00A22B9C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8018" w:type="dxa"/>
          </w:tcPr>
          <w:p w14:paraId="5C974A3F" w14:textId="49E22902" w:rsidR="00C17B5A" w:rsidRPr="00315368" w:rsidRDefault="00C17B5A" w:rsidP="0096100B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supports</w:t>
            </w:r>
          </w:p>
        </w:tc>
        <w:tc>
          <w:tcPr>
            <w:tcW w:w="851" w:type="dxa"/>
          </w:tcPr>
          <w:p w14:paraId="5B1333F7" w14:textId="0AE5C1F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M</w:t>
            </w:r>
          </w:p>
        </w:tc>
      </w:tr>
      <w:tr w:rsidR="00C17B5A" w:rsidRPr="00315368" w14:paraId="3FE38E26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A4C057D" w14:textId="6902FEE6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8018" w:type="dxa"/>
          </w:tcPr>
          <w:p w14:paraId="217B382C" w14:textId="044BFD55" w:rsidR="00C17B5A" w:rsidRPr="00315368" w:rsidRDefault="00C17B5A" w:rsidP="0096100B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Geospatial support</w:t>
            </w:r>
          </w:p>
        </w:tc>
        <w:tc>
          <w:tcPr>
            <w:tcW w:w="851" w:type="dxa"/>
          </w:tcPr>
          <w:p w14:paraId="58CCB25D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M</w:t>
            </w:r>
          </w:p>
        </w:tc>
      </w:tr>
      <w:tr w:rsidR="00C17B5A" w:rsidRPr="00315368" w14:paraId="48BB40A1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7D12505" w14:textId="32F9A3C2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8018" w:type="dxa"/>
          </w:tcPr>
          <w:p w14:paraId="60000502" w14:textId="724263EB" w:rsidR="00C17B5A" w:rsidRPr="00315368" w:rsidRDefault="00C17B5A" w:rsidP="005E64EA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Proven user cases</w:t>
            </w:r>
          </w:p>
        </w:tc>
        <w:tc>
          <w:tcPr>
            <w:tcW w:w="851" w:type="dxa"/>
          </w:tcPr>
          <w:p w14:paraId="03F42850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M</w:t>
            </w:r>
          </w:p>
        </w:tc>
      </w:tr>
      <w:tr w:rsidR="00C17B5A" w:rsidRPr="00315368" w14:paraId="61DB11AB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8E3007" w14:textId="2E0C1A07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8018" w:type="dxa"/>
          </w:tcPr>
          <w:p w14:paraId="6FD558B4" w14:textId="756701BC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 Momentum / Developer consideration</w:t>
            </w:r>
          </w:p>
        </w:tc>
        <w:tc>
          <w:tcPr>
            <w:tcW w:w="851" w:type="dxa"/>
          </w:tcPr>
          <w:p w14:paraId="5CC08C81" w14:textId="46249673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M</w:t>
            </w:r>
          </w:p>
        </w:tc>
      </w:tr>
      <w:tr w:rsidR="00C17B5A" w:rsidRPr="00315368" w14:paraId="218049B7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916D553" w14:textId="214F3C23" w:rsidR="00C17B5A" w:rsidRPr="00315368" w:rsidRDefault="00224A3B" w:rsidP="00793B0B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8018" w:type="dxa"/>
          </w:tcPr>
          <w:p w14:paraId="1C027E56" w14:textId="656E0012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Driver fit</w:t>
            </w:r>
          </w:p>
        </w:tc>
        <w:tc>
          <w:tcPr>
            <w:tcW w:w="851" w:type="dxa"/>
          </w:tcPr>
          <w:p w14:paraId="19BDCD79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  <w:tr w:rsidR="00C17B5A" w:rsidRPr="00315368" w14:paraId="76587375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4EB6C21" w14:textId="77C2CA07" w:rsidR="00C17B5A" w:rsidRPr="00315368" w:rsidRDefault="00224A3B" w:rsidP="00793B0B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8018" w:type="dxa"/>
          </w:tcPr>
          <w:p w14:paraId="36A02B92" w14:textId="4E4436EC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it simplify your world?</w:t>
            </w:r>
          </w:p>
        </w:tc>
        <w:tc>
          <w:tcPr>
            <w:tcW w:w="851" w:type="dxa"/>
          </w:tcPr>
          <w:p w14:paraId="53A1842C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  <w:tr w:rsidR="00C17B5A" w:rsidRPr="00315368" w14:paraId="07AB25CC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6EAC2B9" w14:textId="06CD5B0B" w:rsidR="00C17B5A" w:rsidRPr="00315368" w:rsidRDefault="00224A3B" w:rsidP="00793B0B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8018" w:type="dxa"/>
          </w:tcPr>
          <w:p w14:paraId="373D1C2F" w14:textId="29FBEC0E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it fail nicely?</w:t>
            </w:r>
          </w:p>
        </w:tc>
        <w:tc>
          <w:tcPr>
            <w:tcW w:w="851" w:type="dxa"/>
          </w:tcPr>
          <w:p w14:paraId="42E93536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  <w:tr w:rsidR="00C17B5A" w:rsidRPr="00315368" w14:paraId="01EF15BA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7271628" w14:textId="0F2A6913" w:rsidR="00C17B5A" w:rsidRPr="00315368" w:rsidRDefault="00224A3B" w:rsidP="00793B0B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8018" w:type="dxa"/>
          </w:tcPr>
          <w:p w14:paraId="0189AF7D" w14:textId="01190A08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latency, real-time access required</w:t>
            </w:r>
          </w:p>
        </w:tc>
        <w:tc>
          <w:tcPr>
            <w:tcW w:w="851" w:type="dxa"/>
          </w:tcPr>
          <w:p w14:paraId="09725337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  <w:tr w:rsidR="00C17B5A" w:rsidRPr="00315368" w14:paraId="7EF7FAFE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C30CE27" w14:textId="690DBA98" w:rsidR="00C17B5A" w:rsidRPr="00315368" w:rsidRDefault="00224A3B" w:rsidP="00793B0B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8018" w:type="dxa"/>
          </w:tcPr>
          <w:p w14:paraId="47616D1C" w14:textId="47BBF6B2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 accessed by users &amp; applications</w:t>
            </w:r>
          </w:p>
        </w:tc>
        <w:tc>
          <w:tcPr>
            <w:tcW w:w="851" w:type="dxa"/>
          </w:tcPr>
          <w:p w14:paraId="419151B2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  <w:tr w:rsidR="00C17B5A" w:rsidRPr="00315368" w14:paraId="79DC971B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DAF7245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</w:p>
        </w:tc>
        <w:tc>
          <w:tcPr>
            <w:tcW w:w="8018" w:type="dxa"/>
          </w:tcPr>
          <w:p w14:paraId="6EBF7F2E" w14:textId="50045EE4" w:rsidR="00C17B5A" w:rsidRPr="00315368" w:rsidRDefault="00C17B5A" w:rsidP="00891AE2">
            <w:pPr>
              <w:shd w:val="clear" w:color="auto" w:fill="FFFFFF"/>
              <w:spacing w:before="100" w:beforeAutospacing="1" w:after="100" w:afterAutospacing="1" w:line="375" w:lineRule="atLeast"/>
              <w:ind w:left="7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78F5697B" w14:textId="2FEDC752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  <w:tr w:rsidR="00C17B5A" w:rsidRPr="00315368" w14:paraId="7BF9C33F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8035014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</w:p>
        </w:tc>
        <w:tc>
          <w:tcPr>
            <w:tcW w:w="8018" w:type="dxa"/>
          </w:tcPr>
          <w:p w14:paraId="32240774" w14:textId="77777777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EAA07CB" w14:textId="52B94351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  <w:tr w:rsidR="00C17B5A" w:rsidRPr="00315368" w14:paraId="60DD1A09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F4AC54B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</w:p>
        </w:tc>
        <w:tc>
          <w:tcPr>
            <w:tcW w:w="8018" w:type="dxa"/>
          </w:tcPr>
          <w:p w14:paraId="627F92A7" w14:textId="77777777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EE7776C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  <w:tr w:rsidR="00C17B5A" w:rsidRPr="00315368" w14:paraId="7A0392A1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CDFDDE7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</w:p>
        </w:tc>
        <w:tc>
          <w:tcPr>
            <w:tcW w:w="8018" w:type="dxa"/>
          </w:tcPr>
          <w:p w14:paraId="1350C1F5" w14:textId="77777777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DAFBD72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  <w:tr w:rsidR="00C17B5A" w:rsidRPr="00315368" w14:paraId="5E39B671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D320451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</w:p>
        </w:tc>
        <w:tc>
          <w:tcPr>
            <w:tcW w:w="8018" w:type="dxa"/>
          </w:tcPr>
          <w:p w14:paraId="62DC84AB" w14:textId="77777777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B81D0F3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  <w:tr w:rsidR="00C17B5A" w:rsidRPr="00315368" w14:paraId="7D40DB44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0F354DB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</w:p>
        </w:tc>
        <w:tc>
          <w:tcPr>
            <w:tcW w:w="8018" w:type="dxa"/>
          </w:tcPr>
          <w:p w14:paraId="120B066A" w14:textId="77777777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4C01D478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  <w:tr w:rsidR="00C17B5A" w:rsidRPr="00315368" w14:paraId="1C237D41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76330C0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</w:p>
        </w:tc>
        <w:tc>
          <w:tcPr>
            <w:tcW w:w="8018" w:type="dxa"/>
          </w:tcPr>
          <w:p w14:paraId="43521AAE" w14:textId="77777777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FD65263" w14:textId="77777777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  <w:tr w:rsidR="00C17B5A" w:rsidRPr="00315368" w14:paraId="0FA1C451" w14:textId="77777777" w:rsidTr="00224A3B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AB49D6" w14:textId="25BD4F96" w:rsidR="00C17B5A" w:rsidRPr="00315368" w:rsidRDefault="00C17B5A" w:rsidP="00793B0B">
            <w:pPr>
              <w:pStyle w:val="CellBase"/>
              <w:rPr>
                <w:rFonts w:ascii="Arial" w:hAnsi="Arial" w:cs="Arial"/>
                <w:bCs/>
              </w:rPr>
            </w:pPr>
          </w:p>
        </w:tc>
        <w:tc>
          <w:tcPr>
            <w:tcW w:w="8018" w:type="dxa"/>
          </w:tcPr>
          <w:p w14:paraId="6707D936" w14:textId="076787A5" w:rsidR="00C17B5A" w:rsidRPr="00315368" w:rsidRDefault="00C17B5A" w:rsidP="00A502CC">
            <w:pPr>
              <w:pStyle w:val="CellBase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28819E47" w14:textId="6AA3036F" w:rsidR="00C17B5A" w:rsidRPr="00315368" w:rsidRDefault="00C17B5A" w:rsidP="00793B0B">
            <w:pPr>
              <w:pStyle w:val="CellBase"/>
              <w:rPr>
                <w:rFonts w:ascii="Arial" w:hAnsi="Arial" w:cs="Arial"/>
              </w:rPr>
            </w:pPr>
          </w:p>
        </w:tc>
      </w:tr>
    </w:tbl>
    <w:p w14:paraId="23A96615" w14:textId="77777777" w:rsidR="002A7F51" w:rsidRPr="00315368" w:rsidRDefault="002A7F51" w:rsidP="002A7F51">
      <w:pPr>
        <w:pStyle w:val="Heading3"/>
        <w:rPr>
          <w:rFonts w:ascii="Arial" w:hAnsi="Arial"/>
        </w:rPr>
      </w:pPr>
      <w:bookmarkStart w:id="18" w:name="_Toc311794024"/>
      <w:r w:rsidRPr="00315368">
        <w:rPr>
          <w:rFonts w:ascii="Arial" w:hAnsi="Arial"/>
        </w:rPr>
        <w:t>File Details</w:t>
      </w:r>
      <w:bookmarkEnd w:id="18"/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5"/>
        <w:gridCol w:w="6864"/>
      </w:tblGrid>
      <w:tr w:rsidR="002A7F51" w:rsidRPr="00315368" w14:paraId="1B2503C3" w14:textId="77777777" w:rsidTr="00D07828">
        <w:tc>
          <w:tcPr>
            <w:tcW w:w="2865" w:type="dxa"/>
            <w:shd w:val="clear" w:color="auto" w:fill="E0E0E0"/>
          </w:tcPr>
          <w:p w14:paraId="34BE041A" w14:textId="77777777" w:rsidR="002A7F51" w:rsidRPr="00315368" w:rsidRDefault="002A7F51" w:rsidP="0052567D">
            <w:pPr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Filename:</w:t>
            </w:r>
          </w:p>
        </w:tc>
        <w:tc>
          <w:tcPr>
            <w:tcW w:w="6864" w:type="dxa"/>
          </w:tcPr>
          <w:p w14:paraId="78B0366E" w14:textId="2591C77F" w:rsidR="002A7F51" w:rsidRPr="00315368" w:rsidRDefault="00F01378" w:rsidP="00D07828">
            <w:pPr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="00D07828" w:rsidRPr="00315368">
              <w:rPr>
                <w:rFonts w:ascii="Arial" w:hAnsi="Arial" w:cs="Arial"/>
                <w:b/>
              </w:rPr>
              <w:t>short</w:t>
            </w:r>
            <w:proofErr w:type="gramEnd"/>
            <w:r w:rsidR="00D07828" w:rsidRPr="00315368">
              <w:rPr>
                <w:rFonts w:ascii="Arial" w:hAnsi="Arial" w:cs="Arial"/>
                <w:b/>
              </w:rPr>
              <w:t>_name</w:t>
            </w:r>
            <w:proofErr w:type="spellEnd"/>
            <w:r w:rsidRPr="00315368">
              <w:rPr>
                <w:rFonts w:ascii="Arial" w:hAnsi="Arial" w:cs="Arial"/>
              </w:rPr>
              <w:t>}</w:t>
            </w:r>
            <w:r w:rsidR="00D07828" w:rsidRPr="00315368">
              <w:rPr>
                <w:rFonts w:ascii="Arial" w:hAnsi="Arial" w:cs="Arial"/>
              </w:rPr>
              <w:t>_{</w:t>
            </w:r>
            <w:proofErr w:type="spellStart"/>
            <w:r w:rsidR="00D07828" w:rsidRPr="00315368">
              <w:rPr>
                <w:rFonts w:ascii="Arial" w:hAnsi="Arial" w:cs="Arial"/>
              </w:rPr>
              <w:t>yyyymmdd</w:t>
            </w:r>
            <w:proofErr w:type="spellEnd"/>
            <w:r w:rsidR="00D07828" w:rsidRPr="00315368">
              <w:rPr>
                <w:rFonts w:ascii="Arial" w:hAnsi="Arial" w:cs="Arial"/>
              </w:rPr>
              <w:t>}_</w:t>
            </w:r>
            <w:proofErr w:type="spellStart"/>
            <w:r w:rsidR="00D07828" w:rsidRPr="00315368">
              <w:rPr>
                <w:rFonts w:ascii="Arial" w:hAnsi="Arial" w:cs="Arial"/>
              </w:rPr>
              <w:t>vol</w:t>
            </w:r>
            <w:proofErr w:type="spellEnd"/>
            <w:r w:rsidR="00D07828" w:rsidRPr="00315368">
              <w:rPr>
                <w:rFonts w:ascii="Arial" w:hAnsi="Arial" w:cs="Arial"/>
              </w:rPr>
              <w:t>-{sequence}.</w:t>
            </w:r>
            <w:proofErr w:type="spellStart"/>
            <w:r w:rsidR="00D07828" w:rsidRPr="00315368">
              <w:rPr>
                <w:rFonts w:ascii="Arial" w:hAnsi="Arial" w:cs="Arial"/>
              </w:rPr>
              <w:t>json</w:t>
            </w:r>
            <w:proofErr w:type="spellEnd"/>
          </w:p>
        </w:tc>
      </w:tr>
      <w:tr w:rsidR="002A7F51" w:rsidRPr="00315368" w14:paraId="08D3E1F2" w14:textId="77777777" w:rsidTr="00D07828">
        <w:tc>
          <w:tcPr>
            <w:tcW w:w="2865" w:type="dxa"/>
            <w:shd w:val="clear" w:color="auto" w:fill="E0E0E0"/>
          </w:tcPr>
          <w:p w14:paraId="760E1598" w14:textId="77777777" w:rsidR="002A7F51" w:rsidRPr="00315368" w:rsidRDefault="002A7F51" w:rsidP="0052567D">
            <w:pPr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Zipped?</w:t>
            </w:r>
          </w:p>
        </w:tc>
        <w:tc>
          <w:tcPr>
            <w:tcW w:w="6864" w:type="dxa"/>
          </w:tcPr>
          <w:p w14:paraId="155F6C8C" w14:textId="2BF49D56" w:rsidR="002A7F51" w:rsidRPr="00315368" w:rsidRDefault="002A7F51" w:rsidP="0052567D">
            <w:pPr>
              <w:rPr>
                <w:rFonts w:ascii="Arial" w:hAnsi="Arial" w:cs="Arial"/>
                <w:color w:val="808080"/>
              </w:rPr>
            </w:pPr>
            <w:r w:rsidRPr="00315368">
              <w:rPr>
                <w:rFonts w:ascii="Arial" w:hAnsi="Arial" w:cs="Arial"/>
                <w:color w:val="808080"/>
              </w:rPr>
              <w:t>No</w:t>
            </w:r>
          </w:p>
        </w:tc>
      </w:tr>
      <w:tr w:rsidR="002A7F51" w:rsidRPr="00315368" w14:paraId="4CE2E892" w14:textId="77777777" w:rsidTr="00D07828">
        <w:tc>
          <w:tcPr>
            <w:tcW w:w="2865" w:type="dxa"/>
            <w:shd w:val="clear" w:color="auto" w:fill="E0E0E0"/>
          </w:tcPr>
          <w:p w14:paraId="438FC566" w14:textId="77777777" w:rsidR="002A7F51" w:rsidRPr="00315368" w:rsidRDefault="002A7F51" w:rsidP="0052567D">
            <w:pPr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Zip filename:</w:t>
            </w:r>
          </w:p>
        </w:tc>
        <w:tc>
          <w:tcPr>
            <w:tcW w:w="6864" w:type="dxa"/>
          </w:tcPr>
          <w:p w14:paraId="7D94B4A4" w14:textId="77777777" w:rsidR="002A7F51" w:rsidRPr="00315368" w:rsidRDefault="002A7F51" w:rsidP="0052567D">
            <w:pPr>
              <w:rPr>
                <w:rFonts w:ascii="Arial" w:hAnsi="Arial" w:cs="Arial"/>
                <w:color w:val="808080"/>
              </w:rPr>
            </w:pPr>
            <w:proofErr w:type="gramStart"/>
            <w:r w:rsidRPr="00315368">
              <w:rPr>
                <w:rFonts w:ascii="Arial" w:hAnsi="Arial" w:cs="Arial"/>
                <w:color w:val="808080"/>
              </w:rPr>
              <w:t>n</w:t>
            </w:r>
            <w:proofErr w:type="gramEnd"/>
            <w:r w:rsidRPr="00315368">
              <w:rPr>
                <w:rFonts w:ascii="Arial" w:hAnsi="Arial" w:cs="Arial"/>
                <w:color w:val="808080"/>
              </w:rPr>
              <w:t>/a</w:t>
            </w:r>
          </w:p>
        </w:tc>
      </w:tr>
      <w:tr w:rsidR="002A7F51" w:rsidRPr="00315368" w14:paraId="2484B959" w14:textId="77777777" w:rsidTr="00D07828">
        <w:tc>
          <w:tcPr>
            <w:tcW w:w="2865" w:type="dxa"/>
            <w:shd w:val="clear" w:color="auto" w:fill="E0E0E0"/>
          </w:tcPr>
          <w:p w14:paraId="3800FF95" w14:textId="77777777" w:rsidR="002A7F51" w:rsidRPr="00315368" w:rsidRDefault="002A7F51" w:rsidP="0052567D">
            <w:pPr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Field Delimiter:</w:t>
            </w:r>
          </w:p>
        </w:tc>
        <w:tc>
          <w:tcPr>
            <w:tcW w:w="6864" w:type="dxa"/>
          </w:tcPr>
          <w:p w14:paraId="1959C91A" w14:textId="7EF21907" w:rsidR="002A7F51" w:rsidRPr="00315368" w:rsidRDefault="00D07828" w:rsidP="0052567D">
            <w:pPr>
              <w:rPr>
                <w:rFonts w:ascii="Arial" w:hAnsi="Arial" w:cs="Arial"/>
              </w:rPr>
            </w:pPr>
            <w:proofErr w:type="gramStart"/>
            <w:r w:rsidRPr="00315368">
              <w:rPr>
                <w:rFonts w:ascii="Arial" w:hAnsi="Arial" w:cs="Arial"/>
              </w:rPr>
              <w:t>n</w:t>
            </w:r>
            <w:proofErr w:type="gramEnd"/>
            <w:r w:rsidRPr="00315368">
              <w:rPr>
                <w:rFonts w:ascii="Arial" w:hAnsi="Arial" w:cs="Arial"/>
              </w:rPr>
              <w:t>/a</w:t>
            </w:r>
          </w:p>
        </w:tc>
      </w:tr>
      <w:tr w:rsidR="002A7F51" w:rsidRPr="00315368" w14:paraId="18C35B6D" w14:textId="77777777" w:rsidTr="00D07828">
        <w:tc>
          <w:tcPr>
            <w:tcW w:w="2865" w:type="dxa"/>
            <w:shd w:val="clear" w:color="auto" w:fill="E0E0E0"/>
          </w:tcPr>
          <w:p w14:paraId="12C74913" w14:textId="77777777" w:rsidR="002A7F51" w:rsidRPr="00315368" w:rsidRDefault="002A7F51" w:rsidP="0052567D">
            <w:pPr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Record Delimiter:</w:t>
            </w:r>
          </w:p>
        </w:tc>
        <w:tc>
          <w:tcPr>
            <w:tcW w:w="6864" w:type="dxa"/>
          </w:tcPr>
          <w:p w14:paraId="024B2B28" w14:textId="145730FB" w:rsidR="002A7F51" w:rsidRPr="00315368" w:rsidRDefault="00D07828" w:rsidP="0052567D">
            <w:pPr>
              <w:rPr>
                <w:rFonts w:ascii="Arial" w:hAnsi="Arial" w:cs="Arial"/>
              </w:rPr>
            </w:pPr>
            <w:proofErr w:type="gramStart"/>
            <w:r w:rsidRPr="00315368">
              <w:rPr>
                <w:rFonts w:ascii="Arial" w:hAnsi="Arial" w:cs="Arial"/>
              </w:rPr>
              <w:t>n</w:t>
            </w:r>
            <w:proofErr w:type="gramEnd"/>
            <w:r w:rsidRPr="00315368">
              <w:rPr>
                <w:rFonts w:ascii="Arial" w:hAnsi="Arial" w:cs="Arial"/>
              </w:rPr>
              <w:t>/a</w:t>
            </w:r>
          </w:p>
        </w:tc>
      </w:tr>
      <w:tr w:rsidR="002A7F51" w:rsidRPr="00315368" w14:paraId="13CF6520" w14:textId="77777777" w:rsidTr="00D07828">
        <w:tc>
          <w:tcPr>
            <w:tcW w:w="2865" w:type="dxa"/>
            <w:shd w:val="clear" w:color="auto" w:fill="E0E0E0"/>
          </w:tcPr>
          <w:p w14:paraId="1997196D" w14:textId="77777777" w:rsidR="002A7F51" w:rsidRPr="00315368" w:rsidRDefault="002A7F51" w:rsidP="0052567D">
            <w:pPr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Character set:</w:t>
            </w:r>
          </w:p>
        </w:tc>
        <w:tc>
          <w:tcPr>
            <w:tcW w:w="6864" w:type="dxa"/>
          </w:tcPr>
          <w:p w14:paraId="54B73740" w14:textId="77777777" w:rsidR="002A7F51" w:rsidRPr="00315368" w:rsidRDefault="00C9211D" w:rsidP="0052567D">
            <w:pPr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UTF-8</w:t>
            </w:r>
          </w:p>
        </w:tc>
      </w:tr>
      <w:tr w:rsidR="002A7F51" w:rsidRPr="00315368" w14:paraId="3DE82D31" w14:textId="77777777" w:rsidTr="00D07828">
        <w:tc>
          <w:tcPr>
            <w:tcW w:w="2865" w:type="dxa"/>
            <w:shd w:val="clear" w:color="auto" w:fill="E0E0E0"/>
          </w:tcPr>
          <w:p w14:paraId="16672C0F" w14:textId="485A6E20" w:rsidR="002A7F51" w:rsidRPr="00315368" w:rsidRDefault="00FD1E42" w:rsidP="0052567D">
            <w:pPr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Generation</w:t>
            </w:r>
            <w:r w:rsidR="002A7F51" w:rsidRPr="00315368">
              <w:rPr>
                <w:rFonts w:ascii="Arial" w:hAnsi="Arial" w:cs="Arial"/>
                <w:b/>
              </w:rPr>
              <w:t xml:space="preserve"> Frequency:</w:t>
            </w:r>
          </w:p>
        </w:tc>
        <w:tc>
          <w:tcPr>
            <w:tcW w:w="6864" w:type="dxa"/>
          </w:tcPr>
          <w:p w14:paraId="0F11EE1B" w14:textId="35EDD6DD" w:rsidR="002A7F51" w:rsidRPr="00315368" w:rsidRDefault="00FD1E42" w:rsidP="0052567D">
            <w:pPr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Record size or daily</w:t>
            </w:r>
          </w:p>
        </w:tc>
      </w:tr>
      <w:tr w:rsidR="002A7F51" w:rsidRPr="00315368" w14:paraId="68507820" w14:textId="77777777" w:rsidTr="00D07828">
        <w:tc>
          <w:tcPr>
            <w:tcW w:w="2865" w:type="dxa"/>
            <w:shd w:val="clear" w:color="auto" w:fill="E0E0E0"/>
          </w:tcPr>
          <w:p w14:paraId="0F1A9129" w14:textId="77777777" w:rsidR="002A7F51" w:rsidRPr="00315368" w:rsidRDefault="002A7F51" w:rsidP="0052567D">
            <w:pPr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Header row?</w:t>
            </w:r>
          </w:p>
        </w:tc>
        <w:tc>
          <w:tcPr>
            <w:tcW w:w="6864" w:type="dxa"/>
          </w:tcPr>
          <w:p w14:paraId="093F9C01" w14:textId="67806D96" w:rsidR="002A7F51" w:rsidRPr="00315368" w:rsidRDefault="00FD1E42" w:rsidP="0052567D">
            <w:pPr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N/A</w:t>
            </w:r>
          </w:p>
        </w:tc>
      </w:tr>
      <w:tr w:rsidR="002A7F51" w:rsidRPr="00315368" w14:paraId="50F77BD8" w14:textId="77777777" w:rsidTr="00D07828">
        <w:tc>
          <w:tcPr>
            <w:tcW w:w="2865" w:type="dxa"/>
            <w:shd w:val="clear" w:color="auto" w:fill="E0E0E0"/>
          </w:tcPr>
          <w:p w14:paraId="721D5271" w14:textId="77777777" w:rsidR="002A7F51" w:rsidRPr="00315368" w:rsidRDefault="002A7F51" w:rsidP="0052567D">
            <w:pPr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Footer row?</w:t>
            </w:r>
          </w:p>
        </w:tc>
        <w:tc>
          <w:tcPr>
            <w:tcW w:w="6864" w:type="dxa"/>
          </w:tcPr>
          <w:p w14:paraId="69F0ABB0" w14:textId="77777777" w:rsidR="002A7F51" w:rsidRPr="00315368" w:rsidRDefault="002A7F51" w:rsidP="0052567D">
            <w:pPr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No</w:t>
            </w:r>
          </w:p>
        </w:tc>
      </w:tr>
      <w:tr w:rsidR="002A7F51" w:rsidRPr="00315368" w14:paraId="2FE50E62" w14:textId="77777777" w:rsidTr="00D07828">
        <w:tc>
          <w:tcPr>
            <w:tcW w:w="2865" w:type="dxa"/>
            <w:shd w:val="clear" w:color="auto" w:fill="E0E0E0"/>
          </w:tcPr>
          <w:p w14:paraId="4156DF71" w14:textId="77777777" w:rsidR="002A7F51" w:rsidRPr="00315368" w:rsidRDefault="002A7F51" w:rsidP="0052567D">
            <w:pPr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Retrieval location:</w:t>
            </w:r>
          </w:p>
        </w:tc>
        <w:tc>
          <w:tcPr>
            <w:tcW w:w="6864" w:type="dxa"/>
          </w:tcPr>
          <w:p w14:paraId="3CC6C0F3" w14:textId="77777777" w:rsidR="002A7F51" w:rsidRPr="00315368" w:rsidRDefault="00F01378" w:rsidP="0052567D">
            <w:pPr>
              <w:rPr>
                <w:rFonts w:ascii="Arial" w:hAnsi="Arial" w:cs="Arial"/>
                <w:color w:val="808080"/>
              </w:rPr>
            </w:pPr>
            <w:r w:rsidRPr="00315368">
              <w:rPr>
                <w:rFonts w:ascii="Arial" w:hAnsi="Arial" w:cs="Arial"/>
                <w:color w:val="808080"/>
              </w:rPr>
              <w:t>User’s local or URL</w:t>
            </w:r>
          </w:p>
        </w:tc>
      </w:tr>
      <w:tr w:rsidR="002A7F51" w:rsidRPr="00315368" w14:paraId="416EABF7" w14:textId="77777777" w:rsidTr="00D07828">
        <w:tc>
          <w:tcPr>
            <w:tcW w:w="2865" w:type="dxa"/>
            <w:shd w:val="clear" w:color="auto" w:fill="E0E0E0"/>
          </w:tcPr>
          <w:p w14:paraId="016592DB" w14:textId="77777777" w:rsidR="002A7F51" w:rsidRPr="00315368" w:rsidRDefault="002A7F51" w:rsidP="0052567D">
            <w:pPr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Import database:</w:t>
            </w:r>
          </w:p>
        </w:tc>
        <w:tc>
          <w:tcPr>
            <w:tcW w:w="6864" w:type="dxa"/>
          </w:tcPr>
          <w:p w14:paraId="30BF9973" w14:textId="77777777" w:rsidR="002A7F51" w:rsidRPr="00315368" w:rsidRDefault="00F01378" w:rsidP="0052567D">
            <w:pPr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NO</w:t>
            </w:r>
          </w:p>
        </w:tc>
      </w:tr>
    </w:tbl>
    <w:p w14:paraId="4DC80A3E" w14:textId="77777777" w:rsidR="002A7F51" w:rsidRPr="00315368" w:rsidRDefault="002A7F51" w:rsidP="002A7F51">
      <w:pPr>
        <w:rPr>
          <w:rFonts w:ascii="Arial" w:hAnsi="Arial" w:cs="Arial"/>
          <w:color w:val="808080"/>
        </w:rPr>
      </w:pPr>
    </w:p>
    <w:p w14:paraId="0E3DD713" w14:textId="202B0E1B" w:rsidR="00F01378" w:rsidRPr="00315368" w:rsidRDefault="00FD1E42" w:rsidP="002A7F51">
      <w:pPr>
        <w:rPr>
          <w:rFonts w:ascii="Arial" w:hAnsi="Arial" w:cs="Arial"/>
        </w:rPr>
      </w:pPr>
      <w:r w:rsidRPr="00315368">
        <w:rPr>
          <w:rFonts w:ascii="Arial" w:hAnsi="Arial" w:cs="Arial"/>
          <w:u w:val="single"/>
        </w:rPr>
        <w:t>Keys</w:t>
      </w:r>
      <w:r w:rsidR="002A7F51" w:rsidRPr="00315368">
        <w:rPr>
          <w:rFonts w:ascii="Arial" w:hAnsi="Arial" w:cs="Arial"/>
        </w:rPr>
        <w:t>: </w:t>
      </w:r>
    </w:p>
    <w:p w14:paraId="1A7BA0A3" w14:textId="77777777" w:rsidR="00F01378" w:rsidRPr="00315368" w:rsidRDefault="00F01378" w:rsidP="00F01378">
      <w:pPr>
        <w:rPr>
          <w:rStyle w:val="Strong"/>
          <w:rFonts w:ascii="Arial" w:hAnsi="Arial" w:cs="Arial"/>
          <w:sz w:val="16"/>
          <w:szCs w:val="16"/>
        </w:rPr>
      </w:pPr>
    </w:p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"/>
        <w:gridCol w:w="2818"/>
        <w:gridCol w:w="746"/>
        <w:gridCol w:w="609"/>
        <w:gridCol w:w="705"/>
        <w:gridCol w:w="4421"/>
      </w:tblGrid>
      <w:tr w:rsidR="005C6E24" w:rsidRPr="00315368" w14:paraId="3D9786C9" w14:textId="77777777" w:rsidTr="00FD1E42">
        <w:trPr>
          <w:cantSplit/>
        </w:trPr>
        <w:tc>
          <w:tcPr>
            <w:tcW w:w="200" w:type="pct"/>
            <w:shd w:val="pct12" w:color="auto" w:fill="FFFFFF"/>
          </w:tcPr>
          <w:p w14:paraId="13CE46FD" w14:textId="77777777" w:rsidR="005C6E24" w:rsidRPr="00315368" w:rsidRDefault="005C6E24" w:rsidP="0052567D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315368">
              <w:rPr>
                <w:rFonts w:ascii="Arial" w:hAnsi="Arial" w:cs="Arial"/>
                <w:b/>
                <w:bCs/>
                <w:color w:val="000000"/>
              </w:rPr>
              <w:t>#</w:t>
            </w:r>
          </w:p>
        </w:tc>
        <w:tc>
          <w:tcPr>
            <w:tcW w:w="1452" w:type="pct"/>
            <w:shd w:val="pct12" w:color="auto" w:fill="FFFFFF"/>
          </w:tcPr>
          <w:p w14:paraId="6B860D1B" w14:textId="19D5A2BE" w:rsidR="005C6E24" w:rsidRPr="00315368" w:rsidRDefault="00485D6E" w:rsidP="0052567D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gramStart"/>
            <w:r w:rsidRPr="00315368">
              <w:rPr>
                <w:rFonts w:ascii="Arial" w:hAnsi="Arial" w:cs="Arial"/>
                <w:b/>
                <w:bCs/>
                <w:color w:val="000000"/>
              </w:rPr>
              <w:t>keys</w:t>
            </w:r>
            <w:proofErr w:type="gramEnd"/>
            <w:r w:rsidR="005C6E24" w:rsidRPr="00315368">
              <w:rPr>
                <w:rFonts w:ascii="Arial" w:hAnsi="Arial" w:cs="Arial"/>
                <w:b/>
                <w:bCs/>
                <w:color w:val="000000"/>
              </w:rPr>
              <w:tab/>
            </w:r>
            <w:r w:rsidR="005C6E24" w:rsidRPr="00315368">
              <w:rPr>
                <w:rFonts w:ascii="Arial" w:hAnsi="Arial" w:cs="Arial"/>
                <w:b/>
                <w:bCs/>
                <w:color w:val="000000"/>
              </w:rPr>
              <w:tab/>
            </w:r>
          </w:p>
        </w:tc>
        <w:tc>
          <w:tcPr>
            <w:tcW w:w="388" w:type="pct"/>
            <w:shd w:val="pct12" w:color="auto" w:fill="FFFFFF"/>
          </w:tcPr>
          <w:p w14:paraId="10B1C3AA" w14:textId="77777777" w:rsidR="005C6E24" w:rsidRPr="00315368" w:rsidRDefault="005C6E24" w:rsidP="0052567D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315368">
              <w:rPr>
                <w:rFonts w:ascii="Arial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318" w:type="pct"/>
            <w:shd w:val="pct12" w:color="auto" w:fill="FFFFFF"/>
          </w:tcPr>
          <w:p w14:paraId="0EAC182B" w14:textId="77777777" w:rsidR="005C6E24" w:rsidRPr="00315368" w:rsidRDefault="005C6E24" w:rsidP="0052567D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315368">
              <w:rPr>
                <w:rFonts w:ascii="Arial" w:hAnsi="Arial" w:cs="Arial"/>
                <w:b/>
                <w:bCs/>
                <w:color w:val="000000"/>
              </w:rPr>
              <w:t>Len</w:t>
            </w:r>
          </w:p>
        </w:tc>
        <w:tc>
          <w:tcPr>
            <w:tcW w:w="367" w:type="pct"/>
            <w:shd w:val="pct12" w:color="auto" w:fill="FFFFFF"/>
          </w:tcPr>
          <w:p w14:paraId="7B27E111" w14:textId="77777777" w:rsidR="005C6E24" w:rsidRPr="00315368" w:rsidRDefault="005C6E24" w:rsidP="0052567D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315368">
              <w:rPr>
                <w:rFonts w:ascii="Arial" w:hAnsi="Arial" w:cs="Arial"/>
                <w:b/>
                <w:bCs/>
                <w:color w:val="000000"/>
              </w:rPr>
              <w:t>M/O</w:t>
            </w:r>
          </w:p>
        </w:tc>
        <w:tc>
          <w:tcPr>
            <w:tcW w:w="2275" w:type="pct"/>
            <w:shd w:val="pct12" w:color="auto" w:fill="FFFFFF"/>
          </w:tcPr>
          <w:p w14:paraId="43F232E6" w14:textId="77777777" w:rsidR="005C6E24" w:rsidRPr="00315368" w:rsidRDefault="005C6E24" w:rsidP="0052567D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315368">
              <w:rPr>
                <w:rFonts w:ascii="Arial" w:hAnsi="Arial" w:cs="Arial"/>
                <w:b/>
                <w:bCs/>
                <w:color w:val="000000"/>
              </w:rPr>
              <w:t>Comments/Data Mapping</w:t>
            </w:r>
          </w:p>
        </w:tc>
      </w:tr>
      <w:tr w:rsidR="005C6E24" w:rsidRPr="00315368" w14:paraId="1DE0FB60" w14:textId="77777777" w:rsidTr="00FD1E42">
        <w:trPr>
          <w:cantSplit/>
        </w:trPr>
        <w:tc>
          <w:tcPr>
            <w:tcW w:w="200" w:type="pct"/>
          </w:tcPr>
          <w:p w14:paraId="791A8FB4" w14:textId="77777777" w:rsidR="005C6E24" w:rsidRPr="00315368" w:rsidRDefault="005C6E24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52" w:type="pct"/>
          </w:tcPr>
          <w:p w14:paraId="0B07DF8F" w14:textId="7E8A1ECC" w:rsidR="005C6E24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filter</w:t>
            </w:r>
            <w:proofErr w:type="gramEnd"/>
            <w:r w:rsidRPr="00315368">
              <w:rPr>
                <w:rFonts w:ascii="Arial" w:hAnsi="Arial" w:cs="Arial"/>
              </w:rPr>
              <w:t>_level</w:t>
            </w:r>
            <w:proofErr w:type="spellEnd"/>
          </w:p>
        </w:tc>
        <w:tc>
          <w:tcPr>
            <w:tcW w:w="388" w:type="pct"/>
          </w:tcPr>
          <w:p w14:paraId="48182B78" w14:textId="77777777" w:rsidR="005C6E24" w:rsidRPr="00315368" w:rsidRDefault="005C6E24" w:rsidP="006464D7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62486F1C" w14:textId="77777777" w:rsidR="005C6E24" w:rsidRPr="00315368" w:rsidRDefault="005C6E24" w:rsidP="006464D7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0FDB812E" w14:textId="54ACA17F" w:rsidR="005C6E24" w:rsidRPr="00315368" w:rsidRDefault="005C6E24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72F78CC9" w14:textId="5D6B014D" w:rsidR="005C6E24" w:rsidRPr="00315368" w:rsidRDefault="005C6E24" w:rsidP="0052567D">
            <w:pPr>
              <w:rPr>
                <w:rFonts w:ascii="Arial" w:hAnsi="Arial" w:cs="Arial"/>
              </w:rPr>
            </w:pPr>
          </w:p>
        </w:tc>
      </w:tr>
      <w:tr w:rsidR="005C6E24" w:rsidRPr="00315368" w14:paraId="09A259F5" w14:textId="77777777" w:rsidTr="00FD1E42">
        <w:trPr>
          <w:cantSplit/>
        </w:trPr>
        <w:tc>
          <w:tcPr>
            <w:tcW w:w="200" w:type="pct"/>
          </w:tcPr>
          <w:p w14:paraId="5B184B32" w14:textId="77777777" w:rsidR="005C6E24" w:rsidRPr="00315368" w:rsidRDefault="005C6E24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52" w:type="pct"/>
          </w:tcPr>
          <w:p w14:paraId="4E099547" w14:textId="1547B5F1" w:rsidR="005C6E24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retweeted</w:t>
            </w:r>
            <w:proofErr w:type="spellEnd"/>
            <w:proofErr w:type="gramEnd"/>
          </w:p>
        </w:tc>
        <w:tc>
          <w:tcPr>
            <w:tcW w:w="388" w:type="pct"/>
          </w:tcPr>
          <w:p w14:paraId="60B0B602" w14:textId="77777777" w:rsidR="005C6E24" w:rsidRPr="00315368" w:rsidRDefault="005C6E24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7643562C" w14:textId="77777777" w:rsidR="005C6E24" w:rsidRPr="00315368" w:rsidRDefault="005C6E24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104DC1F6" w14:textId="7DBC5B60" w:rsidR="005C6E24" w:rsidRPr="00315368" w:rsidRDefault="005C6E24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1216A41B" w14:textId="6D1DE0BB" w:rsidR="005C6E24" w:rsidRPr="00315368" w:rsidRDefault="005C6E24" w:rsidP="00AD67A6">
            <w:pPr>
              <w:rPr>
                <w:rFonts w:ascii="Arial" w:hAnsi="Arial" w:cs="Arial"/>
              </w:rPr>
            </w:pPr>
          </w:p>
        </w:tc>
      </w:tr>
      <w:tr w:rsidR="005C6E24" w:rsidRPr="00315368" w14:paraId="29E7B304" w14:textId="77777777" w:rsidTr="00FD1E42">
        <w:trPr>
          <w:cantSplit/>
        </w:trPr>
        <w:tc>
          <w:tcPr>
            <w:tcW w:w="200" w:type="pct"/>
          </w:tcPr>
          <w:p w14:paraId="3461BDAF" w14:textId="77777777" w:rsidR="005C6E24" w:rsidRPr="00315368" w:rsidRDefault="005C6E24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52" w:type="pct"/>
          </w:tcPr>
          <w:p w14:paraId="24B6A676" w14:textId="6EC4B439" w:rsidR="005C6E24" w:rsidRPr="00315368" w:rsidRDefault="00FD1E42" w:rsidP="00F0137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in</w:t>
            </w:r>
            <w:proofErr w:type="gramEnd"/>
            <w:r w:rsidRPr="00315368">
              <w:rPr>
                <w:rFonts w:ascii="Arial" w:hAnsi="Arial" w:cs="Arial"/>
              </w:rPr>
              <w:t>_reply_to_screen_name</w:t>
            </w:r>
            <w:proofErr w:type="spellEnd"/>
          </w:p>
        </w:tc>
        <w:tc>
          <w:tcPr>
            <w:tcW w:w="388" w:type="pct"/>
          </w:tcPr>
          <w:p w14:paraId="0E1CC613" w14:textId="77777777" w:rsidR="005C6E24" w:rsidRPr="00315368" w:rsidRDefault="005C6E24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00E78C24" w14:textId="77777777" w:rsidR="005C6E24" w:rsidRPr="00315368" w:rsidRDefault="005C6E24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4DF7EE42" w14:textId="3E0A74B3" w:rsidR="005C6E24" w:rsidRPr="00315368" w:rsidRDefault="005C6E24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3B7C481F" w14:textId="2E434625" w:rsidR="005C6E24" w:rsidRPr="00315368" w:rsidRDefault="005C6E24" w:rsidP="0052567D">
            <w:pPr>
              <w:rPr>
                <w:rFonts w:ascii="Arial" w:hAnsi="Arial" w:cs="Arial"/>
              </w:rPr>
            </w:pPr>
          </w:p>
        </w:tc>
      </w:tr>
      <w:tr w:rsidR="005C6E24" w:rsidRPr="00315368" w14:paraId="1F8A9F98" w14:textId="77777777" w:rsidTr="00FD1E42">
        <w:trPr>
          <w:cantSplit/>
        </w:trPr>
        <w:tc>
          <w:tcPr>
            <w:tcW w:w="200" w:type="pct"/>
          </w:tcPr>
          <w:p w14:paraId="38CB6D8E" w14:textId="77777777" w:rsidR="005C6E24" w:rsidRPr="00315368" w:rsidRDefault="005C6E24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52" w:type="pct"/>
          </w:tcPr>
          <w:p w14:paraId="6F36B6E7" w14:textId="22CFF35B" w:rsidR="005C6E24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possibly</w:t>
            </w:r>
            <w:proofErr w:type="gramEnd"/>
            <w:r w:rsidRPr="00315368">
              <w:rPr>
                <w:rFonts w:ascii="Arial" w:hAnsi="Arial" w:cs="Arial"/>
              </w:rPr>
              <w:t>_sensitive</w:t>
            </w:r>
            <w:proofErr w:type="spellEnd"/>
          </w:p>
        </w:tc>
        <w:tc>
          <w:tcPr>
            <w:tcW w:w="388" w:type="pct"/>
          </w:tcPr>
          <w:p w14:paraId="21139F5A" w14:textId="77777777" w:rsidR="005C6E24" w:rsidRPr="00315368" w:rsidRDefault="005C6E24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08D4F4AC" w14:textId="77777777" w:rsidR="005C6E24" w:rsidRPr="00315368" w:rsidRDefault="005C6E24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6CBB2E11" w14:textId="77777777" w:rsidR="005C6E24" w:rsidRPr="00315368" w:rsidRDefault="005C6E24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63E33C3B" w14:textId="65E6B59B" w:rsidR="005C6E24" w:rsidRPr="00315368" w:rsidRDefault="005C6E24" w:rsidP="005C6E24">
            <w:pPr>
              <w:rPr>
                <w:rFonts w:ascii="Arial" w:hAnsi="Arial" w:cs="Arial"/>
              </w:rPr>
            </w:pPr>
          </w:p>
        </w:tc>
      </w:tr>
      <w:tr w:rsidR="00814F8C" w:rsidRPr="00315368" w14:paraId="56990D55" w14:textId="77777777" w:rsidTr="00FD1E42">
        <w:trPr>
          <w:cantSplit/>
        </w:trPr>
        <w:tc>
          <w:tcPr>
            <w:tcW w:w="200" w:type="pct"/>
          </w:tcPr>
          <w:p w14:paraId="24193CDF" w14:textId="77777777" w:rsidR="00814F8C" w:rsidRPr="00315368" w:rsidRDefault="00814F8C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52" w:type="pct"/>
          </w:tcPr>
          <w:p w14:paraId="774108C1" w14:textId="373EE84A" w:rsidR="00814F8C" w:rsidRPr="00315368" w:rsidRDefault="00FD1E42" w:rsidP="0052567D">
            <w:pPr>
              <w:rPr>
                <w:rFonts w:ascii="Arial" w:hAnsi="Arial" w:cs="Arial"/>
              </w:rPr>
            </w:pPr>
            <w:proofErr w:type="gramStart"/>
            <w:r w:rsidRPr="00315368">
              <w:rPr>
                <w:rFonts w:ascii="Arial" w:hAnsi="Arial" w:cs="Arial"/>
              </w:rPr>
              <w:t>truncated</w:t>
            </w:r>
            <w:proofErr w:type="gramEnd"/>
          </w:p>
        </w:tc>
        <w:tc>
          <w:tcPr>
            <w:tcW w:w="388" w:type="pct"/>
          </w:tcPr>
          <w:p w14:paraId="14F9DAD6" w14:textId="77777777" w:rsidR="00814F8C" w:rsidRPr="00315368" w:rsidRDefault="00814F8C" w:rsidP="006464D7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504D0DFF" w14:textId="77777777" w:rsidR="00814F8C" w:rsidRPr="00315368" w:rsidRDefault="00814F8C" w:rsidP="006464D7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371EC9B4" w14:textId="322BD690" w:rsidR="00814F8C" w:rsidRPr="00315368" w:rsidRDefault="00814F8C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332CBE9B" w14:textId="5ED1F60A" w:rsidR="00814F8C" w:rsidRPr="00315368" w:rsidRDefault="00814F8C" w:rsidP="0052567D">
            <w:pPr>
              <w:rPr>
                <w:rFonts w:ascii="Arial" w:hAnsi="Arial" w:cs="Arial"/>
              </w:rPr>
            </w:pPr>
          </w:p>
        </w:tc>
      </w:tr>
      <w:tr w:rsidR="00814F8C" w:rsidRPr="00315368" w14:paraId="3C64DAE0" w14:textId="77777777" w:rsidTr="00FD1E42">
        <w:trPr>
          <w:cantSplit/>
          <w:trHeight w:val="77"/>
        </w:trPr>
        <w:tc>
          <w:tcPr>
            <w:tcW w:w="200" w:type="pct"/>
          </w:tcPr>
          <w:p w14:paraId="48A16B97" w14:textId="77777777" w:rsidR="00814F8C" w:rsidRPr="00315368" w:rsidRDefault="00814F8C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52" w:type="pct"/>
          </w:tcPr>
          <w:p w14:paraId="73A96767" w14:textId="356BC169" w:rsidR="00814F8C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lang</w:t>
            </w:r>
            <w:proofErr w:type="spellEnd"/>
            <w:proofErr w:type="gramEnd"/>
          </w:p>
        </w:tc>
        <w:tc>
          <w:tcPr>
            <w:tcW w:w="388" w:type="pct"/>
          </w:tcPr>
          <w:p w14:paraId="44F0DBAB" w14:textId="77777777" w:rsidR="00814F8C" w:rsidRPr="00315368" w:rsidRDefault="00814F8C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672815B2" w14:textId="77777777" w:rsidR="00814F8C" w:rsidRPr="00315368" w:rsidRDefault="00814F8C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07D5410F" w14:textId="56D31C7E" w:rsidR="00814F8C" w:rsidRPr="00315368" w:rsidRDefault="00814F8C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1B2D8570" w14:textId="37D8CBB4" w:rsidR="00814F8C" w:rsidRPr="00315368" w:rsidRDefault="00814F8C" w:rsidP="0052567D">
            <w:pPr>
              <w:rPr>
                <w:rFonts w:ascii="Arial" w:hAnsi="Arial" w:cs="Arial"/>
              </w:rPr>
            </w:pPr>
          </w:p>
        </w:tc>
      </w:tr>
      <w:tr w:rsidR="00814F8C" w:rsidRPr="00315368" w14:paraId="60B994C7" w14:textId="77777777" w:rsidTr="00FD1E42">
        <w:trPr>
          <w:cantSplit/>
          <w:trHeight w:val="77"/>
        </w:trPr>
        <w:tc>
          <w:tcPr>
            <w:tcW w:w="200" w:type="pct"/>
          </w:tcPr>
          <w:p w14:paraId="042D9E44" w14:textId="77777777" w:rsidR="00814F8C" w:rsidRPr="00315368" w:rsidRDefault="00814F8C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52" w:type="pct"/>
          </w:tcPr>
          <w:p w14:paraId="651D56D7" w14:textId="13B4CF7B" w:rsidR="00814F8C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in</w:t>
            </w:r>
            <w:proofErr w:type="gramEnd"/>
            <w:r w:rsidRPr="00315368">
              <w:rPr>
                <w:rFonts w:ascii="Arial" w:hAnsi="Arial" w:cs="Arial"/>
              </w:rPr>
              <w:t>_reply_to_status_id_str</w:t>
            </w:r>
            <w:proofErr w:type="spellEnd"/>
          </w:p>
        </w:tc>
        <w:tc>
          <w:tcPr>
            <w:tcW w:w="388" w:type="pct"/>
          </w:tcPr>
          <w:p w14:paraId="31996287" w14:textId="77777777" w:rsidR="00814F8C" w:rsidRPr="00315368" w:rsidRDefault="00814F8C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6465A883" w14:textId="77777777" w:rsidR="00814F8C" w:rsidRPr="00315368" w:rsidRDefault="00814F8C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2AFE90C5" w14:textId="7BF8E0DE" w:rsidR="00814F8C" w:rsidRPr="00315368" w:rsidRDefault="00814F8C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03048D9E" w14:textId="130B8BB7" w:rsidR="00814F8C" w:rsidRPr="00315368" w:rsidRDefault="00814F8C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165E53BB" w14:textId="77777777" w:rsidTr="00FD1E42">
        <w:trPr>
          <w:cantSplit/>
          <w:trHeight w:val="77"/>
        </w:trPr>
        <w:tc>
          <w:tcPr>
            <w:tcW w:w="200" w:type="pct"/>
          </w:tcPr>
          <w:p w14:paraId="6C7EF378" w14:textId="003E1E02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52" w:type="pct"/>
          </w:tcPr>
          <w:p w14:paraId="5D4F3216" w14:textId="2665FA4A" w:rsidR="00FD1E42" w:rsidRPr="00315368" w:rsidRDefault="00FD1E42" w:rsidP="0052567D">
            <w:pPr>
              <w:rPr>
                <w:rFonts w:ascii="Arial" w:hAnsi="Arial" w:cs="Arial"/>
              </w:rPr>
            </w:pPr>
            <w:proofErr w:type="gramStart"/>
            <w:r w:rsidRPr="00315368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388" w:type="pct"/>
          </w:tcPr>
          <w:p w14:paraId="42415A9F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603E5D6D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53930C5E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4B4E4FF5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30747927" w14:textId="77777777" w:rsidTr="00FD1E42">
        <w:trPr>
          <w:cantSplit/>
          <w:trHeight w:val="77"/>
        </w:trPr>
        <w:tc>
          <w:tcPr>
            <w:tcW w:w="200" w:type="pct"/>
          </w:tcPr>
          <w:p w14:paraId="4CFA2423" w14:textId="6A11D052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52" w:type="pct"/>
          </w:tcPr>
          <w:p w14:paraId="33493805" w14:textId="35F2CC24" w:rsidR="00FD1E42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extended</w:t>
            </w:r>
            <w:proofErr w:type="gramEnd"/>
            <w:r w:rsidRPr="00315368">
              <w:rPr>
                <w:rFonts w:ascii="Arial" w:hAnsi="Arial" w:cs="Arial"/>
              </w:rPr>
              <w:t>_entities</w:t>
            </w:r>
            <w:proofErr w:type="spellEnd"/>
          </w:p>
        </w:tc>
        <w:tc>
          <w:tcPr>
            <w:tcW w:w="388" w:type="pct"/>
          </w:tcPr>
          <w:p w14:paraId="1AF6E179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0C34A7A4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5B0FF965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0EDF8816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5C05CB2B" w14:textId="77777777" w:rsidTr="00FD1E42">
        <w:trPr>
          <w:cantSplit/>
          <w:trHeight w:val="77"/>
        </w:trPr>
        <w:tc>
          <w:tcPr>
            <w:tcW w:w="200" w:type="pct"/>
          </w:tcPr>
          <w:p w14:paraId="591971BA" w14:textId="4871D054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52" w:type="pct"/>
          </w:tcPr>
          <w:p w14:paraId="402CD240" w14:textId="7EBFE066" w:rsidR="00FD1E42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in</w:t>
            </w:r>
            <w:proofErr w:type="gramEnd"/>
            <w:r w:rsidRPr="00315368">
              <w:rPr>
                <w:rFonts w:ascii="Arial" w:hAnsi="Arial" w:cs="Arial"/>
              </w:rPr>
              <w:t>_reply_to_user_id_str</w:t>
            </w:r>
            <w:proofErr w:type="spellEnd"/>
          </w:p>
        </w:tc>
        <w:tc>
          <w:tcPr>
            <w:tcW w:w="388" w:type="pct"/>
          </w:tcPr>
          <w:p w14:paraId="128AA763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6C44350A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0FB3A3B1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799B75DE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7827B58C" w14:textId="77777777" w:rsidTr="00FD1E42">
        <w:trPr>
          <w:cantSplit/>
          <w:trHeight w:val="77"/>
        </w:trPr>
        <w:tc>
          <w:tcPr>
            <w:tcW w:w="200" w:type="pct"/>
          </w:tcPr>
          <w:p w14:paraId="042DD68E" w14:textId="5151F604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452" w:type="pct"/>
          </w:tcPr>
          <w:p w14:paraId="6D8CA594" w14:textId="6FF7CBFC" w:rsidR="00FD1E42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timestamp</w:t>
            </w:r>
            <w:proofErr w:type="gramEnd"/>
            <w:r w:rsidRPr="00315368">
              <w:rPr>
                <w:rFonts w:ascii="Arial" w:hAnsi="Arial" w:cs="Arial"/>
              </w:rPr>
              <w:t>_ms</w:t>
            </w:r>
            <w:proofErr w:type="spellEnd"/>
          </w:p>
        </w:tc>
        <w:tc>
          <w:tcPr>
            <w:tcW w:w="388" w:type="pct"/>
          </w:tcPr>
          <w:p w14:paraId="47B90E1C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215F1F04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5935A3EF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79DEEC99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076A7389" w14:textId="77777777" w:rsidTr="00FD1E42">
        <w:trPr>
          <w:cantSplit/>
          <w:trHeight w:val="77"/>
        </w:trPr>
        <w:tc>
          <w:tcPr>
            <w:tcW w:w="200" w:type="pct"/>
          </w:tcPr>
          <w:p w14:paraId="43416CDC" w14:textId="5057C694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452" w:type="pct"/>
          </w:tcPr>
          <w:p w14:paraId="3FFA0811" w14:textId="22E4A6FE" w:rsidR="00FD1E42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in</w:t>
            </w:r>
            <w:proofErr w:type="gramEnd"/>
            <w:r w:rsidRPr="00315368">
              <w:rPr>
                <w:rFonts w:ascii="Arial" w:hAnsi="Arial" w:cs="Arial"/>
              </w:rPr>
              <w:t>_reply_to_status_id</w:t>
            </w:r>
            <w:proofErr w:type="spellEnd"/>
          </w:p>
        </w:tc>
        <w:tc>
          <w:tcPr>
            <w:tcW w:w="388" w:type="pct"/>
          </w:tcPr>
          <w:p w14:paraId="76144D56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03E7E24B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71E10912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6125EFB9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5BD43470" w14:textId="77777777" w:rsidTr="00FD1E42">
        <w:trPr>
          <w:cantSplit/>
          <w:trHeight w:val="77"/>
        </w:trPr>
        <w:tc>
          <w:tcPr>
            <w:tcW w:w="200" w:type="pct"/>
          </w:tcPr>
          <w:p w14:paraId="505DE10D" w14:textId="5269EE69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452" w:type="pct"/>
          </w:tcPr>
          <w:p w14:paraId="3C8F93A4" w14:textId="21760718" w:rsidR="00FD1E42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created</w:t>
            </w:r>
            <w:proofErr w:type="gramEnd"/>
            <w:r w:rsidRPr="00315368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388" w:type="pct"/>
          </w:tcPr>
          <w:p w14:paraId="6B1FC98D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3D84114C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0E9859D1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05BA6C2A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6501C529" w14:textId="77777777" w:rsidTr="00FD1E42">
        <w:trPr>
          <w:cantSplit/>
          <w:trHeight w:val="77"/>
        </w:trPr>
        <w:tc>
          <w:tcPr>
            <w:tcW w:w="200" w:type="pct"/>
          </w:tcPr>
          <w:p w14:paraId="69E1ABBE" w14:textId="30430C2A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452" w:type="pct"/>
          </w:tcPr>
          <w:p w14:paraId="11868473" w14:textId="02680C73" w:rsidR="00FD1E42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favorite</w:t>
            </w:r>
            <w:proofErr w:type="gramEnd"/>
            <w:r w:rsidRPr="00315368">
              <w:rPr>
                <w:rFonts w:ascii="Arial" w:hAnsi="Arial" w:cs="Arial"/>
              </w:rPr>
              <w:t>_count</w:t>
            </w:r>
            <w:proofErr w:type="spellEnd"/>
          </w:p>
        </w:tc>
        <w:tc>
          <w:tcPr>
            <w:tcW w:w="388" w:type="pct"/>
          </w:tcPr>
          <w:p w14:paraId="7093DCE2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738DB146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1DD6CF48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54DAB294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7F686D9C" w14:textId="77777777" w:rsidTr="00FD1E42">
        <w:trPr>
          <w:cantSplit/>
          <w:trHeight w:val="77"/>
        </w:trPr>
        <w:tc>
          <w:tcPr>
            <w:tcW w:w="200" w:type="pct"/>
          </w:tcPr>
          <w:p w14:paraId="0E424301" w14:textId="17366BD2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452" w:type="pct"/>
          </w:tcPr>
          <w:p w14:paraId="1F114453" w14:textId="039449BA" w:rsidR="00FD1E42" w:rsidRPr="00315368" w:rsidRDefault="00FD1E42" w:rsidP="0052567D">
            <w:pPr>
              <w:rPr>
                <w:rFonts w:ascii="Arial" w:hAnsi="Arial" w:cs="Arial"/>
              </w:rPr>
            </w:pPr>
            <w:proofErr w:type="gramStart"/>
            <w:r w:rsidRPr="00315368">
              <w:rPr>
                <w:rFonts w:ascii="Arial" w:hAnsi="Arial" w:cs="Arial"/>
              </w:rPr>
              <w:t>place</w:t>
            </w:r>
            <w:proofErr w:type="gramEnd"/>
          </w:p>
        </w:tc>
        <w:tc>
          <w:tcPr>
            <w:tcW w:w="388" w:type="pct"/>
          </w:tcPr>
          <w:p w14:paraId="7476D826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0E4F2C42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0E619C99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51C14B09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0B56BABD" w14:textId="77777777" w:rsidTr="00FD1E42">
        <w:trPr>
          <w:cantSplit/>
          <w:trHeight w:val="77"/>
        </w:trPr>
        <w:tc>
          <w:tcPr>
            <w:tcW w:w="200" w:type="pct"/>
          </w:tcPr>
          <w:p w14:paraId="56B3FF94" w14:textId="1DD3127C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452" w:type="pct"/>
          </w:tcPr>
          <w:p w14:paraId="5260A403" w14:textId="46AD9273" w:rsidR="00FD1E42" w:rsidRPr="00315368" w:rsidRDefault="00FD1E42" w:rsidP="0052567D">
            <w:pPr>
              <w:rPr>
                <w:rFonts w:ascii="Arial" w:hAnsi="Arial" w:cs="Arial"/>
              </w:rPr>
            </w:pPr>
            <w:proofErr w:type="gramStart"/>
            <w:r w:rsidRPr="00315368">
              <w:rPr>
                <w:rFonts w:ascii="Arial" w:hAnsi="Arial" w:cs="Arial"/>
              </w:rPr>
              <w:t>coordinates</w:t>
            </w:r>
            <w:proofErr w:type="gramEnd"/>
          </w:p>
        </w:tc>
        <w:tc>
          <w:tcPr>
            <w:tcW w:w="388" w:type="pct"/>
          </w:tcPr>
          <w:p w14:paraId="6080D95C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4A1F8932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36DF16C9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2779EBC5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64744BF7" w14:textId="77777777" w:rsidTr="00FD1E42">
        <w:trPr>
          <w:cantSplit/>
          <w:trHeight w:val="77"/>
        </w:trPr>
        <w:tc>
          <w:tcPr>
            <w:tcW w:w="200" w:type="pct"/>
          </w:tcPr>
          <w:p w14:paraId="6E6F6881" w14:textId="4578E58E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452" w:type="pct"/>
          </w:tcPr>
          <w:p w14:paraId="43090743" w14:textId="4EAE19AB" w:rsidR="00FD1E42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retweeted</w:t>
            </w:r>
            <w:proofErr w:type="gramEnd"/>
            <w:r w:rsidRPr="00315368">
              <w:rPr>
                <w:rFonts w:ascii="Arial" w:hAnsi="Arial" w:cs="Arial"/>
              </w:rPr>
              <w:t>_status</w:t>
            </w:r>
            <w:proofErr w:type="spellEnd"/>
          </w:p>
        </w:tc>
        <w:tc>
          <w:tcPr>
            <w:tcW w:w="388" w:type="pct"/>
          </w:tcPr>
          <w:p w14:paraId="4C686C7B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5D168E09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4553E9ED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3F421033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3E4BBD6C" w14:textId="77777777" w:rsidTr="00FD1E42">
        <w:trPr>
          <w:cantSplit/>
          <w:trHeight w:val="77"/>
        </w:trPr>
        <w:tc>
          <w:tcPr>
            <w:tcW w:w="200" w:type="pct"/>
          </w:tcPr>
          <w:p w14:paraId="5474F0E3" w14:textId="4A0B4F81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452" w:type="pct"/>
          </w:tcPr>
          <w:p w14:paraId="254A2229" w14:textId="61C2E7A7" w:rsidR="00FD1E42" w:rsidRPr="00315368" w:rsidRDefault="00FD1E42" w:rsidP="0052567D">
            <w:pPr>
              <w:rPr>
                <w:rFonts w:ascii="Arial" w:hAnsi="Arial" w:cs="Arial"/>
              </w:rPr>
            </w:pPr>
            <w:proofErr w:type="gramStart"/>
            <w:r w:rsidRPr="00315368">
              <w:rPr>
                <w:rFonts w:ascii="Arial" w:hAnsi="Arial" w:cs="Arial"/>
              </w:rPr>
              <w:t>contributors</w:t>
            </w:r>
            <w:proofErr w:type="gramEnd"/>
          </w:p>
        </w:tc>
        <w:tc>
          <w:tcPr>
            <w:tcW w:w="388" w:type="pct"/>
          </w:tcPr>
          <w:p w14:paraId="280D55BD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229EFB25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481578DB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7ACA4F28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1A44A111" w14:textId="77777777" w:rsidTr="00FD1E42">
        <w:trPr>
          <w:cantSplit/>
          <w:trHeight w:val="77"/>
        </w:trPr>
        <w:tc>
          <w:tcPr>
            <w:tcW w:w="200" w:type="pct"/>
          </w:tcPr>
          <w:p w14:paraId="29AE81F5" w14:textId="2EF5D651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452" w:type="pct"/>
          </w:tcPr>
          <w:p w14:paraId="26BC5425" w14:textId="402BDF07" w:rsidR="00FD1E42" w:rsidRPr="00315368" w:rsidRDefault="00FD1E42" w:rsidP="0052567D">
            <w:pPr>
              <w:rPr>
                <w:rFonts w:ascii="Arial" w:hAnsi="Arial" w:cs="Arial"/>
              </w:rPr>
            </w:pPr>
            <w:proofErr w:type="gramStart"/>
            <w:r w:rsidRPr="00315368">
              <w:rPr>
                <w:rFonts w:ascii="Arial" w:hAnsi="Arial" w:cs="Arial"/>
              </w:rPr>
              <w:t>text</w:t>
            </w:r>
            <w:proofErr w:type="gramEnd"/>
          </w:p>
        </w:tc>
        <w:tc>
          <w:tcPr>
            <w:tcW w:w="388" w:type="pct"/>
          </w:tcPr>
          <w:p w14:paraId="21F4D580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48AF62F8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0B74AB46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15DB547B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1AA1F485" w14:textId="77777777" w:rsidTr="00FD1E42">
        <w:trPr>
          <w:cantSplit/>
          <w:trHeight w:val="77"/>
        </w:trPr>
        <w:tc>
          <w:tcPr>
            <w:tcW w:w="200" w:type="pct"/>
          </w:tcPr>
          <w:p w14:paraId="0060DD96" w14:textId="282B9BB9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452" w:type="pct"/>
          </w:tcPr>
          <w:p w14:paraId="1F21655D" w14:textId="6C80B7CA" w:rsidR="00FD1E42" w:rsidRPr="00315368" w:rsidRDefault="00FD1E42" w:rsidP="0052567D">
            <w:pPr>
              <w:rPr>
                <w:rFonts w:ascii="Arial" w:hAnsi="Arial" w:cs="Arial"/>
              </w:rPr>
            </w:pPr>
            <w:proofErr w:type="gramStart"/>
            <w:r w:rsidRPr="00315368">
              <w:rPr>
                <w:rFonts w:ascii="Arial" w:hAnsi="Arial" w:cs="Arial"/>
              </w:rPr>
              <w:t>geo</w:t>
            </w:r>
            <w:proofErr w:type="gramEnd"/>
          </w:p>
        </w:tc>
        <w:tc>
          <w:tcPr>
            <w:tcW w:w="388" w:type="pct"/>
          </w:tcPr>
          <w:p w14:paraId="5F3A5828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5C54E7AC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404895F7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3BADEE76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3AD02018" w14:textId="77777777" w:rsidTr="00FD1E42">
        <w:trPr>
          <w:cantSplit/>
          <w:trHeight w:val="77"/>
        </w:trPr>
        <w:tc>
          <w:tcPr>
            <w:tcW w:w="200" w:type="pct"/>
          </w:tcPr>
          <w:p w14:paraId="4A65BBA2" w14:textId="2C01C7D3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452" w:type="pct"/>
          </w:tcPr>
          <w:p w14:paraId="3BDC1DED" w14:textId="6AC9AFA4" w:rsidR="00FD1E42" w:rsidRPr="00315368" w:rsidRDefault="00FD1E42" w:rsidP="0052567D">
            <w:pPr>
              <w:rPr>
                <w:rFonts w:ascii="Arial" w:hAnsi="Arial" w:cs="Arial"/>
              </w:rPr>
            </w:pPr>
            <w:proofErr w:type="gramStart"/>
            <w:r w:rsidRPr="00315368">
              <w:rPr>
                <w:rFonts w:ascii="Arial" w:hAnsi="Arial" w:cs="Arial"/>
              </w:rPr>
              <w:t>entities</w:t>
            </w:r>
            <w:proofErr w:type="gramEnd"/>
          </w:p>
        </w:tc>
        <w:tc>
          <w:tcPr>
            <w:tcW w:w="388" w:type="pct"/>
          </w:tcPr>
          <w:p w14:paraId="0674F268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4F842312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1B425896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5B4D2D4F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7272C968" w14:textId="77777777" w:rsidTr="00FD1E42">
        <w:trPr>
          <w:cantSplit/>
          <w:trHeight w:val="77"/>
        </w:trPr>
        <w:tc>
          <w:tcPr>
            <w:tcW w:w="200" w:type="pct"/>
          </w:tcPr>
          <w:p w14:paraId="120BA01A" w14:textId="5B5BA54B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452" w:type="pct"/>
          </w:tcPr>
          <w:p w14:paraId="517B2B1C" w14:textId="75A581D2" w:rsidR="00FD1E42" w:rsidRDefault="00751830" w:rsidP="0052567D">
            <w:pPr>
              <w:rPr>
                <w:rFonts w:ascii="Arial" w:hAnsi="Arial" w:cs="Arial"/>
                <w:b/>
              </w:rPr>
            </w:pPr>
            <w:proofErr w:type="spellStart"/>
            <w:r w:rsidRPr="00315368">
              <w:rPr>
                <w:rFonts w:ascii="Arial" w:hAnsi="Arial" w:cs="Arial"/>
                <w:b/>
              </w:rPr>
              <w:t>A</w:t>
            </w:r>
            <w:r w:rsidR="00FD1E42" w:rsidRPr="00315368">
              <w:rPr>
                <w:rFonts w:ascii="Arial" w:hAnsi="Arial" w:cs="Arial"/>
                <w:b/>
              </w:rPr>
              <w:t>idr</w:t>
            </w:r>
            <w:proofErr w:type="spellEnd"/>
          </w:p>
          <w:p w14:paraId="6309ADD4" w14:textId="3791365D" w:rsidR="00751830" w:rsidRPr="00315368" w:rsidRDefault="00751830" w:rsidP="0052567D">
            <w:pPr>
              <w:rPr>
                <w:rFonts w:ascii="Arial" w:hAnsi="Arial" w:cs="Arial"/>
                <w:b/>
              </w:rPr>
            </w:pPr>
          </w:p>
        </w:tc>
        <w:tc>
          <w:tcPr>
            <w:tcW w:w="388" w:type="pct"/>
          </w:tcPr>
          <w:p w14:paraId="055E9A8D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195BC25B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703BDA33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6E25398D" w14:textId="01ACE852" w:rsidR="00FD1E42" w:rsidRPr="00315368" w:rsidRDefault="00FD1E42" w:rsidP="00EA09C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Features</w:t>
            </w:r>
          </w:p>
          <w:p w14:paraId="0F737D8A" w14:textId="77777777" w:rsidR="00FD1E42" w:rsidRPr="00315368" w:rsidRDefault="00FD1E42" w:rsidP="00EA09C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crisis</w:t>
            </w:r>
            <w:proofErr w:type="gramEnd"/>
            <w:r w:rsidRPr="00315368">
              <w:rPr>
                <w:rFonts w:ascii="Arial" w:hAnsi="Arial" w:cs="Arial"/>
              </w:rPr>
              <w:t>_code</w:t>
            </w:r>
            <w:proofErr w:type="spellEnd"/>
          </w:p>
          <w:p w14:paraId="25707BA3" w14:textId="77777777" w:rsidR="00FD1E42" w:rsidRPr="00315368" w:rsidRDefault="00FD1E42" w:rsidP="00EA09C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nominal</w:t>
            </w:r>
            <w:proofErr w:type="gramEnd"/>
            <w:r w:rsidRPr="00315368">
              <w:rPr>
                <w:rFonts w:ascii="Arial" w:hAnsi="Arial" w:cs="Arial"/>
              </w:rPr>
              <w:t>_labels</w:t>
            </w:r>
            <w:proofErr w:type="spellEnd"/>
          </w:p>
          <w:p w14:paraId="71E123E6" w14:textId="77777777" w:rsidR="00FD1E42" w:rsidRPr="00315368" w:rsidRDefault="00FD1E42" w:rsidP="00EA09C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doctype</w:t>
            </w:r>
            <w:proofErr w:type="spellEnd"/>
            <w:proofErr w:type="gramEnd"/>
          </w:p>
          <w:p w14:paraId="2CC1B10D" w14:textId="77777777" w:rsidR="00FD1E42" w:rsidRPr="00315368" w:rsidRDefault="00FD1E42" w:rsidP="00EA09C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crisis</w:t>
            </w:r>
            <w:proofErr w:type="gramEnd"/>
            <w:r w:rsidRPr="00315368">
              <w:rPr>
                <w:rFonts w:ascii="Arial" w:hAnsi="Arial" w:cs="Arial"/>
              </w:rPr>
              <w:t>_name</w:t>
            </w:r>
            <w:proofErr w:type="spellEnd"/>
          </w:p>
          <w:p w14:paraId="432EB8C2" w14:textId="1C4C0DFF" w:rsidR="00FD1E42" w:rsidRPr="00315368" w:rsidRDefault="00FD1E42" w:rsidP="006609E6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FD1E42" w:rsidRPr="00315368" w14:paraId="7B7A76C2" w14:textId="77777777" w:rsidTr="00FD1E42">
        <w:trPr>
          <w:cantSplit/>
          <w:trHeight w:val="77"/>
        </w:trPr>
        <w:tc>
          <w:tcPr>
            <w:tcW w:w="200" w:type="pct"/>
          </w:tcPr>
          <w:p w14:paraId="087D4EAB" w14:textId="65E11E90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452" w:type="pct"/>
          </w:tcPr>
          <w:p w14:paraId="4A3FA3E7" w14:textId="7B37256F" w:rsidR="00FD1E42" w:rsidRPr="00315368" w:rsidRDefault="00FD1E42" w:rsidP="0052567D">
            <w:pPr>
              <w:rPr>
                <w:rFonts w:ascii="Arial" w:hAnsi="Arial" w:cs="Arial"/>
              </w:rPr>
            </w:pPr>
            <w:proofErr w:type="gramStart"/>
            <w:r w:rsidRPr="00315368">
              <w:rPr>
                <w:rFonts w:ascii="Arial" w:hAnsi="Arial" w:cs="Arial"/>
              </w:rPr>
              <w:t>source</w:t>
            </w:r>
            <w:proofErr w:type="gramEnd"/>
          </w:p>
        </w:tc>
        <w:tc>
          <w:tcPr>
            <w:tcW w:w="388" w:type="pct"/>
          </w:tcPr>
          <w:p w14:paraId="067FAE16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6B463B4F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005E442F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3B6A6391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5973E638" w14:textId="77777777" w:rsidTr="00FD1E42">
        <w:trPr>
          <w:cantSplit/>
          <w:trHeight w:val="77"/>
        </w:trPr>
        <w:tc>
          <w:tcPr>
            <w:tcW w:w="200" w:type="pct"/>
          </w:tcPr>
          <w:p w14:paraId="0C713E39" w14:textId="085E5EDF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452" w:type="pct"/>
          </w:tcPr>
          <w:p w14:paraId="6F6CB891" w14:textId="14A6FB80" w:rsidR="00FD1E42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favorited</w:t>
            </w:r>
            <w:proofErr w:type="spellEnd"/>
            <w:proofErr w:type="gramEnd"/>
          </w:p>
        </w:tc>
        <w:tc>
          <w:tcPr>
            <w:tcW w:w="388" w:type="pct"/>
          </w:tcPr>
          <w:p w14:paraId="38F184CB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24802BCD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641D18F5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4B5365C4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27211E27" w14:textId="77777777" w:rsidTr="00FD1E42">
        <w:trPr>
          <w:cantSplit/>
          <w:trHeight w:val="77"/>
        </w:trPr>
        <w:tc>
          <w:tcPr>
            <w:tcW w:w="200" w:type="pct"/>
          </w:tcPr>
          <w:p w14:paraId="7A0B3AAF" w14:textId="276A3B59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52" w:type="pct"/>
          </w:tcPr>
          <w:p w14:paraId="1BD73B72" w14:textId="1C1CF1FB" w:rsidR="00FD1E42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in</w:t>
            </w:r>
            <w:proofErr w:type="gramEnd"/>
            <w:r w:rsidRPr="00315368">
              <w:rPr>
                <w:rFonts w:ascii="Arial" w:hAnsi="Arial" w:cs="Arial"/>
              </w:rPr>
              <w:t>_reply_to_user_id</w:t>
            </w:r>
            <w:proofErr w:type="spellEnd"/>
          </w:p>
        </w:tc>
        <w:tc>
          <w:tcPr>
            <w:tcW w:w="388" w:type="pct"/>
          </w:tcPr>
          <w:p w14:paraId="2B103F3C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2956AAD4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7CE44C2C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5D4B26EC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666E328C" w14:textId="77777777" w:rsidTr="00FD1E42">
        <w:trPr>
          <w:cantSplit/>
          <w:trHeight w:val="77"/>
        </w:trPr>
        <w:tc>
          <w:tcPr>
            <w:tcW w:w="200" w:type="pct"/>
          </w:tcPr>
          <w:p w14:paraId="3744413E" w14:textId="317390DC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1452" w:type="pct"/>
          </w:tcPr>
          <w:p w14:paraId="5087C436" w14:textId="0E893644" w:rsidR="00FD1E42" w:rsidRPr="00315368" w:rsidRDefault="00FD1E42" w:rsidP="0052567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315368">
              <w:rPr>
                <w:rFonts w:ascii="Arial" w:hAnsi="Arial" w:cs="Arial"/>
              </w:rPr>
              <w:t>retweet</w:t>
            </w:r>
            <w:proofErr w:type="gramEnd"/>
            <w:r w:rsidRPr="00315368">
              <w:rPr>
                <w:rFonts w:ascii="Arial" w:hAnsi="Arial" w:cs="Arial"/>
              </w:rPr>
              <w:t>_count</w:t>
            </w:r>
            <w:proofErr w:type="spellEnd"/>
          </w:p>
        </w:tc>
        <w:tc>
          <w:tcPr>
            <w:tcW w:w="388" w:type="pct"/>
          </w:tcPr>
          <w:p w14:paraId="037F198C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3E03BFBD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30DF921F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0BF58EA6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  <w:tr w:rsidR="00FD1E42" w:rsidRPr="00315368" w14:paraId="2759801F" w14:textId="77777777" w:rsidTr="00FD1E42">
        <w:trPr>
          <w:cantSplit/>
          <w:trHeight w:val="77"/>
        </w:trPr>
        <w:tc>
          <w:tcPr>
            <w:tcW w:w="200" w:type="pct"/>
          </w:tcPr>
          <w:p w14:paraId="64928246" w14:textId="3989255C" w:rsidR="00FD1E42" w:rsidRPr="00315368" w:rsidRDefault="00FD1E42" w:rsidP="0052567D">
            <w:pPr>
              <w:rPr>
                <w:rFonts w:ascii="Arial" w:hAnsi="Arial" w:cs="Arial"/>
                <w:color w:val="000000"/>
              </w:rPr>
            </w:pPr>
            <w:r w:rsidRPr="00315368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1452" w:type="pct"/>
          </w:tcPr>
          <w:p w14:paraId="639CA44C" w14:textId="7CBC5162" w:rsidR="00FD1E42" w:rsidRPr="00315368" w:rsidRDefault="00FD1E42" w:rsidP="0052567D">
            <w:pPr>
              <w:rPr>
                <w:rFonts w:ascii="Arial" w:hAnsi="Arial" w:cs="Arial"/>
              </w:rPr>
            </w:pPr>
            <w:proofErr w:type="gramStart"/>
            <w:r w:rsidRPr="00315368">
              <w:rPr>
                <w:rFonts w:ascii="Arial" w:hAnsi="Arial" w:cs="Arial"/>
              </w:rPr>
              <w:t>user</w:t>
            </w:r>
            <w:proofErr w:type="gramEnd"/>
          </w:p>
        </w:tc>
        <w:tc>
          <w:tcPr>
            <w:tcW w:w="388" w:type="pct"/>
          </w:tcPr>
          <w:p w14:paraId="0B57F4E5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18" w:type="pct"/>
          </w:tcPr>
          <w:p w14:paraId="485A9D47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367" w:type="pct"/>
          </w:tcPr>
          <w:p w14:paraId="57508D73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  <w:tc>
          <w:tcPr>
            <w:tcW w:w="2275" w:type="pct"/>
          </w:tcPr>
          <w:p w14:paraId="484F5AC1" w14:textId="77777777" w:rsidR="00FD1E42" w:rsidRPr="00315368" w:rsidRDefault="00FD1E42" w:rsidP="0052567D">
            <w:pPr>
              <w:rPr>
                <w:rFonts w:ascii="Arial" w:hAnsi="Arial" w:cs="Arial"/>
              </w:rPr>
            </w:pPr>
          </w:p>
        </w:tc>
      </w:tr>
    </w:tbl>
    <w:p w14:paraId="2EFCBA6A" w14:textId="33B71920" w:rsidR="00D37926" w:rsidRPr="00315368" w:rsidRDefault="00B15215" w:rsidP="00760DB3">
      <w:pPr>
        <w:pStyle w:val="Heading2"/>
        <w:rPr>
          <w:rFonts w:ascii="Arial" w:hAnsi="Arial"/>
        </w:rPr>
      </w:pPr>
      <w:bookmarkStart w:id="19" w:name="_Toc311794025"/>
      <w:r w:rsidRPr="00315368">
        <w:rPr>
          <w:rFonts w:ascii="Arial" w:hAnsi="Arial"/>
        </w:rPr>
        <w:t>Database</w:t>
      </w:r>
      <w:bookmarkEnd w:id="19"/>
    </w:p>
    <w:p w14:paraId="30883852" w14:textId="1575EFF4" w:rsidR="004A33AA" w:rsidRDefault="009E5269" w:rsidP="004A33AA">
      <w:pPr>
        <w:pStyle w:val="Heading3"/>
        <w:rPr>
          <w:rFonts w:ascii="Arial" w:hAnsi="Arial"/>
        </w:rPr>
      </w:pPr>
      <w:bookmarkStart w:id="20" w:name="_Toc311794026"/>
      <w:proofErr w:type="spellStart"/>
      <w:r>
        <w:rPr>
          <w:rFonts w:ascii="Arial" w:hAnsi="Arial"/>
        </w:rPr>
        <w:t>PostgreSQL</w:t>
      </w:r>
      <w:bookmarkEnd w:id="20"/>
      <w:proofErr w:type="spellEnd"/>
    </w:p>
    <w:p w14:paraId="29CF2E8D" w14:textId="77777777" w:rsidR="00711029" w:rsidRDefault="00B3739A" w:rsidP="00711029">
      <w:r>
        <w:t xml:space="preserve">After reviewing various choices, we have decided to go Postgre9.4 that offers </w:t>
      </w:r>
      <w:proofErr w:type="spellStart"/>
      <w:r>
        <w:t>jsob</w:t>
      </w:r>
      <w:proofErr w:type="spellEnd"/>
      <w:r>
        <w:t xml:space="preserve"> for </w:t>
      </w:r>
      <w:proofErr w:type="spellStart"/>
      <w:r>
        <w:t>json</w:t>
      </w:r>
      <w:proofErr w:type="spellEnd"/>
      <w:r>
        <w:t xml:space="preserve"> o</w:t>
      </w:r>
      <w:r>
        <w:t>b</w:t>
      </w:r>
      <w:r>
        <w:t xml:space="preserve">ject. </w:t>
      </w:r>
    </w:p>
    <w:p w14:paraId="48D6FB10" w14:textId="77777777" w:rsidR="00711029" w:rsidRDefault="00B3739A" w:rsidP="00711029">
      <w:pPr>
        <w:pStyle w:val="ListParagraph"/>
        <w:numPr>
          <w:ilvl w:val="0"/>
          <w:numId w:val="14"/>
        </w:numPr>
      </w:pPr>
      <w:r>
        <w:t xml:space="preserve">Any </w:t>
      </w:r>
      <w:proofErr w:type="spellStart"/>
      <w:r>
        <w:t>json</w:t>
      </w:r>
      <w:proofErr w:type="spellEnd"/>
      <w:r>
        <w:t xml:space="preserve"> object should be stored as </w:t>
      </w:r>
      <w:proofErr w:type="spellStart"/>
      <w:r>
        <w:t>jsonb</w:t>
      </w:r>
      <w:proofErr w:type="spellEnd"/>
      <w:r>
        <w:t xml:space="preserve"> data type</w:t>
      </w:r>
      <w:r w:rsidR="00711029">
        <w:t xml:space="preserve">. </w:t>
      </w:r>
    </w:p>
    <w:p w14:paraId="0E3E0DED" w14:textId="7A6A6236" w:rsidR="00711029" w:rsidRPr="00711029" w:rsidRDefault="00711029" w:rsidP="00711029">
      <w:pPr>
        <w:pStyle w:val="ListParagraph"/>
        <w:numPr>
          <w:ilvl w:val="0"/>
          <w:numId w:val="14"/>
        </w:numPr>
      </w:pPr>
      <w:r>
        <w:t xml:space="preserve">In addition, proper index for </w:t>
      </w:r>
      <w:proofErr w:type="spellStart"/>
      <w:r>
        <w:t>jsonb</w:t>
      </w:r>
      <w:proofErr w:type="spellEnd"/>
      <w:r>
        <w:t xml:space="preserve"> handling is required. Review GIN </w:t>
      </w:r>
      <w:proofErr w:type="spellStart"/>
      <w:r>
        <w:t>indexs</w:t>
      </w:r>
      <w:proofErr w:type="spellEnd"/>
      <w:r>
        <w:t xml:space="preserve"> in </w:t>
      </w:r>
      <w:proofErr w:type="spellStart"/>
      <w:r>
        <w:t>Pos</w:t>
      </w:r>
      <w:r>
        <w:t>t</w:t>
      </w:r>
      <w:r>
        <w:t>gresql</w:t>
      </w:r>
      <w:proofErr w:type="spellEnd"/>
      <w:r>
        <w:t xml:space="preserve"> </w:t>
      </w:r>
      <w:proofErr w:type="gramStart"/>
      <w:r>
        <w:t>document</w:t>
      </w:r>
      <w:r>
        <w:t>a</w:t>
      </w:r>
      <w:r>
        <w:t>tion(</w:t>
      </w:r>
      <w:proofErr w:type="gramEnd"/>
      <w:r w:rsidRPr="00711029">
        <w:t>http://www.postgresql.org/docs/9.4/static/datatype-json.html</w:t>
      </w:r>
      <w:r>
        <w:t>)</w:t>
      </w:r>
    </w:p>
    <w:p w14:paraId="4C4EB2AF" w14:textId="15D7B54F" w:rsidR="00711029" w:rsidRPr="00B3739A" w:rsidRDefault="00711029" w:rsidP="00B3739A"/>
    <w:p w14:paraId="53E58542" w14:textId="5E46A3CE" w:rsidR="00B3739A" w:rsidRPr="00B3739A" w:rsidRDefault="00711029" w:rsidP="009E5269">
      <w:pPr>
        <w:pStyle w:val="Heading3"/>
        <w:rPr>
          <w:rFonts w:ascii="Arial" w:hAnsi="Arial"/>
        </w:rPr>
      </w:pPr>
      <w:bookmarkStart w:id="21" w:name="_Toc311794027"/>
      <w:proofErr w:type="gramStart"/>
      <w:r>
        <w:rPr>
          <w:rFonts w:ascii="Arial" w:hAnsi="Arial"/>
        </w:rPr>
        <w:t>Table :</w:t>
      </w:r>
      <w:proofErr w:type="gramEnd"/>
      <w:r>
        <w:rPr>
          <w:rFonts w:ascii="Arial" w:hAnsi="Arial"/>
        </w:rPr>
        <w:t xml:space="preserve"> </w:t>
      </w:r>
      <w:proofErr w:type="spellStart"/>
      <w:r w:rsidR="00B3739A">
        <w:rPr>
          <w:rFonts w:ascii="Arial" w:hAnsi="Arial"/>
        </w:rPr>
        <w:t>data_collection</w:t>
      </w:r>
      <w:bookmarkEnd w:id="21"/>
      <w:proofErr w:type="spellEnd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245"/>
        <w:gridCol w:w="3827"/>
      </w:tblGrid>
      <w:tr w:rsidR="00656C94" w:rsidRPr="00315368" w14:paraId="397AD711" w14:textId="77777777" w:rsidTr="00B3739A">
        <w:trPr>
          <w:cantSplit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C236A" w14:textId="77777777" w:rsidR="00656C94" w:rsidRPr="00315368" w:rsidRDefault="00656C94" w:rsidP="00656C94">
            <w:pPr>
              <w:pStyle w:val="CellBase"/>
              <w:rPr>
                <w:rFonts w:ascii="Arial" w:hAnsi="Arial" w:cs="Arial"/>
                <w:b/>
                <w:sz w:val="18"/>
              </w:rPr>
            </w:pPr>
            <w:r w:rsidRPr="00315368">
              <w:rPr>
                <w:rFonts w:ascii="Arial" w:hAnsi="Arial" w:cs="Arial"/>
                <w:b/>
                <w:sz w:val="18"/>
              </w:rPr>
              <w:t>ID</w:t>
            </w:r>
          </w:p>
        </w:tc>
        <w:tc>
          <w:tcPr>
            <w:tcW w:w="5245" w:type="dxa"/>
            <w:tcBorders>
              <w:left w:val="single" w:sz="4" w:space="0" w:color="auto"/>
            </w:tcBorders>
            <w:shd w:val="clear" w:color="auto" w:fill="D9D9D9"/>
          </w:tcPr>
          <w:p w14:paraId="69D791EA" w14:textId="7192B3A8" w:rsidR="00656C94" w:rsidRPr="00315368" w:rsidRDefault="009E5269" w:rsidP="00656C94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3827" w:type="dxa"/>
            <w:shd w:val="clear" w:color="auto" w:fill="D9D9D9"/>
          </w:tcPr>
          <w:p w14:paraId="0E05BA3E" w14:textId="278DAF47" w:rsidR="00656C94" w:rsidRPr="00315368" w:rsidRDefault="009E5269" w:rsidP="00656C94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Note</w:t>
            </w:r>
          </w:p>
        </w:tc>
      </w:tr>
      <w:tr w:rsidR="00AA7A88" w:rsidRPr="00315368" w14:paraId="155BCD6E" w14:textId="77777777" w:rsidTr="00B3739A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6CD4502" w14:textId="41FFC107" w:rsidR="00AA7A88" w:rsidRDefault="00104CA9" w:rsidP="00656C94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5245" w:type="dxa"/>
          </w:tcPr>
          <w:p w14:paraId="5BDD1D0A" w14:textId="60B6794A" w:rsidR="00AA7A88" w:rsidRPr="00AA7A88" w:rsidRDefault="009E5269" w:rsidP="004714AE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3827" w:type="dxa"/>
          </w:tcPr>
          <w:p w14:paraId="4CAFF521" w14:textId="12D43481" w:rsidR="00AA7A88" w:rsidRPr="00315368" w:rsidRDefault="009E5269" w:rsidP="00656C94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</w:t>
            </w:r>
          </w:p>
        </w:tc>
      </w:tr>
      <w:tr w:rsidR="00AA7A88" w:rsidRPr="00315368" w14:paraId="042D8BD3" w14:textId="77777777" w:rsidTr="00B3739A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6C89585" w14:textId="0B9D0EA0" w:rsidR="00AA7A88" w:rsidRDefault="00104CA9" w:rsidP="00656C94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5245" w:type="dxa"/>
          </w:tcPr>
          <w:p w14:paraId="281CBE4C" w14:textId="1F65D51D" w:rsidR="00AA7A88" w:rsidRPr="00AA7A88" w:rsidRDefault="009E5269" w:rsidP="004714AE">
            <w:pPr>
              <w:pStyle w:val="CellBas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collection</w:t>
            </w:r>
            <w:proofErr w:type="gramEnd"/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3827" w:type="dxa"/>
          </w:tcPr>
          <w:p w14:paraId="71BD3F2D" w14:textId="20AD7987" w:rsidR="00AA7A88" w:rsidRPr="00315368" w:rsidRDefault="009E5269" w:rsidP="00656C94">
            <w:pPr>
              <w:pStyle w:val="CellBas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collection</w:t>
            </w:r>
            <w:proofErr w:type="gramEnd"/>
            <w:r>
              <w:rPr>
                <w:rFonts w:ascii="Arial" w:hAnsi="Arial" w:cs="Arial"/>
              </w:rPr>
              <w:t>_id</w:t>
            </w:r>
            <w:proofErr w:type="spellEnd"/>
            <w:r>
              <w:rPr>
                <w:rFonts w:ascii="Arial" w:hAnsi="Arial" w:cs="Arial"/>
              </w:rPr>
              <w:t xml:space="preserve"> : </w:t>
            </w:r>
            <w:proofErr w:type="spellStart"/>
            <w:r>
              <w:rPr>
                <w:rFonts w:ascii="Arial" w:hAnsi="Arial" w:cs="Arial"/>
              </w:rPr>
              <w:t>aidr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collection_id</w:t>
            </w:r>
            <w:proofErr w:type="spellEnd"/>
          </w:p>
        </w:tc>
      </w:tr>
      <w:tr w:rsidR="00AA7A88" w:rsidRPr="00315368" w14:paraId="2C876D67" w14:textId="77777777" w:rsidTr="00B3739A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8439CF5" w14:textId="2346C4E0" w:rsidR="00AA7A88" w:rsidRDefault="00104CA9" w:rsidP="00656C94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5245" w:type="dxa"/>
          </w:tcPr>
          <w:p w14:paraId="44E9355A" w14:textId="793BC6AF" w:rsidR="00AA7A88" w:rsidRPr="00AA7A88" w:rsidRDefault="009E5269" w:rsidP="004714AE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data</w:t>
            </w:r>
            <w:proofErr w:type="gramEnd"/>
          </w:p>
        </w:tc>
        <w:tc>
          <w:tcPr>
            <w:tcW w:w="3827" w:type="dxa"/>
          </w:tcPr>
          <w:p w14:paraId="41B08913" w14:textId="0087D9D0" w:rsidR="00AA7A88" w:rsidRPr="00315368" w:rsidRDefault="009E5269" w:rsidP="00656C94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Tweet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. Data type should be </w:t>
            </w:r>
            <w:proofErr w:type="spellStart"/>
            <w:r w:rsidRPr="009E5269">
              <w:rPr>
                <w:rFonts w:ascii="Arial" w:hAnsi="Arial" w:cs="Arial"/>
                <w:b/>
              </w:rPr>
              <w:t>jsonb</w:t>
            </w:r>
            <w:proofErr w:type="spellEnd"/>
          </w:p>
        </w:tc>
      </w:tr>
      <w:tr w:rsidR="00B3739A" w:rsidRPr="00315368" w14:paraId="6BBE1DDF" w14:textId="77777777" w:rsidTr="00B3739A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64795728" w14:textId="73F7E584" w:rsidR="00B3739A" w:rsidRDefault="00B3739A" w:rsidP="00656C94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5245" w:type="dxa"/>
          </w:tcPr>
          <w:p w14:paraId="1E117B51" w14:textId="778CE9F2" w:rsidR="00B3739A" w:rsidRDefault="00B3739A" w:rsidP="004714AE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source</w:t>
            </w:r>
            <w:proofErr w:type="gramEnd"/>
          </w:p>
        </w:tc>
        <w:tc>
          <w:tcPr>
            <w:tcW w:w="3827" w:type="dxa"/>
          </w:tcPr>
          <w:p w14:paraId="1FB4877A" w14:textId="3395344D" w:rsidR="00B3739A" w:rsidRDefault="00B3739A" w:rsidP="00656C94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tweet</w:t>
            </w:r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gdelt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facebook</w:t>
            </w:r>
            <w:proofErr w:type="spellEnd"/>
            <w:r>
              <w:rPr>
                <w:rFonts w:ascii="Arial" w:hAnsi="Arial" w:cs="Arial"/>
              </w:rPr>
              <w:t xml:space="preserve"> and etc. it should be string</w:t>
            </w:r>
          </w:p>
        </w:tc>
      </w:tr>
      <w:tr w:rsidR="00AA7A88" w:rsidRPr="00315368" w14:paraId="579E5C26" w14:textId="77777777" w:rsidTr="00B3739A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E4C9A64" w14:textId="40C6C09F" w:rsidR="00AA7A88" w:rsidRDefault="00B3739A" w:rsidP="00656C94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5245" w:type="dxa"/>
          </w:tcPr>
          <w:p w14:paraId="2BCBA58D" w14:textId="1409A354" w:rsidR="00AA7A88" w:rsidRPr="00AA7A88" w:rsidRDefault="009E5269" w:rsidP="004714AE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created</w:t>
            </w:r>
            <w:proofErr w:type="gramEnd"/>
            <w:r>
              <w:rPr>
                <w:rFonts w:ascii="Arial" w:hAnsi="Arial" w:cs="Arial"/>
              </w:rPr>
              <w:t xml:space="preserve"> _at</w:t>
            </w:r>
          </w:p>
        </w:tc>
        <w:tc>
          <w:tcPr>
            <w:tcW w:w="3827" w:type="dxa"/>
          </w:tcPr>
          <w:p w14:paraId="3E9AE70B" w14:textId="184022E6" w:rsidR="00AA7A88" w:rsidRPr="00315368" w:rsidRDefault="009E5269" w:rsidP="00656C94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timestamp</w:t>
            </w:r>
            <w:proofErr w:type="gramEnd"/>
          </w:p>
        </w:tc>
      </w:tr>
      <w:tr w:rsidR="00656C94" w:rsidRPr="00315368" w14:paraId="749A8CC4" w14:textId="77777777" w:rsidTr="00B3739A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69753941" w14:textId="4A6F010B" w:rsidR="00656C94" w:rsidRPr="00315368" w:rsidRDefault="00B3739A" w:rsidP="00656C94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5245" w:type="dxa"/>
          </w:tcPr>
          <w:p w14:paraId="512273A4" w14:textId="53003171" w:rsidR="00656C94" w:rsidRPr="00964024" w:rsidRDefault="00656C94" w:rsidP="00964024">
            <w:pPr>
              <w:pStyle w:val="CellBase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</w:tcPr>
          <w:p w14:paraId="31BB2C2D" w14:textId="77777777" w:rsidR="00656C94" w:rsidRPr="00315368" w:rsidRDefault="00656C94" w:rsidP="00656C94">
            <w:pPr>
              <w:pStyle w:val="CellBase"/>
              <w:rPr>
                <w:rFonts w:ascii="Arial" w:hAnsi="Arial" w:cs="Arial"/>
              </w:rPr>
            </w:pPr>
          </w:p>
        </w:tc>
      </w:tr>
    </w:tbl>
    <w:p w14:paraId="050AB82E" w14:textId="2AB5A312" w:rsidR="00711029" w:rsidRPr="00711029" w:rsidRDefault="00711029" w:rsidP="00711029">
      <w:pPr>
        <w:pStyle w:val="Heading3"/>
        <w:rPr>
          <w:rFonts w:ascii="Arial" w:hAnsi="Arial"/>
        </w:rPr>
      </w:pPr>
      <w:bookmarkStart w:id="22" w:name="_Toc311794028"/>
      <w:proofErr w:type="gramStart"/>
      <w:r>
        <w:rPr>
          <w:rFonts w:ascii="Arial" w:hAnsi="Arial"/>
        </w:rPr>
        <w:t>Table :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data_geo</w:t>
      </w:r>
      <w:bookmarkEnd w:id="22"/>
      <w:proofErr w:type="spellEnd"/>
    </w:p>
    <w:p w14:paraId="6F877DD6" w14:textId="34DD9558" w:rsidR="009E5269" w:rsidRPr="009E5269" w:rsidRDefault="00FA43A3" w:rsidP="009E5269">
      <w:r>
        <w:t>The below is the geo info from twitter schema.</w:t>
      </w:r>
      <w:r w:rsidR="006A0E62">
        <w:t xml:space="preserve"> If </w:t>
      </w:r>
      <w:proofErr w:type="spellStart"/>
      <w:r w:rsidR="006A0E62">
        <w:t>data_collection.data</w:t>
      </w:r>
      <w:proofErr w:type="spellEnd"/>
      <w:r w:rsidR="006A0E62">
        <w:t xml:space="preserve"> doesn’t have geometric info, </w:t>
      </w:r>
      <w:proofErr w:type="spellStart"/>
      <w:r w:rsidR="006A0E62">
        <w:t>data_geo</w:t>
      </w:r>
      <w:proofErr w:type="spellEnd"/>
      <w:r w:rsidR="006A0E62">
        <w:t xml:space="preserve"> table shouldn’t be populated.</w:t>
      </w:r>
    </w:p>
    <w:tbl>
      <w:tblPr>
        <w:tblW w:w="10498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448"/>
        <w:gridCol w:w="6950"/>
      </w:tblGrid>
      <w:tr w:rsidR="00B3739A" w14:paraId="02581915" w14:textId="77777777" w:rsidTr="00B3739A">
        <w:tc>
          <w:tcPr>
            <w:tcW w:w="2100" w:type="dxa"/>
            <w:shd w:val="clear" w:color="auto" w:fill="ECF2F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F2E7C8" w14:textId="77777777" w:rsidR="00B3739A" w:rsidRDefault="00B3739A">
            <w:pPr>
              <w:spacing w:after="450" w:line="347" w:lineRule="atLeast"/>
              <w:rPr>
                <w:rFonts w:ascii="Helvetica Neue" w:hAnsi="Helvetica Neue"/>
                <w:b/>
                <w:bCs/>
                <w:color w:val="61676B"/>
                <w:sz w:val="21"/>
                <w:szCs w:val="21"/>
              </w:rPr>
            </w:pPr>
            <w:proofErr w:type="gramStart"/>
            <w:r>
              <w:rPr>
                <w:rFonts w:ascii="Helvetica Neue" w:hAnsi="Helvetica Neue"/>
                <w:b/>
                <w:bCs/>
                <w:color w:val="61676B"/>
                <w:sz w:val="21"/>
                <w:szCs w:val="21"/>
              </w:rPr>
              <w:t>coordinates</w:t>
            </w:r>
            <w:proofErr w:type="gramEnd"/>
          </w:p>
        </w:tc>
        <w:tc>
          <w:tcPr>
            <w:tcW w:w="0" w:type="auto"/>
            <w:shd w:val="clear" w:color="auto" w:fill="ECF2F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B2A140" w14:textId="77777777" w:rsidR="00B3739A" w:rsidRDefault="00B3739A">
            <w:pPr>
              <w:spacing w:after="450" w:line="347" w:lineRule="atLeast"/>
              <w:rPr>
                <w:rFonts w:ascii="Helvetica Neue" w:hAnsi="Helvetica Neue"/>
                <w:color w:val="292F33"/>
                <w:sz w:val="21"/>
                <w:szCs w:val="21"/>
              </w:rPr>
            </w:pPr>
            <w:hyperlink r:id="rId11" w:anchor="obj-coordinates" w:history="1">
              <w:r>
                <w:rPr>
                  <w:rStyle w:val="Hyperlink"/>
                  <w:rFonts w:ascii="Helvetica Neue" w:hAnsi="Helvetica Neue"/>
                  <w:color w:val="3B94D9"/>
                  <w:sz w:val="21"/>
                  <w:szCs w:val="21"/>
                </w:rPr>
                <w:t>Coordinates</w:t>
              </w:r>
            </w:hyperlink>
          </w:p>
        </w:tc>
        <w:tc>
          <w:tcPr>
            <w:tcW w:w="6950" w:type="dxa"/>
            <w:shd w:val="clear" w:color="auto" w:fill="ECF2F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E0D390" w14:textId="77777777" w:rsidR="00B3739A" w:rsidRDefault="00B3739A">
            <w:pPr>
              <w:spacing w:after="450" w:line="347" w:lineRule="atLeast"/>
              <w:rPr>
                <w:rFonts w:ascii="Helvetica Neue" w:hAnsi="Helvetica Neue"/>
                <w:color w:val="292F33"/>
                <w:sz w:val="21"/>
                <w:szCs w:val="21"/>
              </w:rPr>
            </w:pPr>
            <w:proofErr w:type="spellStart"/>
            <w:r>
              <w:rPr>
                <w:rStyle w:val="Emphasis"/>
                <w:rFonts w:ascii="Helvetica Neue" w:hAnsi="Helvetica Neue"/>
                <w:color w:val="292F33"/>
                <w:sz w:val="21"/>
                <w:szCs w:val="21"/>
              </w:rPr>
              <w:t>Nullable</w:t>
            </w:r>
            <w:proofErr w:type="spellEnd"/>
            <w:r>
              <w:rPr>
                <w:rFonts w:ascii="Helvetica Neue" w:hAnsi="Helvetica Neue"/>
                <w:color w:val="292F33"/>
                <w:sz w:val="21"/>
                <w:szCs w:val="21"/>
              </w:rPr>
              <w:t>. Represents the geographic location of this Tweet as repor</w:t>
            </w:r>
            <w:r>
              <w:rPr>
                <w:rFonts w:ascii="Helvetica Neue" w:hAnsi="Helvetica Neue"/>
                <w:color w:val="292F33"/>
                <w:sz w:val="21"/>
                <w:szCs w:val="21"/>
              </w:rPr>
              <w:t>t</w:t>
            </w:r>
            <w:r>
              <w:rPr>
                <w:rFonts w:ascii="Helvetica Neue" w:hAnsi="Helvetica Neue"/>
                <w:color w:val="292F33"/>
                <w:sz w:val="21"/>
                <w:szCs w:val="21"/>
              </w:rPr>
              <w:t>ed by the user or client application. The inner coordinates array is forma</w:t>
            </w:r>
            <w:r>
              <w:rPr>
                <w:rFonts w:ascii="Helvetica Neue" w:hAnsi="Helvetica Neue"/>
                <w:color w:val="292F33"/>
                <w:sz w:val="21"/>
                <w:szCs w:val="21"/>
              </w:rPr>
              <w:t>t</w:t>
            </w:r>
            <w:r>
              <w:rPr>
                <w:rFonts w:ascii="Helvetica Neue" w:hAnsi="Helvetica Neue"/>
                <w:color w:val="292F33"/>
                <w:sz w:val="21"/>
                <w:szCs w:val="21"/>
              </w:rPr>
              <w:t>ted as</w:t>
            </w:r>
            <w:r>
              <w:rPr>
                <w:rStyle w:val="apple-converted-space"/>
                <w:rFonts w:ascii="Helvetica Neue" w:hAnsi="Helvetica Neue"/>
                <w:color w:val="292F33"/>
                <w:sz w:val="21"/>
                <w:szCs w:val="21"/>
              </w:rPr>
              <w:t> </w:t>
            </w:r>
            <w:hyperlink r:id="rId12" w:history="1">
              <w:proofErr w:type="spellStart"/>
              <w:r>
                <w:rPr>
                  <w:rStyle w:val="Hyperlink"/>
                  <w:rFonts w:ascii="Helvetica Neue" w:hAnsi="Helvetica Neue"/>
                  <w:color w:val="3B94D9"/>
                  <w:sz w:val="21"/>
                  <w:szCs w:val="21"/>
                </w:rPr>
                <w:t>geoJSON</w:t>
              </w:r>
              <w:proofErr w:type="spellEnd"/>
            </w:hyperlink>
            <w:r>
              <w:rPr>
                <w:rFonts w:ascii="Helvetica Neue" w:hAnsi="Helvetica Neue"/>
                <w:color w:val="292F33"/>
                <w:sz w:val="21"/>
                <w:szCs w:val="21"/>
              </w:rPr>
              <w:t>(longitude first, then lat</w:t>
            </w:r>
            <w:r>
              <w:rPr>
                <w:rFonts w:ascii="Helvetica Neue" w:hAnsi="Helvetica Neue"/>
                <w:color w:val="292F33"/>
                <w:sz w:val="21"/>
                <w:szCs w:val="21"/>
              </w:rPr>
              <w:t>i</w:t>
            </w:r>
            <w:r>
              <w:rPr>
                <w:rFonts w:ascii="Helvetica Neue" w:hAnsi="Helvetica Neue"/>
                <w:color w:val="292F33"/>
                <w:sz w:val="21"/>
                <w:szCs w:val="21"/>
              </w:rPr>
              <w:t>tude).</w:t>
            </w:r>
          </w:p>
          <w:p w14:paraId="4F2127CF" w14:textId="77777777" w:rsidR="00B3739A" w:rsidRDefault="00B3739A">
            <w:pPr>
              <w:pStyle w:val="NormalWeb"/>
              <w:spacing w:before="120" w:beforeAutospacing="0" w:after="300" w:afterAutospacing="0"/>
              <w:rPr>
                <w:rFonts w:ascii="Helvetica Neue" w:hAnsi="Helvetica Neue"/>
                <w:color w:val="292F33"/>
                <w:sz w:val="21"/>
                <w:szCs w:val="21"/>
              </w:rPr>
            </w:pPr>
            <w:r>
              <w:rPr>
                <w:rFonts w:ascii="Helvetica Neue" w:hAnsi="Helvetica Neue"/>
                <w:color w:val="292F33"/>
                <w:sz w:val="21"/>
                <w:szCs w:val="21"/>
              </w:rPr>
              <w:t>Example:</w:t>
            </w:r>
          </w:p>
          <w:tbl>
            <w:tblPr>
              <w:tblW w:w="22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B3739A" w14:paraId="37C2A3F9" w14:textId="77777777" w:rsidTr="00B3739A">
              <w:tc>
                <w:tcPr>
                  <w:tcW w:w="1950" w:type="dxa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4601161A" w14:textId="77777777" w:rsidR="00B3739A" w:rsidRDefault="00B3739A" w:rsidP="00B3739A">
                  <w:pPr>
                    <w:wordWrap w:val="0"/>
                    <w:spacing w:after="450"/>
                  </w:pPr>
                  <w:r>
                    <w:rPr>
                      <w:rStyle w:val="HTMLCode"/>
                    </w:rPr>
                    <w:t>"</w:t>
                  </w:r>
                  <w:proofErr w:type="gramStart"/>
                  <w:r>
                    <w:rPr>
                      <w:rStyle w:val="HTMLCode"/>
                    </w:rPr>
                    <w:t>coordinates</w:t>
                  </w:r>
                  <w:proofErr w:type="gramEnd"/>
                  <w:r>
                    <w:rPr>
                      <w:rStyle w:val="HTMLCode"/>
                    </w:rPr>
                    <w:t>":</w:t>
                  </w:r>
                </w:p>
                <w:p w14:paraId="32B9BE7C" w14:textId="77777777" w:rsidR="00B3739A" w:rsidRDefault="00B3739A" w:rsidP="00B3739A">
                  <w:pPr>
                    <w:wordWrap w:val="0"/>
                    <w:spacing w:after="450"/>
                  </w:pPr>
                  <w:r>
                    <w:rPr>
                      <w:rStyle w:val="HTMLCode"/>
                    </w:rPr>
                    <w:t>{</w:t>
                  </w:r>
                </w:p>
                <w:p w14:paraId="1ACD6920" w14:textId="77777777" w:rsidR="00B3739A" w:rsidRDefault="00B3739A" w:rsidP="00B3739A">
                  <w:pPr>
                    <w:wordWrap w:val="0"/>
                    <w:spacing w:after="450"/>
                  </w:pPr>
                  <w:r>
                    <w:rPr>
                      <w:rStyle w:val="HTMLCode"/>
                    </w:rPr>
                    <w:t>    "</w:t>
                  </w:r>
                  <w:proofErr w:type="gramStart"/>
                  <w:r>
                    <w:rPr>
                      <w:rStyle w:val="HTMLCode"/>
                    </w:rPr>
                    <w:t>coordinates</w:t>
                  </w:r>
                  <w:proofErr w:type="gramEnd"/>
                  <w:r>
                    <w:rPr>
                      <w:rStyle w:val="HTMLCode"/>
                    </w:rPr>
                    <w:t>":</w:t>
                  </w:r>
                </w:p>
                <w:p w14:paraId="5546AE71" w14:textId="77777777" w:rsidR="00B3739A" w:rsidRDefault="00B3739A" w:rsidP="00B3739A">
                  <w:pPr>
                    <w:wordWrap w:val="0"/>
                    <w:spacing w:after="450"/>
                  </w:pPr>
                  <w:r>
                    <w:rPr>
                      <w:rStyle w:val="HTMLCode"/>
                    </w:rPr>
                    <w:t>    [</w:t>
                  </w:r>
                </w:p>
                <w:p w14:paraId="139EF946" w14:textId="77777777" w:rsidR="00B3739A" w:rsidRDefault="00B3739A" w:rsidP="00B3739A">
                  <w:pPr>
                    <w:wordWrap w:val="0"/>
                    <w:spacing w:after="450"/>
                  </w:pPr>
                  <w:r>
                    <w:rPr>
                      <w:rStyle w:val="HTMLCode"/>
                    </w:rPr>
                    <w:t>        -75.14310264,</w:t>
                  </w:r>
                </w:p>
                <w:p w14:paraId="54CDAC33" w14:textId="77777777" w:rsidR="00B3739A" w:rsidRDefault="00B3739A" w:rsidP="00B3739A">
                  <w:pPr>
                    <w:wordWrap w:val="0"/>
                    <w:spacing w:after="450"/>
                  </w:pPr>
                  <w:r>
                    <w:rPr>
                      <w:rStyle w:val="HTMLCode"/>
                    </w:rPr>
                    <w:t>        40.05701649</w:t>
                  </w:r>
                </w:p>
                <w:p w14:paraId="7153FC16" w14:textId="77777777" w:rsidR="00B3739A" w:rsidRDefault="00B3739A" w:rsidP="00B3739A">
                  <w:pPr>
                    <w:wordWrap w:val="0"/>
                    <w:spacing w:after="450"/>
                  </w:pPr>
                  <w:r>
                    <w:rPr>
                      <w:rStyle w:val="HTMLCode"/>
                    </w:rPr>
                    <w:t>    ],</w:t>
                  </w:r>
                </w:p>
                <w:p w14:paraId="3DFAD6D9" w14:textId="77777777" w:rsidR="00B3739A" w:rsidRDefault="00B3739A" w:rsidP="00B3739A">
                  <w:pPr>
                    <w:wordWrap w:val="0"/>
                    <w:spacing w:after="450"/>
                  </w:pPr>
                  <w:r>
                    <w:rPr>
                      <w:rStyle w:val="HTMLCode"/>
                    </w:rPr>
                    <w:t>    "</w:t>
                  </w:r>
                  <w:proofErr w:type="spellStart"/>
                  <w:proofErr w:type="gramStart"/>
                  <w:r>
                    <w:rPr>
                      <w:rStyle w:val="HTMLCode"/>
                    </w:rPr>
                    <w:t>type</w:t>
                  </w:r>
                  <w:proofErr w:type="gramEnd"/>
                  <w:r>
                    <w:rPr>
                      <w:rStyle w:val="HTMLCode"/>
                    </w:rPr>
                    <w:t>":"Point</w:t>
                  </w:r>
                  <w:proofErr w:type="spellEnd"/>
                  <w:r>
                    <w:rPr>
                      <w:rStyle w:val="HTMLCode"/>
                    </w:rPr>
                    <w:t>"</w:t>
                  </w:r>
                </w:p>
                <w:p w14:paraId="5B110A3D" w14:textId="77777777" w:rsidR="00B3739A" w:rsidRDefault="00B3739A" w:rsidP="00B3739A">
                  <w:pPr>
                    <w:wordWrap w:val="0"/>
                    <w:spacing w:after="450"/>
                    <w:rPr>
                      <w:rFonts w:ascii="Times" w:hAnsi="Times"/>
                    </w:rPr>
                  </w:pPr>
                  <w:r>
                    <w:rPr>
                      <w:rStyle w:val="HTMLCode"/>
                    </w:rPr>
                    <w:t>}</w:t>
                  </w:r>
                </w:p>
              </w:tc>
            </w:tr>
          </w:tbl>
          <w:p w14:paraId="41194AD1" w14:textId="77777777" w:rsidR="00B3739A" w:rsidRDefault="00B3739A">
            <w:pPr>
              <w:spacing w:line="347" w:lineRule="atLeast"/>
              <w:rPr>
                <w:rFonts w:ascii="Helvetica Neue" w:hAnsi="Helvetica Neue"/>
                <w:color w:val="292F33"/>
                <w:sz w:val="21"/>
                <w:szCs w:val="21"/>
              </w:rPr>
            </w:pPr>
          </w:p>
        </w:tc>
      </w:tr>
    </w:tbl>
    <w:p w14:paraId="74E56406" w14:textId="6D409BD1" w:rsidR="004A33AA" w:rsidRDefault="006A0E62" w:rsidP="004A33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find twitter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schema from </w:t>
      </w:r>
      <w:r w:rsidRPr="006A0E62">
        <w:rPr>
          <w:rFonts w:ascii="Arial" w:hAnsi="Arial" w:cs="Arial"/>
        </w:rPr>
        <w:t>https://dev.twitter.com/overview/api/tweets</w:t>
      </w:r>
    </w:p>
    <w:p w14:paraId="4F281898" w14:textId="77777777" w:rsidR="006A0E62" w:rsidRDefault="006A0E62" w:rsidP="004A33AA">
      <w:pPr>
        <w:rPr>
          <w:rFonts w:ascii="Arial" w:hAnsi="Arial" w:cs="Arial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245"/>
        <w:gridCol w:w="3827"/>
      </w:tblGrid>
      <w:tr w:rsidR="00711029" w:rsidRPr="00315368" w14:paraId="4BF75E07" w14:textId="77777777" w:rsidTr="00711029">
        <w:trPr>
          <w:cantSplit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85FD07" w14:textId="77777777" w:rsidR="00711029" w:rsidRPr="00315368" w:rsidRDefault="00711029" w:rsidP="00711029">
            <w:pPr>
              <w:pStyle w:val="CellBase"/>
              <w:rPr>
                <w:rFonts w:ascii="Arial" w:hAnsi="Arial" w:cs="Arial"/>
                <w:b/>
                <w:sz w:val="18"/>
              </w:rPr>
            </w:pPr>
            <w:r w:rsidRPr="00315368">
              <w:rPr>
                <w:rFonts w:ascii="Arial" w:hAnsi="Arial" w:cs="Arial"/>
                <w:b/>
                <w:sz w:val="18"/>
              </w:rPr>
              <w:t>ID</w:t>
            </w:r>
          </w:p>
        </w:tc>
        <w:tc>
          <w:tcPr>
            <w:tcW w:w="5245" w:type="dxa"/>
            <w:tcBorders>
              <w:left w:val="single" w:sz="4" w:space="0" w:color="auto"/>
            </w:tcBorders>
            <w:shd w:val="clear" w:color="auto" w:fill="D9D9D9"/>
          </w:tcPr>
          <w:p w14:paraId="3B48FE70" w14:textId="77777777" w:rsidR="00711029" w:rsidRPr="00315368" w:rsidRDefault="00711029" w:rsidP="00711029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3827" w:type="dxa"/>
            <w:shd w:val="clear" w:color="auto" w:fill="D9D9D9"/>
          </w:tcPr>
          <w:p w14:paraId="7A55E321" w14:textId="77777777" w:rsidR="00711029" w:rsidRPr="00315368" w:rsidRDefault="00711029" w:rsidP="00711029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Note</w:t>
            </w:r>
          </w:p>
        </w:tc>
      </w:tr>
      <w:tr w:rsidR="00711029" w:rsidRPr="00315368" w14:paraId="3244ECDF" w14:textId="77777777" w:rsidTr="00711029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6BDF01E4" w14:textId="77777777" w:rsidR="00711029" w:rsidRDefault="00711029" w:rsidP="00711029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5245" w:type="dxa"/>
          </w:tcPr>
          <w:p w14:paraId="65586F61" w14:textId="77777777" w:rsidR="00711029" w:rsidRPr="00AA7A88" w:rsidRDefault="00711029" w:rsidP="00711029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3827" w:type="dxa"/>
          </w:tcPr>
          <w:p w14:paraId="0CB5B748" w14:textId="77777777" w:rsidR="00711029" w:rsidRPr="00315368" w:rsidRDefault="00711029" w:rsidP="00711029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</w:t>
            </w:r>
          </w:p>
        </w:tc>
      </w:tr>
      <w:tr w:rsidR="00711029" w:rsidRPr="00315368" w14:paraId="72794821" w14:textId="77777777" w:rsidTr="00711029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6FF64553" w14:textId="31D0FD1F" w:rsidR="00711029" w:rsidRDefault="00711029" w:rsidP="00711029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5245" w:type="dxa"/>
          </w:tcPr>
          <w:p w14:paraId="55CE7EA8" w14:textId="52EE6E02" w:rsidR="00711029" w:rsidRDefault="00711029" w:rsidP="00711029">
            <w:pPr>
              <w:pStyle w:val="CellBas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data</w:t>
            </w:r>
            <w:proofErr w:type="gramEnd"/>
            <w:r>
              <w:rPr>
                <w:rFonts w:ascii="Arial" w:hAnsi="Arial" w:cs="Arial"/>
              </w:rPr>
              <w:t>_collection_id</w:t>
            </w:r>
            <w:proofErr w:type="spellEnd"/>
          </w:p>
        </w:tc>
        <w:tc>
          <w:tcPr>
            <w:tcW w:w="3827" w:type="dxa"/>
          </w:tcPr>
          <w:p w14:paraId="6DDDD675" w14:textId="77777777" w:rsidR="00711029" w:rsidRDefault="00711029" w:rsidP="00711029">
            <w:pPr>
              <w:pStyle w:val="CellBase"/>
              <w:rPr>
                <w:rFonts w:ascii="Arial" w:hAnsi="Arial" w:cs="Arial"/>
              </w:rPr>
            </w:pPr>
          </w:p>
        </w:tc>
      </w:tr>
      <w:tr w:rsidR="00711029" w:rsidRPr="00315368" w14:paraId="6F486405" w14:textId="77777777" w:rsidTr="00711029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93FE4D5" w14:textId="77777777" w:rsidR="00711029" w:rsidRDefault="00711029" w:rsidP="00711029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5245" w:type="dxa"/>
          </w:tcPr>
          <w:p w14:paraId="433A6D3C" w14:textId="77777777" w:rsidR="00711029" w:rsidRPr="00AA7A88" w:rsidRDefault="00711029" w:rsidP="00711029">
            <w:pPr>
              <w:pStyle w:val="CellBas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collection</w:t>
            </w:r>
            <w:proofErr w:type="gramEnd"/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3827" w:type="dxa"/>
          </w:tcPr>
          <w:p w14:paraId="337D76EE" w14:textId="77777777" w:rsidR="00711029" w:rsidRPr="00315368" w:rsidRDefault="00711029" w:rsidP="00711029">
            <w:pPr>
              <w:pStyle w:val="CellBas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collection</w:t>
            </w:r>
            <w:proofErr w:type="gramEnd"/>
            <w:r>
              <w:rPr>
                <w:rFonts w:ascii="Arial" w:hAnsi="Arial" w:cs="Arial"/>
              </w:rPr>
              <w:t>_id</w:t>
            </w:r>
            <w:proofErr w:type="spellEnd"/>
            <w:r>
              <w:rPr>
                <w:rFonts w:ascii="Arial" w:hAnsi="Arial" w:cs="Arial"/>
              </w:rPr>
              <w:t xml:space="preserve"> : </w:t>
            </w:r>
            <w:proofErr w:type="spellStart"/>
            <w:r>
              <w:rPr>
                <w:rFonts w:ascii="Arial" w:hAnsi="Arial" w:cs="Arial"/>
              </w:rPr>
              <w:t>aidr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collection_id</w:t>
            </w:r>
            <w:proofErr w:type="spellEnd"/>
          </w:p>
        </w:tc>
      </w:tr>
      <w:tr w:rsidR="00711029" w:rsidRPr="00315368" w14:paraId="48D34DF0" w14:textId="77777777" w:rsidTr="00711029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473212AB" w14:textId="77777777" w:rsidR="00711029" w:rsidRDefault="00711029" w:rsidP="00711029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5245" w:type="dxa"/>
          </w:tcPr>
          <w:p w14:paraId="670317E4" w14:textId="6065BFB4" w:rsidR="00711029" w:rsidRPr="00AA7A88" w:rsidRDefault="000F15CB" w:rsidP="00711029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data</w:t>
            </w:r>
            <w:proofErr w:type="gramEnd"/>
          </w:p>
        </w:tc>
        <w:tc>
          <w:tcPr>
            <w:tcW w:w="3827" w:type="dxa"/>
          </w:tcPr>
          <w:p w14:paraId="52C318D6" w14:textId="77777777" w:rsidR="00711029" w:rsidRDefault="00711029" w:rsidP="00711029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geometric</w:t>
            </w:r>
            <w:proofErr w:type="gramEnd"/>
            <w:r>
              <w:rPr>
                <w:rFonts w:ascii="Arial" w:hAnsi="Arial" w:cs="Arial"/>
              </w:rPr>
              <w:t xml:space="preserve"> format should be used as d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ta type</w:t>
            </w:r>
          </w:p>
          <w:p w14:paraId="7CB863A3" w14:textId="147557B0" w:rsidR="000F15CB" w:rsidRPr="00315368" w:rsidRDefault="000F15CB" w:rsidP="00711029">
            <w:pPr>
              <w:pStyle w:val="CellBase"/>
              <w:rPr>
                <w:rFonts w:ascii="Arial" w:hAnsi="Arial" w:cs="Arial"/>
              </w:rPr>
            </w:pPr>
            <w:r w:rsidRPr="000F15CB">
              <w:rPr>
                <w:rFonts w:ascii="Arial" w:hAnsi="Arial" w:cs="Arial"/>
              </w:rPr>
              <w:t>http://www.postgresql.org/docs/9.4/static/datatype-geometric.html</w:t>
            </w:r>
          </w:p>
        </w:tc>
      </w:tr>
      <w:tr w:rsidR="00711029" w:rsidRPr="00315368" w14:paraId="44E91B1B" w14:textId="77777777" w:rsidTr="00711029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DDFC347" w14:textId="77777777" w:rsidR="00711029" w:rsidRDefault="00711029" w:rsidP="00711029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5245" w:type="dxa"/>
          </w:tcPr>
          <w:p w14:paraId="0C537BAC" w14:textId="77777777" w:rsidR="00711029" w:rsidRPr="00AA7A88" w:rsidRDefault="00711029" w:rsidP="00711029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created</w:t>
            </w:r>
            <w:proofErr w:type="gramEnd"/>
            <w:r>
              <w:rPr>
                <w:rFonts w:ascii="Arial" w:hAnsi="Arial" w:cs="Arial"/>
              </w:rPr>
              <w:t xml:space="preserve"> _at</w:t>
            </w:r>
          </w:p>
        </w:tc>
        <w:tc>
          <w:tcPr>
            <w:tcW w:w="3827" w:type="dxa"/>
          </w:tcPr>
          <w:p w14:paraId="79BC3924" w14:textId="77777777" w:rsidR="00711029" w:rsidRPr="00315368" w:rsidRDefault="00711029" w:rsidP="00711029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timestamp</w:t>
            </w:r>
            <w:proofErr w:type="gramEnd"/>
          </w:p>
        </w:tc>
      </w:tr>
      <w:tr w:rsidR="00711029" w:rsidRPr="00315368" w14:paraId="28B79CF2" w14:textId="77777777" w:rsidTr="00711029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DC1AC8E" w14:textId="77777777" w:rsidR="00711029" w:rsidRPr="00315368" w:rsidRDefault="00711029" w:rsidP="00711029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5245" w:type="dxa"/>
          </w:tcPr>
          <w:p w14:paraId="4A05A3F2" w14:textId="77777777" w:rsidR="00711029" w:rsidRPr="00964024" w:rsidRDefault="00711029" w:rsidP="00711029">
            <w:pPr>
              <w:pStyle w:val="CellBase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</w:tcPr>
          <w:p w14:paraId="556F4504" w14:textId="77777777" w:rsidR="00711029" w:rsidRPr="00315368" w:rsidRDefault="00711029" w:rsidP="00711029">
            <w:pPr>
              <w:pStyle w:val="CellBase"/>
              <w:rPr>
                <w:rFonts w:ascii="Arial" w:hAnsi="Arial" w:cs="Arial"/>
              </w:rPr>
            </w:pPr>
          </w:p>
        </w:tc>
      </w:tr>
    </w:tbl>
    <w:p w14:paraId="153DBCF0" w14:textId="77777777" w:rsidR="00711029" w:rsidRDefault="00711029" w:rsidP="004A33AA">
      <w:pPr>
        <w:rPr>
          <w:rFonts w:ascii="Arial" w:hAnsi="Arial" w:cs="Arial"/>
        </w:rPr>
      </w:pPr>
    </w:p>
    <w:p w14:paraId="44892432" w14:textId="73D40ADF" w:rsidR="00751830" w:rsidRDefault="00751830" w:rsidP="00751830">
      <w:pPr>
        <w:pStyle w:val="Heading3"/>
        <w:rPr>
          <w:rFonts w:ascii="Arial" w:hAnsi="Arial"/>
        </w:rPr>
      </w:pPr>
      <w:proofErr w:type="gramStart"/>
      <w:r>
        <w:rPr>
          <w:rFonts w:ascii="Arial" w:hAnsi="Arial"/>
        </w:rPr>
        <w:t>Table :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data_</w:t>
      </w:r>
      <w:r>
        <w:rPr>
          <w:rFonts w:ascii="Arial" w:hAnsi="Arial"/>
        </w:rPr>
        <w:t>aidr</w:t>
      </w:r>
      <w:proofErr w:type="spellEnd"/>
    </w:p>
    <w:p w14:paraId="69723DA9" w14:textId="7BBFFEFC" w:rsidR="00751830" w:rsidRPr="00751830" w:rsidRDefault="00751830" w:rsidP="00751830">
      <w:r>
        <w:t xml:space="preserve">This table will store </w:t>
      </w:r>
      <w:proofErr w:type="spellStart"/>
      <w:r>
        <w:t>aidr</w:t>
      </w:r>
      <w:proofErr w:type="spellEnd"/>
      <w:r>
        <w:t xml:space="preserve"> attribute </w:t>
      </w:r>
      <w:proofErr w:type="spellStart"/>
      <w:r>
        <w:t>json</w:t>
      </w:r>
      <w:proofErr w:type="spellEnd"/>
      <w:r>
        <w:t xml:space="preserve">. Any </w:t>
      </w:r>
      <w:proofErr w:type="spellStart"/>
      <w:proofErr w:type="gramStart"/>
      <w:r>
        <w:t>aidr</w:t>
      </w:r>
      <w:proofErr w:type="spellEnd"/>
      <w:r>
        <w:t xml:space="preserve"> generated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should be saved into the table.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245"/>
        <w:gridCol w:w="3827"/>
      </w:tblGrid>
      <w:tr w:rsidR="00751830" w:rsidRPr="00315368" w14:paraId="7C10A87B" w14:textId="77777777" w:rsidTr="008207B6">
        <w:trPr>
          <w:cantSplit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3E5D8A" w14:textId="77777777" w:rsidR="00751830" w:rsidRPr="00315368" w:rsidRDefault="00751830" w:rsidP="008207B6">
            <w:pPr>
              <w:pStyle w:val="CellBase"/>
              <w:rPr>
                <w:rFonts w:ascii="Arial" w:hAnsi="Arial" w:cs="Arial"/>
                <w:b/>
                <w:sz w:val="18"/>
              </w:rPr>
            </w:pPr>
            <w:r w:rsidRPr="00315368">
              <w:rPr>
                <w:rFonts w:ascii="Arial" w:hAnsi="Arial" w:cs="Arial"/>
                <w:b/>
                <w:sz w:val="18"/>
              </w:rPr>
              <w:t>ID</w:t>
            </w:r>
          </w:p>
        </w:tc>
        <w:tc>
          <w:tcPr>
            <w:tcW w:w="5245" w:type="dxa"/>
            <w:tcBorders>
              <w:left w:val="single" w:sz="4" w:space="0" w:color="auto"/>
            </w:tcBorders>
            <w:shd w:val="clear" w:color="auto" w:fill="D9D9D9"/>
          </w:tcPr>
          <w:p w14:paraId="5F976CFE" w14:textId="77777777" w:rsidR="00751830" w:rsidRPr="00315368" w:rsidRDefault="00751830" w:rsidP="008207B6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3827" w:type="dxa"/>
            <w:shd w:val="clear" w:color="auto" w:fill="D9D9D9"/>
          </w:tcPr>
          <w:p w14:paraId="4F3D41C3" w14:textId="77777777" w:rsidR="00751830" w:rsidRPr="00315368" w:rsidRDefault="00751830" w:rsidP="008207B6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Note</w:t>
            </w:r>
          </w:p>
        </w:tc>
      </w:tr>
      <w:tr w:rsidR="00751830" w:rsidRPr="00315368" w14:paraId="1D9ECE1D" w14:textId="77777777" w:rsidTr="008207B6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61C844D" w14:textId="77777777" w:rsidR="00751830" w:rsidRDefault="00751830" w:rsidP="008207B6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5245" w:type="dxa"/>
          </w:tcPr>
          <w:p w14:paraId="2F0C3D23" w14:textId="77777777" w:rsidR="00751830" w:rsidRPr="00AA7A88" w:rsidRDefault="00751830" w:rsidP="008207B6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3827" w:type="dxa"/>
          </w:tcPr>
          <w:p w14:paraId="03924647" w14:textId="77777777" w:rsidR="00751830" w:rsidRPr="00315368" w:rsidRDefault="00751830" w:rsidP="008207B6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</w:t>
            </w:r>
          </w:p>
        </w:tc>
      </w:tr>
      <w:tr w:rsidR="00751830" w:rsidRPr="00315368" w14:paraId="01984472" w14:textId="77777777" w:rsidTr="008207B6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55EA7A" w14:textId="77777777" w:rsidR="00751830" w:rsidRDefault="00751830" w:rsidP="008207B6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5245" w:type="dxa"/>
          </w:tcPr>
          <w:p w14:paraId="2B113026" w14:textId="77777777" w:rsidR="00751830" w:rsidRPr="00AA7A88" w:rsidRDefault="00751830" w:rsidP="008207B6">
            <w:pPr>
              <w:pStyle w:val="CellBas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collection</w:t>
            </w:r>
            <w:proofErr w:type="gramEnd"/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3827" w:type="dxa"/>
          </w:tcPr>
          <w:p w14:paraId="4D70F5F3" w14:textId="77777777" w:rsidR="00751830" w:rsidRPr="00315368" w:rsidRDefault="00751830" w:rsidP="008207B6">
            <w:pPr>
              <w:pStyle w:val="CellBas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collection</w:t>
            </w:r>
            <w:proofErr w:type="gramEnd"/>
            <w:r>
              <w:rPr>
                <w:rFonts w:ascii="Arial" w:hAnsi="Arial" w:cs="Arial"/>
              </w:rPr>
              <w:t>_id</w:t>
            </w:r>
            <w:proofErr w:type="spellEnd"/>
            <w:r>
              <w:rPr>
                <w:rFonts w:ascii="Arial" w:hAnsi="Arial" w:cs="Arial"/>
              </w:rPr>
              <w:t xml:space="preserve"> : </w:t>
            </w:r>
            <w:proofErr w:type="spellStart"/>
            <w:r>
              <w:rPr>
                <w:rFonts w:ascii="Arial" w:hAnsi="Arial" w:cs="Arial"/>
              </w:rPr>
              <w:t>aidr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collection_id</w:t>
            </w:r>
            <w:proofErr w:type="spellEnd"/>
          </w:p>
        </w:tc>
      </w:tr>
      <w:tr w:rsidR="00751830" w:rsidRPr="00315368" w14:paraId="7A440814" w14:textId="77777777" w:rsidTr="008207B6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498682BC" w14:textId="77777777" w:rsidR="00751830" w:rsidRDefault="00751830" w:rsidP="008207B6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5245" w:type="dxa"/>
          </w:tcPr>
          <w:p w14:paraId="48523E6A" w14:textId="77777777" w:rsidR="00751830" w:rsidRPr="00AA7A88" w:rsidRDefault="00751830" w:rsidP="008207B6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data</w:t>
            </w:r>
            <w:proofErr w:type="gramEnd"/>
          </w:p>
        </w:tc>
        <w:tc>
          <w:tcPr>
            <w:tcW w:w="3827" w:type="dxa"/>
          </w:tcPr>
          <w:p w14:paraId="16313ED4" w14:textId="77777777" w:rsidR="00751830" w:rsidRPr="00315368" w:rsidRDefault="00751830" w:rsidP="008207B6">
            <w:pPr>
              <w:pStyle w:val="CellBa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Tweet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. Data type should be </w:t>
            </w:r>
            <w:proofErr w:type="spellStart"/>
            <w:r w:rsidRPr="009E5269">
              <w:rPr>
                <w:rFonts w:ascii="Arial" w:hAnsi="Arial" w:cs="Arial"/>
                <w:b/>
              </w:rPr>
              <w:t>jsonb</w:t>
            </w:r>
            <w:proofErr w:type="spellEnd"/>
          </w:p>
        </w:tc>
      </w:tr>
      <w:tr w:rsidR="00751830" w:rsidRPr="00315368" w14:paraId="15116A48" w14:textId="77777777" w:rsidTr="008207B6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E913796" w14:textId="77777777" w:rsidR="00751830" w:rsidRDefault="00751830" w:rsidP="008207B6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5245" w:type="dxa"/>
          </w:tcPr>
          <w:p w14:paraId="140E412C" w14:textId="77777777" w:rsidR="00751830" w:rsidRPr="00AA7A88" w:rsidRDefault="00751830" w:rsidP="008207B6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created</w:t>
            </w:r>
            <w:proofErr w:type="gramEnd"/>
            <w:r>
              <w:rPr>
                <w:rFonts w:ascii="Arial" w:hAnsi="Arial" w:cs="Arial"/>
              </w:rPr>
              <w:t xml:space="preserve"> _at</w:t>
            </w:r>
          </w:p>
        </w:tc>
        <w:tc>
          <w:tcPr>
            <w:tcW w:w="3827" w:type="dxa"/>
          </w:tcPr>
          <w:p w14:paraId="01E6F9FF" w14:textId="77777777" w:rsidR="00751830" w:rsidRPr="00315368" w:rsidRDefault="00751830" w:rsidP="008207B6">
            <w:pPr>
              <w:pStyle w:val="CellBas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timestamp</w:t>
            </w:r>
            <w:proofErr w:type="gramEnd"/>
          </w:p>
        </w:tc>
      </w:tr>
      <w:tr w:rsidR="00751830" w:rsidRPr="00315368" w14:paraId="14F5F6CA" w14:textId="77777777" w:rsidTr="008207B6">
        <w:trPr>
          <w:cantSplit/>
          <w:trHeight w:val="566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826F9F0" w14:textId="77777777" w:rsidR="00751830" w:rsidRPr="00315368" w:rsidRDefault="00751830" w:rsidP="008207B6">
            <w:pPr>
              <w:pStyle w:val="CellBas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5245" w:type="dxa"/>
          </w:tcPr>
          <w:p w14:paraId="6A4F5C5A" w14:textId="77777777" w:rsidR="00751830" w:rsidRPr="00964024" w:rsidRDefault="00751830" w:rsidP="008207B6">
            <w:pPr>
              <w:pStyle w:val="CellBase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</w:tcPr>
          <w:p w14:paraId="0196E5AE" w14:textId="77777777" w:rsidR="00751830" w:rsidRPr="00315368" w:rsidRDefault="00751830" w:rsidP="008207B6">
            <w:pPr>
              <w:pStyle w:val="CellBase"/>
              <w:rPr>
                <w:rFonts w:ascii="Arial" w:hAnsi="Arial" w:cs="Arial"/>
              </w:rPr>
            </w:pPr>
          </w:p>
        </w:tc>
      </w:tr>
    </w:tbl>
    <w:p w14:paraId="515BA9AD" w14:textId="77777777" w:rsidR="00751830" w:rsidRPr="00315368" w:rsidRDefault="00751830" w:rsidP="004A33AA">
      <w:pPr>
        <w:rPr>
          <w:rFonts w:ascii="Arial" w:hAnsi="Arial" w:cs="Arial"/>
        </w:rPr>
      </w:pPr>
    </w:p>
    <w:p w14:paraId="1F3B29E6" w14:textId="52CE49E5" w:rsidR="004A33AA" w:rsidRPr="00315368" w:rsidRDefault="004A33AA" w:rsidP="004A33AA">
      <w:pPr>
        <w:rPr>
          <w:rFonts w:ascii="Arial" w:hAnsi="Arial" w:cs="Arial"/>
        </w:rPr>
      </w:pPr>
    </w:p>
    <w:p w14:paraId="07696CCD" w14:textId="1B34739B" w:rsidR="004A33AA" w:rsidRPr="00315368" w:rsidRDefault="004A33AA" w:rsidP="00D37926">
      <w:pPr>
        <w:rPr>
          <w:rFonts w:ascii="Arial" w:hAnsi="Arial" w:cs="Arial"/>
        </w:rPr>
      </w:pPr>
    </w:p>
    <w:p w14:paraId="727FA1BA" w14:textId="333465C9" w:rsidR="00D8266D" w:rsidRPr="00315368" w:rsidRDefault="00D8266D" w:rsidP="00760DB3">
      <w:pPr>
        <w:pStyle w:val="Heading2"/>
        <w:rPr>
          <w:rFonts w:ascii="Arial" w:hAnsi="Arial"/>
        </w:rPr>
      </w:pPr>
      <w:bookmarkStart w:id="23" w:name="_Toc311794029"/>
      <w:r w:rsidRPr="00315368">
        <w:rPr>
          <w:rFonts w:ascii="Arial" w:hAnsi="Arial"/>
        </w:rPr>
        <w:t>Non-functional</w:t>
      </w:r>
      <w:r w:rsidR="00CB7FB9" w:rsidRPr="00315368">
        <w:rPr>
          <w:rFonts w:ascii="Arial" w:hAnsi="Arial"/>
        </w:rPr>
        <w:t xml:space="preserve"> Related</w:t>
      </w:r>
      <w:bookmarkEnd w:id="23"/>
    </w:p>
    <w:p w14:paraId="256C51AF" w14:textId="77777777" w:rsidR="00DB7245" w:rsidRPr="00315368" w:rsidRDefault="00DB7245" w:rsidP="00760DB3">
      <w:pPr>
        <w:pStyle w:val="Heading3"/>
        <w:rPr>
          <w:rFonts w:ascii="Arial" w:hAnsi="Arial"/>
        </w:rPr>
      </w:pPr>
      <w:bookmarkStart w:id="24" w:name="_Toc311794030"/>
      <w:r w:rsidRPr="00315368">
        <w:rPr>
          <w:rFonts w:ascii="Arial" w:hAnsi="Arial"/>
        </w:rPr>
        <w:t>Security</w:t>
      </w:r>
      <w:bookmarkEnd w:id="24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315368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315368" w:rsidRDefault="000D5534" w:rsidP="00793B0B">
            <w:pPr>
              <w:pStyle w:val="CellBase"/>
              <w:rPr>
                <w:rFonts w:ascii="Arial" w:hAnsi="Arial" w:cs="Arial"/>
                <w:b/>
                <w:sz w:val="18"/>
              </w:rPr>
            </w:pPr>
            <w:r w:rsidRPr="00315368">
              <w:rPr>
                <w:rFonts w:ascii="Arial" w:hAnsi="Arial" w:cs="Arial"/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315368" w:rsidRDefault="000D5534" w:rsidP="00793B0B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 w:rsidRPr="00315368">
              <w:rPr>
                <w:rFonts w:ascii="Arial" w:hAnsi="Arial" w:cs="Arial"/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315368" w:rsidRDefault="000D5534" w:rsidP="00793B0B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 w:rsidRPr="00315368">
              <w:rPr>
                <w:rFonts w:ascii="Arial" w:hAnsi="Arial" w:cs="Arial"/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315368" w:rsidRDefault="000D5534" w:rsidP="00793B0B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 w:rsidRPr="00315368">
              <w:rPr>
                <w:rFonts w:ascii="Arial" w:hAnsi="Arial" w:cs="Arial"/>
                <w:b/>
                <w:sz w:val="18"/>
                <w:szCs w:val="18"/>
              </w:rPr>
              <w:t>Cat</w:t>
            </w:r>
          </w:p>
        </w:tc>
      </w:tr>
      <w:tr w:rsidR="000D5534" w:rsidRPr="00315368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315368" w:rsidRDefault="004D76F2" w:rsidP="00793B0B">
            <w:pPr>
              <w:pStyle w:val="CellBase"/>
              <w:rPr>
                <w:rFonts w:ascii="Arial" w:hAnsi="Arial" w:cs="Arial"/>
                <w:bCs/>
              </w:rPr>
            </w:pPr>
            <w:r w:rsidRPr="00315368">
              <w:rPr>
                <w:rFonts w:ascii="Arial" w:hAnsi="Arial" w:cs="Arial"/>
                <w:bCs/>
              </w:rPr>
              <w:t>.1</w:t>
            </w:r>
          </w:p>
        </w:tc>
        <w:tc>
          <w:tcPr>
            <w:tcW w:w="6956" w:type="dxa"/>
          </w:tcPr>
          <w:p w14:paraId="0B79B6B0" w14:textId="4154E0EA" w:rsidR="000D5534" w:rsidRPr="00315368" w:rsidRDefault="000D5534" w:rsidP="00793B0B">
            <w:pPr>
              <w:pStyle w:val="CellBase"/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990" w:type="dxa"/>
          </w:tcPr>
          <w:p w14:paraId="57623C0D" w14:textId="77777777" w:rsidR="000D5534" w:rsidRPr="00315368" w:rsidRDefault="000D5534" w:rsidP="00793B0B">
            <w:pPr>
              <w:pStyle w:val="CellBase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14:paraId="6EA6AED0" w14:textId="77777777" w:rsidR="000D5534" w:rsidRPr="00315368" w:rsidRDefault="000D5534" w:rsidP="00793B0B">
            <w:pPr>
              <w:pStyle w:val="CellBase"/>
              <w:rPr>
                <w:rFonts w:ascii="Arial" w:hAnsi="Arial" w:cs="Arial"/>
              </w:rPr>
            </w:pPr>
          </w:p>
        </w:tc>
      </w:tr>
    </w:tbl>
    <w:p w14:paraId="48657F8A" w14:textId="366DEA9C" w:rsidR="00DC407E" w:rsidRPr="00315368" w:rsidRDefault="00BF4CBF" w:rsidP="00DC407E">
      <w:pPr>
        <w:pStyle w:val="Heading3"/>
        <w:rPr>
          <w:rFonts w:ascii="Arial" w:hAnsi="Arial"/>
        </w:rPr>
      </w:pPr>
      <w:bookmarkStart w:id="25" w:name="_Toc311794031"/>
      <w:r w:rsidRPr="00315368">
        <w:rPr>
          <w:rFonts w:ascii="Arial" w:hAnsi="Arial"/>
        </w:rPr>
        <w:t>QA/</w:t>
      </w:r>
      <w:r w:rsidR="00DC407E" w:rsidRPr="00315368">
        <w:rPr>
          <w:rFonts w:ascii="Arial" w:hAnsi="Arial"/>
        </w:rPr>
        <w:t>Testing</w:t>
      </w:r>
      <w:bookmarkEnd w:id="25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690017" w:rsidRPr="00315368" w14:paraId="1D20F4A4" w14:textId="77777777" w:rsidTr="004F235A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625D5" w14:textId="77777777" w:rsidR="00690017" w:rsidRPr="00315368" w:rsidRDefault="00690017" w:rsidP="004F235A">
            <w:pPr>
              <w:pStyle w:val="CellBase"/>
              <w:rPr>
                <w:rFonts w:ascii="Arial" w:hAnsi="Arial" w:cs="Arial"/>
                <w:b/>
                <w:sz w:val="18"/>
              </w:rPr>
            </w:pPr>
            <w:r w:rsidRPr="00315368">
              <w:rPr>
                <w:rFonts w:ascii="Arial" w:hAnsi="Arial" w:cs="Arial"/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4876115A" w14:textId="77777777" w:rsidR="00690017" w:rsidRPr="00315368" w:rsidRDefault="00690017" w:rsidP="004F235A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 w:rsidRPr="00315368">
              <w:rPr>
                <w:rFonts w:ascii="Arial" w:hAnsi="Arial" w:cs="Arial"/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48493A4" w14:textId="77777777" w:rsidR="00690017" w:rsidRPr="00315368" w:rsidRDefault="00690017" w:rsidP="004F235A">
            <w:pPr>
              <w:pStyle w:val="CellBase"/>
              <w:rPr>
                <w:rFonts w:ascii="Arial" w:hAnsi="Arial" w:cs="Arial"/>
                <w:b/>
                <w:sz w:val="18"/>
                <w:szCs w:val="18"/>
              </w:rPr>
            </w:pPr>
            <w:r w:rsidRPr="00315368">
              <w:rPr>
                <w:rFonts w:ascii="Arial" w:hAnsi="Arial" w:cs="Arial"/>
                <w:b/>
              </w:rPr>
              <w:t>Date/Status</w:t>
            </w:r>
          </w:p>
        </w:tc>
      </w:tr>
      <w:tr w:rsidR="00690017" w:rsidRPr="00315368" w14:paraId="1EDE6934" w14:textId="77777777" w:rsidTr="004F235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455E703" w14:textId="77777777" w:rsidR="00690017" w:rsidRPr="00315368" w:rsidRDefault="00690017" w:rsidP="004F235A">
            <w:pPr>
              <w:pStyle w:val="CellBase"/>
              <w:rPr>
                <w:rFonts w:ascii="Arial" w:hAnsi="Arial" w:cs="Arial"/>
                <w:bCs/>
              </w:rPr>
            </w:pPr>
            <w:r w:rsidRPr="00315368">
              <w:rPr>
                <w:rFonts w:ascii="Arial" w:hAnsi="Arial" w:cs="Arial"/>
                <w:bCs/>
              </w:rPr>
              <w:t>.1</w:t>
            </w:r>
          </w:p>
        </w:tc>
        <w:tc>
          <w:tcPr>
            <w:tcW w:w="6884" w:type="dxa"/>
          </w:tcPr>
          <w:p w14:paraId="3E8C10BE" w14:textId="2B879585" w:rsidR="00690017" w:rsidRPr="00315368" w:rsidRDefault="00690017" w:rsidP="004F235A">
            <w:pPr>
              <w:pStyle w:val="CellBas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B7FCFD5" w14:textId="77777777" w:rsidR="00690017" w:rsidRPr="00315368" w:rsidRDefault="00690017" w:rsidP="00CB7FB9">
            <w:pPr>
              <w:pStyle w:val="CellBase"/>
              <w:rPr>
                <w:rFonts w:ascii="Arial" w:hAnsi="Arial" w:cs="Arial"/>
                <w:sz w:val="18"/>
                <w:szCs w:val="18"/>
              </w:rPr>
            </w:pPr>
          </w:p>
          <w:p w14:paraId="0DEED7ED" w14:textId="77777777" w:rsidR="00CB7FB9" w:rsidRPr="00315368" w:rsidRDefault="00CB7FB9" w:rsidP="00CB7FB9">
            <w:pPr>
              <w:pStyle w:val="CellBase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DD8E65D" w14:textId="77777777" w:rsidR="008A1BB0" w:rsidRPr="00315368" w:rsidRDefault="008A1BB0" w:rsidP="00DC407E">
      <w:pPr>
        <w:pStyle w:val="Heading1"/>
        <w:numPr>
          <w:ilvl w:val="0"/>
          <w:numId w:val="0"/>
        </w:numPr>
        <w:rPr>
          <w:rFonts w:ascii="Arial" w:hAnsi="Arial"/>
        </w:rPr>
      </w:pPr>
      <w:bookmarkStart w:id="26" w:name="_Toc311794032"/>
      <w:r w:rsidRPr="00315368">
        <w:rPr>
          <w:rFonts w:ascii="Arial" w:hAnsi="Arial"/>
        </w:rPr>
        <w:t>Issues/Questions</w:t>
      </w:r>
      <w:bookmarkEnd w:id="26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315368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315368" w:rsidRDefault="009B198C" w:rsidP="00A90E28">
            <w:pPr>
              <w:pStyle w:val="CellBase"/>
              <w:jc w:val="center"/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315368" w:rsidRDefault="009B198C" w:rsidP="00A90E28">
            <w:pPr>
              <w:pStyle w:val="CellBase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15368">
              <w:rPr>
                <w:rFonts w:ascii="Arial" w:hAnsi="Arial" w:cs="Arial"/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315368" w:rsidRDefault="009B198C" w:rsidP="00A90E28">
            <w:pPr>
              <w:pStyle w:val="CellBase"/>
              <w:jc w:val="center"/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Date/Status</w:t>
            </w:r>
          </w:p>
        </w:tc>
      </w:tr>
      <w:tr w:rsidR="009B198C" w:rsidRPr="00315368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315368" w:rsidRDefault="009B198C" w:rsidP="00F41219">
            <w:pPr>
              <w:pStyle w:val="CellBase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A99FBA5" w14:textId="77777777" w:rsidR="00C538AA" w:rsidRPr="00315368" w:rsidRDefault="00C538AA" w:rsidP="00B2011E">
            <w:pPr>
              <w:pStyle w:val="CellBase"/>
              <w:ind w:left="720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6057DDD4" w14:textId="77777777" w:rsidR="00784CB4" w:rsidRPr="00315368" w:rsidRDefault="00784CB4" w:rsidP="00F56DF8">
            <w:pPr>
              <w:pStyle w:val="CellBase"/>
              <w:rPr>
                <w:rFonts w:ascii="Arial" w:hAnsi="Arial" w:cs="Arial"/>
              </w:rPr>
            </w:pPr>
          </w:p>
        </w:tc>
      </w:tr>
      <w:tr w:rsidR="009D795A" w:rsidRPr="00315368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315368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98562B4" w14:textId="77777777" w:rsidR="00784CB4" w:rsidRPr="00315368" w:rsidRDefault="00784CB4" w:rsidP="00F56DF8">
            <w:pPr>
              <w:pStyle w:val="CellBase"/>
              <w:rPr>
                <w:rFonts w:ascii="Arial" w:hAnsi="Arial" w:cs="Arial"/>
              </w:rPr>
            </w:pPr>
          </w:p>
          <w:p w14:paraId="6D288030" w14:textId="77777777" w:rsidR="00784CB4" w:rsidRPr="00315368" w:rsidRDefault="00784CB4" w:rsidP="00F56DF8">
            <w:pPr>
              <w:pStyle w:val="CellBase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315368" w:rsidRDefault="009D795A" w:rsidP="00F56DF8">
            <w:pPr>
              <w:pStyle w:val="CellBase"/>
              <w:rPr>
                <w:rFonts w:ascii="Arial" w:hAnsi="Arial" w:cs="Arial"/>
              </w:rPr>
            </w:pPr>
          </w:p>
        </w:tc>
      </w:tr>
      <w:tr w:rsidR="009D795A" w:rsidRPr="00315368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315368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D2E1341" w14:textId="77777777" w:rsidR="009D795A" w:rsidRPr="00315368" w:rsidRDefault="009D795A" w:rsidP="00F56DF8">
            <w:pPr>
              <w:pStyle w:val="CellBase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5BA56EA4" w14:textId="77777777" w:rsidR="009D795A" w:rsidRPr="00315368" w:rsidRDefault="009D795A" w:rsidP="00F56DF8">
            <w:pPr>
              <w:pStyle w:val="CellBase"/>
              <w:rPr>
                <w:rFonts w:ascii="Arial" w:hAnsi="Arial" w:cs="Arial"/>
              </w:rPr>
            </w:pPr>
          </w:p>
        </w:tc>
      </w:tr>
      <w:tr w:rsidR="009D795A" w:rsidRPr="00315368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315368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CE9393B" w14:textId="77777777" w:rsidR="007B2560" w:rsidRPr="00315368" w:rsidRDefault="007B2560" w:rsidP="00F56DF8">
            <w:pPr>
              <w:pStyle w:val="CellBase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7A457448" w14:textId="77777777" w:rsidR="001B1306" w:rsidRPr="00315368" w:rsidRDefault="001B1306" w:rsidP="00F56DF8">
            <w:pPr>
              <w:pStyle w:val="CellBase"/>
              <w:rPr>
                <w:rFonts w:ascii="Arial" w:hAnsi="Arial" w:cs="Arial"/>
              </w:rPr>
            </w:pPr>
          </w:p>
        </w:tc>
      </w:tr>
      <w:tr w:rsidR="00784CB4" w:rsidRPr="00315368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315368" w:rsidRDefault="00784CB4" w:rsidP="00F41219">
            <w:pPr>
              <w:pStyle w:val="CellBase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DE260C1" w14:textId="77777777" w:rsidR="00DC407E" w:rsidRPr="00315368" w:rsidRDefault="00DC407E" w:rsidP="00F56DF8">
            <w:pPr>
              <w:pStyle w:val="CellBase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20A6B3BE" w14:textId="77777777" w:rsidR="00D76112" w:rsidRPr="00315368" w:rsidRDefault="00D76112" w:rsidP="00F56DF8">
            <w:pPr>
              <w:pStyle w:val="CellBase"/>
              <w:rPr>
                <w:rFonts w:ascii="Arial" w:hAnsi="Arial" w:cs="Arial"/>
              </w:rPr>
            </w:pPr>
          </w:p>
        </w:tc>
      </w:tr>
      <w:tr w:rsidR="00417BDA" w:rsidRPr="00315368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315368" w:rsidRDefault="00417BDA" w:rsidP="00F41219">
            <w:pPr>
              <w:pStyle w:val="CellBase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0512891" w14:textId="77777777" w:rsidR="00417BDA" w:rsidRPr="00315368" w:rsidRDefault="00417BDA" w:rsidP="00F56DF8">
            <w:pPr>
              <w:pStyle w:val="CellBase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348E1300" w14:textId="77777777" w:rsidR="00417BDA" w:rsidRPr="00315368" w:rsidRDefault="00417BDA" w:rsidP="00F56DF8">
            <w:pPr>
              <w:pStyle w:val="CellBase"/>
              <w:rPr>
                <w:rFonts w:ascii="Arial" w:hAnsi="Arial" w:cs="Arial"/>
                <w:b/>
              </w:rPr>
            </w:pPr>
          </w:p>
        </w:tc>
      </w:tr>
      <w:tr w:rsidR="004C1F6E" w:rsidRPr="00315368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315368" w:rsidRDefault="004C1F6E" w:rsidP="00F41219">
            <w:pPr>
              <w:pStyle w:val="CellBase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12B206D" w14:textId="77777777" w:rsidR="004C1F6E" w:rsidRPr="00315368" w:rsidRDefault="004C1F6E" w:rsidP="00F56DF8">
            <w:pPr>
              <w:pStyle w:val="CellBase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315368" w:rsidRDefault="004C1F6E" w:rsidP="00F56DF8">
            <w:pPr>
              <w:pStyle w:val="CellBase"/>
              <w:rPr>
                <w:rFonts w:ascii="Arial" w:hAnsi="Arial" w:cs="Arial"/>
                <w:b/>
              </w:rPr>
            </w:pPr>
          </w:p>
        </w:tc>
      </w:tr>
    </w:tbl>
    <w:p w14:paraId="3627BD85" w14:textId="77777777" w:rsidR="005E312B" w:rsidRPr="00315368" w:rsidRDefault="00CE12F3" w:rsidP="00760DB3">
      <w:pPr>
        <w:pStyle w:val="Heading1"/>
        <w:rPr>
          <w:rFonts w:ascii="Arial" w:hAnsi="Arial"/>
        </w:rPr>
      </w:pPr>
      <w:bookmarkStart w:id="27" w:name="_Toc311794033"/>
      <w:r w:rsidRPr="00315368">
        <w:rPr>
          <w:rFonts w:ascii="Arial" w:hAnsi="Arial"/>
        </w:rPr>
        <w:t>R</w:t>
      </w:r>
      <w:r w:rsidR="005E312B" w:rsidRPr="00315368">
        <w:rPr>
          <w:rFonts w:ascii="Arial" w:hAnsi="Arial"/>
        </w:rPr>
        <w:t>evision History</w:t>
      </w:r>
      <w:bookmarkEnd w:id="27"/>
    </w:p>
    <w:p w14:paraId="2D9E7700" w14:textId="77777777" w:rsidR="005E312B" w:rsidRPr="00315368" w:rsidRDefault="005E312B" w:rsidP="00894838">
      <w:pPr>
        <w:pStyle w:val="BodyText"/>
        <w:rPr>
          <w:rFonts w:ascii="Arial" w:hAnsi="Arial" w:cs="Arial"/>
        </w:rPr>
      </w:pPr>
      <w:proofErr w:type="gramStart"/>
      <w:r w:rsidRPr="00315368">
        <w:rPr>
          <w:rFonts w:ascii="Arial" w:hAnsi="Arial" w:cs="Arial"/>
        </w:rPr>
        <w:t>Changes to the text of this document are indicated by bars in the outside margin adjacent to the affected text</w:t>
      </w:r>
      <w:proofErr w:type="gramEnd"/>
      <w:r w:rsidRPr="00315368">
        <w:rPr>
          <w:rFonts w:ascii="Arial" w:hAnsi="Arial" w:cs="Arial"/>
        </w:rPr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315368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315368" w:rsidRDefault="005E312B" w:rsidP="005257A4">
            <w:pPr>
              <w:pStyle w:val="CellBase"/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315368" w:rsidRDefault="005E312B" w:rsidP="005257A4">
            <w:pPr>
              <w:pStyle w:val="CellBase"/>
              <w:rPr>
                <w:rFonts w:ascii="Arial" w:hAnsi="Arial" w:cs="Arial"/>
                <w:b/>
              </w:rPr>
            </w:pPr>
            <w:r w:rsidRPr="00315368">
              <w:rPr>
                <w:rFonts w:ascii="Arial" w:hAnsi="Arial" w:cs="Arial"/>
                <w:b/>
              </w:rPr>
              <w:t>Change Description</w:t>
            </w:r>
          </w:p>
        </w:tc>
      </w:tr>
      <w:tr w:rsidR="004F6826" w:rsidRPr="00315368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315368" w:rsidRDefault="004F6826" w:rsidP="005257A4">
            <w:pPr>
              <w:pStyle w:val="CellBase"/>
              <w:rPr>
                <w:rFonts w:ascii="Arial" w:hAnsi="Arial" w:cs="Arial"/>
                <w:bCs/>
              </w:rPr>
            </w:pPr>
          </w:p>
        </w:tc>
        <w:tc>
          <w:tcPr>
            <w:tcW w:w="7776" w:type="dxa"/>
          </w:tcPr>
          <w:p w14:paraId="524D2BD1" w14:textId="19F1F738" w:rsidR="004F6826" w:rsidRPr="00315368" w:rsidRDefault="004F6826" w:rsidP="005257A4">
            <w:pPr>
              <w:pStyle w:val="CellBase"/>
              <w:rPr>
                <w:rFonts w:ascii="Arial" w:hAnsi="Arial" w:cs="Arial"/>
              </w:rPr>
            </w:pPr>
            <w:r w:rsidRPr="00315368">
              <w:rPr>
                <w:rFonts w:ascii="Arial" w:hAnsi="Arial" w:cs="Arial"/>
              </w:rPr>
              <w:t>Initial draft.</w:t>
            </w:r>
          </w:p>
        </w:tc>
      </w:tr>
      <w:tr w:rsidR="004F6826" w:rsidRPr="00315368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7045563C" w:rsidR="004F6826" w:rsidRPr="00315368" w:rsidRDefault="004F6826" w:rsidP="005257A4">
            <w:pPr>
              <w:pStyle w:val="CellBase"/>
              <w:rPr>
                <w:rFonts w:ascii="Arial" w:hAnsi="Arial" w:cs="Arial"/>
                <w:bCs/>
              </w:rPr>
            </w:pPr>
          </w:p>
        </w:tc>
        <w:tc>
          <w:tcPr>
            <w:tcW w:w="7776" w:type="dxa"/>
          </w:tcPr>
          <w:p w14:paraId="05C5647C" w14:textId="2F0A24D9" w:rsidR="004F6826" w:rsidRPr="00315368" w:rsidRDefault="004F6826" w:rsidP="005257A4">
            <w:pPr>
              <w:pStyle w:val="CellBase"/>
              <w:rPr>
                <w:rFonts w:ascii="Arial" w:hAnsi="Arial" w:cs="Arial"/>
              </w:rPr>
            </w:pPr>
          </w:p>
        </w:tc>
      </w:tr>
      <w:tr w:rsidR="004F6826" w:rsidRPr="00315368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77777777" w:rsidR="004F6826" w:rsidRPr="00315368" w:rsidRDefault="004F6826" w:rsidP="005257A4">
            <w:pPr>
              <w:pStyle w:val="CellBase"/>
              <w:rPr>
                <w:rFonts w:ascii="Arial" w:hAnsi="Arial" w:cs="Arial"/>
                <w:bCs/>
              </w:rPr>
            </w:pPr>
          </w:p>
        </w:tc>
        <w:tc>
          <w:tcPr>
            <w:tcW w:w="7776" w:type="dxa"/>
          </w:tcPr>
          <w:p w14:paraId="3035FD01" w14:textId="77777777" w:rsidR="004F6826" w:rsidRPr="00315368" w:rsidRDefault="004F6826" w:rsidP="005257A4">
            <w:pPr>
              <w:pStyle w:val="CellBase"/>
              <w:rPr>
                <w:rFonts w:ascii="Arial" w:hAnsi="Arial" w:cs="Arial"/>
              </w:rPr>
            </w:pPr>
          </w:p>
        </w:tc>
      </w:tr>
      <w:tr w:rsidR="008931DC" w:rsidRPr="00315368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315368" w:rsidRDefault="008931DC" w:rsidP="005257A4">
            <w:pPr>
              <w:pStyle w:val="CellBase"/>
              <w:rPr>
                <w:rFonts w:ascii="Arial" w:hAnsi="Arial" w:cs="Arial"/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315368" w:rsidRDefault="008931DC" w:rsidP="005257A4">
            <w:pPr>
              <w:pStyle w:val="CellBase"/>
              <w:rPr>
                <w:rFonts w:ascii="Arial" w:hAnsi="Arial" w:cs="Arial"/>
              </w:rPr>
            </w:pPr>
          </w:p>
        </w:tc>
      </w:tr>
    </w:tbl>
    <w:p w14:paraId="5E3A1E18" w14:textId="77777777" w:rsidR="00862220" w:rsidRPr="00315368" w:rsidRDefault="00862220" w:rsidP="00D51F6C">
      <w:pPr>
        <w:pStyle w:val="BodyText"/>
        <w:rPr>
          <w:rFonts w:ascii="Arial" w:hAnsi="Arial" w:cs="Arial"/>
        </w:rPr>
      </w:pPr>
    </w:p>
    <w:sectPr w:rsidR="00862220" w:rsidRPr="00315368" w:rsidSect="00353BA4">
      <w:footerReference w:type="default" r:id="rId13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711029" w:rsidRDefault="00711029">
      <w:r>
        <w:separator/>
      </w:r>
    </w:p>
  </w:endnote>
  <w:endnote w:type="continuationSeparator" w:id="0">
    <w:p w14:paraId="52FA21BA" w14:textId="77777777" w:rsidR="00711029" w:rsidRDefault="0071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711029" w:rsidRPr="007B589E" w:rsidRDefault="00711029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75666">
      <w:rPr>
        <w:noProof/>
      </w:rPr>
      <w:t>3</w:t>
    </w:r>
    <w:r>
      <w:fldChar w:fldCharType="end"/>
    </w:r>
    <w:r>
      <w:t xml:space="preserve"> of </w:t>
    </w:r>
    <w:fldSimple w:instr=" SECTIONPAGES ">
      <w:r w:rsidR="00D75666">
        <w:rPr>
          <w:noProof/>
        </w:rPr>
        <w:t>10</w:t>
      </w:r>
    </w:fldSimple>
  </w:p>
  <w:p w14:paraId="1A4E6633" w14:textId="77777777" w:rsidR="00711029" w:rsidRDefault="00711029" w:rsidP="004E4C2D">
    <w:pPr>
      <w:pStyle w:val="Footer"/>
      <w:ind w:hanging="900"/>
    </w:pPr>
  </w:p>
  <w:p w14:paraId="4CB37909" w14:textId="77777777" w:rsidR="00711029" w:rsidRPr="007B589E" w:rsidRDefault="00711029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711029" w:rsidRDefault="00711029">
      <w:r>
        <w:separator/>
      </w:r>
    </w:p>
  </w:footnote>
  <w:footnote w:type="continuationSeparator" w:id="0">
    <w:p w14:paraId="0ED27F5B" w14:textId="77777777" w:rsidR="00711029" w:rsidRDefault="00711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D342CE"/>
    <w:multiLevelType w:val="hybridMultilevel"/>
    <w:tmpl w:val="2EBA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B5372"/>
    <w:multiLevelType w:val="hybridMultilevel"/>
    <w:tmpl w:val="BEC64B3C"/>
    <w:lvl w:ilvl="0" w:tplc="E0ACB0E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C40A8"/>
    <w:multiLevelType w:val="hybridMultilevel"/>
    <w:tmpl w:val="40D8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82F32"/>
    <w:multiLevelType w:val="hybridMultilevel"/>
    <w:tmpl w:val="894C9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05D5C"/>
    <w:multiLevelType w:val="multilevel"/>
    <w:tmpl w:val="D07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62D84"/>
    <w:multiLevelType w:val="hybridMultilevel"/>
    <w:tmpl w:val="D898D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9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77139C1"/>
    <w:multiLevelType w:val="hybridMultilevel"/>
    <w:tmpl w:val="ACEE9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74C040E8"/>
    <w:multiLevelType w:val="hybridMultilevel"/>
    <w:tmpl w:val="8ACEA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10"/>
  </w:num>
  <w:num w:numId="1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3"/>
  </w:num>
  <w:num w:numId="1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3A33"/>
    <w:rsid w:val="00047841"/>
    <w:rsid w:val="00050318"/>
    <w:rsid w:val="0005099F"/>
    <w:rsid w:val="000524C8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440E"/>
    <w:rsid w:val="000B6FB0"/>
    <w:rsid w:val="000B7954"/>
    <w:rsid w:val="000C1A7C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716D"/>
    <w:rsid w:val="000F15CB"/>
    <w:rsid w:val="000F2F8D"/>
    <w:rsid w:val="001025FC"/>
    <w:rsid w:val="00104CA9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5163B"/>
    <w:rsid w:val="00152704"/>
    <w:rsid w:val="0015503F"/>
    <w:rsid w:val="00156F37"/>
    <w:rsid w:val="00157A14"/>
    <w:rsid w:val="00160727"/>
    <w:rsid w:val="001607D7"/>
    <w:rsid w:val="0016266E"/>
    <w:rsid w:val="00163B26"/>
    <w:rsid w:val="00165B81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52A9"/>
    <w:rsid w:val="001E544D"/>
    <w:rsid w:val="001F1B11"/>
    <w:rsid w:val="001F2516"/>
    <w:rsid w:val="001F33F4"/>
    <w:rsid w:val="001F7A76"/>
    <w:rsid w:val="0021047F"/>
    <w:rsid w:val="00211E4F"/>
    <w:rsid w:val="002127E5"/>
    <w:rsid w:val="00224A3B"/>
    <w:rsid w:val="002274F2"/>
    <w:rsid w:val="002333C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86423"/>
    <w:rsid w:val="0029342B"/>
    <w:rsid w:val="00293A44"/>
    <w:rsid w:val="00293E77"/>
    <w:rsid w:val="002A4A7C"/>
    <w:rsid w:val="002A7F51"/>
    <w:rsid w:val="002B0179"/>
    <w:rsid w:val="002B3E66"/>
    <w:rsid w:val="002B52B1"/>
    <w:rsid w:val="002B774F"/>
    <w:rsid w:val="002C253A"/>
    <w:rsid w:val="002C5251"/>
    <w:rsid w:val="002D54CC"/>
    <w:rsid w:val="002E1F21"/>
    <w:rsid w:val="002E2B2E"/>
    <w:rsid w:val="002E6D82"/>
    <w:rsid w:val="0030420E"/>
    <w:rsid w:val="00304905"/>
    <w:rsid w:val="003068E4"/>
    <w:rsid w:val="003118A1"/>
    <w:rsid w:val="00311DBF"/>
    <w:rsid w:val="00315368"/>
    <w:rsid w:val="0031764F"/>
    <w:rsid w:val="00321EE0"/>
    <w:rsid w:val="0033108C"/>
    <w:rsid w:val="003324FA"/>
    <w:rsid w:val="00343B20"/>
    <w:rsid w:val="00353BA4"/>
    <w:rsid w:val="00355D01"/>
    <w:rsid w:val="003655FF"/>
    <w:rsid w:val="00372884"/>
    <w:rsid w:val="00376201"/>
    <w:rsid w:val="003769B2"/>
    <w:rsid w:val="003853CA"/>
    <w:rsid w:val="00385F65"/>
    <w:rsid w:val="003A4420"/>
    <w:rsid w:val="003A5460"/>
    <w:rsid w:val="003B2409"/>
    <w:rsid w:val="003C31D0"/>
    <w:rsid w:val="003C71E9"/>
    <w:rsid w:val="003D0866"/>
    <w:rsid w:val="003D326B"/>
    <w:rsid w:val="003E1DD3"/>
    <w:rsid w:val="003E3AB7"/>
    <w:rsid w:val="00402870"/>
    <w:rsid w:val="00402A55"/>
    <w:rsid w:val="004137AB"/>
    <w:rsid w:val="004155D4"/>
    <w:rsid w:val="00417BDA"/>
    <w:rsid w:val="00422D99"/>
    <w:rsid w:val="00424E38"/>
    <w:rsid w:val="00426781"/>
    <w:rsid w:val="00433418"/>
    <w:rsid w:val="004464C0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98C"/>
    <w:rsid w:val="00470A89"/>
    <w:rsid w:val="004714AE"/>
    <w:rsid w:val="00475FBA"/>
    <w:rsid w:val="004772D2"/>
    <w:rsid w:val="0048116D"/>
    <w:rsid w:val="00485D6E"/>
    <w:rsid w:val="004958C0"/>
    <w:rsid w:val="00497DB2"/>
    <w:rsid w:val="004A142D"/>
    <w:rsid w:val="004A33AA"/>
    <w:rsid w:val="004A5A76"/>
    <w:rsid w:val="004B1FCF"/>
    <w:rsid w:val="004B2527"/>
    <w:rsid w:val="004C1F6E"/>
    <w:rsid w:val="004C31FC"/>
    <w:rsid w:val="004C6525"/>
    <w:rsid w:val="004C6FB7"/>
    <w:rsid w:val="004D20E1"/>
    <w:rsid w:val="004D3749"/>
    <w:rsid w:val="004D42A3"/>
    <w:rsid w:val="004D76F2"/>
    <w:rsid w:val="004E1205"/>
    <w:rsid w:val="004E304B"/>
    <w:rsid w:val="004E4C2D"/>
    <w:rsid w:val="004F05DB"/>
    <w:rsid w:val="004F1F69"/>
    <w:rsid w:val="004F235A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2C01"/>
    <w:rsid w:val="00552E8A"/>
    <w:rsid w:val="00555050"/>
    <w:rsid w:val="00562893"/>
    <w:rsid w:val="00565C77"/>
    <w:rsid w:val="00566024"/>
    <w:rsid w:val="00567416"/>
    <w:rsid w:val="00572504"/>
    <w:rsid w:val="005812A9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4EA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94"/>
    <w:rsid w:val="00656CE3"/>
    <w:rsid w:val="00656E5B"/>
    <w:rsid w:val="006609E6"/>
    <w:rsid w:val="00667164"/>
    <w:rsid w:val="00677223"/>
    <w:rsid w:val="00683E55"/>
    <w:rsid w:val="0068666B"/>
    <w:rsid w:val="00686C98"/>
    <w:rsid w:val="00690017"/>
    <w:rsid w:val="00690C9F"/>
    <w:rsid w:val="006A016A"/>
    <w:rsid w:val="006A0906"/>
    <w:rsid w:val="006A0E62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5F0C"/>
    <w:rsid w:val="0070105B"/>
    <w:rsid w:val="00706A19"/>
    <w:rsid w:val="00711029"/>
    <w:rsid w:val="0071272F"/>
    <w:rsid w:val="007211B9"/>
    <w:rsid w:val="00721D75"/>
    <w:rsid w:val="00721E70"/>
    <w:rsid w:val="007310AB"/>
    <w:rsid w:val="00731F88"/>
    <w:rsid w:val="007330A6"/>
    <w:rsid w:val="007368FC"/>
    <w:rsid w:val="007430E4"/>
    <w:rsid w:val="00746307"/>
    <w:rsid w:val="007505A1"/>
    <w:rsid w:val="00751830"/>
    <w:rsid w:val="007521EE"/>
    <w:rsid w:val="00760DB3"/>
    <w:rsid w:val="00761755"/>
    <w:rsid w:val="00763ACE"/>
    <w:rsid w:val="00766FEF"/>
    <w:rsid w:val="00774A6E"/>
    <w:rsid w:val="00776E1E"/>
    <w:rsid w:val="00780176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0710"/>
    <w:rsid w:val="00811B3E"/>
    <w:rsid w:val="008148E4"/>
    <w:rsid w:val="00814F8C"/>
    <w:rsid w:val="008170D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626AA"/>
    <w:rsid w:val="00881AB3"/>
    <w:rsid w:val="00884C6F"/>
    <w:rsid w:val="00891148"/>
    <w:rsid w:val="00891AE2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31A3"/>
    <w:rsid w:val="00904818"/>
    <w:rsid w:val="00906F12"/>
    <w:rsid w:val="0090709F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60C25"/>
    <w:rsid w:val="0096100B"/>
    <w:rsid w:val="00964024"/>
    <w:rsid w:val="0096723D"/>
    <w:rsid w:val="00971533"/>
    <w:rsid w:val="00973063"/>
    <w:rsid w:val="00981A18"/>
    <w:rsid w:val="00982035"/>
    <w:rsid w:val="00993A28"/>
    <w:rsid w:val="00993AB5"/>
    <w:rsid w:val="009942B2"/>
    <w:rsid w:val="009967E8"/>
    <w:rsid w:val="009A0FFA"/>
    <w:rsid w:val="009A65F7"/>
    <w:rsid w:val="009B198C"/>
    <w:rsid w:val="009B2B6D"/>
    <w:rsid w:val="009B2ED7"/>
    <w:rsid w:val="009B3D24"/>
    <w:rsid w:val="009B45D2"/>
    <w:rsid w:val="009B4C6F"/>
    <w:rsid w:val="009B7410"/>
    <w:rsid w:val="009C0B58"/>
    <w:rsid w:val="009C3425"/>
    <w:rsid w:val="009C5B9E"/>
    <w:rsid w:val="009D0FB0"/>
    <w:rsid w:val="009D4DF2"/>
    <w:rsid w:val="009D795A"/>
    <w:rsid w:val="009E5269"/>
    <w:rsid w:val="009F24F2"/>
    <w:rsid w:val="009F28E3"/>
    <w:rsid w:val="009F40FC"/>
    <w:rsid w:val="009F6E2D"/>
    <w:rsid w:val="00A030AA"/>
    <w:rsid w:val="00A0362C"/>
    <w:rsid w:val="00A04239"/>
    <w:rsid w:val="00A20A87"/>
    <w:rsid w:val="00A22B9C"/>
    <w:rsid w:val="00A2515A"/>
    <w:rsid w:val="00A25512"/>
    <w:rsid w:val="00A476F7"/>
    <w:rsid w:val="00A47B59"/>
    <w:rsid w:val="00A502CC"/>
    <w:rsid w:val="00A50897"/>
    <w:rsid w:val="00A55D31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A7A88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44D5"/>
    <w:rsid w:val="00B15215"/>
    <w:rsid w:val="00B16722"/>
    <w:rsid w:val="00B17E3B"/>
    <w:rsid w:val="00B2011E"/>
    <w:rsid w:val="00B26BB7"/>
    <w:rsid w:val="00B311E9"/>
    <w:rsid w:val="00B31837"/>
    <w:rsid w:val="00B33587"/>
    <w:rsid w:val="00B3739A"/>
    <w:rsid w:val="00B40BED"/>
    <w:rsid w:val="00B440AB"/>
    <w:rsid w:val="00B54D40"/>
    <w:rsid w:val="00B55419"/>
    <w:rsid w:val="00B57316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46EA"/>
    <w:rsid w:val="00BC6A35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753"/>
    <w:rsid w:val="00C11E1A"/>
    <w:rsid w:val="00C144CE"/>
    <w:rsid w:val="00C15931"/>
    <w:rsid w:val="00C1611C"/>
    <w:rsid w:val="00C16585"/>
    <w:rsid w:val="00C17B5A"/>
    <w:rsid w:val="00C2085B"/>
    <w:rsid w:val="00C211DC"/>
    <w:rsid w:val="00C23B67"/>
    <w:rsid w:val="00C35A99"/>
    <w:rsid w:val="00C4113F"/>
    <w:rsid w:val="00C44D98"/>
    <w:rsid w:val="00C51648"/>
    <w:rsid w:val="00C538AA"/>
    <w:rsid w:val="00C54C74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5BE5"/>
    <w:rsid w:val="00CA3630"/>
    <w:rsid w:val="00CA3918"/>
    <w:rsid w:val="00CA6BEA"/>
    <w:rsid w:val="00CB1830"/>
    <w:rsid w:val="00CB204C"/>
    <w:rsid w:val="00CB2801"/>
    <w:rsid w:val="00CB7B6C"/>
    <w:rsid w:val="00CB7FB9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A48"/>
    <w:rsid w:val="00D020E1"/>
    <w:rsid w:val="00D07828"/>
    <w:rsid w:val="00D1368B"/>
    <w:rsid w:val="00D22BF1"/>
    <w:rsid w:val="00D32E1D"/>
    <w:rsid w:val="00D3468C"/>
    <w:rsid w:val="00D37926"/>
    <w:rsid w:val="00D445C0"/>
    <w:rsid w:val="00D51F6C"/>
    <w:rsid w:val="00D52620"/>
    <w:rsid w:val="00D64702"/>
    <w:rsid w:val="00D6603A"/>
    <w:rsid w:val="00D75666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88"/>
    <w:rsid w:val="00E20073"/>
    <w:rsid w:val="00E2072A"/>
    <w:rsid w:val="00E23E47"/>
    <w:rsid w:val="00E3139B"/>
    <w:rsid w:val="00E33000"/>
    <w:rsid w:val="00E33122"/>
    <w:rsid w:val="00E36D65"/>
    <w:rsid w:val="00E3759A"/>
    <w:rsid w:val="00E52DAA"/>
    <w:rsid w:val="00E53637"/>
    <w:rsid w:val="00E560B8"/>
    <w:rsid w:val="00E60B36"/>
    <w:rsid w:val="00E662BE"/>
    <w:rsid w:val="00E721A9"/>
    <w:rsid w:val="00E72BD9"/>
    <w:rsid w:val="00E740FB"/>
    <w:rsid w:val="00E90A3D"/>
    <w:rsid w:val="00E9305B"/>
    <w:rsid w:val="00E9407B"/>
    <w:rsid w:val="00E9433F"/>
    <w:rsid w:val="00EA09C8"/>
    <w:rsid w:val="00EA3CC9"/>
    <w:rsid w:val="00EA5196"/>
    <w:rsid w:val="00EA5BC9"/>
    <w:rsid w:val="00EB1C11"/>
    <w:rsid w:val="00EB480C"/>
    <w:rsid w:val="00ED541A"/>
    <w:rsid w:val="00EE3A18"/>
    <w:rsid w:val="00EE658C"/>
    <w:rsid w:val="00EF2117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63CB"/>
    <w:rsid w:val="00F56DF8"/>
    <w:rsid w:val="00F6099E"/>
    <w:rsid w:val="00F7069A"/>
    <w:rsid w:val="00F74D16"/>
    <w:rsid w:val="00F85B79"/>
    <w:rsid w:val="00F90B01"/>
    <w:rsid w:val="00F9360E"/>
    <w:rsid w:val="00F97634"/>
    <w:rsid w:val="00FA2E4B"/>
    <w:rsid w:val="00FA2E76"/>
    <w:rsid w:val="00FA43A3"/>
    <w:rsid w:val="00FA6714"/>
    <w:rsid w:val="00FC00DE"/>
    <w:rsid w:val="00FC3C3B"/>
    <w:rsid w:val="00FC72D0"/>
    <w:rsid w:val="00FD1E42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Typewriter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6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464C0"/>
  </w:style>
  <w:style w:type="character" w:styleId="HTMLTypewriter">
    <w:name w:val="HTML Typewriter"/>
    <w:basedOn w:val="DefaultParagraphFont"/>
    <w:uiPriority w:val="99"/>
    <w:unhideWhenUsed/>
    <w:rsid w:val="004464C0"/>
    <w:rPr>
      <w:rFonts w:ascii="Courier" w:eastAsia="Times New Roman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3739A"/>
    <w:rPr>
      <w:rFonts w:ascii="Courier" w:eastAsia="Times New Roman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Typewriter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6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464C0"/>
  </w:style>
  <w:style w:type="character" w:styleId="HTMLTypewriter">
    <w:name w:val="HTML Typewriter"/>
    <w:basedOn w:val="DefaultParagraphFont"/>
    <w:uiPriority w:val="99"/>
    <w:unhideWhenUsed/>
    <w:rsid w:val="004464C0"/>
    <w:rPr>
      <w:rFonts w:ascii="Courier" w:eastAsia="Times New Roman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3739A"/>
    <w:rPr>
      <w:rFonts w:ascii="Courier" w:eastAsia="Times New Roman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5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.twitter.com/overview/api/tweets" TargetMode="External"/><Relationship Id="rId12" Type="http://schemas.openxmlformats.org/officeDocument/2006/relationships/hyperlink" Target="http://www.geojson.org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idr-dev.qcri.org/AIDRFetchManager/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90C81-E796-5945-BBBB-8CA94A43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28</TotalTime>
  <Pages>10</Pages>
  <Words>996</Words>
  <Characters>5678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6661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7</cp:revision>
  <cp:lastPrinted>2014-06-09T20:30:00Z</cp:lastPrinted>
  <dcterms:created xsi:type="dcterms:W3CDTF">2015-12-15T06:46:00Z</dcterms:created>
  <dcterms:modified xsi:type="dcterms:W3CDTF">2015-12-15T07:25:00Z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