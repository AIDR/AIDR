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57C8E2D5" w:rsidR="001C6A31" w:rsidRPr="00F00521" w:rsidRDefault="009B396F" w:rsidP="00DF4B25">
      <w:pPr>
        <w:pStyle w:val="Title1"/>
        <w:rPr>
          <w:rFonts w:ascii="Helvetica" w:hAnsi="Helvetica"/>
        </w:rPr>
      </w:pPr>
      <w:r w:rsidRPr="00F00521">
        <w:rPr>
          <w:rFonts w:ascii="Helvetica" w:hAnsi="Helvetica"/>
        </w:rPr>
        <w:t xml:space="preserve">AIDR-DATA </w:t>
      </w:r>
      <w:r w:rsidR="001C6A31" w:rsidRPr="00F00521">
        <w:rPr>
          <w:rFonts w:ascii="Helvetica" w:hAnsi="Helvetica"/>
        </w:rPr>
        <w:t>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7DA80548" w:rsidR="005F3916" w:rsidRPr="00F00521" w:rsidRDefault="009B396F" w:rsidP="00DF4B25">
            <w:pPr>
              <w:pStyle w:val="Title3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AIDR-DATA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2C7D354F" w:rsidR="007B79C5" w:rsidRPr="00F00521" w:rsidRDefault="00E16190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10/01/2015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Ji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Ji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60757E20" w14:textId="77777777" w:rsidR="00104567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104567" w:rsidRPr="00B0436A">
        <w:rPr>
          <w:rFonts w:ascii="Helvetica" w:hAnsi="Helvetica"/>
          <w:noProof/>
        </w:rPr>
        <w:t>1. Introduction</w:t>
      </w:r>
      <w:r w:rsidR="00104567">
        <w:rPr>
          <w:noProof/>
        </w:rPr>
        <w:tab/>
      </w:r>
      <w:r w:rsidR="00104567">
        <w:rPr>
          <w:noProof/>
        </w:rPr>
        <w:fldChar w:fldCharType="begin"/>
      </w:r>
      <w:r w:rsidR="00104567">
        <w:rPr>
          <w:noProof/>
        </w:rPr>
        <w:instrText xml:space="preserve"> PAGEREF _Toc305340700 \h </w:instrText>
      </w:r>
      <w:r w:rsidR="00104567">
        <w:rPr>
          <w:noProof/>
        </w:rPr>
      </w:r>
      <w:r w:rsidR="00104567">
        <w:rPr>
          <w:noProof/>
        </w:rPr>
        <w:fldChar w:fldCharType="separate"/>
      </w:r>
      <w:r w:rsidR="00104567">
        <w:rPr>
          <w:noProof/>
        </w:rPr>
        <w:t>4</w:t>
      </w:r>
      <w:r w:rsidR="00104567">
        <w:rPr>
          <w:noProof/>
        </w:rPr>
        <w:fldChar w:fldCharType="end"/>
      </w:r>
    </w:p>
    <w:p w14:paraId="167478A7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56F25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59511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F4709D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0FCCB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3ED5B5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99520D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ED99A3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2BBEAE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F0975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5A84B9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A2A864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5.1. 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2CF7A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5.2. Rate Limiting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7E82A4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5.3.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6A937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5.4. 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768271" w14:textId="77777777" w:rsidR="00104567" w:rsidRDefault="0010456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76EC43" w14:textId="77777777" w:rsidR="00104567" w:rsidRDefault="0010456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529D8F" w14:textId="77777777" w:rsidR="00104567" w:rsidRDefault="0010456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5.5.2.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733AE8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A7CCD2" w14:textId="77777777" w:rsidR="00104567" w:rsidRDefault="0010456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B0436A">
        <w:rPr>
          <w:rFonts w:ascii="Helvetica" w:hAnsi="Helvetica"/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_Toc305340720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6D00B050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r w:rsidRPr="00F00521">
        <w:rPr>
          <w:rFonts w:ascii="Helvetica" w:hAnsi="Helvetica"/>
        </w:rPr>
        <w:br w:type="page"/>
      </w:r>
      <w:r w:rsidR="009B396F" w:rsidRPr="00F00521">
        <w:rPr>
          <w:rFonts w:ascii="Helvetica" w:hAnsi="Helvetica"/>
        </w:rPr>
        <w:t>AIDR-DATA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0" w:name="_Toc305340700"/>
      <w:r w:rsidRPr="00F00521">
        <w:rPr>
          <w:rFonts w:ascii="Helvetica" w:hAnsi="Helvetica"/>
        </w:rPr>
        <w:t>Introduction</w:t>
      </w:r>
      <w:bookmarkEnd w:id="0"/>
    </w:p>
    <w:p w14:paraId="0D54B310" w14:textId="05A0BB72" w:rsidR="001D2203" w:rsidRPr="00F00521" w:rsidRDefault="009B396F" w:rsidP="00AA63AC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bookmarkStart w:id="1" w:name="_Toc72549694"/>
      <w:bookmarkStart w:id="2" w:name="_Toc81281991"/>
      <w:r w:rsidRPr="00F00521">
        <w:rPr>
          <w:rFonts w:ascii="Helvetica" w:hAnsi="Helvetica"/>
          <w:szCs w:val="24"/>
          <w:lang w:eastAsia="en-GB"/>
        </w:rPr>
        <w:t>aidr-data is the module that will handle analysis, dashboard, data repo and any data related final output to clients.</w:t>
      </w:r>
    </w:p>
    <w:p w14:paraId="05663220" w14:textId="2F921614" w:rsidR="00AA63AC" w:rsidRPr="00F00521" w:rsidRDefault="009B396F" w:rsidP="00AA63AC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aidr-data</w:t>
      </w:r>
      <w:r w:rsidR="008D3FEC" w:rsidRPr="00F00521">
        <w:rPr>
          <w:rFonts w:ascii="Helvetica" w:hAnsi="Helvetica"/>
          <w:szCs w:val="24"/>
          <w:lang w:eastAsia="en-GB"/>
        </w:rPr>
        <w:t xml:space="preserve"> should expect to perform the below tasks:</w:t>
      </w:r>
    </w:p>
    <w:p w14:paraId="3C9DA9C7" w14:textId="4512592E" w:rsidR="00AA63AC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Expose any data that is related to dashboard</w:t>
      </w:r>
    </w:p>
    <w:p w14:paraId="49185219" w14:textId="25FDAB34" w:rsidR="009B396F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twitter data files.</w:t>
      </w:r>
    </w:p>
    <w:p w14:paraId="7C48323A" w14:textId="2E067322" w:rsidR="009B396F" w:rsidRPr="00F00521" w:rsidRDefault="009B396F" w:rsidP="00F41219">
      <w:pPr>
        <w:pStyle w:val="BodyNarrative"/>
        <w:numPr>
          <w:ilvl w:val="0"/>
          <w:numId w:val="13"/>
        </w:numPr>
        <w:jc w:val="left"/>
        <w:rPr>
          <w:rFonts w:ascii="Helvetica" w:hAnsi="Helvetica"/>
          <w:szCs w:val="24"/>
          <w:lang w:eastAsia="en-GB"/>
        </w:rPr>
      </w:pPr>
      <w:r w:rsidRPr="00F00521">
        <w:rPr>
          <w:rFonts w:ascii="Helvetica" w:hAnsi="Helvetica"/>
          <w:szCs w:val="24"/>
          <w:lang w:eastAsia="en-GB"/>
        </w:rPr>
        <w:t>Collection configuration info</w:t>
      </w:r>
    </w:p>
    <w:p w14:paraId="0F64EDE0" w14:textId="77777777" w:rsidR="009B396F" w:rsidRPr="00F00521" w:rsidRDefault="009B396F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</w:p>
    <w:p w14:paraId="549B26D8" w14:textId="77777777" w:rsidR="00B970B9" w:rsidRPr="00F00521" w:rsidRDefault="00B970B9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F2E21F4" w14:textId="77777777" w:rsidR="00E72BD9" w:rsidRPr="00F00521" w:rsidRDefault="00E72BD9" w:rsidP="00760DB3">
      <w:pPr>
        <w:pStyle w:val="Heading1"/>
        <w:rPr>
          <w:rFonts w:ascii="Helvetica" w:hAnsi="Helvetica"/>
        </w:rPr>
      </w:pPr>
      <w:bookmarkStart w:id="3" w:name="_Toc305340701"/>
      <w:r w:rsidRPr="00F00521">
        <w:rPr>
          <w:rFonts w:ascii="Helvetica" w:hAnsi="Helvetica"/>
        </w:rPr>
        <w:t>Related Documents/Links</w:t>
      </w:r>
      <w:bookmarkEnd w:id="1"/>
      <w:bookmarkEnd w:id="2"/>
      <w:r w:rsidR="006B2048" w:rsidRPr="00F00521">
        <w:rPr>
          <w:rFonts w:ascii="Helvetica" w:hAnsi="Helvetica"/>
        </w:rPr>
        <w:t>/People</w:t>
      </w:r>
      <w:bookmarkEnd w:id="3"/>
    </w:p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4" w:name="_Ref90869722"/>
      <w:bookmarkStart w:id="5" w:name="_Toc305340702"/>
      <w:r w:rsidRPr="00F00521">
        <w:rPr>
          <w:rFonts w:ascii="Helvetica" w:hAnsi="Helvetica"/>
        </w:rPr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F00521" w:rsidRDefault="00127CF5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449B2584" w14:textId="77777777" w:rsidR="0047098C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 xml:space="preserve">Artificial Intelligence for Disaster Response : </w:t>
            </w:r>
            <w:hyperlink r:id="rId9" w:history="1">
              <w:r w:rsidRPr="00F00521">
                <w:rPr>
                  <w:rStyle w:val="Hyperlink"/>
                  <w:rFonts w:ascii="Helvetica" w:hAnsi="Helvetica"/>
                  <w:szCs w:val="20"/>
                </w:rPr>
                <w:t>http://aidr-dev.qcri.org/AIDRFetchManager/</w:t>
              </w:r>
            </w:hyperlink>
          </w:p>
          <w:p w14:paraId="0EFB214B" w14:textId="77777777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To use the application, user has to have twitter account</w:t>
            </w: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F00521" w:rsidRDefault="005E2C67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MicroMappers</w:t>
            </w:r>
          </w:p>
        </w:tc>
        <w:tc>
          <w:tcPr>
            <w:tcW w:w="7776" w:type="dxa"/>
          </w:tcPr>
          <w:p w14:paraId="3E6605BF" w14:textId="77777777" w:rsidR="0047098C" w:rsidRPr="00F00521" w:rsidRDefault="009271EE" w:rsidP="00F97634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A cloned customized of Pybossa platform for tagging by Digital Humanitarians http://clickers.micromappers.org/</w:t>
            </w: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F535F39" w:rsidR="00CA6BEA" w:rsidRPr="00F00521" w:rsidRDefault="004A5A76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 Collection Data</w:t>
            </w:r>
          </w:p>
        </w:tc>
        <w:tc>
          <w:tcPr>
            <w:tcW w:w="7776" w:type="dxa"/>
          </w:tcPr>
          <w:p w14:paraId="19422B19" w14:textId="77777777" w:rsidR="00CA6BEA" w:rsidRPr="00F00521" w:rsidRDefault="004A5A76" w:rsidP="00F97634">
            <w:pPr>
              <w:pStyle w:val="CellBase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Twitt</w:t>
            </w:r>
            <w:r w:rsidR="00CB2801" w:rsidRPr="00F00521">
              <w:rPr>
                <w:rFonts w:ascii="Helvetica" w:hAnsi="Helvetica"/>
                <w:szCs w:val="20"/>
              </w:rPr>
              <w:t>er data that is collected by AIDR based on configuration. AIDR Collection output</w:t>
            </w: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F00521" w:rsidRDefault="00F90B01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DDC6C50" w14:textId="487BA123" w:rsidR="0028358A" w:rsidRPr="00F00521" w:rsidRDefault="00DB7245" w:rsidP="00760DB3">
      <w:pPr>
        <w:pStyle w:val="Heading1"/>
        <w:rPr>
          <w:rFonts w:ascii="Helvetica" w:hAnsi="Helvetica"/>
        </w:rPr>
      </w:pPr>
      <w:bookmarkStart w:id="6" w:name="_Toc305340703"/>
      <w:bookmarkEnd w:id="4"/>
      <w:r w:rsidRPr="00F00521">
        <w:rPr>
          <w:rFonts w:ascii="Helvetica" w:hAnsi="Helvetica"/>
        </w:rPr>
        <w:t>S</w:t>
      </w:r>
      <w:r w:rsidR="002B52B1" w:rsidRPr="00F00521">
        <w:rPr>
          <w:rFonts w:ascii="Helvetica" w:hAnsi="Helvetica"/>
        </w:rPr>
        <w:t>cope</w:t>
      </w:r>
      <w:bookmarkEnd w:id="6"/>
    </w:p>
    <w:p w14:paraId="5C33F4EE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7" w:name="_Toc305340704"/>
      <w:r w:rsidRPr="00F00521">
        <w:rPr>
          <w:rFonts w:ascii="Helvetica" w:hAnsi="Helvetica"/>
        </w:rPr>
        <w:t xml:space="preserve">Goals </w:t>
      </w:r>
      <w:r w:rsidR="00DB7245" w:rsidRPr="00F00521">
        <w:rPr>
          <w:rFonts w:ascii="Helvetica" w:hAnsi="Helvetica"/>
        </w:rPr>
        <w:t>and</w:t>
      </w:r>
      <w:r w:rsidRPr="00F00521">
        <w:rPr>
          <w:rFonts w:ascii="Helvetica" w:hAnsi="Helvetica"/>
        </w:rPr>
        <w:t xml:space="preserve"> Objectives</w:t>
      </w:r>
      <w:bookmarkEnd w:id="7"/>
    </w:p>
    <w:p w14:paraId="095CC743" w14:textId="2126AB28" w:rsidR="00F535F8" w:rsidRPr="00F00521" w:rsidRDefault="00F535F8" w:rsidP="00F535F8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aidr-data should be able to handle any request/responses of data that is generated via module to support data repo,  dashboard and data visualization.</w:t>
      </w:r>
    </w:p>
    <w:p w14:paraId="7BFF7AFA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8" w:name="_Toc305340705"/>
      <w:r w:rsidRPr="00F00521">
        <w:rPr>
          <w:rFonts w:ascii="Helvetica" w:hAnsi="Helvetica"/>
        </w:rPr>
        <w:t>In Scope</w:t>
      </w:r>
      <w:bookmarkEnd w:id="8"/>
    </w:p>
    <w:p w14:paraId="131DC102" w14:textId="0C115993" w:rsidR="00CA6BEA" w:rsidRPr="00F00521" w:rsidRDefault="004F3109" w:rsidP="00F41219">
      <w:pPr>
        <w:pStyle w:val="BodyText"/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restful API access based on api_key only</w:t>
      </w:r>
    </w:p>
    <w:p w14:paraId="77822AB0" w14:textId="5059BE47" w:rsidR="00CA6BEA" w:rsidRPr="00F00521" w:rsidRDefault="004F3109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collection configuration data</w:t>
      </w:r>
    </w:p>
    <w:p w14:paraId="57AC8E48" w14:textId="154ED15E" w:rsidR="00CA6BEA" w:rsidRPr="00F00521" w:rsidRDefault="004F3109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model info</w:t>
      </w:r>
    </w:p>
    <w:p w14:paraId="08BB523E" w14:textId="413A4CF2" w:rsidR="004F3109" w:rsidRPr="00F00521" w:rsidRDefault="00C24AB8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human tag info</w:t>
      </w:r>
    </w:p>
    <w:p w14:paraId="3172545A" w14:textId="0B76E1AE" w:rsidR="00180765" w:rsidRPr="00F00521" w:rsidRDefault="00D22F00" w:rsidP="00F41219">
      <w:pPr>
        <w:numPr>
          <w:ilvl w:val="0"/>
          <w:numId w:val="10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user Info</w:t>
      </w:r>
    </w:p>
    <w:p w14:paraId="0A1AD9B7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9" w:name="_Toc305340706"/>
      <w:r w:rsidRPr="00F00521">
        <w:rPr>
          <w:rFonts w:ascii="Helvetica" w:hAnsi="Helvetica"/>
        </w:rPr>
        <w:t>Out of Scope</w:t>
      </w:r>
      <w:bookmarkEnd w:id="9"/>
    </w:p>
    <w:p w14:paraId="431EECDD" w14:textId="32E16766" w:rsidR="001C6A31" w:rsidRPr="00F00521" w:rsidRDefault="00F535F8" w:rsidP="00F41219">
      <w:pPr>
        <w:pStyle w:val="BodyText"/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Real-time data push</w:t>
      </w:r>
    </w:p>
    <w:p w14:paraId="1471BAA5" w14:textId="2E68DC9A" w:rsidR="0015503F" w:rsidRPr="00F00521" w:rsidRDefault="00D22F00" w:rsidP="00F41219">
      <w:pPr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Any UI should be handled as separate project.</w:t>
      </w:r>
    </w:p>
    <w:p w14:paraId="5ED4A46B" w14:textId="1EB482ED" w:rsidR="00E34B99" w:rsidRPr="00F00521" w:rsidRDefault="00E34B99" w:rsidP="00F41219">
      <w:pPr>
        <w:numPr>
          <w:ilvl w:val="0"/>
          <w:numId w:val="11"/>
        </w:numPr>
        <w:spacing w:after="240"/>
        <w:rPr>
          <w:rFonts w:ascii="Helvetica" w:hAnsi="Helvetica"/>
        </w:rPr>
      </w:pPr>
      <w:r w:rsidRPr="00F00521">
        <w:rPr>
          <w:rFonts w:ascii="Helvetica" w:hAnsi="Helvetica"/>
        </w:rPr>
        <w:t>Machine Tag info</w:t>
      </w:r>
    </w:p>
    <w:p w14:paraId="52E4967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0" w:name="_Toc305340707"/>
      <w:r w:rsidRPr="00F00521">
        <w:rPr>
          <w:rFonts w:ascii="Helvetica" w:hAnsi="Helvetica"/>
        </w:rPr>
        <w:t>Assumptions</w:t>
      </w:r>
      <w:bookmarkEnd w:id="10"/>
    </w:p>
    <w:p w14:paraId="08AF2700" w14:textId="660ACE34" w:rsidR="009A65F7" w:rsidRPr="00F00521" w:rsidRDefault="00E34B99" w:rsidP="005517E9">
      <w:pPr>
        <w:numPr>
          <w:ilvl w:val="0"/>
          <w:numId w:val="14"/>
        </w:numPr>
        <w:rPr>
          <w:rFonts w:ascii="Helvetica" w:hAnsi="Helvetica"/>
        </w:rPr>
      </w:pPr>
      <w:r w:rsidRPr="00F00521">
        <w:rPr>
          <w:rFonts w:ascii="Helvetica" w:hAnsi="Helvetica"/>
        </w:rPr>
        <w:t>Should provide data that residents of AIDR</w:t>
      </w:r>
    </w:p>
    <w:p w14:paraId="03C98BF4" w14:textId="77777777" w:rsidR="00E34B99" w:rsidRPr="00F00521" w:rsidRDefault="00E34B99" w:rsidP="005517E9">
      <w:pPr>
        <w:numPr>
          <w:ilvl w:val="0"/>
          <w:numId w:val="14"/>
        </w:numPr>
        <w:rPr>
          <w:rFonts w:ascii="Helvetica" w:hAnsi="Helvetica"/>
        </w:rPr>
      </w:pPr>
    </w:p>
    <w:p w14:paraId="30389F65" w14:textId="429BF1E1" w:rsidR="00DA6647" w:rsidRPr="00F00521" w:rsidRDefault="00DA6647" w:rsidP="005517E9">
      <w:pPr>
        <w:ind w:left="360"/>
        <w:rPr>
          <w:rFonts w:ascii="Helvetica" w:hAnsi="Helvetica"/>
        </w:rPr>
      </w:pPr>
    </w:p>
    <w:p w14:paraId="654A6DE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1" w:name="_Toc305340708"/>
      <w:r w:rsidRPr="00F00521">
        <w:rPr>
          <w:rFonts w:ascii="Helvetica" w:hAnsi="Helvetica"/>
        </w:rPr>
        <w:t>Constraints</w:t>
      </w:r>
      <w:bookmarkEnd w:id="11"/>
    </w:p>
    <w:p w14:paraId="7367F37D" w14:textId="0FC9BDF7" w:rsidR="008A1329" w:rsidRPr="00F00521" w:rsidRDefault="0095506B" w:rsidP="008A1329">
      <w:pPr>
        <w:pStyle w:val="BodyText"/>
        <w:numPr>
          <w:ilvl w:val="0"/>
          <w:numId w:val="19"/>
        </w:numPr>
        <w:rPr>
          <w:rFonts w:ascii="Helvetica" w:hAnsi="Helvetica"/>
        </w:rPr>
      </w:pPr>
      <w:r w:rsidRPr="00F00521">
        <w:rPr>
          <w:rFonts w:ascii="Helvetica" w:hAnsi="Helvetica"/>
        </w:rPr>
        <w:t>The phase1 will handle only api based data. It means that no real-time dashboard push will be avai</w:t>
      </w:r>
      <w:r w:rsidRPr="00F00521">
        <w:rPr>
          <w:rFonts w:ascii="Helvetica" w:hAnsi="Helvetica"/>
        </w:rPr>
        <w:t>l</w:t>
      </w:r>
      <w:r w:rsidRPr="00F00521">
        <w:rPr>
          <w:rFonts w:ascii="Helvetica" w:hAnsi="Helvetica"/>
        </w:rPr>
        <w:t>able</w:t>
      </w:r>
      <w:r w:rsidR="00E10E73" w:rsidRPr="00F00521">
        <w:rPr>
          <w:rFonts w:ascii="Helvetica" w:hAnsi="Helvetica"/>
        </w:rPr>
        <w:t>.</w:t>
      </w:r>
    </w:p>
    <w:p w14:paraId="5B5B2ECD" w14:textId="35D247B6" w:rsidR="0095506B" w:rsidRPr="00F00521" w:rsidRDefault="00E10E73" w:rsidP="0095506B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F00521">
        <w:rPr>
          <w:rFonts w:ascii="Helvetica" w:hAnsi="Helvetica"/>
        </w:rPr>
        <w:t>Database driven api</w:t>
      </w:r>
    </w:p>
    <w:p w14:paraId="003A250A" w14:textId="77777777" w:rsidR="00566024" w:rsidRPr="00F00521" w:rsidRDefault="00566024" w:rsidP="00566024">
      <w:pPr>
        <w:rPr>
          <w:ins w:id="12" w:author="Rein, Bethany R" w:date="2013-01-16T14:37:00Z"/>
          <w:rFonts w:ascii="Helvetica" w:hAnsi="Helvetica"/>
        </w:rPr>
      </w:pPr>
    </w:p>
    <w:p w14:paraId="51ABA588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3" w:name="_Toc305340709"/>
      <w:r w:rsidRPr="00F00521">
        <w:rPr>
          <w:rFonts w:ascii="Helvetica" w:hAnsi="Helvetica"/>
        </w:rPr>
        <w:t>Dependencies</w:t>
      </w:r>
      <w:bookmarkEnd w:id="13"/>
    </w:p>
    <w:p w14:paraId="40FA3563" w14:textId="7D290B64" w:rsidR="001A35BD" w:rsidRPr="00F00521" w:rsidRDefault="0095506B" w:rsidP="00F41219">
      <w:pPr>
        <w:pStyle w:val="BodyText"/>
        <w:numPr>
          <w:ilvl w:val="0"/>
          <w:numId w:val="9"/>
        </w:numPr>
        <w:rPr>
          <w:rFonts w:ascii="Helvetica" w:hAnsi="Helvetica"/>
        </w:rPr>
      </w:pPr>
      <w:r w:rsidRPr="00F00521">
        <w:rPr>
          <w:rFonts w:ascii="Helvetica" w:hAnsi="Helvetica"/>
        </w:rPr>
        <w:t>AIDR</w:t>
      </w:r>
    </w:p>
    <w:p w14:paraId="5A8DE782" w14:textId="77777777" w:rsidR="00552C01" w:rsidRPr="00F00521" w:rsidRDefault="00552C01" w:rsidP="00552C01">
      <w:pPr>
        <w:rPr>
          <w:rFonts w:ascii="Helvetica" w:hAnsi="Helvetica"/>
        </w:rPr>
      </w:pPr>
    </w:p>
    <w:p w14:paraId="59DEFD2A" w14:textId="77777777" w:rsidR="006A6901" w:rsidRPr="00F00521" w:rsidRDefault="006A6901" w:rsidP="00760DB3">
      <w:pPr>
        <w:pStyle w:val="Heading2"/>
        <w:rPr>
          <w:rFonts w:ascii="Helvetica" w:hAnsi="Helvetica"/>
        </w:rPr>
      </w:pPr>
      <w:bookmarkStart w:id="14" w:name="_Toc305340710"/>
      <w:r w:rsidRPr="00F00521">
        <w:rPr>
          <w:rFonts w:ascii="Helvetica" w:hAnsi="Helvetica"/>
        </w:rPr>
        <w:t>Risks</w:t>
      </w:r>
      <w:bookmarkEnd w:id="14"/>
    </w:p>
    <w:p w14:paraId="05A29115" w14:textId="77777777" w:rsidR="001A35BD" w:rsidRPr="00F00521" w:rsidRDefault="001A35BD" w:rsidP="001A35BD">
      <w:pPr>
        <w:pStyle w:val="ListParagraph"/>
        <w:rPr>
          <w:rFonts w:ascii="Helvetica" w:hAnsi="Helvetica"/>
        </w:rPr>
      </w:pPr>
    </w:p>
    <w:p w14:paraId="48A498C3" w14:textId="77777777" w:rsidR="00470A89" w:rsidRPr="00F00521" w:rsidRDefault="009D4DF2" w:rsidP="00760DB3">
      <w:pPr>
        <w:pStyle w:val="Heading1"/>
        <w:rPr>
          <w:rFonts w:ascii="Helvetica" w:hAnsi="Helvetica"/>
        </w:rPr>
      </w:pPr>
      <w:bookmarkStart w:id="15" w:name="_Toc305340711"/>
      <w:r w:rsidRPr="00F00521">
        <w:rPr>
          <w:rFonts w:ascii="Helvetica" w:hAnsi="Helvetica"/>
        </w:rPr>
        <w:t>Requirements</w:t>
      </w:r>
      <w:bookmarkEnd w:id="15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16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C8051C" w:rsidRPr="00F00521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16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7BC2E423" w14:textId="77777777" w:rsidR="00C16585" w:rsidRPr="00F00521" w:rsidRDefault="00C16585" w:rsidP="001A3786">
      <w:pPr>
        <w:pStyle w:val="BodyText"/>
        <w:rPr>
          <w:rFonts w:ascii="Helvetica" w:hAnsi="Helvetica"/>
          <w:color w:val="808080"/>
        </w:rPr>
      </w:pPr>
    </w:p>
    <w:p w14:paraId="7407D12B" w14:textId="1F9B5D05" w:rsidR="00253268" w:rsidRPr="00F00521" w:rsidRDefault="00F00521" w:rsidP="00253268">
      <w:pPr>
        <w:pStyle w:val="Heading2"/>
        <w:rPr>
          <w:rFonts w:ascii="Helvetica" w:hAnsi="Helvetica"/>
        </w:rPr>
      </w:pPr>
      <w:bookmarkStart w:id="17" w:name="_Toc305340712"/>
      <w:r w:rsidRPr="00F00521">
        <w:rPr>
          <w:rFonts w:ascii="Helvetica" w:hAnsi="Helvetica"/>
        </w:rPr>
        <w:t>RESTful API</w:t>
      </w:r>
      <w:bookmarkEnd w:id="17"/>
    </w:p>
    <w:p w14:paraId="0F0EE6B2" w14:textId="77777777" w:rsidR="00F00521" w:rsidRPr="00F00521" w:rsidRDefault="00F00521" w:rsidP="00F00521">
      <w:pPr>
        <w:rPr>
          <w:rFonts w:ascii="Helvetica" w:hAnsi="Helvetica"/>
          <w:szCs w:val="20"/>
          <w:lang w:eastAsia="en-US"/>
        </w:rPr>
      </w:pPr>
      <w:r w:rsidRPr="00F00521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The RESTful API is located at:</w:t>
      </w:r>
    </w:p>
    <w:p w14:paraId="1B440839" w14:textId="24D71B18" w:rsidR="00F00521" w:rsidRPr="00F00521" w:rsidRDefault="00F00521" w:rsidP="00F0052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Helvetica" w:hAnsi="Helvetica" w:cs="Courier New"/>
          <w:color w:val="49D5A2"/>
          <w:szCs w:val="20"/>
          <w:lang w:eastAsia="en-US"/>
        </w:rPr>
      </w:pPr>
      <w:r w:rsidRPr="00F00521">
        <w:rPr>
          <w:rFonts w:ascii="Helvetica" w:hAnsi="Helvetica" w:cs="Courier New"/>
          <w:color w:val="49D5A2"/>
          <w:szCs w:val="20"/>
          <w:lang w:eastAsia="en-US"/>
        </w:rPr>
        <w:t>http://{aidr.qcri.org}/aidrdata/api</w:t>
      </w:r>
    </w:p>
    <w:p w14:paraId="3A9F136C" w14:textId="77777777" w:rsidR="00F00521" w:rsidRDefault="00F00521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F00521">
        <w:rPr>
          <w:rFonts w:ascii="Helvetica" w:hAnsi="Helvetica"/>
          <w:color w:val="333333"/>
          <w:sz w:val="21"/>
          <w:szCs w:val="21"/>
        </w:rPr>
        <w:t>It expects and returns JSON.</w:t>
      </w:r>
    </w:p>
    <w:p w14:paraId="4853C23E" w14:textId="39EAFD77" w:rsidR="00F00521" w:rsidRDefault="00F00521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Required to have </w:t>
      </w:r>
      <w:r w:rsidRPr="00F00521">
        <w:rPr>
          <w:rStyle w:val="Strong"/>
          <w:rFonts w:ascii="Helvetica" w:hAnsi="Helvetica"/>
          <w:color w:val="333333"/>
          <w:sz w:val="21"/>
          <w:szCs w:val="21"/>
        </w:rPr>
        <w:t>API-KEY</w:t>
      </w:r>
      <w:r w:rsidRPr="00F00521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F00521">
        <w:rPr>
          <w:rFonts w:ascii="Helvetica" w:hAnsi="Helvetica"/>
          <w:color w:val="333333"/>
          <w:sz w:val="21"/>
          <w:szCs w:val="21"/>
        </w:rPr>
        <w:t xml:space="preserve">to authenticate &amp; authorize the operation. </w:t>
      </w:r>
    </w:p>
    <w:p w14:paraId="504FA136" w14:textId="77777777" w:rsidR="00F00521" w:rsidRDefault="00F00521" w:rsidP="00F00521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753A17">
        <w:rPr>
          <w:rFonts w:ascii="Helvetica" w:hAnsi="Helvetica"/>
          <w:color w:val="333333"/>
          <w:sz w:val="21"/>
          <w:szCs w:val="21"/>
        </w:rPr>
        <w:t>The returned objects will have a</w:t>
      </w:r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53A17">
        <w:rPr>
          <w:rStyle w:val="Strong"/>
          <w:rFonts w:ascii="Helvetica" w:hAnsi="Helvetica"/>
          <w:color w:val="333333"/>
          <w:sz w:val="21"/>
          <w:szCs w:val="21"/>
        </w:rPr>
        <w:t>links</w:t>
      </w:r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53A17">
        <w:rPr>
          <w:rFonts w:ascii="Helvetica" w:hAnsi="Helvetica"/>
          <w:color w:val="333333"/>
          <w:sz w:val="21"/>
          <w:szCs w:val="21"/>
        </w:rPr>
        <w:t>and</w:t>
      </w:r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53A17">
        <w:rPr>
          <w:rStyle w:val="Strong"/>
          <w:rFonts w:ascii="Helvetica" w:hAnsi="Helvetica"/>
          <w:color w:val="333333"/>
          <w:sz w:val="21"/>
          <w:szCs w:val="21"/>
        </w:rPr>
        <w:t>link</w:t>
      </w:r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53A17">
        <w:rPr>
          <w:rFonts w:ascii="Helvetica" w:hAnsi="Helvetica"/>
          <w:color w:val="333333"/>
          <w:sz w:val="21"/>
          <w:szCs w:val="21"/>
        </w:rPr>
        <w:t>fields, not included in the model in order to su</w:t>
      </w:r>
      <w:r w:rsidRPr="00753A17">
        <w:rPr>
          <w:rFonts w:ascii="Helvetica" w:hAnsi="Helvetica"/>
          <w:color w:val="333333"/>
          <w:sz w:val="21"/>
          <w:szCs w:val="21"/>
        </w:rPr>
        <w:t>p</w:t>
      </w:r>
      <w:r w:rsidRPr="00753A17">
        <w:rPr>
          <w:rFonts w:ascii="Helvetica" w:hAnsi="Helvetica"/>
          <w:color w:val="333333"/>
          <w:sz w:val="21"/>
          <w:szCs w:val="21"/>
        </w:rPr>
        <w:t>port</w:t>
      </w:r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10" w:history="1">
        <w:r w:rsidRPr="00753A17">
          <w:rPr>
            <w:rStyle w:val="Hyperlink"/>
            <w:rFonts w:ascii="Helvetica" w:hAnsi="Helvetica"/>
            <w:color w:val="428BCA"/>
            <w:sz w:val="21"/>
            <w:szCs w:val="21"/>
          </w:rPr>
          <w:t>Hypermedia as the Engine of Application State</w:t>
        </w:r>
      </w:hyperlink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53A17">
        <w:rPr>
          <w:rFonts w:ascii="Helvetica" w:hAnsi="Helvetica"/>
          <w:color w:val="333333"/>
          <w:sz w:val="21"/>
          <w:szCs w:val="21"/>
        </w:rPr>
        <w:t>(also known as HATEOAS), so you can know which are the relations between objects.</w:t>
      </w:r>
    </w:p>
    <w:p w14:paraId="1B232000" w14:textId="77777777" w:rsidR="00AB2C36" w:rsidRDefault="00F00521" w:rsidP="00AB2C3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753A17">
        <w:rPr>
          <w:rFonts w:ascii="Helvetica" w:hAnsi="Helvetica"/>
          <w:color w:val="333333"/>
          <w:sz w:val="21"/>
          <w:szCs w:val="21"/>
        </w:rPr>
        <w:t>All objects will return a field</w:t>
      </w:r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53A17">
        <w:rPr>
          <w:rStyle w:val="Strong"/>
          <w:rFonts w:ascii="Helvetica" w:hAnsi="Helvetica"/>
          <w:color w:val="333333"/>
          <w:sz w:val="21"/>
          <w:szCs w:val="21"/>
        </w:rPr>
        <w:t>link</w:t>
      </w:r>
      <w:r w:rsidRPr="00753A17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753A17">
        <w:rPr>
          <w:rFonts w:ascii="Helvetica" w:hAnsi="Helvetica"/>
          <w:color w:val="333333"/>
          <w:sz w:val="21"/>
          <w:szCs w:val="21"/>
        </w:rPr>
        <w:t xml:space="preserve">which will be the absolute URL for that specific object within the API. </w:t>
      </w:r>
    </w:p>
    <w:p w14:paraId="14BF2B14" w14:textId="77777777" w:rsidR="00AB2C36" w:rsidRDefault="00F00521" w:rsidP="00AB2C3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AB2C36">
        <w:rPr>
          <w:rFonts w:ascii="Helvetica" w:hAnsi="Helvetica"/>
          <w:color w:val="333333"/>
          <w:sz w:val="21"/>
          <w:szCs w:val="21"/>
        </w:rPr>
        <w:t>If the object has some parents, you will find the relations in the</w:t>
      </w:r>
      <w:r w:rsidRPr="00AB2C36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B2C36">
        <w:rPr>
          <w:rStyle w:val="Strong"/>
          <w:rFonts w:ascii="Helvetica" w:hAnsi="Helvetica"/>
          <w:color w:val="333333"/>
          <w:sz w:val="21"/>
          <w:szCs w:val="21"/>
        </w:rPr>
        <w:t>links</w:t>
      </w:r>
      <w:r w:rsidRPr="00AB2C36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Pr="00AB2C36">
        <w:rPr>
          <w:rFonts w:ascii="Helvetica" w:hAnsi="Helvetica"/>
          <w:color w:val="333333"/>
          <w:sz w:val="21"/>
          <w:szCs w:val="21"/>
        </w:rPr>
        <w:t xml:space="preserve">list. </w:t>
      </w:r>
    </w:p>
    <w:p w14:paraId="4FB60675" w14:textId="721548D2" w:rsidR="00AB2C36" w:rsidRPr="00AB2C36" w:rsidRDefault="00AB2C36" w:rsidP="00AB2C3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AB2C36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The object link will have a tag </w:t>
      </w:r>
      <w:r w:rsidRPr="00AB2C36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eastAsia="en-US"/>
        </w:rPr>
        <w:t>rel</w:t>
      </w:r>
      <w:r w:rsidRPr="00AB2C36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 equal to </w:t>
      </w:r>
      <w:r w:rsidRPr="00AB2C36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eastAsia="en-US"/>
        </w:rPr>
        <w:t>self</w:t>
      </w:r>
      <w:r w:rsidRPr="00AB2C36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, while the parent objects will be tagged with </w:t>
      </w:r>
      <w:r w:rsidRPr="00AB2C36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eastAsia="en-US"/>
        </w:rPr>
        <w:t>parent</w:t>
      </w:r>
      <w:r w:rsidRPr="00AB2C36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. </w:t>
      </w:r>
    </w:p>
    <w:p w14:paraId="1248AFBB" w14:textId="46E7E2AC" w:rsidR="00AB2C36" w:rsidRPr="00AB2C36" w:rsidRDefault="00AB2C36" w:rsidP="00AB2C36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33" w:lineRule="atLeast"/>
        <w:rPr>
          <w:rFonts w:ascii="Helvetica" w:hAnsi="Helvetica"/>
          <w:color w:val="333333"/>
          <w:sz w:val="21"/>
          <w:szCs w:val="21"/>
        </w:rPr>
      </w:pPr>
      <w:r w:rsidRPr="00AB2C36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The </w:t>
      </w:r>
      <w:r w:rsidRPr="00AB2C36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eastAsia="en-US"/>
        </w:rPr>
        <w:t>title</w:t>
      </w:r>
      <w:r w:rsidRPr="00AB2C36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 field is used to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 specify the type of the object</w:t>
      </w:r>
      <w:r w:rsidRPr="00AB2C36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.</w:t>
      </w:r>
    </w:p>
    <w:p w14:paraId="264C41B0" w14:textId="77777777" w:rsidR="00F00521" w:rsidRPr="00F00521" w:rsidRDefault="00F00521" w:rsidP="00F00521">
      <w:pPr>
        <w:rPr>
          <w:rFonts w:ascii="Helvetica" w:hAnsi="Helvetica"/>
        </w:rPr>
      </w:pPr>
    </w:p>
    <w:p w14:paraId="7EB7002E" w14:textId="2E8FA20D" w:rsidR="002A7F51" w:rsidRDefault="00AB2C36" w:rsidP="00760DB3">
      <w:pPr>
        <w:pStyle w:val="Heading2"/>
        <w:rPr>
          <w:rFonts w:ascii="Helvetica" w:hAnsi="Helvetica"/>
        </w:rPr>
      </w:pPr>
      <w:bookmarkStart w:id="18" w:name="_Toc305340713"/>
      <w:r>
        <w:rPr>
          <w:rFonts w:ascii="Helvetica" w:hAnsi="Helvetica"/>
        </w:rPr>
        <w:t>Rate Limiting</w:t>
      </w:r>
      <w:bookmarkEnd w:id="18"/>
    </w:p>
    <w:p w14:paraId="50F73BD7" w14:textId="77777777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Rate Limiting has been enabled for all the API endpoints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.</w:t>
      </w:r>
    </w:p>
    <w:p w14:paraId="7D81A610" w14:textId="37BF9942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The rate limiting gives any user</w:t>
      </w:r>
    </w:p>
    <w:p w14:paraId="6B9FB08B" w14:textId="392430B3" w:rsidR="0047180B" w:rsidRPr="0047180B" w:rsidRDefault="0047180B" w:rsidP="0047180B">
      <w:pPr>
        <w:pStyle w:val="ListParagraph"/>
        <w:numPr>
          <w:ilvl w:val="0"/>
          <w:numId w:val="28"/>
        </w:numPr>
        <w:rPr>
          <w:rFonts w:ascii="Times" w:hAnsi="Times"/>
          <w:szCs w:val="20"/>
          <w:lang w:eastAsia="en-US"/>
        </w:rPr>
      </w:pP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in the headers the following values to throttle </w:t>
      </w:r>
      <w:r w:rsidR="00A0364C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user’s</w:t>
      </w:r>
      <w:r w:rsidRPr="0047180B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 xml:space="preserve"> requests without problems:</w:t>
      </w:r>
    </w:p>
    <w:p w14:paraId="2537A1EE" w14:textId="77777777" w:rsidR="0047180B" w:rsidRP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X-RateLimit-Limit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rate limit ceiling for that given request</w:t>
      </w:r>
    </w:p>
    <w:p w14:paraId="624BEF3E" w14:textId="77777777" w:rsidR="0047180B" w:rsidRP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X-RateLimit-Remaining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number of requests left for the 15 minute window</w:t>
      </w:r>
    </w:p>
    <w:p w14:paraId="1625F7D1" w14:textId="77777777" w:rsidR="0047180B" w:rsidRDefault="0047180B" w:rsidP="0047180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33" w:lineRule="atLeast"/>
        <w:rPr>
          <w:rFonts w:ascii="Helvetica" w:hAnsi="Helvetica"/>
          <w:color w:val="333333"/>
          <w:sz w:val="21"/>
          <w:szCs w:val="21"/>
          <w:lang w:eastAsia="en-US"/>
        </w:rPr>
      </w:pPr>
      <w:r w:rsidRPr="0047180B">
        <w:rPr>
          <w:rFonts w:ascii="Helvetica" w:hAnsi="Helvetica"/>
          <w:b/>
          <w:bCs/>
          <w:color w:val="333333"/>
          <w:sz w:val="21"/>
          <w:szCs w:val="21"/>
          <w:lang w:eastAsia="en-US"/>
        </w:rPr>
        <w:t>X-RateLimit-Reset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: the remaining window before the rate limit resets in UTC epoch s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e</w:t>
      </w:r>
      <w:r w:rsidRPr="0047180B">
        <w:rPr>
          <w:rFonts w:ascii="Helvetica" w:hAnsi="Helvetica"/>
          <w:color w:val="333333"/>
          <w:sz w:val="21"/>
          <w:szCs w:val="21"/>
          <w:lang w:eastAsia="en-US"/>
        </w:rPr>
        <w:t>conds</w:t>
      </w:r>
    </w:p>
    <w:p w14:paraId="511409C0" w14:textId="7590C0C3" w:rsidR="00A0364C" w:rsidRPr="00D72720" w:rsidRDefault="00A0364C" w:rsidP="00D72720">
      <w:pPr>
        <w:pStyle w:val="Heading2"/>
        <w:rPr>
          <w:rFonts w:ascii="Helvetica" w:hAnsi="Helvetica"/>
        </w:rPr>
      </w:pPr>
      <w:bookmarkStart w:id="19" w:name="_Toc305340714"/>
      <w:r>
        <w:rPr>
          <w:rFonts w:ascii="Helvetica" w:hAnsi="Helvetica"/>
        </w:rPr>
        <w:t>Operations</w:t>
      </w:r>
      <w:bookmarkEnd w:id="19"/>
    </w:p>
    <w:p w14:paraId="259BD30C" w14:textId="3E0D4C52" w:rsidR="00DE49CE" w:rsidRPr="00F00521" w:rsidRDefault="00DE49CE" w:rsidP="00DE49CE">
      <w:pPr>
        <w:rPr>
          <w:rFonts w:ascii="Helvetica" w:hAnsi="Helvetica"/>
          <w:szCs w:val="20"/>
          <w:lang w:eastAsia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delete, create, push will not be allowed. Only data searchm, get and list will be allowed via RESTful API.</w:t>
      </w:r>
    </w:p>
    <w:p w14:paraId="0DAB6B47" w14:textId="77777777" w:rsidR="0047180B" w:rsidRPr="0047180B" w:rsidRDefault="0047180B" w:rsidP="0047180B">
      <w:pPr>
        <w:pStyle w:val="ListParagraph"/>
        <w:rPr>
          <w:rFonts w:ascii="Times" w:hAnsi="Times"/>
          <w:szCs w:val="20"/>
          <w:lang w:eastAsia="en-US"/>
        </w:rPr>
      </w:pPr>
    </w:p>
    <w:p w14:paraId="101769E3" w14:textId="2F981930" w:rsidR="003E3CB3" w:rsidRDefault="00D72720" w:rsidP="00D72720">
      <w:pPr>
        <w:pStyle w:val="HTMLPreformatted"/>
        <w:shd w:val="clear" w:color="auto" w:fill="333333"/>
        <w:wordWrap w:val="0"/>
        <w:spacing w:before="150" w:after="150"/>
        <w:rPr>
          <w:rFonts w:ascii="Courier New" w:hAnsi="Courier New" w:cs="Courier New"/>
          <w:color w:val="49D5A2"/>
        </w:rPr>
      </w:pPr>
      <w:r>
        <w:rPr>
          <w:rFonts w:ascii="Courier New" w:hAnsi="Courier New" w:cs="Courier New"/>
          <w:color w:val="49D5A2"/>
        </w:rPr>
        <w:t xml:space="preserve">GET </w:t>
      </w:r>
      <w:hyperlink w:history="1">
        <w:r w:rsidR="00356AE5" w:rsidRPr="003B028D">
          <w:rPr>
            <w:rStyle w:val="Hyperlink"/>
            <w:rFonts w:ascii="Courier New" w:hAnsi="Courier New" w:cs="Courier New"/>
          </w:rPr>
          <w:t>http://{aidr.qcri.org}/aidrdata/api/{domain-object</w:t>
        </w:r>
      </w:hyperlink>
      <w:r w:rsidR="003E3CB3">
        <w:rPr>
          <w:rFonts w:ascii="Courier New" w:hAnsi="Courier New" w:cs="Courier New"/>
          <w:color w:val="49D5A2"/>
        </w:rPr>
        <w:t>}/{id}[?api_key=API-KEY]</w:t>
      </w:r>
    </w:p>
    <w:p w14:paraId="65D38C6A" w14:textId="5D5FF4B1" w:rsidR="00D72720" w:rsidRPr="00356AE5" w:rsidRDefault="00356AE5" w:rsidP="00356A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"/>
          <w:color w:val="49D5A2"/>
          <w:szCs w:val="20"/>
          <w:lang w:eastAsia="en-US"/>
        </w:rPr>
      </w:pPr>
      <w:r>
        <w:rPr>
          <w:rFonts w:ascii="Courier New" w:hAnsi="Courier New" w:cs="Courier"/>
          <w:color w:val="49D5A2"/>
          <w:szCs w:val="20"/>
          <w:lang w:eastAsia="en-US"/>
        </w:rPr>
        <w:t xml:space="preserve">GET </w:t>
      </w:r>
      <w:hyperlink w:history="1">
        <w:r w:rsidRPr="003B028D">
          <w:rPr>
            <w:rStyle w:val="Hyperlink"/>
            <w:rFonts w:ascii="Courier New" w:hAnsi="Courier New" w:cs="Courier"/>
            <w:szCs w:val="20"/>
            <w:lang w:eastAsia="en-US"/>
          </w:rPr>
          <w:t>http://{aidr.qcri.org}/aidrdata/api/{domain-object|id}[?domain-object-field=val</w:t>
        </w:r>
      </w:hyperlink>
      <w:r w:rsidRPr="00356AE5">
        <w:rPr>
          <w:rFonts w:ascii="Courier New" w:hAnsi="Courier New" w:cs="Courier"/>
          <w:color w:val="49D5A2"/>
          <w:szCs w:val="20"/>
          <w:lang w:eastAsia="en-US"/>
        </w:rPr>
        <w:t>ue</w:t>
      </w:r>
      <w:r>
        <w:rPr>
          <w:rFonts w:ascii="Courier New" w:hAnsi="Courier New" w:cs="Courier"/>
          <w:color w:val="49D5A2"/>
          <w:szCs w:val="20"/>
          <w:lang w:eastAsia="en-US"/>
        </w:rPr>
        <w:t>&amp;</w:t>
      </w:r>
      <w:r>
        <w:rPr>
          <w:rFonts w:ascii="Courier New" w:hAnsi="Courier New" w:cs="Courier New"/>
          <w:color w:val="49D5A2"/>
        </w:rPr>
        <w:t>api_key=API-KEY</w:t>
      </w:r>
    </w:p>
    <w:p w14:paraId="1C2EF296" w14:textId="77777777" w:rsidR="00356AE5" w:rsidRPr="00356AE5" w:rsidRDefault="00356AE5" w:rsidP="00356AE5">
      <w:pPr>
        <w:rPr>
          <w:rFonts w:ascii="Times" w:hAnsi="Times"/>
          <w:szCs w:val="20"/>
          <w:lang w:eastAsia="en-US"/>
        </w:rPr>
      </w:pPr>
      <w:r w:rsidRPr="00356AE5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Multiple fields can be used separated by the </w:t>
      </w:r>
      <w:r w:rsidRPr="00356AE5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eastAsia="en-US"/>
        </w:rPr>
        <w:t>&amp;</w:t>
      </w:r>
      <w:r w:rsidRPr="00356AE5">
        <w:rPr>
          <w:rFonts w:ascii="Helvetica" w:hAnsi="Helvetica"/>
          <w:color w:val="333333"/>
          <w:sz w:val="21"/>
          <w:szCs w:val="21"/>
          <w:shd w:val="clear" w:color="auto" w:fill="FFFFFF"/>
          <w:lang w:eastAsia="en-US"/>
        </w:rPr>
        <w:t> symbol:</w:t>
      </w:r>
    </w:p>
    <w:p w14:paraId="75EE1D74" w14:textId="08D12331" w:rsidR="00356AE5" w:rsidRPr="00356AE5" w:rsidRDefault="00356AE5" w:rsidP="00356AE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"/>
          <w:color w:val="49D5A2"/>
          <w:szCs w:val="20"/>
          <w:lang w:eastAsia="en-US"/>
        </w:rPr>
      </w:pPr>
      <w:r>
        <w:rPr>
          <w:rFonts w:ascii="Courier New" w:hAnsi="Courier New" w:cs="Courier"/>
          <w:color w:val="49D5A2"/>
          <w:szCs w:val="20"/>
          <w:lang w:eastAsia="en-US"/>
        </w:rPr>
        <w:t>GET http://{aidr.qcri.org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}</w:t>
      </w:r>
      <w:r>
        <w:rPr>
          <w:rFonts w:ascii="Courier New" w:hAnsi="Courier New" w:cs="Courier"/>
          <w:color w:val="49D5A2"/>
          <w:szCs w:val="20"/>
          <w:lang w:eastAsia="en-US"/>
        </w:rPr>
        <w:t>/aidrdata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/api/{domain-object</w:t>
      </w:r>
      <w:r>
        <w:rPr>
          <w:rFonts w:ascii="Courier New" w:hAnsi="Courier New" w:cs="Courier"/>
          <w:color w:val="49D5A2"/>
          <w:szCs w:val="20"/>
          <w:lang w:eastAsia="en-US"/>
        </w:rPr>
        <w:t>|id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}[?field1=value&amp;field2=value2</w:t>
      </w:r>
      <w:r>
        <w:rPr>
          <w:rFonts w:ascii="Courier New" w:hAnsi="Courier New" w:cs="Courier New"/>
          <w:color w:val="49D5A2"/>
        </w:rPr>
        <w:t>&amp;api_key=API-KEY</w:t>
      </w:r>
      <w:r w:rsidRPr="00356AE5">
        <w:rPr>
          <w:rFonts w:ascii="Courier New" w:hAnsi="Courier New" w:cs="Courier"/>
          <w:color w:val="49D5A2"/>
          <w:szCs w:val="20"/>
          <w:lang w:eastAsia="en-US"/>
        </w:rPr>
        <w:t>]</w:t>
      </w:r>
    </w:p>
    <w:p w14:paraId="501D16FE" w14:textId="77777777" w:rsidR="00356AE5" w:rsidRDefault="00356AE5" w:rsidP="00D72720"/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F0052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3BCA6AD7" w:rsidR="00C9211D" w:rsidRPr="00F00521" w:rsidRDefault="00356AE5" w:rsidP="00356AE5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API-KEY must be provided</w:t>
            </w:r>
          </w:p>
        </w:tc>
        <w:tc>
          <w:tcPr>
            <w:tcW w:w="1080" w:type="dxa"/>
          </w:tcPr>
          <w:p w14:paraId="19AB9D27" w14:textId="77777777" w:rsidR="002A7F51" w:rsidRPr="00F00521" w:rsidRDefault="002A7F51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7B88DC0" w14:textId="77777777" w:rsidR="002A7F51" w:rsidRPr="00F00521" w:rsidRDefault="008E4E56" w:rsidP="00793B0B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37E4B65B" w:rsidR="00356AE5" w:rsidRPr="00356AE5" w:rsidRDefault="00356AE5" w:rsidP="007B2560">
            <w:pPr>
              <w:pStyle w:val="CellBase"/>
              <w:rPr>
                <w:rFonts w:ascii="Helvetica" w:hAnsi="Helvetica"/>
              </w:rPr>
            </w:pPr>
            <w:r w:rsidRPr="00356AE5">
              <w:rPr>
                <w:rFonts w:ascii="Helvetica" w:hAnsi="Helvetica"/>
              </w:rPr>
              <w:t>If the search does not find anything, the server will return an empty JSON list []</w:t>
            </w: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054D653" w14:textId="77777777" w:rsidR="00166C1A" w:rsidRPr="00166C1A" w:rsidRDefault="00166C1A" w:rsidP="00166C1A">
            <w:pPr>
              <w:rPr>
                <w:rFonts w:ascii="Times" w:hAnsi="Times"/>
                <w:szCs w:val="20"/>
                <w:lang w:eastAsia="en-US"/>
              </w:rPr>
            </w:pPr>
            <w:r w:rsidRPr="00166C1A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eastAsia="en-US"/>
              </w:rPr>
              <w:t>If an error occurs, the action will return a JSON object like this:</w:t>
            </w:r>
          </w:p>
          <w:p w14:paraId="59C00C23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>{</w:t>
            </w:r>
          </w:p>
          <w:p w14:paraId="379E8317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"status": "failed",</w:t>
            </w:r>
          </w:p>
          <w:p w14:paraId="5717E42B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"action": "POST",</w:t>
            </w:r>
          </w:p>
          <w:p w14:paraId="4A992528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"target": "collection",</w:t>
            </w:r>
          </w:p>
          <w:p w14:paraId="703339B5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"exception_msg": "type object 'collection' has no attribute 'short_ame'",</w:t>
            </w:r>
          </w:p>
          <w:p w14:paraId="7839CE36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"status_code": 415,</w:t>
            </w:r>
          </w:p>
          <w:p w14:paraId="5CA8D863" w14:textId="77777777" w:rsidR="00166C1A" w:rsidRPr="00166C1A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 xml:space="preserve">    "exception_cls": "AttributeError"</w:t>
            </w:r>
          </w:p>
          <w:p w14:paraId="13365EE4" w14:textId="54824806" w:rsidR="00356AE5" w:rsidRPr="00F00521" w:rsidRDefault="00166C1A" w:rsidP="00166C1A">
            <w:pPr>
              <w:pStyle w:val="CellBase"/>
              <w:rPr>
                <w:rFonts w:ascii="Helvetica" w:hAnsi="Helvetica"/>
                <w:b/>
              </w:rPr>
            </w:pPr>
            <w:r w:rsidRPr="00166C1A">
              <w:rPr>
                <w:rFonts w:ascii="Helvetica" w:hAnsi="Helvetica"/>
                <w:b/>
              </w:rPr>
              <w:t>}</w:t>
            </w: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47A91B5A" w:rsidR="00166C1A" w:rsidRPr="00166C1A" w:rsidRDefault="00166C1A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Delete, create, push request should be rejected and, proper message should be sent.</w:t>
            </w: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4A8B955A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3FC10DC8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F00521" w:rsidRDefault="00552E8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0171D653" w14:textId="77777777" w:rsidR="00D52620" w:rsidRPr="00F00521" w:rsidRDefault="00D52620" w:rsidP="00D52620">
      <w:pPr>
        <w:rPr>
          <w:rFonts w:ascii="Helvetica" w:hAnsi="Helvetica"/>
        </w:rPr>
      </w:pPr>
    </w:p>
    <w:p w14:paraId="2EFCBA6A" w14:textId="040DA499" w:rsidR="00D37926" w:rsidRDefault="001443A5" w:rsidP="00760DB3">
      <w:pPr>
        <w:pStyle w:val="Heading2"/>
        <w:rPr>
          <w:rFonts w:ascii="Helvetica" w:hAnsi="Helvetica"/>
        </w:rPr>
      </w:pPr>
      <w:bookmarkStart w:id="20" w:name="_Toc305340715"/>
      <w:r>
        <w:rPr>
          <w:rFonts w:ascii="Helvetica" w:hAnsi="Helvetica"/>
        </w:rPr>
        <w:t>Domain Model</w:t>
      </w:r>
      <w:bookmarkEnd w:id="20"/>
    </w:p>
    <w:p w14:paraId="30883852" w14:textId="3307EEF9" w:rsidR="004A33AA" w:rsidRDefault="001443A5" w:rsidP="006F3676">
      <w:r>
        <w:t xml:space="preserve">aidr-data will have the </w:t>
      </w:r>
      <w:r w:rsidR="003F6C1F">
        <w:t>below</w:t>
      </w:r>
      <w:r>
        <w:t xml:space="preserve"> domain objects :</w:t>
      </w:r>
    </w:p>
    <w:p w14:paraId="540B7539" w14:textId="77777777" w:rsidR="006F3676" w:rsidRDefault="006F3676" w:rsidP="006F3676"/>
    <w:p w14:paraId="569CEF36" w14:textId="3D6C7FB1" w:rsidR="006F3676" w:rsidRDefault="006F3676" w:rsidP="006F3676">
      <w:pPr>
        <w:pStyle w:val="ListParagraph"/>
        <w:numPr>
          <w:ilvl w:val="0"/>
          <w:numId w:val="30"/>
        </w:numPr>
      </w:pPr>
      <w:r>
        <w:t>Collection</w:t>
      </w:r>
    </w:p>
    <w:p w14:paraId="19C4022B" w14:textId="05FD27A0" w:rsidR="006F3676" w:rsidRDefault="006F3676" w:rsidP="006F3676">
      <w:pPr>
        <w:pStyle w:val="ListParagraph"/>
        <w:numPr>
          <w:ilvl w:val="0"/>
          <w:numId w:val="30"/>
        </w:numPr>
      </w:pPr>
      <w:r>
        <w:t>Collection_log</w:t>
      </w:r>
    </w:p>
    <w:p w14:paraId="6C1BEA6C" w14:textId="1C63C46C" w:rsidR="006F3676" w:rsidRDefault="006F3676" w:rsidP="006F3676">
      <w:pPr>
        <w:pStyle w:val="ListParagraph"/>
        <w:numPr>
          <w:ilvl w:val="0"/>
          <w:numId w:val="30"/>
        </w:numPr>
      </w:pPr>
      <w:r>
        <w:t>Collection_summery_history</w:t>
      </w:r>
    </w:p>
    <w:p w14:paraId="38F14EAB" w14:textId="3A7335F5" w:rsidR="006F3676" w:rsidRDefault="006F3676" w:rsidP="006F3676">
      <w:pPr>
        <w:pStyle w:val="ListParagraph"/>
        <w:numPr>
          <w:ilvl w:val="0"/>
          <w:numId w:val="30"/>
        </w:numPr>
      </w:pPr>
      <w:r>
        <w:t>users</w:t>
      </w:r>
    </w:p>
    <w:p w14:paraId="5BE5D84D" w14:textId="52723C2E" w:rsidR="006F3676" w:rsidRDefault="006F3676" w:rsidP="006F3676">
      <w:pPr>
        <w:pStyle w:val="ListParagraph"/>
        <w:numPr>
          <w:ilvl w:val="0"/>
          <w:numId w:val="30"/>
        </w:numPr>
      </w:pPr>
      <w:r>
        <w:t>crisis</w:t>
      </w:r>
    </w:p>
    <w:p w14:paraId="037B81DD" w14:textId="3B77C0D5" w:rsidR="006F3676" w:rsidRDefault="006F3676" w:rsidP="006F3676">
      <w:pPr>
        <w:pStyle w:val="ListParagraph"/>
        <w:numPr>
          <w:ilvl w:val="0"/>
          <w:numId w:val="30"/>
        </w:numPr>
      </w:pPr>
      <w:r>
        <w:t>document_nominal_label</w:t>
      </w:r>
    </w:p>
    <w:p w14:paraId="6F697343" w14:textId="7AFA7464" w:rsidR="006F3676" w:rsidRDefault="006F3676" w:rsidP="006F3676">
      <w:pPr>
        <w:pStyle w:val="ListParagraph"/>
        <w:numPr>
          <w:ilvl w:val="0"/>
          <w:numId w:val="30"/>
        </w:numPr>
      </w:pPr>
      <w:r>
        <w:t>task_answer</w:t>
      </w:r>
    </w:p>
    <w:p w14:paraId="7C2D9001" w14:textId="75500E3F" w:rsidR="006F3676" w:rsidRDefault="006F3676" w:rsidP="006F3676">
      <w:pPr>
        <w:pStyle w:val="ListParagraph"/>
        <w:numPr>
          <w:ilvl w:val="0"/>
          <w:numId w:val="30"/>
        </w:numPr>
      </w:pPr>
      <w:r>
        <w:t>model_family</w:t>
      </w:r>
    </w:p>
    <w:p w14:paraId="33CCF68B" w14:textId="7D59150D" w:rsidR="003F6C1F" w:rsidRDefault="003F6C1F" w:rsidP="006F3676">
      <w:pPr>
        <w:pStyle w:val="ListParagraph"/>
        <w:numPr>
          <w:ilvl w:val="0"/>
          <w:numId w:val="30"/>
        </w:numPr>
      </w:pPr>
      <w:r>
        <w:t>model</w:t>
      </w:r>
    </w:p>
    <w:p w14:paraId="591B09F0" w14:textId="5D897DE5" w:rsidR="003F6C1F" w:rsidRDefault="003F6C1F" w:rsidP="006F3676">
      <w:pPr>
        <w:pStyle w:val="ListParagraph"/>
        <w:numPr>
          <w:ilvl w:val="0"/>
          <w:numId w:val="30"/>
        </w:numPr>
      </w:pPr>
      <w:r>
        <w:t>model_nominal_label</w:t>
      </w:r>
    </w:p>
    <w:p w14:paraId="5D91CCD9" w14:textId="77777777" w:rsidR="006F3676" w:rsidRPr="006F3676" w:rsidRDefault="006F3676" w:rsidP="006F3676"/>
    <w:p w14:paraId="74E56406" w14:textId="3307B43E" w:rsidR="004A33AA" w:rsidRPr="00F00521" w:rsidRDefault="00A13B25" w:rsidP="004A33AA">
      <w:pPr>
        <w:rPr>
          <w:rFonts w:ascii="Helvetica" w:hAnsi="Helvetica"/>
        </w:rPr>
      </w:pPr>
      <w:r>
        <w:rPr>
          <w:rFonts w:ascii="Helvetica" w:hAnsi="Helvetica"/>
        </w:rPr>
        <w:t>Any associated or child table(s) or attribute(s) should rendered as needed.</w:t>
      </w:r>
    </w:p>
    <w:p w14:paraId="07696CCD" w14:textId="1B34739B" w:rsidR="004A33AA" w:rsidRPr="00F00521" w:rsidRDefault="004A33AA" w:rsidP="00D37926">
      <w:pPr>
        <w:rPr>
          <w:rFonts w:ascii="Helvetica" w:hAnsi="Helvetica"/>
        </w:rPr>
      </w:pPr>
    </w:p>
    <w:p w14:paraId="727FA1BA" w14:textId="77777777" w:rsidR="00D8266D" w:rsidRPr="00F00521" w:rsidRDefault="00D8266D" w:rsidP="00760DB3">
      <w:pPr>
        <w:pStyle w:val="Heading2"/>
        <w:rPr>
          <w:rFonts w:ascii="Helvetica" w:hAnsi="Helvetica"/>
        </w:rPr>
      </w:pPr>
      <w:bookmarkStart w:id="21" w:name="_Toc305340716"/>
      <w:r w:rsidRPr="00F00521">
        <w:rPr>
          <w:rFonts w:ascii="Helvetica" w:hAnsi="Helvetica"/>
        </w:rPr>
        <w:t>Non-functional</w:t>
      </w:r>
      <w:bookmarkEnd w:id="21"/>
    </w:p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22" w:name="_Toc305340717"/>
      <w:r w:rsidRPr="00F00521">
        <w:rPr>
          <w:rFonts w:ascii="Helvetica" w:hAnsi="Helvetica"/>
        </w:rPr>
        <w:t>Security</w:t>
      </w:r>
      <w:bookmarkEnd w:id="22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330E0581" w:rsidR="000D5534" w:rsidRPr="00994735" w:rsidRDefault="00994735" w:rsidP="00793B0B">
            <w:pPr>
              <w:pStyle w:val="CellBase"/>
              <w:rPr>
                <w:rFonts w:ascii="Helvetica" w:hAnsi="Helvetica"/>
                <w:i/>
              </w:rPr>
            </w:pPr>
            <w:r w:rsidRPr="00994735">
              <w:rPr>
                <w:rFonts w:ascii="Helvetica" w:hAnsi="Helvetica"/>
                <w:i/>
              </w:rPr>
              <w:t>api-key per user</w:t>
            </w: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23" w:name="_Toc305340718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23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24" w:name="_Toc305340719"/>
      <w:r w:rsidRPr="00F00521">
        <w:rPr>
          <w:rFonts w:ascii="Helvetica" w:hAnsi="Helvetica"/>
        </w:rPr>
        <w:t>Issues/Questions</w:t>
      </w:r>
      <w:bookmarkEnd w:id="2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25" w:name="_Toc305340720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25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5C00DF05" w:rsidR="004F6826" w:rsidRPr="00F00521" w:rsidRDefault="00C33419" w:rsidP="005257A4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10/01/2015</w:t>
            </w:r>
            <w:bookmarkStart w:id="26" w:name="_GoBack"/>
            <w:bookmarkEnd w:id="26"/>
          </w:p>
        </w:tc>
        <w:tc>
          <w:tcPr>
            <w:tcW w:w="7776" w:type="dxa"/>
          </w:tcPr>
          <w:p w14:paraId="524D2BD1" w14:textId="19F1F738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Initial draft.</w:t>
            </w: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11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6F3676" w:rsidRDefault="006F3676">
      <w:r>
        <w:separator/>
      </w:r>
    </w:p>
  </w:endnote>
  <w:endnote w:type="continuationSeparator" w:id="0">
    <w:p w14:paraId="52FA21BA" w14:textId="77777777" w:rsidR="006F3676" w:rsidRDefault="006F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6F3676" w:rsidRPr="007B589E" w:rsidRDefault="006F3676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33419">
      <w:rPr>
        <w:noProof/>
      </w:rPr>
      <w:t>8</w:t>
    </w:r>
    <w:r>
      <w:fldChar w:fldCharType="end"/>
    </w:r>
    <w:r>
      <w:t xml:space="preserve"> of </w:t>
    </w:r>
    <w:fldSimple w:instr=" SECTIONPAGES ">
      <w:r w:rsidR="00C33419">
        <w:rPr>
          <w:noProof/>
        </w:rPr>
        <w:t>8</w:t>
      </w:r>
    </w:fldSimple>
  </w:p>
  <w:p w14:paraId="1A4E6633" w14:textId="77777777" w:rsidR="006F3676" w:rsidRDefault="006F3676" w:rsidP="004E4C2D">
    <w:pPr>
      <w:pStyle w:val="Footer"/>
      <w:ind w:hanging="900"/>
    </w:pPr>
  </w:p>
  <w:p w14:paraId="4CB37909" w14:textId="77777777" w:rsidR="006F3676" w:rsidRPr="007B589E" w:rsidRDefault="006F3676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6F3676" w:rsidRDefault="006F3676">
      <w:r>
        <w:separator/>
      </w:r>
    </w:p>
  </w:footnote>
  <w:footnote w:type="continuationSeparator" w:id="0">
    <w:p w14:paraId="0ED27F5B" w14:textId="77777777" w:rsidR="006F3676" w:rsidRDefault="006F3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22"/>
  </w:num>
  <w:num w:numId="6">
    <w:abstractNumId w:val="12"/>
  </w:num>
  <w:num w:numId="7">
    <w:abstractNumId w:val="5"/>
  </w:num>
  <w:num w:numId="8">
    <w:abstractNumId w:val="14"/>
  </w:num>
  <w:num w:numId="9">
    <w:abstractNumId w:val="9"/>
  </w:num>
  <w:num w:numId="10">
    <w:abstractNumId w:val="29"/>
  </w:num>
  <w:num w:numId="11">
    <w:abstractNumId w:val="26"/>
  </w:num>
  <w:num w:numId="12">
    <w:abstractNumId w:val="8"/>
  </w:num>
  <w:num w:numId="13">
    <w:abstractNumId w:val="24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5"/>
  </w:num>
  <w:num w:numId="17">
    <w:abstractNumId w:val="16"/>
  </w:num>
  <w:num w:numId="18">
    <w:abstractNumId w:val="0"/>
  </w:num>
  <w:num w:numId="19">
    <w:abstractNumId w:val="11"/>
  </w:num>
  <w:num w:numId="20">
    <w:abstractNumId w:val="13"/>
  </w:num>
  <w:num w:numId="21">
    <w:abstractNumId w:val="28"/>
  </w:num>
  <w:num w:numId="22">
    <w:abstractNumId w:val="7"/>
  </w:num>
  <w:num w:numId="23">
    <w:abstractNumId w:val="10"/>
  </w:num>
  <w:num w:numId="24">
    <w:abstractNumId w:val="18"/>
  </w:num>
  <w:num w:numId="25">
    <w:abstractNumId w:val="19"/>
  </w:num>
  <w:num w:numId="26">
    <w:abstractNumId w:val="2"/>
  </w:num>
  <w:num w:numId="27">
    <w:abstractNumId w:val="6"/>
  </w:num>
  <w:num w:numId="28">
    <w:abstractNumId w:val="21"/>
  </w:num>
  <w:num w:numId="29">
    <w:abstractNumId w:val="20"/>
  </w:num>
  <w:num w:numId="3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F2F8D"/>
    <w:rsid w:val="001025FC"/>
    <w:rsid w:val="00104567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5B81"/>
    <w:rsid w:val="00166C1A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180B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3676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2C36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368B"/>
    <w:rsid w:val="00D22BF1"/>
    <w:rsid w:val="00D22F00"/>
    <w:rsid w:val="00D32E1D"/>
    <w:rsid w:val="00D3468C"/>
    <w:rsid w:val="00D37926"/>
    <w:rsid w:val="00D445C0"/>
    <w:rsid w:val="00D51F6C"/>
    <w:rsid w:val="00D52620"/>
    <w:rsid w:val="00D64702"/>
    <w:rsid w:val="00D6603A"/>
    <w:rsid w:val="00D72720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49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dr-dev.qcri.org/AIDRFetchManager/" TargetMode="External"/><Relationship Id="rId10" Type="http://schemas.openxmlformats.org/officeDocument/2006/relationships/hyperlink" Target="http://en.wikipedia.org/wiki/HATEO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756E-2415-924D-8B00-379B732A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181</TotalTime>
  <Pages>8</Pages>
  <Words>1033</Words>
  <Characters>5889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6909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14</cp:revision>
  <cp:lastPrinted>2014-06-09T20:30:00Z</cp:lastPrinted>
  <dcterms:created xsi:type="dcterms:W3CDTF">2015-09-30T10:59:00Z</dcterms:created>
  <dcterms:modified xsi:type="dcterms:W3CDTF">2015-10-01T14:43:00Z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