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37E9C92E" w:rsidR="001C6A31" w:rsidRPr="00E20073" w:rsidRDefault="00D72FEA" w:rsidP="00DF4B25">
      <w:pPr>
        <w:pStyle w:val="Title1"/>
      </w:pPr>
      <w:r>
        <w:t>Skybox</w:t>
      </w:r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5CDA7969" w:rsidR="005F3916" w:rsidRPr="006B43BF" w:rsidRDefault="00C92710" w:rsidP="00C92710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Skybox</w:t>
            </w:r>
            <w:r w:rsidR="00EC0EFA">
              <w:rPr>
                <w:color w:val="000000"/>
              </w:rPr>
              <w:t xml:space="preserve">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1EB1BD3B" w14:textId="01300FA2" w:rsidR="002573A9" w:rsidRPr="002573A9" w:rsidRDefault="002573A9" w:rsidP="00FF0820">
      <w:pPr>
        <w:rPr>
          <w:rFonts w:ascii="Times" w:hAnsi="Times"/>
          <w:szCs w:val="20"/>
          <w:lang w:eastAsia="en-US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Skybox will provide satellite imagery in the Guyana rainforest, Rupununi and</w:t>
      </w:r>
      <w:r w:rsidR="00FF0820">
        <w:rPr>
          <w:rFonts w:ascii="Arial" w:hAnsi="Arial" w:cs="Arial"/>
          <w:color w:val="000000"/>
          <w:sz w:val="23"/>
          <w:szCs w:val="23"/>
          <w:lang w:eastAsia="en-US"/>
        </w:rPr>
        <w:t xml:space="preserve"> middle/uppper Mazaruni regions about 9-10 months. During the period, MicroMappers will fetch these imag</w:t>
      </w:r>
      <w:r w:rsidR="00FF0820">
        <w:rPr>
          <w:rFonts w:ascii="Arial" w:hAnsi="Arial" w:cs="Arial"/>
          <w:color w:val="000000"/>
          <w:sz w:val="23"/>
          <w:szCs w:val="23"/>
          <w:lang w:eastAsia="en-US"/>
        </w:rPr>
        <w:t>e</w:t>
      </w:r>
      <w:r w:rsidR="00FF0820">
        <w:rPr>
          <w:rFonts w:ascii="Arial" w:hAnsi="Arial" w:cs="Arial"/>
          <w:color w:val="000000"/>
          <w:sz w:val="23"/>
          <w:szCs w:val="23"/>
          <w:lang w:eastAsia="en-US"/>
        </w:rPr>
        <w:t>ry to customized aerial clicker. Then, digital volunteers will identify all mining activities inclu</w:t>
      </w:r>
      <w:r w:rsidR="00FF0820">
        <w:rPr>
          <w:rFonts w:ascii="Arial" w:hAnsi="Arial" w:cs="Arial"/>
          <w:color w:val="000000"/>
          <w:sz w:val="23"/>
          <w:szCs w:val="23"/>
          <w:lang w:eastAsia="en-US"/>
        </w:rPr>
        <w:t>d</w:t>
      </w:r>
      <w:r w:rsidR="00FF0820">
        <w:rPr>
          <w:rFonts w:ascii="Arial" w:hAnsi="Arial" w:cs="Arial"/>
          <w:color w:val="000000"/>
          <w:sz w:val="23"/>
          <w:szCs w:val="23"/>
          <w:lang w:eastAsia="en-US"/>
        </w:rPr>
        <w:t>ing illegal mining that is causing rapid deforestation, sedimentation and contamination.</w:t>
      </w:r>
    </w:p>
    <w:p w14:paraId="23B5393C" w14:textId="77777777" w:rsidR="002573A9" w:rsidRPr="002573A9" w:rsidRDefault="002573A9" w:rsidP="002573A9">
      <w:pPr>
        <w:rPr>
          <w:rFonts w:ascii="Times" w:hAnsi="Times"/>
          <w:szCs w:val="20"/>
          <w:lang w:eastAsia="en-US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2BD46B4E" w:rsidR="007B79C5" w:rsidRPr="00E20073" w:rsidRDefault="00FF0820" w:rsidP="00C54C74">
            <w:pPr>
              <w:pStyle w:val="CellBase"/>
              <w:jc w:val="center"/>
            </w:pPr>
            <w:r>
              <w:t>26/01/2015</w:t>
            </w: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30028079" w:rsidR="007B79C5" w:rsidRPr="006B43BF" w:rsidRDefault="006563F0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669B9102" w14:textId="7E06B917" w:rsidR="00AA63AC" w:rsidRDefault="0025289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Ji Lucas</w:t>
            </w:r>
          </w:p>
          <w:p w14:paraId="7916E2C6" w14:textId="77777777" w:rsidR="004F56BC" w:rsidRDefault="004F56B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Patrick</w:t>
            </w:r>
          </w:p>
          <w:p w14:paraId="34F3E5CF" w14:textId="62F7AE99" w:rsidR="004F56BC" w:rsidRPr="00E20073" w:rsidRDefault="004F56B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Heather</w:t>
            </w:r>
          </w:p>
        </w:tc>
        <w:tc>
          <w:tcPr>
            <w:tcW w:w="2422" w:type="pct"/>
            <w:shd w:val="clear" w:color="auto" w:fill="auto"/>
          </w:tcPr>
          <w:p w14:paraId="0BC3F9F0" w14:textId="77777777" w:rsidR="006563F0" w:rsidRPr="00E20073" w:rsidRDefault="006563F0" w:rsidP="004B1843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5A75B2C4" w14:textId="77777777" w:rsidR="0048596C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48596C">
        <w:rPr>
          <w:noProof/>
        </w:rPr>
        <w:t>1. Introduction</w:t>
      </w:r>
      <w:r w:rsidR="0048596C">
        <w:rPr>
          <w:noProof/>
        </w:rPr>
        <w:tab/>
      </w:r>
      <w:r w:rsidR="0048596C">
        <w:rPr>
          <w:noProof/>
        </w:rPr>
        <w:fldChar w:fldCharType="begin"/>
      </w:r>
      <w:r w:rsidR="0048596C">
        <w:rPr>
          <w:noProof/>
        </w:rPr>
        <w:instrText xml:space="preserve"> PAGEREF _Toc283894643 \h </w:instrText>
      </w:r>
      <w:r w:rsidR="0048596C">
        <w:rPr>
          <w:noProof/>
        </w:rPr>
      </w:r>
      <w:r w:rsidR="0048596C">
        <w:rPr>
          <w:noProof/>
        </w:rPr>
        <w:fldChar w:fldCharType="separate"/>
      </w:r>
      <w:r w:rsidR="0048596C">
        <w:rPr>
          <w:noProof/>
        </w:rPr>
        <w:t>4</w:t>
      </w:r>
      <w:r w:rsidR="0048596C">
        <w:rPr>
          <w:noProof/>
        </w:rPr>
        <w:fldChar w:fldCharType="end"/>
      </w:r>
    </w:p>
    <w:p w14:paraId="70580090" w14:textId="77777777" w:rsidR="0048596C" w:rsidRDefault="0048596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1A7BB6" w14:textId="77777777" w:rsidR="0048596C" w:rsidRDefault="0048596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08E86F" w14:textId="77777777" w:rsidR="0048596C" w:rsidRDefault="0048596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9B2C7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C6EEF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89D5D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D9F11F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40129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D6600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EDB40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9E0A81" w14:textId="77777777" w:rsidR="0048596C" w:rsidRDefault="0048596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5D233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5DD87A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5.1.1. Database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6942B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5.1.2. 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AEF2EA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Application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A9C4D0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Architect &amp;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F0362D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Application Layer Deign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5B5BA6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D7E086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5.2.4.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CD39C3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5.2.5. Data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2DD9D1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5.2.6.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09D0A9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Client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6C3E7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E64CF6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233D40" w14:textId="77777777" w:rsidR="0048596C" w:rsidRDefault="0048596C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F1AFD2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F2D087" w14:textId="77777777" w:rsidR="0048596C" w:rsidRDefault="0048596C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6783A" w14:textId="77777777" w:rsidR="0048596C" w:rsidRDefault="0048596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AF10DB" w14:textId="77777777" w:rsidR="0048596C" w:rsidRDefault="0048596C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_Toc283894672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07038E31" w:rsidR="00C73EBC" w:rsidRPr="00E20073" w:rsidRDefault="00E03EC0" w:rsidP="008F4A83">
      <w:pPr>
        <w:pStyle w:val="Title0"/>
        <w:jc w:val="center"/>
      </w:pPr>
      <w:r w:rsidRPr="00E20073">
        <w:br w:type="page"/>
      </w:r>
      <w:r w:rsidR="00177B3A">
        <w:fldChar w:fldCharType="begin"/>
      </w:r>
      <w:r w:rsidR="00177B3A">
        <w:instrText xml:space="preserve"> TITLE  \* MERGEFORMAT </w:instrText>
      </w:r>
      <w:r w:rsidR="00177B3A">
        <w:fldChar w:fldCharType="separate"/>
      </w:r>
      <w:r w:rsidR="004B1843">
        <w:t>Skybox</w:t>
      </w:r>
      <w:r w:rsidR="007430E4">
        <w:t xml:space="preserve"> </w:t>
      </w:r>
      <w:r w:rsidR="00177B3A">
        <w:fldChar w:fldCharType="end"/>
      </w:r>
    </w:p>
    <w:p w14:paraId="2159CE86" w14:textId="77777777" w:rsidR="009D4DF2" w:rsidRPr="00E20073" w:rsidRDefault="00C73EBC" w:rsidP="00760DB3">
      <w:pPr>
        <w:pStyle w:val="Heading1"/>
      </w:pPr>
      <w:bookmarkStart w:id="0" w:name="_Toc283894643"/>
      <w:r w:rsidRPr="00E20073">
        <w:t>Introduction</w:t>
      </w:r>
      <w:bookmarkEnd w:id="0"/>
    </w:p>
    <w:p w14:paraId="486751A5" w14:textId="700EDB46" w:rsidR="00153FDC" w:rsidRPr="00402A55" w:rsidRDefault="00153FDC" w:rsidP="00153FDC">
      <w:pPr>
        <w:pStyle w:val="BodyText"/>
        <w:rPr>
          <w:szCs w:val="20"/>
        </w:rPr>
      </w:pPr>
      <w:bookmarkStart w:id="1" w:name="_Toc72549694"/>
      <w:bookmarkStart w:id="2" w:name="_Toc81281991"/>
      <w:r>
        <w:rPr>
          <w:szCs w:val="20"/>
        </w:rPr>
        <w:t xml:space="preserve">This requirement </w:t>
      </w:r>
      <w:r w:rsidR="00375E73">
        <w:rPr>
          <w:szCs w:val="20"/>
        </w:rPr>
        <w:t xml:space="preserve">is for </w:t>
      </w:r>
      <w:r w:rsidR="004F56BC">
        <w:rPr>
          <w:szCs w:val="20"/>
        </w:rPr>
        <w:t>services</w:t>
      </w:r>
      <w:r w:rsidR="00252893">
        <w:rPr>
          <w:szCs w:val="20"/>
        </w:rPr>
        <w:t xml:space="preserve"> from Google Skybox Imagery to a customized aerial clicker. Then, </w:t>
      </w:r>
      <w:r w:rsidR="004F56BC">
        <w:rPr>
          <w:szCs w:val="20"/>
        </w:rPr>
        <w:t xml:space="preserve">from </w:t>
      </w:r>
      <w:r w:rsidR="00252893">
        <w:rPr>
          <w:szCs w:val="20"/>
        </w:rPr>
        <w:t xml:space="preserve">data </w:t>
      </w:r>
      <w:r w:rsidR="004F56BC">
        <w:rPr>
          <w:szCs w:val="20"/>
        </w:rPr>
        <w:t>output</w:t>
      </w:r>
      <w:r w:rsidR="00252893">
        <w:rPr>
          <w:szCs w:val="20"/>
        </w:rPr>
        <w:t xml:space="preserve"> of aerial clicker that is produced by digital volunteers</w:t>
      </w:r>
      <w:r w:rsidR="004F56BC">
        <w:rPr>
          <w:szCs w:val="20"/>
        </w:rPr>
        <w:t xml:space="preserve"> to visual results</w:t>
      </w:r>
      <w:r w:rsidR="00252893">
        <w:rPr>
          <w:szCs w:val="20"/>
        </w:rPr>
        <w:t xml:space="preserve">.  </w:t>
      </w:r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283894644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2E787EB8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5FA2226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6A0F714F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Toc283894645"/>
      <w:bookmarkStart w:id="5" w:name="_Ref90869722"/>
      <w:r w:rsidRPr="00E20073"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25057E36" w:rsidR="0047098C" w:rsidRPr="00402A55" w:rsidRDefault="00153FDC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Skybox</w:t>
            </w: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2D4C06E5" w:rsidR="00F90B01" w:rsidRPr="00402A55" w:rsidRDefault="00153FDC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geotiff</w:t>
            </w: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3EE3E1F3" w:rsidR="00F90B01" w:rsidRPr="00402A55" w:rsidRDefault="00670E8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geotools api</w:t>
            </w:r>
          </w:p>
        </w:tc>
        <w:tc>
          <w:tcPr>
            <w:tcW w:w="7776" w:type="dxa"/>
          </w:tcPr>
          <w:p w14:paraId="4E8EE8C2" w14:textId="4F5D0B9C" w:rsidR="00F90B01" w:rsidRPr="00402A55" w:rsidRDefault="00670E85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Open source java gis toolkits </w:t>
            </w:r>
            <w:r w:rsidRPr="00670E85">
              <w:rPr>
                <w:szCs w:val="20"/>
              </w:rPr>
              <w:t>http://geotools.org/</w:t>
            </w: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E097A3C" w:rsidR="0028358A" w:rsidRPr="00E20073" w:rsidRDefault="00670E85" w:rsidP="00760DB3">
      <w:pPr>
        <w:pStyle w:val="Heading1"/>
      </w:pPr>
      <w:bookmarkStart w:id="6" w:name="_Toc283894646"/>
      <w:bookmarkEnd w:id="5"/>
      <w:r>
        <w:t xml:space="preserve">Application </w:t>
      </w:r>
      <w:bookmarkEnd w:id="6"/>
      <w:r>
        <w:t>Architect</w:t>
      </w:r>
    </w:p>
    <w:p w14:paraId="5C33F4EE" w14:textId="30D37B3A" w:rsidR="002B52B1" w:rsidRDefault="00670E85" w:rsidP="00760DB3">
      <w:pPr>
        <w:pStyle w:val="Heading2"/>
      </w:pPr>
      <w:r>
        <w:t>High level design</w:t>
      </w:r>
    </w:p>
    <w:p w14:paraId="0989EC34" w14:textId="7B0F5CB4" w:rsidR="00CF3759" w:rsidRDefault="009D3F7B" w:rsidP="00CF3759">
      <w:r>
        <w:t>W</w:t>
      </w:r>
      <w:r w:rsidR="00670E85">
        <w:t>e will receive imagery in target areas for 9months</w:t>
      </w:r>
      <w:r>
        <w:t xml:space="preserve"> bi-weekly</w:t>
      </w:r>
      <w:r w:rsidR="00670E85">
        <w:t xml:space="preserve">. </w:t>
      </w:r>
      <w:r w:rsidR="00BC6C45">
        <w:t>The system</w:t>
      </w:r>
      <w:r w:rsidR="00670E85">
        <w:t xml:space="preserve"> should get imag</w:t>
      </w:r>
      <w:r w:rsidR="00670E85">
        <w:t>e</w:t>
      </w:r>
      <w:r w:rsidR="00BC6C45">
        <w:t xml:space="preserve">ries automatically, </w:t>
      </w:r>
      <w:r w:rsidR="00670E85">
        <w:t>then, the system should generate smaller tiles and generate json feed files for aerial clicker for crowd-sourcing.</w:t>
      </w:r>
      <w:r w:rsidR="00BC6C45">
        <w:t xml:space="preserve"> All crowd-sourcing data should be evaluated based on BI rule and push to map for data output result.</w:t>
      </w:r>
    </w:p>
    <w:p w14:paraId="7EB4A5EF" w14:textId="77777777" w:rsidR="009D3F7B" w:rsidRDefault="009D3F7B" w:rsidP="00CF3759"/>
    <w:p w14:paraId="734EB0CA" w14:textId="7317F171" w:rsidR="009D3F7B" w:rsidRPr="00CF3759" w:rsidRDefault="00210C0E" w:rsidP="00CF3759">
      <w:r>
        <w:rPr>
          <w:noProof/>
          <w:lang w:eastAsia="en-US"/>
        </w:rPr>
        <w:drawing>
          <wp:inline distT="0" distB="0" distL="0" distR="0" wp14:anchorId="17028459" wp14:editId="61912C39">
            <wp:extent cx="6126480" cy="4481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8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A093" w14:textId="77777777" w:rsidR="00A07343" w:rsidRPr="00A07343" w:rsidRDefault="00A07343" w:rsidP="00A07343">
      <w:pPr>
        <w:ind w:left="720"/>
      </w:pPr>
      <w:bookmarkStart w:id="7" w:name="_Toc283894648"/>
    </w:p>
    <w:p w14:paraId="7BFF7AFA" w14:textId="77777777" w:rsidR="001C6A31" w:rsidRDefault="001C6A31" w:rsidP="001C6A31">
      <w:pPr>
        <w:pStyle w:val="Heading2"/>
      </w:pPr>
      <w:r w:rsidRPr="00E20073">
        <w:t>In Scope</w:t>
      </w:r>
      <w:bookmarkEnd w:id="7"/>
    </w:p>
    <w:p w14:paraId="30B326B9" w14:textId="329D4EAD" w:rsidR="00974D8D" w:rsidRDefault="00974D8D" w:rsidP="00974D8D">
      <w:pPr>
        <w:pStyle w:val="ListParagraph"/>
        <w:numPr>
          <w:ilvl w:val="0"/>
          <w:numId w:val="29"/>
        </w:numPr>
      </w:pPr>
      <w:r>
        <w:t>Imagery should split into small tiles/image</w:t>
      </w:r>
      <w:r w:rsidR="003B5457">
        <w:t>s to render</w:t>
      </w:r>
    </w:p>
    <w:p w14:paraId="23389CB6" w14:textId="46C167D8" w:rsidR="00974D8D" w:rsidRDefault="00974D8D" w:rsidP="00974D8D">
      <w:pPr>
        <w:pStyle w:val="ListParagraph"/>
        <w:numPr>
          <w:ilvl w:val="0"/>
          <w:numId w:val="29"/>
        </w:numPr>
      </w:pPr>
      <w:r>
        <w:t xml:space="preserve">Small tiles should have its original </w:t>
      </w:r>
      <w:r w:rsidR="003B5457">
        <w:t>Imagery</w:t>
      </w:r>
      <w:r>
        <w:t xml:space="preserve"> association. And, its associated info should be accessible publically.</w:t>
      </w:r>
    </w:p>
    <w:p w14:paraId="7EB5746C" w14:textId="12517F11" w:rsidR="00974D8D" w:rsidRDefault="00974D8D" w:rsidP="00974D8D">
      <w:pPr>
        <w:pStyle w:val="ListParagraph"/>
        <w:numPr>
          <w:ilvl w:val="0"/>
          <w:numId w:val="29"/>
        </w:numPr>
      </w:pPr>
      <w:r>
        <w:t>Smaller tiles should have geo-reference info including bounding box.</w:t>
      </w:r>
    </w:p>
    <w:p w14:paraId="4A82ADC7" w14:textId="05F7E48C" w:rsidR="00974D8D" w:rsidRDefault="00830136" w:rsidP="00974D8D">
      <w:pPr>
        <w:pStyle w:val="ListParagraph"/>
        <w:numPr>
          <w:ilvl w:val="0"/>
          <w:numId w:val="29"/>
        </w:numPr>
      </w:pPr>
      <w:r>
        <w:t xml:space="preserve">The process </w:t>
      </w:r>
      <w:r w:rsidR="003B5457">
        <w:t>should generate</w:t>
      </w:r>
      <w:r>
        <w:t xml:space="preserve"> json format file to feed aerial clicker.</w:t>
      </w:r>
    </w:p>
    <w:p w14:paraId="1E329BDF" w14:textId="6FE33888" w:rsidR="00830136" w:rsidRDefault="00830136" w:rsidP="00974D8D">
      <w:pPr>
        <w:pStyle w:val="ListParagraph"/>
        <w:numPr>
          <w:ilvl w:val="0"/>
          <w:numId w:val="29"/>
        </w:numPr>
      </w:pPr>
      <w:r>
        <w:t>Skybox Aerial clicker’s task publishing should be handed by MicroMappersPybossa</w:t>
      </w:r>
    </w:p>
    <w:p w14:paraId="6DB86A0B" w14:textId="5E65B677" w:rsidR="00830136" w:rsidRDefault="00830136" w:rsidP="00830136">
      <w:pPr>
        <w:pStyle w:val="ListParagraph"/>
        <w:numPr>
          <w:ilvl w:val="0"/>
          <w:numId w:val="29"/>
        </w:numPr>
      </w:pPr>
      <w:r>
        <w:t>Skybox Aerial clicker’s task importing should be handed by MicroMappersPybossa</w:t>
      </w:r>
    </w:p>
    <w:p w14:paraId="56C915EA" w14:textId="428ACCA9" w:rsidR="00830136" w:rsidRPr="00974D8D" w:rsidRDefault="007B1BDD" w:rsidP="00830136">
      <w:pPr>
        <w:pStyle w:val="ListParagraph"/>
        <w:numPr>
          <w:ilvl w:val="0"/>
          <w:numId w:val="29"/>
        </w:numPr>
      </w:pPr>
      <w:r>
        <w:t xml:space="preserve">Skybox Aerial clicker requires 3 votes at </w:t>
      </w:r>
      <w:r w:rsidR="003B5457">
        <w:t>least</w:t>
      </w:r>
    </w:p>
    <w:p w14:paraId="6DF79FE2" w14:textId="77777777" w:rsidR="00A92C76" w:rsidRDefault="00237299" w:rsidP="00974D8D">
      <w:pPr>
        <w:pStyle w:val="ListParagraph"/>
        <w:numPr>
          <w:ilvl w:val="0"/>
          <w:numId w:val="29"/>
        </w:numPr>
      </w:pPr>
      <w:r>
        <w:t>MicroMappers will f</w:t>
      </w:r>
      <w:r w:rsidR="00A92C76">
        <w:t>ilter 2 of 3 votes per one task from the completed tasks.</w:t>
      </w:r>
    </w:p>
    <w:p w14:paraId="04C71835" w14:textId="37B14CCB" w:rsidR="00830136" w:rsidRPr="00974D8D" w:rsidRDefault="00A92C76" w:rsidP="00974D8D">
      <w:pPr>
        <w:pStyle w:val="ListParagraph"/>
        <w:numPr>
          <w:ilvl w:val="0"/>
          <w:numId w:val="29"/>
        </w:numPr>
      </w:pPr>
      <w:r>
        <w:t>The filtered tasks should send as final result outputs.</w:t>
      </w:r>
      <w:r w:rsidR="00237299">
        <w:t xml:space="preserve"> </w:t>
      </w:r>
      <w:r w:rsidR="00830136">
        <w:t xml:space="preserve"> </w:t>
      </w:r>
    </w:p>
    <w:p w14:paraId="0A1AD9B7" w14:textId="36DD8686" w:rsidR="001C6A31" w:rsidRPr="00E20073" w:rsidRDefault="001C6A31" w:rsidP="001C6A31">
      <w:pPr>
        <w:pStyle w:val="Heading2"/>
      </w:pPr>
      <w:bookmarkStart w:id="8" w:name="_Toc283894649"/>
      <w:r w:rsidRPr="00E20073">
        <w:t>Out of Scop</w:t>
      </w:r>
      <w:bookmarkEnd w:id="8"/>
      <w:r w:rsidR="00A92C76">
        <w:t>e</w:t>
      </w:r>
    </w:p>
    <w:p w14:paraId="30389F65" w14:textId="441169B1" w:rsidR="00DA6647" w:rsidRDefault="002B52B1" w:rsidP="006563F0">
      <w:pPr>
        <w:pStyle w:val="Heading2"/>
      </w:pPr>
      <w:bookmarkStart w:id="9" w:name="_Toc283894650"/>
      <w:r w:rsidRPr="00E20073">
        <w:t>Assumptions</w:t>
      </w:r>
      <w:bookmarkEnd w:id="9"/>
    </w:p>
    <w:p w14:paraId="6D607860" w14:textId="75C7E61D" w:rsidR="002D3C83" w:rsidRDefault="002D3C83" w:rsidP="002D3C83">
      <w:pPr>
        <w:pStyle w:val="ListParagraph"/>
        <w:numPr>
          <w:ilvl w:val="0"/>
          <w:numId w:val="31"/>
        </w:numPr>
      </w:pPr>
      <w:r>
        <w:t>Skybox imagery should be geo-fenced geotif</w:t>
      </w:r>
    </w:p>
    <w:p w14:paraId="1DEBAFE7" w14:textId="77777777" w:rsidR="002D3C83" w:rsidRPr="002D3C83" w:rsidRDefault="002D3C83" w:rsidP="00483AC5">
      <w:pPr>
        <w:pStyle w:val="ListParagraph"/>
      </w:pPr>
    </w:p>
    <w:p w14:paraId="126CE3C4" w14:textId="2D435D43" w:rsidR="00724625" w:rsidRPr="00724625" w:rsidRDefault="002B52B1" w:rsidP="00724625">
      <w:pPr>
        <w:pStyle w:val="Heading2"/>
      </w:pPr>
      <w:bookmarkStart w:id="10" w:name="_Toc283894651"/>
      <w:r w:rsidRPr="00E20073">
        <w:t>Constraints</w:t>
      </w:r>
      <w:bookmarkEnd w:id="10"/>
    </w:p>
    <w:p w14:paraId="003A250A" w14:textId="77777777" w:rsidR="00566024" w:rsidRDefault="00566024" w:rsidP="00566024">
      <w:pPr>
        <w:rPr>
          <w:ins w:id="11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2" w:name="_Toc283894652"/>
      <w:r w:rsidRPr="00E20073">
        <w:t>Dependencies</w:t>
      </w:r>
      <w:bookmarkEnd w:id="12"/>
    </w:p>
    <w:p w14:paraId="5A8DE782" w14:textId="207C251E" w:rsidR="00552C01" w:rsidRPr="00552C01" w:rsidRDefault="00F8255E" w:rsidP="00F8255E">
      <w:pPr>
        <w:pStyle w:val="ListParagraph"/>
        <w:numPr>
          <w:ilvl w:val="0"/>
          <w:numId w:val="31"/>
        </w:numPr>
      </w:pPr>
      <w:r>
        <w:t>MM_API should be available</w:t>
      </w:r>
    </w:p>
    <w:p w14:paraId="59DEFD2A" w14:textId="77777777" w:rsidR="006A6901" w:rsidRPr="00E20073" w:rsidRDefault="006A6901" w:rsidP="00760DB3">
      <w:pPr>
        <w:pStyle w:val="Heading2"/>
      </w:pPr>
      <w:bookmarkStart w:id="13" w:name="_Toc283894653"/>
      <w:r w:rsidRPr="00E20073">
        <w:t>Risks</w:t>
      </w:r>
      <w:bookmarkEnd w:id="13"/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4" w:name="_Toc283894654"/>
      <w:r w:rsidRPr="00E20073">
        <w:t>Requirements</w:t>
      </w:r>
      <w:bookmarkEnd w:id="14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5" w:name="_Ref77476447"/>
      <w:r w:rsidRPr="00E20073">
        <w:t xml:space="preserve">Table </w:t>
      </w:r>
      <w:r w:rsidR="00177B3A">
        <w:fldChar w:fldCharType="begin"/>
      </w:r>
      <w:r w:rsidR="00177B3A">
        <w:instrText xml:space="preserve"> SEQ Table \* ARABIC </w:instrText>
      </w:r>
      <w:r w:rsidR="00177B3A">
        <w:fldChar w:fldCharType="separate"/>
      </w:r>
      <w:r w:rsidR="00C8051C">
        <w:rPr>
          <w:noProof/>
        </w:rPr>
        <w:t>1</w:t>
      </w:r>
      <w:r w:rsidR="00177B3A">
        <w:rPr>
          <w:noProof/>
        </w:rPr>
        <w:fldChar w:fldCharType="end"/>
      </w:r>
      <w:bookmarkEnd w:id="15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7CF41A38" w:rsidR="00253268" w:rsidRDefault="00E91BA1" w:rsidP="00760DB3">
      <w:pPr>
        <w:pStyle w:val="Heading2"/>
      </w:pPr>
      <w:bookmarkStart w:id="16" w:name="_Toc283894655"/>
      <w:r>
        <w:t>Database</w:t>
      </w:r>
      <w:bookmarkEnd w:id="16"/>
    </w:p>
    <w:p w14:paraId="573BCD01" w14:textId="1A1124AC" w:rsidR="00C608C1" w:rsidRDefault="00724625" w:rsidP="00C608C1">
      <w:pPr>
        <w:pStyle w:val="Heading3"/>
      </w:pPr>
      <w:bookmarkStart w:id="17" w:name="_Toc283894656"/>
      <w:r>
        <w:t xml:space="preserve">Database </w:t>
      </w:r>
      <w:bookmarkEnd w:id="17"/>
      <w:r w:rsidR="003E1999">
        <w:t>design</w:t>
      </w:r>
    </w:p>
    <w:p w14:paraId="2A8A6353" w14:textId="6DF583EA" w:rsidR="003E1999" w:rsidRPr="003E1999" w:rsidRDefault="003E1999" w:rsidP="003E1999">
      <w:r>
        <w:t>It will be design of mm_media that handles all media type in the future. For skybox integration process, the system will handle geotif data.</w:t>
      </w:r>
    </w:p>
    <w:p w14:paraId="61486AF1" w14:textId="2C347682" w:rsidR="00724625" w:rsidRDefault="00724625" w:rsidP="00C608C1">
      <w:pPr>
        <w:pStyle w:val="Heading3"/>
      </w:pPr>
      <w:bookmarkStart w:id="18" w:name="_Toc283894657"/>
      <w:r>
        <w:t>Database Schema</w:t>
      </w:r>
      <w:bookmarkEnd w:id="18"/>
    </w:p>
    <w:p w14:paraId="554F8C6B" w14:textId="0C8AF39F" w:rsidR="00C929D5" w:rsidRPr="00253268" w:rsidRDefault="00542FAA" w:rsidP="00253268">
      <w:r>
        <w:rPr>
          <w:noProof/>
          <w:lang w:eastAsia="en-US"/>
        </w:rPr>
        <w:drawing>
          <wp:inline distT="0" distB="0" distL="0" distR="0" wp14:anchorId="49B0DB93" wp14:editId="269CF955">
            <wp:extent cx="6126480" cy="58254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002E" w14:textId="35E783BE" w:rsidR="002A7F51" w:rsidRPr="00E20073" w:rsidRDefault="00081E22" w:rsidP="00760DB3">
      <w:pPr>
        <w:pStyle w:val="Heading2"/>
      </w:pPr>
      <w:bookmarkStart w:id="19" w:name="_Toc283894658"/>
      <w:r>
        <w:t>Application</w:t>
      </w:r>
      <w:r w:rsidR="00C929D5">
        <w:t xml:space="preserve"> </w:t>
      </w:r>
      <w:r w:rsidR="002A7F51" w:rsidRPr="00E20073">
        <w:t>Requirements</w:t>
      </w:r>
      <w:bookmarkEnd w:id="19"/>
    </w:p>
    <w:p w14:paraId="37D7FC0E" w14:textId="17DCD951" w:rsidR="00E53E64" w:rsidRPr="00E53E64" w:rsidRDefault="00E91BA1" w:rsidP="00E53E64">
      <w:pPr>
        <w:pStyle w:val="Heading3"/>
      </w:pPr>
      <w:bookmarkStart w:id="20" w:name="_Toc283894659"/>
      <w:r>
        <w:t>Architect &amp; Design</w:t>
      </w:r>
      <w:bookmarkEnd w:id="20"/>
    </w:p>
    <w:p w14:paraId="4067CD09" w14:textId="5351CC66" w:rsidR="00E91BA1" w:rsidRPr="00E91BA1" w:rsidRDefault="00E91BA1" w:rsidP="00E91BA1">
      <w:pPr>
        <w:pStyle w:val="Heading3"/>
      </w:pPr>
      <w:bookmarkStart w:id="21" w:name="_Toc283894660"/>
      <w:r>
        <w:t>Application Layer Deign</w:t>
      </w:r>
      <w:bookmarkEnd w:id="21"/>
    </w:p>
    <w:p w14:paraId="041B4F15" w14:textId="26B58CEE" w:rsidR="00E91BA1" w:rsidRDefault="00E91BA1" w:rsidP="002A7F51">
      <w:pPr>
        <w:pStyle w:val="Heading3"/>
      </w:pPr>
      <w:bookmarkStart w:id="22" w:name="_Toc283894661"/>
      <w:r>
        <w:t>Limitation</w:t>
      </w:r>
      <w:bookmarkEnd w:id="22"/>
    </w:p>
    <w:p w14:paraId="52291262" w14:textId="1DC796FD" w:rsidR="00542FAA" w:rsidRPr="00542FAA" w:rsidRDefault="002A7F51" w:rsidP="00542FAA">
      <w:pPr>
        <w:pStyle w:val="Heading3"/>
      </w:pPr>
      <w:bookmarkStart w:id="23" w:name="_Toc283894662"/>
      <w:r w:rsidRPr="00E20073">
        <w:t>General Requirements</w:t>
      </w:r>
      <w:bookmarkEnd w:id="23"/>
    </w:p>
    <w:p w14:paraId="0E5ACE29" w14:textId="77777777" w:rsidR="00E91BA1" w:rsidRPr="00E91BA1" w:rsidRDefault="00E91BA1" w:rsidP="00E91BA1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31F1E99A" w:rsidR="00C9211D" w:rsidRPr="00D52620" w:rsidRDefault="00542FAA" w:rsidP="006563F0">
            <w:pPr>
              <w:pStyle w:val="BodyNarrative"/>
              <w:ind w:firstLine="0"/>
              <w:jc w:val="left"/>
            </w:pPr>
            <w:r>
              <w:t xml:space="preserve">The system will be use open source java gis toolkits to generate smaller tiles. The specific library is </w:t>
            </w:r>
            <w:r w:rsidRPr="008B6FB6">
              <w:t>org.geotools.utils.coveragetiler</w:t>
            </w:r>
            <w:r>
              <w:t>.</w:t>
            </w: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77777777" w:rsidR="002A7F51" w:rsidRPr="00B970B9" w:rsidRDefault="008E4E56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6C849811" w14:textId="77777777" w:rsidR="00542FAA" w:rsidRDefault="00542FAA" w:rsidP="00542FAA">
            <w:r>
              <w:t>The system will generate 600 x 600 dimension tiles.</w:t>
            </w:r>
          </w:p>
          <w:p w14:paraId="33FFEA5C" w14:textId="4C66EC8A" w:rsidR="00DE0CBD" w:rsidRDefault="00DE0CBD" w:rsidP="00675DB6">
            <w:pPr>
              <w:pStyle w:val="CellBase"/>
            </w:pP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B4EDE8C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E4B922F" w:rsidR="006D6088" w:rsidRDefault="00BA4DC7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</w:t>
            </w:r>
          </w:p>
        </w:tc>
        <w:tc>
          <w:tcPr>
            <w:tcW w:w="6686" w:type="dxa"/>
          </w:tcPr>
          <w:p w14:paraId="1EA8A5B8" w14:textId="77777777" w:rsidR="00542FAA" w:rsidRDefault="00542FAA" w:rsidP="00542FAA">
            <w:r>
              <w:t>The system will post sliced images to google picasa</w:t>
            </w:r>
          </w:p>
          <w:p w14:paraId="6FD558B4" w14:textId="764951A1" w:rsidR="006D6088" w:rsidRDefault="006D6088" w:rsidP="00A502CC">
            <w:pPr>
              <w:pStyle w:val="CellBase"/>
            </w:pP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65D65E41" w:rsidR="006D6088" w:rsidRDefault="006D6088" w:rsidP="00793B0B">
            <w:pPr>
              <w:pStyle w:val="CellBase"/>
            </w:pP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3D3E0753" w:rsidR="00CB1830" w:rsidRDefault="004D380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2DD541EB" w14:textId="77777777" w:rsidR="00542FAA" w:rsidRDefault="00542FAA" w:rsidP="00542FAA">
            <w:r>
              <w:t>The system will generate json files to feed Aerial clicker.</w:t>
            </w:r>
          </w:p>
          <w:p w14:paraId="6707D936" w14:textId="75CD738A" w:rsidR="000B6FB0" w:rsidRDefault="000B6FB0" w:rsidP="00A502CC">
            <w:pPr>
              <w:pStyle w:val="CellBase"/>
            </w:pP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6BEADDD2" w:rsidR="00CB1830" w:rsidRDefault="00CB1830" w:rsidP="00793B0B">
            <w:pPr>
              <w:pStyle w:val="CellBase"/>
            </w:pP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E89BC2A" w:rsidR="00AD684C" w:rsidRDefault="00E53E6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.5</w:t>
            </w:r>
          </w:p>
        </w:tc>
        <w:tc>
          <w:tcPr>
            <w:tcW w:w="6686" w:type="dxa"/>
          </w:tcPr>
          <w:p w14:paraId="448AE4B9" w14:textId="77777777" w:rsidR="00542FAA" w:rsidRDefault="00542FAA" w:rsidP="00542FAA">
            <w:r>
              <w:t>Each json file will hold max. 1000 records only.</w:t>
            </w:r>
          </w:p>
          <w:p w14:paraId="2ACB9CF5" w14:textId="5E119DDB" w:rsidR="00AD684C" w:rsidRDefault="00AD684C" w:rsidP="00E9305B">
            <w:pPr>
              <w:pStyle w:val="CellBase"/>
            </w:pP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64E1D4FD" w:rsidR="00AD684C" w:rsidRDefault="00AD684C" w:rsidP="00793B0B">
            <w:pPr>
              <w:pStyle w:val="CellBase"/>
            </w:pP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3643B9CC" w:rsidR="006D4151" w:rsidRDefault="006D4151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0E37C998" w14:textId="24FA6D66" w:rsidR="006D4151" w:rsidRDefault="006D4151" w:rsidP="00E9305B">
            <w:pPr>
              <w:pStyle w:val="CellBase"/>
            </w:pP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46B4E678" w:rsidR="006D4151" w:rsidRDefault="006D4151" w:rsidP="00793B0B">
            <w:pPr>
              <w:pStyle w:val="CellBase"/>
            </w:pP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5F3B957C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B5ABB8" w14:textId="0BE28FBD" w:rsidR="00DA4679" w:rsidRPr="00B970B9" w:rsidRDefault="00DA4679" w:rsidP="00C33547">
            <w:pPr>
              <w:pStyle w:val="CellBase"/>
              <w:ind w:left="720"/>
            </w:pP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0DB10966" w:rsidR="00B970B9" w:rsidRPr="00B970B9" w:rsidRDefault="00B970B9" w:rsidP="00793B0B">
            <w:pPr>
              <w:pStyle w:val="CellBase"/>
            </w:pP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24CE6D49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C85A36C" w14:textId="4783C2A1" w:rsidR="00B970B9" w:rsidRPr="00B970B9" w:rsidRDefault="00B970B9" w:rsidP="006B2333">
            <w:pPr>
              <w:pStyle w:val="CellBase"/>
            </w:pP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5BC24952" w:rsidR="00B970B9" w:rsidRPr="00B970B9" w:rsidRDefault="00B970B9" w:rsidP="00793B0B">
            <w:pPr>
              <w:pStyle w:val="CellBase"/>
            </w:pP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1E435859" w:rsidR="005307D7" w:rsidRPr="00B970B9" w:rsidRDefault="005307D7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889AF2D" w14:textId="18A1051B" w:rsidR="00BA747B" w:rsidRPr="00A030AA" w:rsidRDefault="00BA747B" w:rsidP="00A030AA">
            <w:pPr>
              <w:pStyle w:val="PlainText"/>
            </w:pP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44DAE2E" w:rsidR="005307D7" w:rsidRPr="00B970B9" w:rsidRDefault="005307D7" w:rsidP="00793B0B">
            <w:pPr>
              <w:pStyle w:val="CellBase"/>
            </w:pP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5D76C5A3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5108CE7B" w14:textId="77777777" w:rsidR="00A030AA" w:rsidRDefault="00A030AA" w:rsidP="00C33547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631FFE97" w:rsidR="006B2333" w:rsidRPr="00B970B9" w:rsidRDefault="006B2333" w:rsidP="00793B0B">
            <w:pPr>
              <w:pStyle w:val="CellBase"/>
            </w:pP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3088F5CD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517AA7D" w14:textId="114A8F6B" w:rsidR="002675B1" w:rsidRPr="00082038" w:rsidRDefault="002675B1" w:rsidP="00B970B9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46CBC75" w:rsidR="006B2333" w:rsidRPr="00B970B9" w:rsidRDefault="006B2333" w:rsidP="00793B0B">
            <w:pPr>
              <w:pStyle w:val="CellBase"/>
            </w:pP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78D2E3B1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6F2851B1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0A86C460" w:rsidR="00F01378" w:rsidRDefault="00F01378" w:rsidP="00793B0B">
            <w:pPr>
              <w:pStyle w:val="CellBase"/>
            </w:pP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4D75E8D3" w:rsidR="00552E8A" w:rsidRDefault="00552E8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4DC80A3E" w14:textId="4FD593BB" w:rsidR="002A7F51" w:rsidRPr="00FF713D" w:rsidRDefault="00A70D5D" w:rsidP="002A7F51">
      <w:pPr>
        <w:pStyle w:val="Heading3"/>
      </w:pPr>
      <w:bookmarkStart w:id="24" w:name="_Toc283894663"/>
      <w:r>
        <w:t>Data</w:t>
      </w:r>
      <w:r w:rsidR="002A7F51" w:rsidRPr="00E20073">
        <w:t xml:space="preserve"> Details</w:t>
      </w:r>
      <w:bookmarkEnd w:id="24"/>
    </w:p>
    <w:p w14:paraId="0AF5595C" w14:textId="77777777" w:rsidR="002A7F51" w:rsidRDefault="002A7F51" w:rsidP="002A7F51">
      <w:pPr>
        <w:pStyle w:val="Heading3"/>
      </w:pPr>
      <w:bookmarkStart w:id="25" w:name="_Toc283894664"/>
      <w:r w:rsidRPr="00E20073">
        <w:t>Sample Data</w:t>
      </w:r>
      <w:bookmarkEnd w:id="25"/>
    </w:p>
    <w:p w14:paraId="0171D653" w14:textId="06171CDB" w:rsidR="00D52620" w:rsidRPr="00D52620" w:rsidRDefault="00A70D5D" w:rsidP="00D52620">
      <w:r>
        <w:t>N/A</w:t>
      </w:r>
    </w:p>
    <w:p w14:paraId="2EFCBA6A" w14:textId="79B17C24" w:rsidR="00D37926" w:rsidRDefault="00081E22" w:rsidP="00760DB3">
      <w:pPr>
        <w:pStyle w:val="Heading2"/>
      </w:pPr>
      <w:bookmarkStart w:id="26" w:name="_Toc283894665"/>
      <w:r>
        <w:t>Client</w:t>
      </w:r>
      <w:r w:rsidR="001E1E71">
        <w:t xml:space="preserve"> Applications</w:t>
      </w:r>
      <w:bookmarkEnd w:id="26"/>
    </w:p>
    <w:p w14:paraId="3BC32FCD" w14:textId="41A410D9" w:rsidR="00D37926" w:rsidRDefault="00081E22" w:rsidP="00D37926">
      <w:pPr>
        <w:pStyle w:val="Heading3"/>
      </w:pPr>
      <w:bookmarkStart w:id="27" w:name="_Toc283894666"/>
      <w:r>
        <w:t>Scope</w:t>
      </w:r>
      <w:bookmarkEnd w:id="27"/>
    </w:p>
    <w:p w14:paraId="1709CB81" w14:textId="453D4262" w:rsidR="00FA6714" w:rsidRDefault="001E1E71" w:rsidP="00FA6714">
      <w:pPr>
        <w:pStyle w:val="Heading3"/>
      </w:pPr>
      <w:bookmarkStart w:id="28" w:name="_Toc283894667"/>
      <w:r>
        <w:t>Requirement</w:t>
      </w:r>
      <w:bookmarkEnd w:id="28"/>
    </w:p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9" w:name="_Toc283894668"/>
      <w:r w:rsidRPr="00E20073">
        <w:t>Non-functional</w:t>
      </w:r>
      <w:bookmarkEnd w:id="29"/>
    </w:p>
    <w:p w14:paraId="256C51AF" w14:textId="77777777" w:rsidR="00DB7245" w:rsidRPr="00E20073" w:rsidRDefault="00DB7245" w:rsidP="00760DB3">
      <w:pPr>
        <w:pStyle w:val="Heading3"/>
      </w:pPr>
      <w:bookmarkStart w:id="30" w:name="_Toc283894669"/>
      <w:r w:rsidRPr="00E20073">
        <w:t>Security</w:t>
      </w:r>
      <w:bookmarkEnd w:id="3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77777777" w:rsidR="00DC407E" w:rsidRPr="00E20073" w:rsidRDefault="00DC407E" w:rsidP="00DC407E">
      <w:pPr>
        <w:pStyle w:val="Heading3"/>
      </w:pPr>
      <w:bookmarkStart w:id="31" w:name="_Toc283894670"/>
      <w:r>
        <w:t>Testing</w:t>
      </w:r>
      <w:bookmarkEnd w:id="31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E20073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E20073" w:rsidRDefault="00DC407E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DC407E" w:rsidRPr="00E20073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DC407E" w:rsidRPr="004D76F2" w:rsidRDefault="00DC407E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193960C2" w14:textId="77777777" w:rsidR="00DC407E" w:rsidRPr="00DC407E" w:rsidRDefault="00DC407E" w:rsidP="00DC407E">
            <w:pPr>
              <w:pStyle w:val="CellBase"/>
            </w:pPr>
          </w:p>
        </w:tc>
        <w:tc>
          <w:tcPr>
            <w:tcW w:w="990" w:type="dxa"/>
          </w:tcPr>
          <w:p w14:paraId="4941B0AB" w14:textId="77777777" w:rsidR="00DC407E" w:rsidRPr="00DC407E" w:rsidRDefault="00DC407E" w:rsidP="006464D7">
            <w:pPr>
              <w:pStyle w:val="CellBase"/>
            </w:pPr>
          </w:p>
        </w:tc>
        <w:tc>
          <w:tcPr>
            <w:tcW w:w="630" w:type="dxa"/>
          </w:tcPr>
          <w:p w14:paraId="782360D1" w14:textId="77777777" w:rsidR="00DC407E" w:rsidRPr="00DC407E" w:rsidRDefault="00DC407E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32" w:name="_Toc283894671"/>
      <w:r w:rsidRPr="00E20073">
        <w:t>Issues/Questions</w:t>
      </w:r>
      <w:bookmarkEnd w:id="32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4DE8B935" w14:textId="77777777" w:rsidR="005A3CF0" w:rsidRDefault="005A3CF0" w:rsidP="005A3CF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lang w:eastAsia="en-US"/>
              </w:rPr>
            </w:pPr>
            <w:r>
              <w:rPr>
                <w:rFonts w:ascii="Helvetica" w:hAnsi="Helvetica" w:cs="Helvetica"/>
                <w:sz w:val="24"/>
                <w:lang w:eastAsia="en-US"/>
              </w:rPr>
              <w:t>The coordinates below are based on community monitoring on the ground in Guyana:</w:t>
            </w:r>
          </w:p>
          <w:p w14:paraId="74160423" w14:textId="77777777" w:rsidR="005A3CF0" w:rsidRDefault="005A3CF0" w:rsidP="005A3CF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lang w:eastAsia="en-US"/>
              </w:rPr>
            </w:pPr>
          </w:p>
          <w:p w14:paraId="0BA9A369" w14:textId="77777777" w:rsidR="005A3CF0" w:rsidRDefault="005A3CF0" w:rsidP="005A3CF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lang w:eastAsia="en-US"/>
              </w:rPr>
            </w:pPr>
            <w:r>
              <w:rPr>
                <w:rFonts w:ascii="Helvetica" w:hAnsi="Helvetica" w:cs="Helvetica"/>
                <w:sz w:val="24"/>
                <w:lang w:eastAsia="en-US"/>
              </w:rPr>
              <w:t>1.97324, -59.62253</w:t>
            </w:r>
          </w:p>
          <w:p w14:paraId="05EEADD1" w14:textId="77777777" w:rsidR="005A3CF0" w:rsidRDefault="005A3CF0" w:rsidP="005A3CF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lang w:eastAsia="en-US"/>
              </w:rPr>
            </w:pPr>
            <w:r>
              <w:rPr>
                <w:rFonts w:ascii="Helvetica" w:hAnsi="Helvetica" w:cs="Helvetica"/>
                <w:sz w:val="24"/>
                <w:lang w:eastAsia="en-US"/>
              </w:rPr>
              <w:t>2.01511, -59.53439</w:t>
            </w:r>
          </w:p>
          <w:p w14:paraId="308EE705" w14:textId="77777777" w:rsidR="005A3CF0" w:rsidRDefault="005A3CF0" w:rsidP="005A3CF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lang w:eastAsia="en-US"/>
              </w:rPr>
            </w:pPr>
            <w:r>
              <w:rPr>
                <w:rFonts w:ascii="Helvetica" w:hAnsi="Helvetica" w:cs="Helvetica"/>
                <w:sz w:val="24"/>
                <w:lang w:eastAsia="en-US"/>
              </w:rPr>
              <w:t>2.02430, -59.20491</w:t>
            </w:r>
          </w:p>
          <w:p w14:paraId="74DDC2B1" w14:textId="77777777" w:rsidR="00C538AA" w:rsidRDefault="005A3CF0" w:rsidP="005A3CF0">
            <w:pPr>
              <w:pStyle w:val="CellBase"/>
              <w:rPr>
                <w:rFonts w:ascii="Helvetica" w:hAnsi="Helvetica" w:cs="Helvetica"/>
                <w:sz w:val="24"/>
                <w:lang w:eastAsia="en-US"/>
              </w:rPr>
            </w:pPr>
            <w:r>
              <w:rPr>
                <w:rFonts w:ascii="Helvetica" w:hAnsi="Helvetica" w:cs="Helvetica"/>
                <w:sz w:val="24"/>
                <w:lang w:eastAsia="en-US"/>
              </w:rPr>
              <w:t>3.05985, -59.32707</w:t>
            </w:r>
          </w:p>
          <w:p w14:paraId="5A99FBA5" w14:textId="75417837" w:rsidR="00177B3A" w:rsidRPr="00E20073" w:rsidRDefault="00177B3A" w:rsidP="005A3CF0">
            <w:pPr>
              <w:pStyle w:val="CellBase"/>
            </w:pPr>
            <w:bookmarkStart w:id="33" w:name="_GoBack"/>
            <w:bookmarkEnd w:id="33"/>
          </w:p>
        </w:tc>
        <w:tc>
          <w:tcPr>
            <w:tcW w:w="2610" w:type="dxa"/>
          </w:tcPr>
          <w:p w14:paraId="6057DDD4" w14:textId="6BADC82B" w:rsidR="00784CB4" w:rsidRPr="00784CB4" w:rsidRDefault="005A3CF0" w:rsidP="00F56DF8">
            <w:pPr>
              <w:pStyle w:val="CellBase"/>
            </w:pPr>
            <w:r>
              <w:t>Feb. 17, 2015</w:t>
            </w: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4" w:name="_Toc283894672"/>
      <w:r w:rsidRPr="00E20073">
        <w:t>R</w:t>
      </w:r>
      <w:r w:rsidR="005E312B" w:rsidRPr="00E20073">
        <w:t>evision History</w:t>
      </w:r>
      <w:bookmarkEnd w:id="34"/>
    </w:p>
    <w:p w14:paraId="2D9E7700" w14:textId="4F915B14" w:rsidR="005E312B" w:rsidRPr="00E20073" w:rsidRDefault="005E312B" w:rsidP="00894838">
      <w:pPr>
        <w:pStyle w:val="BodyText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1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210C0E" w:rsidRDefault="00210C0E">
      <w:r>
        <w:separator/>
      </w:r>
    </w:p>
  </w:endnote>
  <w:endnote w:type="continuationSeparator" w:id="0">
    <w:p w14:paraId="52FA21BA" w14:textId="77777777" w:rsidR="00210C0E" w:rsidRDefault="0021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210C0E" w:rsidRPr="007B589E" w:rsidRDefault="00210C0E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77B3A">
      <w:rPr>
        <w:noProof/>
      </w:rPr>
      <w:t>9</w:t>
    </w:r>
    <w:r>
      <w:fldChar w:fldCharType="end"/>
    </w:r>
    <w:r>
      <w:t xml:space="preserve"> of </w:t>
    </w:r>
    <w:r w:rsidR="00177B3A">
      <w:fldChar w:fldCharType="begin"/>
    </w:r>
    <w:r w:rsidR="00177B3A">
      <w:instrText xml:space="preserve"> SECTIONPAGES </w:instrText>
    </w:r>
    <w:r w:rsidR="00177B3A">
      <w:fldChar w:fldCharType="separate"/>
    </w:r>
    <w:r w:rsidR="00177B3A">
      <w:rPr>
        <w:noProof/>
      </w:rPr>
      <w:t>9</w:t>
    </w:r>
    <w:r w:rsidR="00177B3A">
      <w:rPr>
        <w:noProof/>
      </w:rPr>
      <w:fldChar w:fldCharType="end"/>
    </w:r>
  </w:p>
  <w:p w14:paraId="1A4E6633" w14:textId="77777777" w:rsidR="00210C0E" w:rsidRDefault="00210C0E" w:rsidP="004E4C2D">
    <w:pPr>
      <w:pStyle w:val="Footer"/>
      <w:ind w:hanging="900"/>
    </w:pPr>
  </w:p>
  <w:p w14:paraId="4CB37909" w14:textId="77777777" w:rsidR="00210C0E" w:rsidRPr="007B589E" w:rsidRDefault="00210C0E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210C0E" w:rsidRDefault="00210C0E">
      <w:r>
        <w:separator/>
      </w:r>
    </w:p>
  </w:footnote>
  <w:footnote w:type="continuationSeparator" w:id="0">
    <w:p w14:paraId="0ED27F5B" w14:textId="77777777" w:rsidR="00210C0E" w:rsidRDefault="0021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62694"/>
    <w:multiLevelType w:val="hybridMultilevel"/>
    <w:tmpl w:val="977A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5336F"/>
    <w:multiLevelType w:val="hybridMultilevel"/>
    <w:tmpl w:val="E2A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055CA"/>
    <w:multiLevelType w:val="hybridMultilevel"/>
    <w:tmpl w:val="E07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2"/>
  </w:num>
  <w:num w:numId="4">
    <w:abstractNumId w:val="15"/>
  </w:num>
  <w:num w:numId="5">
    <w:abstractNumId w:val="21"/>
  </w:num>
  <w:num w:numId="6">
    <w:abstractNumId w:val="10"/>
  </w:num>
  <w:num w:numId="7">
    <w:abstractNumId w:val="3"/>
  </w:num>
  <w:num w:numId="8">
    <w:abstractNumId w:val="12"/>
  </w:num>
  <w:num w:numId="9">
    <w:abstractNumId w:val="6"/>
  </w:num>
  <w:num w:numId="10">
    <w:abstractNumId w:val="30"/>
  </w:num>
  <w:num w:numId="11">
    <w:abstractNumId w:val="25"/>
  </w:num>
  <w:num w:numId="12">
    <w:abstractNumId w:val="5"/>
  </w:num>
  <w:num w:numId="13">
    <w:abstractNumId w:val="2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4"/>
  </w:num>
  <w:num w:numId="17">
    <w:abstractNumId w:val="14"/>
  </w:num>
  <w:num w:numId="18">
    <w:abstractNumId w:val="0"/>
  </w:num>
  <w:num w:numId="19">
    <w:abstractNumId w:val="9"/>
  </w:num>
  <w:num w:numId="20">
    <w:abstractNumId w:val="11"/>
  </w:num>
  <w:num w:numId="21">
    <w:abstractNumId w:val="2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6"/>
  </w:num>
  <w:num w:numId="27">
    <w:abstractNumId w:val="28"/>
  </w:num>
  <w:num w:numId="28">
    <w:abstractNumId w:val="29"/>
  </w:num>
  <w:num w:numId="29">
    <w:abstractNumId w:val="20"/>
  </w:num>
  <w:num w:numId="30">
    <w:abstractNumId w:val="19"/>
  </w:num>
  <w:num w:numId="3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3FDC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77B3A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1047F"/>
    <w:rsid w:val="00210C0E"/>
    <w:rsid w:val="00211E4F"/>
    <w:rsid w:val="002127E5"/>
    <w:rsid w:val="002274F2"/>
    <w:rsid w:val="002333CA"/>
    <w:rsid w:val="00237299"/>
    <w:rsid w:val="00241DF7"/>
    <w:rsid w:val="00244D64"/>
    <w:rsid w:val="0024536D"/>
    <w:rsid w:val="00246358"/>
    <w:rsid w:val="00247D5D"/>
    <w:rsid w:val="002510D0"/>
    <w:rsid w:val="00252893"/>
    <w:rsid w:val="00253268"/>
    <w:rsid w:val="00253E8D"/>
    <w:rsid w:val="0025494F"/>
    <w:rsid w:val="00255583"/>
    <w:rsid w:val="002573A9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3C83"/>
    <w:rsid w:val="002D54CC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EE0"/>
    <w:rsid w:val="003240D6"/>
    <w:rsid w:val="0033108C"/>
    <w:rsid w:val="003324FA"/>
    <w:rsid w:val="00343B20"/>
    <w:rsid w:val="003655FF"/>
    <w:rsid w:val="00372884"/>
    <w:rsid w:val="00375E73"/>
    <w:rsid w:val="00376201"/>
    <w:rsid w:val="003769B2"/>
    <w:rsid w:val="003834FB"/>
    <w:rsid w:val="003853CA"/>
    <w:rsid w:val="00385F65"/>
    <w:rsid w:val="003A4420"/>
    <w:rsid w:val="003A5460"/>
    <w:rsid w:val="003B2409"/>
    <w:rsid w:val="003B5457"/>
    <w:rsid w:val="003B5BC0"/>
    <w:rsid w:val="003C31D0"/>
    <w:rsid w:val="003C71E9"/>
    <w:rsid w:val="003D0866"/>
    <w:rsid w:val="003D326B"/>
    <w:rsid w:val="003D4E1E"/>
    <w:rsid w:val="003E1999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83AC5"/>
    <w:rsid w:val="0048596C"/>
    <w:rsid w:val="004958C0"/>
    <w:rsid w:val="00497DB2"/>
    <w:rsid w:val="004A142D"/>
    <w:rsid w:val="004A33AA"/>
    <w:rsid w:val="004A5A76"/>
    <w:rsid w:val="004B1843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56BC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2FAA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3CF0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0E85"/>
    <w:rsid w:val="00675DB6"/>
    <w:rsid w:val="00677223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4432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1BDD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0136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6FB6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74D8D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3BCC"/>
    <w:rsid w:val="009D3F7B"/>
    <w:rsid w:val="009D4DF2"/>
    <w:rsid w:val="009D795A"/>
    <w:rsid w:val="009F24F2"/>
    <w:rsid w:val="009F28E3"/>
    <w:rsid w:val="009F40FC"/>
    <w:rsid w:val="009F6E2D"/>
    <w:rsid w:val="00A030AA"/>
    <w:rsid w:val="00A0362C"/>
    <w:rsid w:val="00A07343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2C76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C6C45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306CD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10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3759"/>
    <w:rsid w:val="00CF6A48"/>
    <w:rsid w:val="00D020E1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2FE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42305"/>
    <w:rsid w:val="00E52DAA"/>
    <w:rsid w:val="00E53637"/>
    <w:rsid w:val="00E53E64"/>
    <w:rsid w:val="00E560B8"/>
    <w:rsid w:val="00E60B36"/>
    <w:rsid w:val="00E6269D"/>
    <w:rsid w:val="00E662BE"/>
    <w:rsid w:val="00E721A9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541A"/>
    <w:rsid w:val="00EE3A18"/>
    <w:rsid w:val="00EE658C"/>
    <w:rsid w:val="00EF2117"/>
    <w:rsid w:val="00F01378"/>
    <w:rsid w:val="00F10CD5"/>
    <w:rsid w:val="00F22B63"/>
    <w:rsid w:val="00F2348F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7B69"/>
    <w:rsid w:val="00F8255E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0820"/>
    <w:rsid w:val="00FF1962"/>
    <w:rsid w:val="00FF48FC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F9267-074B-8C40-9D29-E5CA67F8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176</TotalTime>
  <Pages>9</Pages>
  <Words>911</Words>
  <Characters>5198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6097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25</cp:revision>
  <cp:lastPrinted>2014-06-09T20:30:00Z</cp:lastPrinted>
  <dcterms:created xsi:type="dcterms:W3CDTF">2014-11-25T11:49:00Z</dcterms:created>
  <dcterms:modified xsi:type="dcterms:W3CDTF">2015-03-09T07:51:00Z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